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8E075" w14:textId="77777777" w:rsidR="00E54739" w:rsidRPr="00981E8B" w:rsidRDefault="000A325D"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Style w:val="CommentReference"/>
        </w:rPr>
        <w:commentReference w:id="0"/>
      </w:r>
      <w:r w:rsidR="00E54739" w:rsidRPr="00981E8B">
        <w:rPr>
          <w:rFonts w:ascii="Courier New" w:eastAsia="Times New Roman" w:hAnsi="Courier New" w:cs="Courier New"/>
          <w:color w:val="606060"/>
          <w:sz w:val="20"/>
          <w:szCs w:val="20"/>
        </w:rPr>
        <w:t>%% Version 4.3.2, 25 August 2014</w:t>
      </w:r>
    </w:p>
    <w:p w14:paraId="78D7B9F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7058A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A90C8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Template.tex --  LaTeX-based template for submissions to the </w:t>
      </w:r>
    </w:p>
    <w:p w14:paraId="1F6370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American Meteorological Society</w:t>
      </w:r>
    </w:p>
    <w:p w14:paraId="44D9FB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9849B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Template developed by Amy Hendrickson, 2013, TeXnology Inc., </w:t>
      </w:r>
    </w:p>
    <w:p w14:paraId="6F3EF40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amyh@texnology.com, http://www.texnology.com</w:t>
      </w:r>
    </w:p>
    <w:p w14:paraId="5D25C5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following earlier work by Brian Papa, American Meteorological Society</w:t>
      </w:r>
    </w:p>
    <w:p w14:paraId="0D17C3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B02DD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Email questions to latex@ametsoc.org.</w:t>
      </w:r>
    </w:p>
    <w:p w14:paraId="78DA9E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5F578E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52C21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PREAMBLE</w:t>
      </w:r>
    </w:p>
    <w:p w14:paraId="691738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AD34BD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10B4F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Start with one of the following:</w:t>
      </w:r>
    </w:p>
    <w:p w14:paraId="36FA72D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DOUBLE-SPACED VERSION FOR SUBMISSION TO THE AMS</w:t>
      </w:r>
    </w:p>
    <w:p w14:paraId="411494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\documentclass</w:t>
      </w:r>
      <w:r w:rsidRPr="00981E8B">
        <w:rPr>
          <w:rFonts w:ascii="Courier New" w:eastAsia="Times New Roman" w:hAnsi="Courier New" w:cs="Courier New"/>
          <w:color w:val="000000"/>
          <w:sz w:val="20"/>
          <w:szCs w:val="20"/>
        </w:rPr>
        <w:t>{ametsoc}</w:t>
      </w:r>
    </w:p>
    <w:p w14:paraId="4D929A2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31340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579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TWO-COLUMN JOURNAL PAGE LAYOUT---FOR AUTHOR USE ONLY</w:t>
      </w:r>
    </w:p>
    <w:p w14:paraId="253FCE4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%\documentclass[twocol]{ametsoc}</w:t>
      </w:r>
    </w:p>
    <w:p w14:paraId="1BDA25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D7F5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3950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\usepackage</w:t>
      </w:r>
      <w:r w:rsidRPr="00981E8B">
        <w:rPr>
          <w:rFonts w:ascii="Courier New" w:eastAsia="Times New Roman" w:hAnsi="Courier New" w:cs="Courier New"/>
          <w:color w:val="000000"/>
          <w:sz w:val="20"/>
          <w:szCs w:val="20"/>
        </w:rPr>
        <w:t>{gensymb}</w:t>
      </w:r>
    </w:p>
    <w:p w14:paraId="40A955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3A85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F2AE1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To be entered only if twocol option is used</w:t>
      </w:r>
    </w:p>
    <w:p w14:paraId="3B0AC36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6B3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\journal</w:t>
      </w:r>
      <w:r w:rsidRPr="00981E8B">
        <w:rPr>
          <w:rFonts w:ascii="Courier New" w:eastAsia="Times New Roman" w:hAnsi="Courier New" w:cs="Courier New"/>
          <w:color w:val="000000"/>
          <w:sz w:val="20"/>
          <w:szCs w:val="20"/>
        </w:rPr>
        <w:t>{mwr}</w:t>
      </w:r>
    </w:p>
    <w:p w14:paraId="614F91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B017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Please choose a journal abbreviation to use above from the following list:</w:t>
      </w:r>
    </w:p>
    <w:p w14:paraId="23C386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w:t>
      </w:r>
    </w:p>
    <w:p w14:paraId="1F0AA6C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jamc     (Journal of Applied Meteorology and Climatology)</w:t>
      </w:r>
    </w:p>
    <w:p w14:paraId="76ADCDF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jtech     (Journal of Atmospheric and Oceanic Technology)</w:t>
      </w:r>
    </w:p>
    <w:p w14:paraId="04C2EE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jhm      (Journal of Hydrometeorology)</w:t>
      </w:r>
    </w:p>
    <w:p w14:paraId="454164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jpo     (Journal of Physical Oceanography)</w:t>
      </w:r>
    </w:p>
    <w:p w14:paraId="78BB3B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jas      (Journal of Atmospheric Sciences)</w:t>
      </w:r>
      <w:r w:rsidRPr="00981E8B">
        <w:rPr>
          <w:rFonts w:ascii="Courier New" w:eastAsia="Times New Roman" w:hAnsi="Courier New" w:cs="Courier New"/>
          <w:color w:val="606060"/>
          <w:sz w:val="20"/>
          <w:szCs w:val="20"/>
        </w:rPr>
        <w:tab/>
      </w:r>
    </w:p>
    <w:p w14:paraId="41E0EC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jcli      (Journal of Climate)</w:t>
      </w:r>
    </w:p>
    <w:p w14:paraId="6CDDA74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mwr      (Monthly Weather Review)</w:t>
      </w:r>
    </w:p>
    <w:p w14:paraId="0E66C17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wcas      (Weather, Climate, and Society)</w:t>
      </w:r>
    </w:p>
    <w:p w14:paraId="171872C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waf       (Weather and Forecasting)</w:t>
      </w:r>
    </w:p>
    <w:p w14:paraId="1FF73A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bams (Bulletin of the American Meteorological Society)</w:t>
      </w:r>
    </w:p>
    <w:p w14:paraId="6A8703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ei    (Earth Interactions)</w:t>
      </w:r>
    </w:p>
    <w:p w14:paraId="5897D6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357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F4291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%Citations should be of the form ``author year''  not ``author, year''</w:t>
      </w:r>
    </w:p>
    <w:p w14:paraId="57C8DD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\bibpunct</w:t>
      </w:r>
      <w:r w:rsidRPr="00981E8B">
        <w:rPr>
          <w:rFonts w:ascii="Courier New" w:eastAsia="Times New Roman" w:hAnsi="Courier New" w:cs="Courier New"/>
          <w:color w:val="000000"/>
          <w:sz w:val="20"/>
          <w:szCs w:val="20"/>
        </w:rPr>
        <w:t>{(}{)}{;}{a}{}{,}</w:t>
      </w:r>
    </w:p>
    <w:p w14:paraId="4FF54C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864C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B3A92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1DA4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To be entered by author:</w:t>
      </w:r>
    </w:p>
    <w:p w14:paraId="494BE5C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A84B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May use \\ to break lines in title:</w:t>
      </w:r>
    </w:p>
    <w:p w14:paraId="31824B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9C2F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lastRenderedPageBreak/>
        <w:t>\title</w:t>
      </w:r>
      <w:r w:rsidRPr="00981E8B">
        <w:rPr>
          <w:rFonts w:ascii="Courier New" w:eastAsia="Times New Roman" w:hAnsi="Courier New" w:cs="Courier New"/>
          <w:color w:val="000000"/>
          <w:sz w:val="20"/>
          <w:szCs w:val="20"/>
        </w:rPr>
        <w:t>{Global Optimization of an Analog Method by Means of Genetic Algorithms}</w:t>
      </w:r>
    </w:p>
    <w:p w14:paraId="78E02D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47A1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authors' names, as you see in this example:</w:t>
      </w:r>
    </w:p>
    <w:p w14:paraId="161DA0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\correspondingauthor{} and \thanks{Current Affiliation:...}</w:t>
      </w:r>
    </w:p>
    <w:p w14:paraId="0993ECB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immediately following the appropriate author.</w:t>
      </w:r>
    </w:p>
    <w:p w14:paraId="0AEC4E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267ACC9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Note that the \correspondingauthor{} command is NECESSARY.</w:t>
      </w:r>
    </w:p>
    <w:p w14:paraId="5008B45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The \thanks{} commands are OPTIONAL.</w:t>
      </w:r>
    </w:p>
    <w:p w14:paraId="78FA8F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5A0FD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%\authors{Author One\correspondingauthor{Author One, </w:t>
      </w:r>
    </w:p>
    <w:p w14:paraId="7D1E82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 American Meteorological Society, </w:t>
      </w:r>
    </w:p>
    <w:p w14:paraId="1671CE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45 Beacon St., Boston, MA 02108.}</w:t>
      </w:r>
    </w:p>
    <w:p w14:paraId="270BE10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and Author Two\thanks{Current affiliation: American Meteorological Society, </w:t>
      </w:r>
    </w:p>
    <w:p w14:paraId="0DC4FC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45 Beacon St., Boston, MA 02108.}}</w:t>
      </w:r>
    </w:p>
    <w:p w14:paraId="591C3E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8CD29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\authors</w:t>
      </w:r>
      <w:r w:rsidRPr="00981E8B">
        <w:rPr>
          <w:rFonts w:ascii="Courier New" w:eastAsia="Times New Roman" w:hAnsi="Courier New" w:cs="Courier New"/>
          <w:color w:val="000000"/>
          <w:sz w:val="20"/>
          <w:szCs w:val="20"/>
        </w:rPr>
        <w:t>{Pascal Horton</w:t>
      </w:r>
      <w:r w:rsidRPr="00981E8B">
        <w:rPr>
          <w:rFonts w:ascii="Courier New" w:eastAsia="Times New Roman" w:hAnsi="Courier New" w:cs="Courier New"/>
          <w:color w:val="800000"/>
          <w:sz w:val="20"/>
          <w:szCs w:val="20"/>
        </w:rPr>
        <w:t>\correspondingauthor</w:t>
      </w:r>
      <w:r w:rsidRPr="00981E8B">
        <w:rPr>
          <w:rFonts w:ascii="Courier New" w:eastAsia="Times New Roman" w:hAnsi="Courier New" w:cs="Courier New"/>
          <w:color w:val="000000"/>
          <w:sz w:val="20"/>
          <w:szCs w:val="20"/>
        </w:rPr>
        <w:t>{Pascal Horton, University of Bern, Hallerstrasse 12, 3012 Bern, Switzerland.}</w:t>
      </w:r>
      <w:r w:rsidRPr="00981E8B">
        <w:rPr>
          <w:rFonts w:ascii="Courier New" w:eastAsia="Times New Roman" w:hAnsi="Courier New" w:cs="Courier New"/>
          <w:color w:val="800000"/>
          <w:sz w:val="20"/>
          <w:szCs w:val="20"/>
        </w:rPr>
        <w:t>\thanks</w:t>
      </w:r>
      <w:r w:rsidRPr="00981E8B">
        <w:rPr>
          <w:rFonts w:ascii="Courier New" w:eastAsia="Times New Roman" w:hAnsi="Courier New" w:cs="Courier New"/>
          <w:color w:val="000000"/>
          <w:sz w:val="20"/>
          <w:szCs w:val="20"/>
        </w:rPr>
        <w:t xml:space="preserve">{Current affiliation: Institute of Geography </w:t>
      </w:r>
      <w:r w:rsidRPr="00981E8B">
        <w:rPr>
          <w:rFonts w:ascii="Courier New" w:eastAsia="Times New Roman" w:hAnsi="Courier New" w:cs="Courier New"/>
          <w:color w:val="800000"/>
          <w:sz w:val="20"/>
          <w:szCs w:val="20"/>
        </w:rPr>
        <w:t>\&amp;</w:t>
      </w:r>
      <w:r w:rsidRPr="00981E8B">
        <w:rPr>
          <w:rFonts w:ascii="Courier New" w:eastAsia="Times New Roman" w:hAnsi="Courier New" w:cs="Courier New"/>
          <w:color w:val="000000"/>
          <w:sz w:val="20"/>
          <w:szCs w:val="20"/>
        </w:rPr>
        <w:t xml:space="preserve"> Oeschger Centre for Climate Change Research, University of Bern, Switzerland}}</w:t>
      </w:r>
    </w:p>
    <w:p w14:paraId="54781E0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2418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 this form:</w:t>
      </w:r>
    </w:p>
    <w:p w14:paraId="46C0744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 \affiliation{American Meteorological Society, </w:t>
      </w:r>
    </w:p>
    <w:p w14:paraId="603A94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Boston, Massachusetts.}</w:t>
      </w:r>
    </w:p>
    <w:p w14:paraId="426A51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D34E4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\affiliation</w:t>
      </w:r>
      <w:r w:rsidRPr="00981E8B">
        <w:rPr>
          <w:rFonts w:ascii="Courier New" w:eastAsia="Times New Roman" w:hAnsi="Courier New" w:cs="Courier New"/>
          <w:color w:val="000000"/>
          <w:sz w:val="20"/>
          <w:szCs w:val="20"/>
        </w:rPr>
        <w:t>{University of Lausanne, Lausanne, Switzerland}</w:t>
      </w:r>
    </w:p>
    <w:p w14:paraId="5C6E95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736A5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 this form:</w:t>
      </w:r>
    </w:p>
    <w:p w14:paraId="7BC3A76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%\email{latex@ametsoc.org}</w:t>
      </w:r>
    </w:p>
    <w:p w14:paraId="1BF9264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E5D5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\email</w:t>
      </w:r>
      <w:r w:rsidRPr="00981E8B">
        <w:rPr>
          <w:rFonts w:ascii="Courier New" w:eastAsia="Times New Roman" w:hAnsi="Courier New" w:cs="Courier New"/>
          <w:color w:val="000000"/>
          <w:sz w:val="20"/>
          <w:szCs w:val="20"/>
        </w:rPr>
        <w:t>{pascal.horton@alumnil.unil.ch}</w:t>
      </w:r>
    </w:p>
    <w:p w14:paraId="338EB90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C274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If appropriate, add additional authors, different affiliations:</w:t>
      </w:r>
    </w:p>
    <w:p w14:paraId="3B5B35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%\extraauthor{Extra Author}</w:t>
      </w:r>
    </w:p>
    <w:p w14:paraId="3524C70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%\extraaffil{Affiliation, City, State/Province, Country}</w:t>
      </w:r>
    </w:p>
    <w:p w14:paraId="5EF49F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72F8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\extraauthor</w:t>
      </w:r>
      <w:r w:rsidRPr="00981E8B">
        <w:rPr>
          <w:rFonts w:ascii="Courier New" w:eastAsia="Times New Roman" w:hAnsi="Courier New" w:cs="Courier New"/>
          <w:color w:val="000000"/>
          <w:sz w:val="20"/>
          <w:szCs w:val="20"/>
        </w:rPr>
        <w:t>{Michel Jaboyedoff}</w:t>
      </w:r>
    </w:p>
    <w:p w14:paraId="4DD6C9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\extraaffil</w:t>
      </w:r>
      <w:r w:rsidRPr="00981E8B">
        <w:rPr>
          <w:rFonts w:ascii="Courier New" w:eastAsia="Times New Roman" w:hAnsi="Courier New" w:cs="Courier New"/>
          <w:color w:val="000000"/>
          <w:sz w:val="20"/>
          <w:szCs w:val="20"/>
        </w:rPr>
        <w:t>{University of Lausanne, Lausanne, Switzerland}</w:t>
      </w:r>
    </w:p>
    <w:p w14:paraId="43FEDD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87F2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May repeat for a additional authors/affiliations:</w:t>
      </w:r>
    </w:p>
    <w:p w14:paraId="318123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449E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%\extraauthor{}</w:t>
      </w:r>
    </w:p>
    <w:p w14:paraId="5D86CE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%\extraaffil{}</w:t>
      </w:r>
    </w:p>
    <w:p w14:paraId="179A8A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DC2C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\extraauthor</w:t>
      </w:r>
      <w:r w:rsidRPr="00981E8B">
        <w:rPr>
          <w:rFonts w:ascii="Courier New" w:eastAsia="Times New Roman" w:hAnsi="Courier New" w:cs="Courier New"/>
          <w:color w:val="000000"/>
          <w:sz w:val="20"/>
          <w:szCs w:val="20"/>
        </w:rPr>
        <w:t>{Charles Obled}</w:t>
      </w:r>
    </w:p>
    <w:p w14:paraId="56B566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\extraaffil</w:t>
      </w:r>
      <w:r w:rsidRPr="00981E8B">
        <w:rPr>
          <w:rFonts w:ascii="Courier New" w:eastAsia="Times New Roman" w:hAnsi="Courier New" w:cs="Courier New"/>
          <w:color w:val="000000"/>
          <w:sz w:val="20"/>
          <w:szCs w:val="20"/>
        </w:rPr>
        <w:t>{Universit</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 de Grenoble-Alpes, LTHE, Grenoble, France}</w:t>
      </w:r>
    </w:p>
    <w:p w14:paraId="081A63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771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685929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ABSTRACT</w:t>
      </w:r>
    </w:p>
    <w:p w14:paraId="5D54E7C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D4D41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your abstract here</w:t>
      </w:r>
    </w:p>
    <w:p w14:paraId="37C8FF9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Abstracts should not exceed 250 words in length!</w:t>
      </w:r>
    </w:p>
    <w:p w14:paraId="3501DA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23279B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For BAMS authors only: If your article requires a Capsule Summary, please place the capsule text at the end of your abstract</w:t>
      </w:r>
    </w:p>
    <w:p w14:paraId="417F3F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and identify it as the capsule. Example: This is the end of the abstract. (Capsule Summary) This is the capsule summary. </w:t>
      </w:r>
    </w:p>
    <w:p w14:paraId="49BBDA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E89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\abstract</w:t>
      </w:r>
      <w:r w:rsidRPr="00981E8B">
        <w:rPr>
          <w:rFonts w:ascii="Courier New" w:eastAsia="Times New Roman" w:hAnsi="Courier New" w:cs="Courier New"/>
          <w:color w:val="000000"/>
          <w:sz w:val="20"/>
          <w:szCs w:val="20"/>
        </w:rPr>
        <w:t>{Analog methods are based on a statistical relationship between synoptic meteorological variables (predictors) and local weather (predictand</w:t>
      </w:r>
      <w:ins w:id="1" w:author="Author">
        <w:r w:rsidR="004744C1" w:rsidRPr="00981E8B">
          <w:rPr>
            <w:rFonts w:ascii="Courier New" w:eastAsia="Times New Roman" w:hAnsi="Courier New" w:cs="Courier New"/>
            <w:color w:val="000000"/>
            <w:sz w:val="20"/>
            <w:szCs w:val="20"/>
          </w:rPr>
          <w:t>,</w:t>
        </w:r>
      </w:ins>
      <w:del w:id="2"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3" w:author="Author">
        <w:r w:rsidRPr="00981E8B" w:rsidDel="004744C1">
          <w:rPr>
            <w:rFonts w:ascii="Courier New" w:eastAsia="Times New Roman" w:hAnsi="Courier New" w:cs="Courier New"/>
            <w:color w:val="000000"/>
            <w:sz w:val="20"/>
            <w:szCs w:val="20"/>
          </w:rPr>
          <w:delText xml:space="preserve">which are </w:delText>
        </w:r>
      </w:del>
      <w:r w:rsidRPr="00981E8B">
        <w:rPr>
          <w:rFonts w:ascii="Courier New" w:eastAsia="Times New Roman" w:hAnsi="Courier New" w:cs="Courier New"/>
          <w:color w:val="000000"/>
          <w:sz w:val="20"/>
          <w:szCs w:val="20"/>
        </w:rPr>
        <w:t>to be predicted)</w:t>
      </w:r>
      <w:ins w:id="4" w:author="Author">
        <w:r w:rsidR="004744C1" w:rsidRPr="00981E8B">
          <w:rPr>
            <w:rFonts w:ascii="Courier New" w:eastAsia="Times New Roman" w:hAnsi="Courier New" w:cs="Courier New"/>
            <w:color w:val="000000"/>
            <w:sz w:val="20"/>
            <w:szCs w:val="20"/>
          </w:rPr>
          <w:t>.</w:t>
        </w:r>
      </w:ins>
      <w:del w:id="5"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6" w:author="Author">
        <w:r w:rsidRPr="00981E8B" w:rsidDel="004744C1">
          <w:rPr>
            <w:rFonts w:ascii="Courier New" w:eastAsia="Times New Roman" w:hAnsi="Courier New" w:cs="Courier New"/>
            <w:color w:val="000000"/>
            <w:sz w:val="20"/>
            <w:szCs w:val="20"/>
          </w:rPr>
          <w:delText xml:space="preserve">which </w:delText>
        </w:r>
      </w:del>
      <w:ins w:id="7" w:author="Author">
        <w:r w:rsidR="004744C1" w:rsidRPr="00981E8B">
          <w:rPr>
            <w:rFonts w:ascii="Courier New" w:eastAsia="Times New Roman" w:hAnsi="Courier New" w:cs="Courier New"/>
            <w:color w:val="000000"/>
            <w:sz w:val="20"/>
            <w:szCs w:val="20"/>
          </w:rPr>
          <w:t xml:space="preserve">This relationship </w:t>
        </w:r>
      </w:ins>
      <w:r w:rsidRPr="00981E8B">
        <w:rPr>
          <w:rFonts w:ascii="Courier New" w:eastAsia="Times New Roman" w:hAnsi="Courier New" w:cs="Courier New"/>
          <w:color w:val="000000"/>
          <w:sz w:val="20"/>
          <w:szCs w:val="20"/>
        </w:rPr>
        <w:t>is defined by several parameters</w:t>
      </w:r>
      <w:ins w:id="8" w:author="Author">
        <w:r w:rsidR="004744C1"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9" w:author="Author">
        <w:r w:rsidRPr="00981E8B" w:rsidDel="004744C1">
          <w:rPr>
            <w:rFonts w:ascii="Courier New" w:eastAsia="Times New Roman" w:hAnsi="Courier New" w:cs="Courier New"/>
            <w:color w:val="000000"/>
            <w:sz w:val="20"/>
            <w:szCs w:val="20"/>
          </w:rPr>
          <w:delText xml:space="preserve">that </w:delText>
        </w:r>
      </w:del>
      <w:ins w:id="10" w:author="Author">
        <w:r w:rsidR="004744C1"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are often calibrated by means of a semi-automatic sequential procedure. This calibration approach is fast, but has strong</w:t>
      </w:r>
      <w:bookmarkStart w:id="11" w:name="_GoBack"/>
      <w:bookmarkEnd w:id="11"/>
      <w:r w:rsidRPr="00981E8B">
        <w:rPr>
          <w:rFonts w:ascii="Courier New" w:eastAsia="Times New Roman" w:hAnsi="Courier New" w:cs="Courier New"/>
          <w:color w:val="000000"/>
          <w:sz w:val="20"/>
          <w:szCs w:val="20"/>
        </w:rPr>
        <w:t xml:space="preserve"> limitations</w:t>
      </w:r>
      <w:ins w:id="12" w:author="Author">
        <w:r w:rsidR="004744C1" w:rsidRPr="00981E8B">
          <w:rPr>
            <w:rFonts w:ascii="Courier New" w:eastAsia="Times New Roman" w:hAnsi="Courier New" w:cs="Courier New"/>
            <w:color w:val="000000"/>
            <w:sz w:val="20"/>
            <w:szCs w:val="20"/>
          </w:rPr>
          <w:t>.</w:t>
        </w:r>
      </w:ins>
      <w:del w:id="13"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14" w:author="Author">
        <w:r w:rsidRPr="00981E8B" w:rsidDel="004744C1">
          <w:rPr>
            <w:rFonts w:ascii="Courier New" w:eastAsia="Times New Roman" w:hAnsi="Courier New" w:cs="Courier New"/>
            <w:color w:val="000000"/>
            <w:sz w:val="20"/>
            <w:szCs w:val="20"/>
          </w:rPr>
          <w:delText xml:space="preserve">it </w:delText>
        </w:r>
      </w:del>
      <w:ins w:id="15" w:author="Author">
        <w:r w:rsidR="004744C1" w:rsidRPr="00981E8B">
          <w:rPr>
            <w:rFonts w:ascii="Courier New" w:eastAsia="Times New Roman" w:hAnsi="Courier New" w:cs="Courier New"/>
            <w:color w:val="000000"/>
            <w:sz w:val="20"/>
            <w:szCs w:val="20"/>
          </w:rPr>
          <w:t xml:space="preserve">It </w:t>
        </w:r>
      </w:ins>
      <w:del w:id="16" w:author="Author">
        <w:r w:rsidRPr="00981E8B" w:rsidDel="004744C1">
          <w:rPr>
            <w:rFonts w:ascii="Courier New" w:eastAsia="Times New Roman" w:hAnsi="Courier New" w:cs="Courier New"/>
            <w:color w:val="000000"/>
            <w:sz w:val="20"/>
            <w:szCs w:val="20"/>
          </w:rPr>
          <w:delText>is made of</w:delText>
        </w:r>
      </w:del>
      <w:ins w:id="17" w:author="Author">
        <w:r w:rsidR="004744C1" w:rsidRPr="00981E8B">
          <w:rPr>
            <w:rFonts w:ascii="Courier New" w:eastAsia="Times New Roman" w:hAnsi="Courier New" w:cs="Courier New"/>
            <w:color w:val="000000"/>
            <w:sz w:val="20"/>
            <w:szCs w:val="20"/>
          </w:rPr>
          <w:t>proceeds through</w:t>
        </w:r>
      </w:ins>
      <w:r w:rsidRPr="00981E8B">
        <w:rPr>
          <w:rFonts w:ascii="Courier New" w:eastAsia="Times New Roman" w:hAnsi="Courier New" w:cs="Courier New"/>
          <w:color w:val="000000"/>
          <w:sz w:val="20"/>
          <w:szCs w:val="20"/>
        </w:rPr>
        <w:t xml:space="preserve"> successive steps</w:t>
      </w:r>
      <w:ins w:id="18" w:author="Author">
        <w:r w:rsidR="004744C1"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thus cannot handle all parameters dependencies</w:t>
      </w:r>
      <w:ins w:id="19" w:author="Author">
        <w:r w:rsidR="004744C1" w:rsidRPr="00981E8B">
          <w:rPr>
            <w:rFonts w:ascii="Courier New" w:eastAsia="Times New Roman" w:hAnsi="Courier New" w:cs="Courier New"/>
            <w:color w:val="000000"/>
            <w:sz w:val="20"/>
            <w:szCs w:val="20"/>
          </w:rPr>
          <w:t>.</w:t>
        </w:r>
      </w:ins>
      <w:del w:id="20"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21" w:author="Author">
        <w:r w:rsidRPr="00981E8B" w:rsidDel="004744C1">
          <w:rPr>
            <w:rFonts w:ascii="Courier New" w:eastAsia="Times New Roman" w:hAnsi="Courier New" w:cs="Courier New"/>
            <w:color w:val="000000"/>
            <w:sz w:val="20"/>
            <w:szCs w:val="20"/>
          </w:rPr>
          <w:delText xml:space="preserve">and </w:delText>
        </w:r>
      </w:del>
      <w:ins w:id="22" w:author="Author">
        <w:r w:rsidR="004744C1" w:rsidRPr="00981E8B">
          <w:rPr>
            <w:rFonts w:ascii="Courier New" w:eastAsia="Times New Roman" w:hAnsi="Courier New" w:cs="Courier New"/>
            <w:color w:val="000000"/>
            <w:sz w:val="20"/>
            <w:szCs w:val="20"/>
          </w:rPr>
          <w:t xml:space="preserve">Furthermore, </w:t>
        </w:r>
      </w:ins>
      <w:r w:rsidRPr="00981E8B">
        <w:rPr>
          <w:rFonts w:ascii="Courier New" w:eastAsia="Times New Roman" w:hAnsi="Courier New" w:cs="Courier New"/>
          <w:color w:val="000000"/>
          <w:sz w:val="20"/>
          <w:szCs w:val="20"/>
        </w:rPr>
        <w:t xml:space="preserve">it cannot automatically optimize some parameters, such as the selection of </w:t>
      </w:r>
      <w:del w:id="23" w:author="Author">
        <w:r w:rsidRPr="00981E8B" w:rsidDel="004744C1">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pressure levels and </w:t>
      </w:r>
      <w:del w:id="24" w:author="Author">
        <w:r w:rsidRPr="00981E8B" w:rsidDel="004744C1">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temporal windows (hour</w:t>
      </w:r>
      <w:del w:id="25"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s</w:t>
      </w:r>
      <w:del w:id="26"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of the day) </w:t>
      </w:r>
      <w:del w:id="27" w:author="Author">
        <w:r w:rsidRPr="00981E8B" w:rsidDel="004744C1">
          <w:rPr>
            <w:rFonts w:ascii="Courier New" w:eastAsia="Times New Roman" w:hAnsi="Courier New" w:cs="Courier New"/>
            <w:color w:val="000000"/>
            <w:sz w:val="20"/>
            <w:szCs w:val="20"/>
          </w:rPr>
          <w:delText xml:space="preserve">on </w:delText>
        </w:r>
      </w:del>
      <w:ins w:id="28" w:author="Author">
        <w:r w:rsidR="004744C1" w:rsidRPr="00981E8B">
          <w:rPr>
            <w:rFonts w:ascii="Courier New" w:eastAsia="Times New Roman" w:hAnsi="Courier New" w:cs="Courier New"/>
            <w:color w:val="000000"/>
            <w:sz w:val="20"/>
            <w:szCs w:val="20"/>
          </w:rPr>
          <w:t xml:space="preserve">at </w:t>
        </w:r>
      </w:ins>
      <w:r w:rsidRPr="00981E8B">
        <w:rPr>
          <w:rFonts w:ascii="Courier New" w:eastAsia="Times New Roman" w:hAnsi="Courier New" w:cs="Courier New"/>
          <w:color w:val="000000"/>
          <w:sz w:val="20"/>
          <w:szCs w:val="20"/>
        </w:rPr>
        <w:t>which the predictors are compared.</w:t>
      </w:r>
    </w:p>
    <w:p w14:paraId="30CBBBB8" w14:textId="2A7822C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w:t>
      </w:r>
      <w:del w:id="29" w:author="Author">
        <w:r w:rsidRPr="00981E8B" w:rsidDel="004744C1">
          <w:rPr>
            <w:rFonts w:ascii="Courier New" w:eastAsia="Times New Roman" w:hAnsi="Courier New" w:cs="Courier New"/>
            <w:color w:val="000000"/>
            <w:sz w:val="20"/>
            <w:szCs w:val="20"/>
          </w:rPr>
          <w:delText xml:space="preserve">surpass </w:delText>
        </w:r>
      </w:del>
      <w:ins w:id="30" w:author="Author">
        <w:r w:rsidR="004744C1" w:rsidRPr="00981E8B">
          <w:rPr>
            <w:rFonts w:ascii="Courier New" w:eastAsia="Times New Roman" w:hAnsi="Courier New" w:cs="Courier New"/>
            <w:color w:val="000000"/>
            <w:sz w:val="20"/>
            <w:szCs w:val="20"/>
          </w:rPr>
          <w:t xml:space="preserve">overcome </w:t>
        </w:r>
      </w:ins>
      <w:r w:rsidRPr="00981E8B">
        <w:rPr>
          <w:rFonts w:ascii="Courier New" w:eastAsia="Times New Roman" w:hAnsi="Courier New" w:cs="Courier New"/>
          <w:color w:val="000000"/>
          <w:sz w:val="20"/>
          <w:szCs w:val="20"/>
        </w:rPr>
        <w:t xml:space="preserve">these limitations, </w:t>
      </w:r>
      <w:del w:id="31" w:author="Author">
        <w:r w:rsidRPr="00981E8B" w:rsidDel="004744C1">
          <w:rPr>
            <w:rFonts w:ascii="Courier New" w:eastAsia="Times New Roman" w:hAnsi="Courier New" w:cs="Courier New"/>
            <w:color w:val="000000"/>
            <w:sz w:val="20"/>
            <w:szCs w:val="20"/>
          </w:rPr>
          <w:delText xml:space="preserve">a </w:delText>
        </w:r>
      </w:del>
      <w:ins w:id="32" w:author="Author">
        <w:r w:rsidR="004744C1"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global optimization technique </w:t>
      </w:r>
      <w:del w:id="33" w:author="Author">
        <w:r w:rsidRPr="00981E8B" w:rsidDel="004744C1">
          <w:rPr>
            <w:rFonts w:ascii="Courier New" w:eastAsia="Times New Roman" w:hAnsi="Courier New" w:cs="Courier New"/>
            <w:color w:val="000000"/>
            <w:sz w:val="20"/>
            <w:szCs w:val="20"/>
          </w:rPr>
          <w:delText xml:space="preserve">was </w:delText>
        </w:r>
      </w:del>
      <w:ins w:id="34" w:author="Author">
        <w:r w:rsidR="004744C1" w:rsidRPr="00981E8B">
          <w:rPr>
            <w:rFonts w:ascii="Courier New" w:eastAsia="Times New Roman" w:hAnsi="Courier New" w:cs="Courier New"/>
            <w:color w:val="000000"/>
            <w:sz w:val="20"/>
            <w:szCs w:val="20"/>
          </w:rPr>
          <w:t>of</w:t>
        </w:r>
      </w:ins>
      <w:del w:id="35" w:author="Author">
        <w:r w:rsidRPr="00981E8B" w:rsidDel="004744C1">
          <w:rPr>
            <w:rFonts w:ascii="Courier New" w:eastAsia="Times New Roman" w:hAnsi="Courier New" w:cs="Courier New"/>
            <w:color w:val="000000"/>
            <w:sz w:val="20"/>
            <w:szCs w:val="20"/>
          </w:rPr>
          <w:delText>assessed, namely</w:delText>
        </w:r>
      </w:del>
      <w:r w:rsidRPr="00981E8B">
        <w:rPr>
          <w:rFonts w:ascii="Courier New" w:eastAsia="Times New Roman" w:hAnsi="Courier New" w:cs="Courier New"/>
          <w:color w:val="000000"/>
          <w:sz w:val="20"/>
          <w:szCs w:val="20"/>
        </w:rPr>
        <w:t xml:space="preserve"> </w:t>
      </w:r>
      <w:del w:id="36" w:author="Author">
        <w:r w:rsidRPr="00981E8B" w:rsidDel="004744C1">
          <w:rPr>
            <w:rFonts w:ascii="Courier New" w:eastAsia="Times New Roman" w:hAnsi="Courier New" w:cs="Courier New"/>
            <w:color w:val="000000"/>
            <w:sz w:val="20"/>
            <w:szCs w:val="20"/>
          </w:rPr>
          <w:delText xml:space="preserve">Genetic </w:delText>
        </w:r>
      </w:del>
      <w:ins w:id="37" w:author="Author">
        <w:r w:rsidR="004744C1" w:rsidRPr="00981E8B">
          <w:rPr>
            <w:rFonts w:ascii="Courier New" w:eastAsia="Times New Roman" w:hAnsi="Courier New" w:cs="Courier New"/>
            <w:color w:val="000000"/>
            <w:sz w:val="20"/>
            <w:szCs w:val="20"/>
          </w:rPr>
          <w:t xml:space="preserve">genetic </w:t>
        </w:r>
      </w:ins>
      <w:del w:id="38" w:author="Author">
        <w:r w:rsidRPr="00981E8B" w:rsidDel="004744C1">
          <w:rPr>
            <w:rFonts w:ascii="Courier New" w:eastAsia="Times New Roman" w:hAnsi="Courier New" w:cs="Courier New"/>
            <w:color w:val="000000"/>
            <w:sz w:val="20"/>
            <w:szCs w:val="20"/>
          </w:rPr>
          <w:delText>Algorithms</w:delText>
        </w:r>
      </w:del>
      <w:ins w:id="39" w:author="Author">
        <w:r w:rsidR="004744C1" w:rsidRPr="00981E8B">
          <w:rPr>
            <w:rFonts w:ascii="Courier New" w:eastAsia="Times New Roman" w:hAnsi="Courier New" w:cs="Courier New"/>
            <w:color w:val="000000"/>
            <w:sz w:val="20"/>
            <w:szCs w:val="20"/>
          </w:rPr>
          <w:t>algorithms is considered</w:t>
        </w:r>
      </w:ins>
      <w:r w:rsidRPr="00981E8B">
        <w:rPr>
          <w:rFonts w:ascii="Courier New" w:eastAsia="Times New Roman" w:hAnsi="Courier New" w:cs="Courier New"/>
          <w:color w:val="000000"/>
          <w:sz w:val="20"/>
          <w:szCs w:val="20"/>
        </w:rPr>
        <w:t xml:space="preserve">, which can </w:t>
      </w:r>
      <w:ins w:id="40" w:author="Author">
        <w:r w:rsidR="004744C1" w:rsidRPr="00981E8B">
          <w:rPr>
            <w:rFonts w:ascii="Courier New" w:eastAsia="Times New Roman" w:hAnsi="Courier New" w:cs="Courier New"/>
            <w:color w:val="000000"/>
            <w:sz w:val="20"/>
            <w:szCs w:val="20"/>
          </w:rPr>
          <w:t xml:space="preserve">jointly </w:t>
        </w:r>
      </w:ins>
      <w:r w:rsidRPr="00981E8B">
        <w:rPr>
          <w:rFonts w:ascii="Courier New" w:eastAsia="Times New Roman" w:hAnsi="Courier New" w:cs="Courier New"/>
          <w:color w:val="000000"/>
          <w:sz w:val="20"/>
          <w:szCs w:val="20"/>
        </w:rPr>
        <w:t xml:space="preserve">optimize </w:t>
      </w:r>
      <w:del w:id="41" w:author="Author">
        <w:r w:rsidRPr="00981E8B" w:rsidDel="004744C1">
          <w:rPr>
            <w:rFonts w:ascii="Courier New" w:eastAsia="Times New Roman" w:hAnsi="Courier New" w:cs="Courier New"/>
            <w:color w:val="000000"/>
            <w:sz w:val="20"/>
            <w:szCs w:val="20"/>
          </w:rPr>
          <w:delText xml:space="preserve">jointly </w:delText>
        </w:r>
      </w:del>
      <w:r w:rsidRPr="00981E8B">
        <w:rPr>
          <w:rFonts w:ascii="Courier New" w:eastAsia="Times New Roman" w:hAnsi="Courier New" w:cs="Courier New"/>
          <w:color w:val="000000"/>
          <w:sz w:val="20"/>
          <w:szCs w:val="20"/>
        </w:rPr>
        <w:t>all parameters of the method</w:t>
      </w:r>
      <w:ins w:id="42" w:author="Author">
        <w:r w:rsidR="004744C1"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w:t>
      </w:r>
      <w:ins w:id="43" w:author="Author">
        <w:r w:rsidR="004744C1" w:rsidRPr="00981E8B">
          <w:rPr>
            <w:rFonts w:ascii="Courier New" w:eastAsia="Times New Roman" w:hAnsi="Courier New" w:cs="Courier New"/>
            <w:color w:val="000000"/>
            <w:sz w:val="20"/>
            <w:szCs w:val="20"/>
          </w:rPr>
          <w:t xml:space="preserve"> </w:t>
        </w:r>
      </w:ins>
      <w:del w:id="44" w:author="Author">
        <w:r w:rsidRPr="00981E8B" w:rsidDel="004744C1">
          <w:rPr>
            <w:rFonts w:ascii="Courier New" w:eastAsia="Times New Roman" w:hAnsi="Courier New" w:cs="Courier New"/>
            <w:color w:val="000000"/>
            <w:sz w:val="20"/>
            <w:szCs w:val="20"/>
          </w:rPr>
          <w:delText xml:space="preserve"> can </w:delText>
        </w:r>
      </w:del>
      <w:r w:rsidRPr="00981E8B">
        <w:rPr>
          <w:rFonts w:ascii="Courier New" w:eastAsia="Times New Roman" w:hAnsi="Courier New" w:cs="Courier New"/>
          <w:color w:val="000000"/>
          <w:sz w:val="20"/>
          <w:szCs w:val="20"/>
        </w:rPr>
        <w:t>get closer to a global optimum</w:t>
      </w:r>
      <w:ins w:id="45" w:author="Author">
        <w:r w:rsidR="004744C1" w:rsidRPr="00981E8B">
          <w:rPr>
            <w:rFonts w:ascii="Courier New" w:eastAsia="Times New Roman" w:hAnsi="Courier New" w:cs="Courier New"/>
            <w:color w:val="000000"/>
            <w:sz w:val="20"/>
            <w:szCs w:val="20"/>
          </w:rPr>
          <w:t>,</w:t>
        </w:r>
      </w:ins>
      <w:del w:id="46" w:author="Author">
        <w:r w:rsidRPr="00981E8B" w:rsidDel="004744C1">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by taking into account the</w:t>
      </w:r>
      <w:del w:id="47" w:author="Author">
        <w:r w:rsidRPr="00981E8B" w:rsidDel="004744C1">
          <w:rPr>
            <w:rFonts w:ascii="Courier New" w:eastAsia="Times New Roman" w:hAnsi="Courier New" w:cs="Courier New"/>
            <w:color w:val="000000"/>
            <w:sz w:val="20"/>
            <w:szCs w:val="20"/>
          </w:rPr>
          <w:delText xml:space="preserve"> parameters</w:delText>
        </w:r>
      </w:del>
      <w:r w:rsidRPr="00981E8B">
        <w:rPr>
          <w:rFonts w:ascii="Courier New" w:eastAsia="Times New Roman" w:hAnsi="Courier New" w:cs="Courier New"/>
          <w:color w:val="000000"/>
          <w:sz w:val="20"/>
          <w:szCs w:val="20"/>
        </w:rPr>
        <w:t xml:space="preserve"> dependencies</w:t>
      </w:r>
      <w:ins w:id="48" w:author="Author">
        <w:r w:rsidR="004744C1" w:rsidRPr="00981E8B">
          <w:rPr>
            <w:rFonts w:ascii="Courier New" w:eastAsia="Times New Roman" w:hAnsi="Courier New" w:cs="Courier New"/>
            <w:color w:val="000000"/>
            <w:sz w:val="20"/>
            <w:szCs w:val="20"/>
          </w:rPr>
          <w:t xml:space="preserve"> of </w:t>
        </w:r>
        <w:r w:rsidR="00905DB2">
          <w:rPr>
            <w:rFonts w:ascii="Courier New" w:eastAsia="Times New Roman" w:hAnsi="Courier New" w:cs="Courier New"/>
            <w:color w:val="000000"/>
            <w:sz w:val="20"/>
            <w:szCs w:val="20"/>
          </w:rPr>
          <w:t xml:space="preserve">the </w:t>
        </w:r>
        <w:r w:rsidR="004744C1" w:rsidRPr="00981E8B">
          <w:rPr>
            <w:rFonts w:ascii="Courier New" w:eastAsia="Times New Roman" w:hAnsi="Courier New" w:cs="Courier New"/>
            <w:color w:val="000000"/>
            <w:sz w:val="20"/>
            <w:szCs w:val="20"/>
          </w:rPr>
          <w:t>parameters</w:t>
        </w:r>
      </w:ins>
      <w:r w:rsidRPr="00981E8B">
        <w:rPr>
          <w:rFonts w:ascii="Courier New" w:eastAsia="Times New Roman" w:hAnsi="Courier New" w:cs="Courier New"/>
          <w:color w:val="000000"/>
          <w:sz w:val="20"/>
          <w:szCs w:val="20"/>
        </w:rPr>
        <w:t>. Moreover, it can objectively calibrate parameters that were previously</w:t>
      </w:r>
      <w:ins w:id="49" w:author="Author">
        <w:r w:rsidR="004744C1" w:rsidRPr="00981E8B">
          <w:rPr>
            <w:rFonts w:ascii="Courier New" w:eastAsia="Times New Roman" w:hAnsi="Courier New" w:cs="Courier New"/>
            <w:color w:val="000000"/>
            <w:sz w:val="20"/>
            <w:szCs w:val="20"/>
          </w:rPr>
          <w:t xml:space="preserve"> assessed</w:t>
        </w:r>
      </w:ins>
      <w:r w:rsidRPr="00981E8B">
        <w:rPr>
          <w:rFonts w:ascii="Courier New" w:eastAsia="Times New Roman" w:hAnsi="Courier New" w:cs="Courier New"/>
          <w:color w:val="000000"/>
          <w:sz w:val="20"/>
          <w:szCs w:val="20"/>
        </w:rPr>
        <w:t xml:space="preserve"> manually</w:t>
      </w:r>
      <w:del w:id="50" w:author="Author">
        <w:r w:rsidRPr="00981E8B" w:rsidDel="004744C1">
          <w:rPr>
            <w:rFonts w:ascii="Courier New" w:eastAsia="Times New Roman" w:hAnsi="Courier New" w:cs="Courier New"/>
            <w:color w:val="000000"/>
            <w:sz w:val="20"/>
            <w:szCs w:val="20"/>
          </w:rPr>
          <w:delText xml:space="preserve"> assessed</w:delText>
        </w:r>
      </w:del>
      <w:r w:rsidRPr="00981E8B">
        <w:rPr>
          <w:rFonts w:ascii="Courier New" w:eastAsia="Times New Roman" w:hAnsi="Courier New" w:cs="Courier New"/>
          <w:color w:val="000000"/>
          <w:sz w:val="20"/>
          <w:szCs w:val="20"/>
        </w:rPr>
        <w:t>, and can take into account new degrees of freedom.</w:t>
      </w:r>
    </w:p>
    <w:p w14:paraId="12ED4415" w14:textId="77777777" w:rsidR="00E54739" w:rsidRPr="00981E8B" w:rsidRDefault="004744C1"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51" w:author="Author">
        <w:r w:rsidRPr="00981E8B">
          <w:rPr>
            <w:rFonts w:ascii="Courier New" w:eastAsia="Times New Roman" w:hAnsi="Courier New" w:cs="Courier New"/>
            <w:color w:val="000000"/>
            <w:sz w:val="20"/>
            <w:szCs w:val="20"/>
          </w:rPr>
          <w:t xml:space="preserve">However, </w:t>
        </w:r>
      </w:ins>
      <w:del w:id="52" w:author="Author">
        <w:r w:rsidR="00E54739" w:rsidRPr="00981E8B" w:rsidDel="004744C1">
          <w:rPr>
            <w:rFonts w:ascii="Courier New" w:eastAsia="Times New Roman" w:hAnsi="Courier New" w:cs="Courier New"/>
            <w:color w:val="000000"/>
            <w:sz w:val="20"/>
            <w:szCs w:val="20"/>
          </w:rPr>
          <w:delText xml:space="preserve">Genetic </w:delText>
        </w:r>
      </w:del>
      <w:ins w:id="53" w:author="Author">
        <w:r w:rsidRPr="00981E8B">
          <w:rPr>
            <w:rFonts w:ascii="Courier New" w:eastAsia="Times New Roman" w:hAnsi="Courier New" w:cs="Courier New"/>
            <w:color w:val="000000"/>
            <w:sz w:val="20"/>
            <w:szCs w:val="20"/>
          </w:rPr>
          <w:t xml:space="preserve">genetic </w:t>
        </w:r>
      </w:ins>
      <w:del w:id="54" w:author="Author">
        <w:r w:rsidR="00E54739" w:rsidRPr="00981E8B" w:rsidDel="004744C1">
          <w:rPr>
            <w:rFonts w:ascii="Courier New" w:eastAsia="Times New Roman" w:hAnsi="Courier New" w:cs="Courier New"/>
            <w:color w:val="000000"/>
            <w:sz w:val="20"/>
            <w:szCs w:val="20"/>
          </w:rPr>
          <w:delText xml:space="preserve">Algorithms </w:delText>
        </w:r>
      </w:del>
      <w:ins w:id="55" w:author="Author">
        <w:r w:rsidRPr="00981E8B">
          <w:rPr>
            <w:rFonts w:ascii="Courier New" w:eastAsia="Times New Roman" w:hAnsi="Courier New" w:cs="Courier New"/>
            <w:color w:val="000000"/>
            <w:sz w:val="20"/>
            <w:szCs w:val="20"/>
          </w:rPr>
          <w:t xml:space="preserve">algorithms </w:t>
        </w:r>
      </w:ins>
      <w:del w:id="56" w:author="Author">
        <w:r w:rsidR="00E54739" w:rsidRPr="00981E8B" w:rsidDel="004744C1">
          <w:rPr>
            <w:rFonts w:ascii="Courier New" w:eastAsia="Times New Roman" w:hAnsi="Courier New" w:cs="Courier New"/>
            <w:color w:val="000000"/>
            <w:sz w:val="20"/>
            <w:szCs w:val="20"/>
          </w:rPr>
          <w:delText>need however to</w:delText>
        </w:r>
      </w:del>
      <w:ins w:id="57" w:author="Author">
        <w:r w:rsidRPr="00981E8B">
          <w:rPr>
            <w:rFonts w:ascii="Courier New" w:eastAsia="Times New Roman" w:hAnsi="Courier New" w:cs="Courier New"/>
            <w:color w:val="000000"/>
            <w:sz w:val="20"/>
            <w:szCs w:val="20"/>
          </w:rPr>
          <w:t>must</w:t>
        </w:r>
      </w:ins>
      <w:r w:rsidR="00E54739" w:rsidRPr="00981E8B">
        <w:rPr>
          <w:rFonts w:ascii="Courier New" w:eastAsia="Times New Roman" w:hAnsi="Courier New" w:cs="Courier New"/>
          <w:color w:val="000000"/>
          <w:sz w:val="20"/>
          <w:szCs w:val="20"/>
        </w:rPr>
        <w:t xml:space="preserve"> be tailored to the </w:t>
      </w:r>
      <w:del w:id="58" w:author="Author">
        <w:r w:rsidR="00E54739" w:rsidRPr="00981E8B" w:rsidDel="004744C1">
          <w:rPr>
            <w:rFonts w:ascii="Courier New" w:eastAsia="Times New Roman" w:hAnsi="Courier New" w:cs="Courier New"/>
            <w:color w:val="000000"/>
            <w:sz w:val="20"/>
            <w:szCs w:val="20"/>
          </w:rPr>
          <w:delText xml:space="preserve">addressed </w:delText>
        </w:r>
      </w:del>
      <w:r w:rsidR="00E54739" w:rsidRPr="00981E8B">
        <w:rPr>
          <w:rFonts w:ascii="Courier New" w:eastAsia="Times New Roman" w:hAnsi="Courier New" w:cs="Courier New"/>
          <w:color w:val="000000"/>
          <w:sz w:val="20"/>
          <w:szCs w:val="20"/>
        </w:rPr>
        <w:t>problem</w:t>
      </w:r>
      <w:ins w:id="59" w:author="Author">
        <w:r w:rsidRPr="00981E8B">
          <w:rPr>
            <w:rFonts w:ascii="Courier New" w:eastAsia="Times New Roman" w:hAnsi="Courier New" w:cs="Courier New"/>
            <w:color w:val="000000"/>
            <w:sz w:val="20"/>
            <w:szCs w:val="20"/>
          </w:rPr>
          <w:t xml:space="preserve"> under consideration</w:t>
        </w:r>
      </w:ins>
      <w:r w:rsidR="00E54739" w:rsidRPr="00981E8B">
        <w:rPr>
          <w:rFonts w:ascii="Courier New" w:eastAsia="Times New Roman" w:hAnsi="Courier New" w:cs="Courier New"/>
          <w:color w:val="000000"/>
          <w:sz w:val="20"/>
          <w:szCs w:val="20"/>
        </w:rPr>
        <w:t xml:space="preserve">. Multiple combinations of algorithms </w:t>
      </w:r>
      <w:del w:id="60" w:author="Author">
        <w:r w:rsidR="00E54739" w:rsidRPr="00981E8B" w:rsidDel="004744C1">
          <w:rPr>
            <w:rFonts w:ascii="Courier New" w:eastAsia="Times New Roman" w:hAnsi="Courier New" w:cs="Courier New"/>
            <w:color w:val="000000"/>
            <w:sz w:val="20"/>
            <w:szCs w:val="20"/>
          </w:rPr>
          <w:delText xml:space="preserve">were </w:delText>
        </w:r>
      </w:del>
      <w:ins w:id="61" w:author="Author">
        <w:r w:rsidRPr="00981E8B">
          <w:rPr>
            <w:rFonts w:ascii="Courier New" w:eastAsia="Times New Roman" w:hAnsi="Courier New" w:cs="Courier New"/>
            <w:color w:val="000000"/>
            <w:sz w:val="20"/>
            <w:szCs w:val="20"/>
          </w:rPr>
          <w:t xml:space="preserve">are </w:t>
        </w:r>
      </w:ins>
      <w:r w:rsidR="00E54739" w:rsidRPr="00981E8B">
        <w:rPr>
          <w:rFonts w:ascii="Courier New" w:eastAsia="Times New Roman" w:hAnsi="Courier New" w:cs="Courier New"/>
          <w:color w:val="000000"/>
          <w:sz w:val="20"/>
          <w:szCs w:val="20"/>
        </w:rPr>
        <w:t xml:space="preserve">assessed, and new </w:t>
      </w:r>
      <w:del w:id="62" w:author="Author">
        <w:r w:rsidR="00E54739" w:rsidRPr="00981E8B" w:rsidDel="004744C1">
          <w:rPr>
            <w:rFonts w:ascii="Courier New" w:eastAsia="Times New Roman" w:hAnsi="Courier New" w:cs="Courier New"/>
            <w:color w:val="000000"/>
            <w:sz w:val="20"/>
            <w:szCs w:val="20"/>
          </w:rPr>
          <w:delText xml:space="preserve">ones </w:delText>
        </w:r>
      </w:del>
      <w:ins w:id="63" w:author="Author">
        <w:r w:rsidRPr="00981E8B">
          <w:rPr>
            <w:rFonts w:ascii="Courier New" w:eastAsia="Times New Roman" w:hAnsi="Courier New" w:cs="Courier New"/>
            <w:color w:val="000000"/>
            <w:sz w:val="20"/>
            <w:szCs w:val="20"/>
          </w:rPr>
          <w:t xml:space="preserve">combinations </w:t>
        </w:r>
      </w:ins>
      <w:del w:id="64" w:author="Author">
        <w:r w:rsidR="00E54739" w:rsidRPr="00981E8B" w:rsidDel="004744C1">
          <w:rPr>
            <w:rFonts w:ascii="Courier New" w:eastAsia="Times New Roman" w:hAnsi="Courier New" w:cs="Courier New"/>
            <w:color w:val="000000"/>
            <w:sz w:val="20"/>
            <w:szCs w:val="20"/>
          </w:rPr>
          <w:delText xml:space="preserve">were </w:delText>
        </w:r>
      </w:del>
      <w:ins w:id="65" w:author="Author">
        <w:r w:rsidRPr="00981E8B">
          <w:rPr>
            <w:rFonts w:ascii="Courier New" w:eastAsia="Times New Roman" w:hAnsi="Courier New" w:cs="Courier New"/>
            <w:color w:val="000000"/>
            <w:sz w:val="20"/>
            <w:szCs w:val="20"/>
          </w:rPr>
          <w:t xml:space="preserve">are </w:t>
        </w:r>
      </w:ins>
      <w:r w:rsidR="00E54739" w:rsidRPr="00981E8B">
        <w:rPr>
          <w:rFonts w:ascii="Courier New" w:eastAsia="Times New Roman" w:hAnsi="Courier New" w:cs="Courier New"/>
          <w:color w:val="000000"/>
          <w:sz w:val="20"/>
          <w:szCs w:val="20"/>
        </w:rPr>
        <w:t xml:space="preserve">developed (e.g., the </w:t>
      </w:r>
      <w:r w:rsidR="00E54739" w:rsidRPr="00981E8B">
        <w:rPr>
          <w:rFonts w:ascii="Courier New" w:eastAsia="Times New Roman" w:hAnsi="Courier New" w:cs="Courier New"/>
          <w:color w:val="800000"/>
          <w:sz w:val="20"/>
          <w:szCs w:val="20"/>
        </w:rPr>
        <w:t>\textit</w:t>
      </w:r>
      <w:r w:rsidR="00E54739" w:rsidRPr="00981E8B">
        <w:rPr>
          <w:rFonts w:ascii="Courier New" w:eastAsia="Times New Roman" w:hAnsi="Courier New" w:cs="Courier New"/>
          <w:color w:val="000000"/>
          <w:sz w:val="20"/>
          <w:szCs w:val="20"/>
        </w:rPr>
        <w:t>{chromosome of adaptive search radius}</w:t>
      </w:r>
      <w:ins w:id="66" w:author="Author">
        <w:r w:rsidRPr="00981E8B">
          <w:rPr>
            <w:rFonts w:ascii="Courier New" w:eastAsia="Times New Roman" w:hAnsi="Courier New" w:cs="Courier New"/>
            <w:color w:val="000000"/>
            <w:sz w:val="20"/>
            <w:szCs w:val="20"/>
          </w:rPr>
          <w:t>,</w:t>
        </w:r>
      </w:ins>
      <w:r w:rsidR="00E54739" w:rsidRPr="00981E8B">
        <w:rPr>
          <w:rFonts w:ascii="Courier New" w:eastAsia="Times New Roman" w:hAnsi="Courier New" w:cs="Courier New"/>
          <w:color w:val="000000"/>
          <w:sz w:val="20"/>
          <w:szCs w:val="20"/>
        </w:rPr>
        <w:t xml:space="preserve"> which </w:t>
      </w:r>
      <w:del w:id="67" w:author="Author">
        <w:r w:rsidR="00E54739" w:rsidRPr="00981E8B" w:rsidDel="004744C1">
          <w:rPr>
            <w:rFonts w:ascii="Courier New" w:eastAsia="Times New Roman" w:hAnsi="Courier New" w:cs="Courier New"/>
            <w:color w:val="000000"/>
            <w:sz w:val="20"/>
            <w:szCs w:val="20"/>
          </w:rPr>
          <w:delText xml:space="preserve">was </w:delText>
        </w:r>
      </w:del>
      <w:ins w:id="68" w:author="Author">
        <w:r w:rsidRPr="00981E8B">
          <w:rPr>
            <w:rFonts w:ascii="Courier New" w:eastAsia="Times New Roman" w:hAnsi="Courier New" w:cs="Courier New"/>
            <w:color w:val="000000"/>
            <w:sz w:val="20"/>
            <w:szCs w:val="20"/>
          </w:rPr>
          <w:t xml:space="preserve">is </w:t>
        </w:r>
      </w:ins>
      <w:r w:rsidR="00E54739" w:rsidRPr="00981E8B">
        <w:rPr>
          <w:rFonts w:ascii="Courier New" w:eastAsia="Times New Roman" w:hAnsi="Courier New" w:cs="Courier New"/>
          <w:color w:val="000000"/>
          <w:sz w:val="20"/>
          <w:szCs w:val="20"/>
        </w:rPr>
        <w:t xml:space="preserve">found to be very robust), in order to </w:t>
      </w:r>
      <w:del w:id="69" w:author="Author">
        <w:r w:rsidR="00E54739" w:rsidRPr="00981E8B" w:rsidDel="004744C1">
          <w:rPr>
            <w:rFonts w:ascii="Courier New" w:eastAsia="Times New Roman" w:hAnsi="Courier New" w:cs="Courier New"/>
            <w:color w:val="000000"/>
            <w:sz w:val="20"/>
            <w:szCs w:val="20"/>
          </w:rPr>
          <w:delText xml:space="preserve">make </w:delText>
        </w:r>
      </w:del>
      <w:ins w:id="70" w:author="Author">
        <w:r w:rsidRPr="00981E8B">
          <w:rPr>
            <w:rFonts w:ascii="Courier New" w:eastAsia="Times New Roman" w:hAnsi="Courier New" w:cs="Courier New"/>
            <w:color w:val="000000"/>
            <w:sz w:val="20"/>
            <w:szCs w:val="20"/>
          </w:rPr>
          <w:t xml:space="preserve">provide </w:t>
        </w:r>
      </w:ins>
      <w:r w:rsidR="00E54739" w:rsidRPr="00981E8B">
        <w:rPr>
          <w:rFonts w:ascii="Courier New" w:eastAsia="Times New Roman" w:hAnsi="Courier New" w:cs="Courier New"/>
          <w:color w:val="000000"/>
          <w:sz w:val="20"/>
          <w:szCs w:val="20"/>
        </w:rPr>
        <w:t xml:space="preserve">recommendations </w:t>
      </w:r>
      <w:del w:id="71" w:author="Author">
        <w:r w:rsidR="00E54739" w:rsidRPr="00981E8B" w:rsidDel="004744C1">
          <w:rPr>
            <w:rFonts w:ascii="Courier New" w:eastAsia="Times New Roman" w:hAnsi="Courier New" w:cs="Courier New"/>
            <w:color w:val="000000"/>
            <w:sz w:val="20"/>
            <w:szCs w:val="20"/>
          </w:rPr>
          <w:delText xml:space="preserve">for </w:delText>
        </w:r>
      </w:del>
      <w:ins w:id="72" w:author="Author">
        <w:r w:rsidRPr="00981E8B">
          <w:rPr>
            <w:rFonts w:ascii="Courier New" w:eastAsia="Times New Roman" w:hAnsi="Courier New" w:cs="Courier New"/>
            <w:color w:val="000000"/>
            <w:sz w:val="20"/>
            <w:szCs w:val="20"/>
          </w:rPr>
          <w:t xml:space="preserve">regarding </w:t>
        </w:r>
      </w:ins>
      <w:r w:rsidR="00E54739" w:rsidRPr="00981E8B">
        <w:rPr>
          <w:rFonts w:ascii="Courier New" w:eastAsia="Times New Roman" w:hAnsi="Courier New" w:cs="Courier New"/>
          <w:color w:val="000000"/>
          <w:sz w:val="20"/>
          <w:szCs w:val="20"/>
        </w:rPr>
        <w:t xml:space="preserve">the use of </w:t>
      </w:r>
      <w:del w:id="73" w:author="Author">
        <w:r w:rsidR="00E54739" w:rsidRPr="00981E8B" w:rsidDel="004744C1">
          <w:rPr>
            <w:rFonts w:ascii="Courier New" w:eastAsia="Times New Roman" w:hAnsi="Courier New" w:cs="Courier New"/>
            <w:color w:val="000000"/>
            <w:sz w:val="20"/>
            <w:szCs w:val="20"/>
          </w:rPr>
          <w:delText xml:space="preserve">Genetic </w:delText>
        </w:r>
      </w:del>
      <w:ins w:id="74" w:author="Author">
        <w:r w:rsidRPr="00981E8B">
          <w:rPr>
            <w:rFonts w:ascii="Courier New" w:eastAsia="Times New Roman" w:hAnsi="Courier New" w:cs="Courier New"/>
            <w:color w:val="000000"/>
            <w:sz w:val="20"/>
            <w:szCs w:val="20"/>
          </w:rPr>
          <w:t xml:space="preserve">genetic </w:t>
        </w:r>
      </w:ins>
      <w:del w:id="75" w:author="Author">
        <w:r w:rsidR="00E54739" w:rsidRPr="00981E8B" w:rsidDel="004744C1">
          <w:rPr>
            <w:rFonts w:ascii="Courier New" w:eastAsia="Times New Roman" w:hAnsi="Courier New" w:cs="Courier New"/>
            <w:color w:val="000000"/>
            <w:sz w:val="20"/>
            <w:szCs w:val="20"/>
          </w:rPr>
          <w:delText xml:space="preserve">Algorithms </w:delText>
        </w:r>
      </w:del>
      <w:ins w:id="76" w:author="Author">
        <w:r w:rsidRPr="00981E8B">
          <w:rPr>
            <w:rFonts w:ascii="Courier New" w:eastAsia="Times New Roman" w:hAnsi="Courier New" w:cs="Courier New"/>
            <w:color w:val="000000"/>
            <w:sz w:val="20"/>
            <w:szCs w:val="20"/>
          </w:rPr>
          <w:t xml:space="preserve">algorithms </w:t>
        </w:r>
      </w:ins>
      <w:del w:id="77" w:author="Author">
        <w:r w:rsidR="00E54739" w:rsidRPr="00981E8B" w:rsidDel="004744C1">
          <w:rPr>
            <w:rFonts w:ascii="Courier New" w:eastAsia="Times New Roman" w:hAnsi="Courier New" w:cs="Courier New"/>
            <w:color w:val="000000"/>
            <w:sz w:val="20"/>
            <w:szCs w:val="20"/>
          </w:rPr>
          <w:delText xml:space="preserve">to </w:delText>
        </w:r>
      </w:del>
      <w:ins w:id="78" w:author="Author">
        <w:r w:rsidRPr="00981E8B">
          <w:rPr>
            <w:rFonts w:ascii="Courier New" w:eastAsia="Times New Roman" w:hAnsi="Courier New" w:cs="Courier New"/>
            <w:color w:val="000000"/>
            <w:sz w:val="20"/>
            <w:szCs w:val="20"/>
          </w:rPr>
          <w:t xml:space="preserve">for </w:t>
        </w:r>
      </w:ins>
      <w:r w:rsidR="00E54739" w:rsidRPr="00981E8B">
        <w:rPr>
          <w:rFonts w:ascii="Courier New" w:eastAsia="Times New Roman" w:hAnsi="Courier New" w:cs="Courier New"/>
          <w:color w:val="000000"/>
          <w:sz w:val="20"/>
          <w:szCs w:val="20"/>
        </w:rPr>
        <w:t>optimiz</w:t>
      </w:r>
      <w:ins w:id="79" w:author="Author">
        <w:r w:rsidRPr="00981E8B">
          <w:rPr>
            <w:rFonts w:ascii="Courier New" w:eastAsia="Times New Roman" w:hAnsi="Courier New" w:cs="Courier New"/>
            <w:color w:val="000000"/>
            <w:sz w:val="20"/>
            <w:szCs w:val="20"/>
          </w:rPr>
          <w:t>ing</w:t>
        </w:r>
      </w:ins>
      <w:del w:id="80" w:author="Author">
        <w:r w:rsidR="00E54739" w:rsidRPr="00981E8B" w:rsidDel="004744C1">
          <w:rPr>
            <w:rFonts w:ascii="Courier New" w:eastAsia="Times New Roman" w:hAnsi="Courier New" w:cs="Courier New"/>
            <w:color w:val="000000"/>
            <w:sz w:val="20"/>
            <w:szCs w:val="20"/>
          </w:rPr>
          <w:delText>e</w:delText>
        </w:r>
      </w:del>
      <w:r w:rsidR="00E54739" w:rsidRPr="00981E8B">
        <w:rPr>
          <w:rFonts w:ascii="Courier New" w:eastAsia="Times New Roman" w:hAnsi="Courier New" w:cs="Courier New"/>
          <w:color w:val="000000"/>
          <w:sz w:val="20"/>
          <w:szCs w:val="20"/>
        </w:rPr>
        <w:t xml:space="preserve"> several variants of analog methods. A global optimization approach </w:t>
      </w:r>
      <w:del w:id="81" w:author="Author">
        <w:r w:rsidR="00E54739" w:rsidRPr="00981E8B" w:rsidDel="004744C1">
          <w:rPr>
            <w:rFonts w:ascii="Courier New" w:eastAsia="Times New Roman" w:hAnsi="Courier New" w:cs="Courier New"/>
            <w:color w:val="000000"/>
            <w:sz w:val="20"/>
            <w:szCs w:val="20"/>
          </w:rPr>
          <w:delText xml:space="preserve">opens </w:delText>
        </w:r>
      </w:del>
      <w:ins w:id="82" w:author="Author">
        <w:r w:rsidRPr="00981E8B">
          <w:rPr>
            <w:rFonts w:ascii="Courier New" w:eastAsia="Times New Roman" w:hAnsi="Courier New" w:cs="Courier New"/>
            <w:color w:val="000000"/>
            <w:sz w:val="20"/>
            <w:szCs w:val="20"/>
          </w:rPr>
          <w:t xml:space="preserve">provides </w:t>
        </w:r>
      </w:ins>
      <w:r w:rsidR="00E54739" w:rsidRPr="00981E8B">
        <w:rPr>
          <w:rFonts w:ascii="Courier New" w:eastAsia="Times New Roman" w:hAnsi="Courier New" w:cs="Courier New"/>
          <w:color w:val="000000"/>
          <w:sz w:val="20"/>
          <w:szCs w:val="20"/>
        </w:rPr>
        <w:t>new perspectives for the improvement of analog methods</w:t>
      </w:r>
      <w:ins w:id="83" w:author="Author">
        <w:r w:rsidRPr="00981E8B">
          <w:rPr>
            <w:rFonts w:ascii="Courier New" w:eastAsia="Times New Roman" w:hAnsi="Courier New" w:cs="Courier New"/>
            <w:color w:val="000000"/>
            <w:sz w:val="20"/>
            <w:szCs w:val="20"/>
          </w:rPr>
          <w:t>,</w:t>
        </w:r>
      </w:ins>
      <w:del w:id="84" w:author="Author">
        <w:r w:rsidR="00E54739" w:rsidRPr="00981E8B" w:rsidDel="004744C1">
          <w:rPr>
            <w:rFonts w:ascii="Courier New" w:eastAsia="Times New Roman" w:hAnsi="Courier New" w:cs="Courier New"/>
            <w:color w:val="000000"/>
            <w:sz w:val="20"/>
            <w:szCs w:val="20"/>
          </w:rPr>
          <w:delText>,</w:delText>
        </w:r>
      </w:del>
      <w:r w:rsidR="00E54739" w:rsidRPr="00981E8B">
        <w:rPr>
          <w:rFonts w:ascii="Courier New" w:eastAsia="Times New Roman" w:hAnsi="Courier New" w:cs="Courier New"/>
          <w:color w:val="000000"/>
          <w:sz w:val="20"/>
          <w:szCs w:val="20"/>
        </w:rPr>
        <w:t xml:space="preserve"> and </w:t>
      </w:r>
      <w:ins w:id="85" w:author="Author">
        <w:r w:rsidRPr="00981E8B">
          <w:rPr>
            <w:rFonts w:ascii="Courier New" w:eastAsia="Times New Roman" w:hAnsi="Courier New" w:cs="Courier New"/>
            <w:color w:val="000000"/>
            <w:sz w:val="20"/>
            <w:szCs w:val="20"/>
          </w:rPr>
          <w:t xml:space="preserve">for </w:t>
        </w:r>
      </w:ins>
      <w:r w:rsidR="00E54739" w:rsidRPr="00981E8B">
        <w:rPr>
          <w:rFonts w:ascii="Courier New" w:eastAsia="Times New Roman" w:hAnsi="Courier New" w:cs="Courier New"/>
          <w:color w:val="000000"/>
          <w:sz w:val="20"/>
          <w:szCs w:val="20"/>
        </w:rPr>
        <w:t xml:space="preserve">their application to new regions or </w:t>
      </w:r>
      <w:del w:id="86" w:author="Author">
        <w:r w:rsidR="00E54739" w:rsidRPr="00981E8B" w:rsidDel="004744C1">
          <w:rPr>
            <w:rFonts w:ascii="Courier New" w:eastAsia="Times New Roman" w:hAnsi="Courier New" w:cs="Courier New"/>
            <w:color w:val="000000"/>
            <w:sz w:val="20"/>
            <w:szCs w:val="20"/>
          </w:rPr>
          <w:delText xml:space="preserve">to </w:delText>
        </w:r>
      </w:del>
      <w:r w:rsidR="00E54739" w:rsidRPr="00981E8B">
        <w:rPr>
          <w:rFonts w:ascii="Courier New" w:eastAsia="Times New Roman" w:hAnsi="Courier New" w:cs="Courier New"/>
          <w:color w:val="000000"/>
          <w:sz w:val="20"/>
          <w:szCs w:val="20"/>
        </w:rPr>
        <w:t>new predictands.</w:t>
      </w:r>
    </w:p>
    <w:p w14:paraId="3359A2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w:t>
      </w:r>
    </w:p>
    <w:p w14:paraId="10CE70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C70E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{document}</w:t>
      </w:r>
    </w:p>
    <w:p w14:paraId="217690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8C06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Necessary!</w:t>
      </w:r>
    </w:p>
    <w:p w14:paraId="02E1BB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\maketitle</w:t>
      </w:r>
    </w:p>
    <w:p w14:paraId="28E9EC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553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47E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E30F5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MAIN BODY OF PAPER</w:t>
      </w:r>
    </w:p>
    <w:p w14:paraId="77594E2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81778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768FE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0302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In all cases, if there is only one entry of this type within</w:t>
      </w:r>
    </w:p>
    <w:p w14:paraId="1879D8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the higher level heading, use the star form: </w:t>
      </w:r>
    </w:p>
    <w:p w14:paraId="156E71C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910B5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21152B3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w:t>
      </w:r>
    </w:p>
    <w:p w14:paraId="4426F6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text...</w:t>
      </w:r>
    </w:p>
    <w:p w14:paraId="25BC349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403A42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28143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%vs</w:t>
      </w:r>
    </w:p>
    <w:p w14:paraId="1A9B45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B63A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56DDF5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 one}</w:t>
      </w:r>
    </w:p>
    <w:p w14:paraId="1C1FA4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text...</w:t>
      </w:r>
    </w:p>
    <w:p w14:paraId="04F32E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 two}</w:t>
      </w:r>
    </w:p>
    <w:p w14:paraId="004AF2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564461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50B9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BF081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\section{First primary heading}</w:t>
      </w:r>
    </w:p>
    <w:p w14:paraId="04B678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7564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\subsection{First secondary heading}</w:t>
      </w:r>
    </w:p>
    <w:p w14:paraId="36C5D1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502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\subsubsection{First tertiary heading}</w:t>
      </w:r>
    </w:p>
    <w:p w14:paraId="1B6A2F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B45F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\paragraph{First quaternary heading}</w:t>
      </w:r>
    </w:p>
    <w:p w14:paraId="49D21E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F6A42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3676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\section{Introduction}</w:t>
      </w:r>
    </w:p>
    <w:p w14:paraId="46A26C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\label{sec:intro}</w:t>
      </w:r>
    </w:p>
    <w:p w14:paraId="602E154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F35F3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Analog methods (AMs) rely on the hypothesis that similar situations</w:t>
      </w:r>
      <w:ins w:id="87" w:author="Author">
        <w:r w:rsidR="005D45AD"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terms of </w:t>
      </w:r>
      <w:del w:id="88" w:author="Author">
        <w:r w:rsidRPr="00981E8B" w:rsidDel="005D45AD">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atmospheric circulation</w:t>
      </w:r>
      <w:ins w:id="89" w:author="Author">
        <w:r w:rsidR="005D45AD"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are likely to </w:t>
      </w:r>
      <w:del w:id="90" w:author="Author">
        <w:r w:rsidRPr="00981E8B" w:rsidDel="005D45AD">
          <w:rPr>
            <w:rFonts w:ascii="Courier New" w:eastAsia="Times New Roman" w:hAnsi="Courier New" w:cs="Courier New"/>
            <w:color w:val="000000"/>
            <w:sz w:val="20"/>
            <w:szCs w:val="20"/>
          </w:rPr>
          <w:delText>lead to</w:delText>
        </w:r>
      </w:del>
      <w:ins w:id="91" w:author="Author">
        <w:r w:rsidR="005D45AD" w:rsidRPr="00981E8B">
          <w:rPr>
            <w:rFonts w:ascii="Courier New" w:eastAsia="Times New Roman" w:hAnsi="Courier New" w:cs="Courier New"/>
            <w:color w:val="000000"/>
            <w:sz w:val="20"/>
            <w:szCs w:val="20"/>
          </w:rPr>
          <w:t>result in</w:t>
        </w:r>
      </w:ins>
      <w:r w:rsidRPr="00981E8B">
        <w:rPr>
          <w:rFonts w:ascii="Courier New" w:eastAsia="Times New Roman" w:hAnsi="Courier New" w:cs="Courier New"/>
          <w:color w:val="000000"/>
          <w:sz w:val="20"/>
          <w:szCs w:val="20"/>
        </w:rPr>
        <w:t xml:space="preserve"> similar local weather</w:t>
      </w:r>
      <w:ins w:id="92" w:author="Author">
        <w:r w:rsidR="005D45AD" w:rsidRPr="00981E8B">
          <w:rPr>
            <w:rFonts w:ascii="Courier New" w:eastAsia="Times New Roman" w:hAnsi="Courier New" w:cs="Courier New"/>
            <w:color w:val="000000"/>
            <w:sz w:val="20"/>
            <w:szCs w:val="20"/>
          </w:rPr>
          <w:t xml:space="preserve"> conditions</w:t>
        </w:r>
      </w:ins>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{Lorenz1956, Lorenz1969, Duband1970, Bontron2005}. The</w:t>
      </w:r>
      <w:ins w:id="93" w:author="Author">
        <w:r w:rsidR="005D45AD" w:rsidRPr="00981E8B">
          <w:rPr>
            <w:rFonts w:ascii="Courier New" w:eastAsia="Times New Roman" w:hAnsi="Courier New" w:cs="Courier New"/>
            <w:color w:val="000000"/>
            <w:sz w:val="20"/>
            <w:szCs w:val="20"/>
          </w:rPr>
          <w:t>se methods</w:t>
        </w:r>
      </w:ins>
      <w:del w:id="94" w:author="Author">
        <w:r w:rsidRPr="00981E8B" w:rsidDel="005D45AD">
          <w:rPr>
            <w:rFonts w:ascii="Courier New" w:eastAsia="Times New Roman" w:hAnsi="Courier New" w:cs="Courier New"/>
            <w:color w:val="000000"/>
            <w:sz w:val="20"/>
            <w:szCs w:val="20"/>
          </w:rPr>
          <w:delText>y</w:delText>
        </w:r>
      </w:del>
      <w:r w:rsidRPr="00981E8B">
        <w:rPr>
          <w:rFonts w:ascii="Courier New" w:eastAsia="Times New Roman" w:hAnsi="Courier New" w:cs="Courier New"/>
          <w:color w:val="000000"/>
          <w:sz w:val="20"/>
          <w:szCs w:val="20"/>
        </w:rPr>
        <w:t xml:space="preserve"> consist </w:t>
      </w:r>
      <w:del w:id="95" w:author="Author">
        <w:r w:rsidRPr="00981E8B" w:rsidDel="005D45AD">
          <w:rPr>
            <w:rFonts w:ascii="Courier New" w:eastAsia="Times New Roman" w:hAnsi="Courier New" w:cs="Courier New"/>
            <w:color w:val="000000"/>
            <w:sz w:val="20"/>
            <w:szCs w:val="20"/>
          </w:rPr>
          <w:delText xml:space="preserve">in </w:delText>
        </w:r>
      </w:del>
      <w:ins w:id="96" w:author="Author">
        <w:r w:rsidR="005D45AD"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sampling a certain number of past situations</w:t>
      </w:r>
      <w:ins w:id="97" w:author="Author">
        <w:r w:rsidR="005D45AD"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based on different synoptic-scale meteorological variables (predictors)</w:t>
      </w:r>
      <w:ins w:id="98" w:author="Author">
        <w:r w:rsidR="005D45AD"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w:t>
      </w:r>
      <w:del w:id="99" w:author="Author">
        <w:r w:rsidRPr="00981E8B" w:rsidDel="005D45AD">
          <w:rPr>
            <w:rFonts w:ascii="Courier New" w:eastAsia="Times New Roman" w:hAnsi="Courier New" w:cs="Courier New"/>
            <w:color w:val="000000"/>
            <w:sz w:val="20"/>
            <w:szCs w:val="20"/>
          </w:rPr>
          <w:delText xml:space="preserve">build </w:delText>
        </w:r>
      </w:del>
      <w:ins w:id="100" w:author="Author">
        <w:r w:rsidR="005D45AD" w:rsidRPr="00981E8B">
          <w:rPr>
            <w:rFonts w:ascii="Courier New" w:eastAsia="Times New Roman" w:hAnsi="Courier New" w:cs="Courier New"/>
            <w:color w:val="000000"/>
            <w:sz w:val="20"/>
            <w:szCs w:val="20"/>
          </w:rPr>
          <w:t xml:space="preserve">construct </w:t>
        </w:r>
      </w:ins>
      <w:r w:rsidRPr="00981E8B">
        <w:rPr>
          <w:rFonts w:ascii="Courier New" w:eastAsia="Times New Roman" w:hAnsi="Courier New" w:cs="Courier New"/>
          <w:color w:val="000000"/>
          <w:sz w:val="20"/>
          <w:szCs w:val="20"/>
        </w:rPr>
        <w:t xml:space="preserve">a probabilistic prediction for a local weather variable of interest (predictand). </w:t>
      </w:r>
      <w:del w:id="101" w:author="Author">
        <w:r w:rsidRPr="00981E8B" w:rsidDel="005D45AD">
          <w:rPr>
            <w:rFonts w:ascii="Courier New" w:eastAsia="Times New Roman" w:hAnsi="Courier New" w:cs="Courier New"/>
            <w:color w:val="000000"/>
            <w:sz w:val="20"/>
            <w:szCs w:val="20"/>
          </w:rPr>
          <w:delText xml:space="preserve">A </w:delText>
        </w:r>
      </w:del>
      <w:ins w:id="102" w:author="Author">
        <w:r w:rsidR="005D45AD" w:rsidRPr="00981E8B">
          <w:rPr>
            <w:rFonts w:ascii="Courier New" w:eastAsia="Times New Roman" w:hAnsi="Courier New" w:cs="Courier New"/>
            <w:color w:val="000000"/>
            <w:sz w:val="20"/>
            <w:szCs w:val="20"/>
          </w:rPr>
          <w:t xml:space="preserve">Some </w:t>
        </w:r>
      </w:ins>
      <w:r w:rsidRPr="00981E8B">
        <w:rPr>
          <w:rFonts w:ascii="Courier New" w:eastAsia="Times New Roman" w:hAnsi="Courier New" w:cs="Courier New"/>
          <w:color w:val="000000"/>
          <w:sz w:val="20"/>
          <w:szCs w:val="20"/>
        </w:rPr>
        <w:t>common usage</w:t>
      </w:r>
      <w:ins w:id="103" w:author="Author">
        <w:r w:rsidR="005D45AD"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of AMs </w:t>
      </w:r>
      <w:del w:id="104" w:author="Author">
        <w:r w:rsidRPr="00981E8B" w:rsidDel="005D45AD">
          <w:rPr>
            <w:rFonts w:ascii="Courier New" w:eastAsia="Times New Roman" w:hAnsi="Courier New" w:cs="Courier New"/>
            <w:color w:val="000000"/>
            <w:sz w:val="20"/>
            <w:szCs w:val="20"/>
          </w:rPr>
          <w:delText xml:space="preserve">is </w:delText>
        </w:r>
      </w:del>
      <w:ins w:id="105" w:author="Author">
        <w:r w:rsidR="005D45AD" w:rsidRPr="00981E8B">
          <w:rPr>
            <w:rFonts w:ascii="Courier New" w:eastAsia="Times New Roman" w:hAnsi="Courier New" w:cs="Courier New"/>
            <w:color w:val="000000"/>
            <w:sz w:val="20"/>
            <w:szCs w:val="20"/>
          </w:rPr>
          <w:t xml:space="preserve">are </w:t>
        </w:r>
      </w:ins>
      <w:r w:rsidRPr="00981E8B">
        <w:rPr>
          <w:rFonts w:ascii="Courier New" w:eastAsia="Times New Roman" w:hAnsi="Courier New" w:cs="Courier New"/>
          <w:color w:val="000000"/>
          <w:sz w:val="20"/>
          <w:szCs w:val="20"/>
        </w:rPr>
        <w:t xml:space="preserve">for operational precipitation forecasting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[e.g.,][]{Guilbaud1997, Bontron2005, Hamill2006, Bliefernicht2010, Marty2012, Horton2012, Hamill2015b, BenDaoud2016}, or more recently for precipitation downscaling in a climate perspective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[e.g.,][]{Radanovics2013, Chardon2014, Dayon2015}. However, AMs or equivalent </w:t>
      </w:r>
      <w:ins w:id="106" w:author="Author">
        <w:r w:rsidR="005D45AD" w:rsidRPr="00981E8B">
          <w:rPr>
            <w:rFonts w:ascii="Courier New" w:eastAsia="Times New Roman" w:hAnsi="Courier New" w:cs="Courier New"/>
            <w:color w:val="000000"/>
            <w:sz w:val="20"/>
            <w:szCs w:val="20"/>
          </w:rPr>
          <w:t xml:space="preserve">methods </w:t>
        </w:r>
      </w:ins>
      <w:r w:rsidRPr="00981E8B">
        <w:rPr>
          <w:rFonts w:ascii="Courier New" w:eastAsia="Times New Roman" w:hAnsi="Courier New" w:cs="Courier New"/>
          <w:color w:val="000000"/>
          <w:sz w:val="20"/>
          <w:szCs w:val="20"/>
        </w:rPr>
        <w:t xml:space="preserve">are also </w:t>
      </w:r>
      <w:del w:id="107" w:author="Author">
        <w:r w:rsidRPr="00981E8B" w:rsidDel="005D45AD">
          <w:rPr>
            <w:rFonts w:ascii="Courier New" w:eastAsia="Times New Roman" w:hAnsi="Courier New" w:cs="Courier New"/>
            <w:color w:val="000000"/>
            <w:sz w:val="20"/>
            <w:szCs w:val="20"/>
          </w:rPr>
          <w:delText xml:space="preserve">used </w:delText>
        </w:r>
      </w:del>
      <w:ins w:id="108" w:author="Author">
        <w:r w:rsidR="005D45AD" w:rsidRPr="00981E8B">
          <w:rPr>
            <w:rFonts w:ascii="Courier New" w:eastAsia="Times New Roman" w:hAnsi="Courier New" w:cs="Courier New"/>
            <w:color w:val="000000"/>
            <w:sz w:val="20"/>
            <w:szCs w:val="20"/>
          </w:rPr>
          <w:t xml:space="preserve">employed </w:t>
        </w:r>
      </w:ins>
      <w:r w:rsidRPr="00981E8B">
        <w:rPr>
          <w:rFonts w:ascii="Courier New" w:eastAsia="Times New Roman" w:hAnsi="Courier New" w:cs="Courier New"/>
          <w:color w:val="000000"/>
          <w:sz w:val="20"/>
          <w:szCs w:val="20"/>
        </w:rPr>
        <w:t>to predict temperature</w:t>
      </w:r>
      <w:ins w:id="109" w:author="Author">
        <w:r w:rsidR="005D45AD"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{Radinovic1975, Woodcock1980, Kruizinga1983, DelleMonache2013, Caillouet2016}, wind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{Gordon1987, DelleMonache2013, DelleMonache2011, Vanvyve2015, Alessandrini2015, Junk2015, Junk2015c}, solar power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{Alessandrini2015a, Bessa2015}, snow avalanches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{Obled1980, Bolognesi1993}, insolation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{Bois1981}, and the trajector</w:t>
      </w:r>
      <w:ins w:id="110" w:author="Author">
        <w:r w:rsidR="005D45AD" w:rsidRPr="00981E8B">
          <w:rPr>
            <w:rFonts w:ascii="Courier New" w:eastAsia="Times New Roman" w:hAnsi="Courier New" w:cs="Courier New"/>
            <w:color w:val="000000"/>
            <w:sz w:val="20"/>
            <w:szCs w:val="20"/>
          </w:rPr>
          <w:t>ies</w:t>
        </w:r>
      </w:ins>
      <w:del w:id="111" w:author="Author">
        <w:r w:rsidRPr="00981E8B" w:rsidDel="005D45AD">
          <w:rPr>
            <w:rFonts w:ascii="Courier New" w:eastAsia="Times New Roman" w:hAnsi="Courier New" w:cs="Courier New"/>
            <w:color w:val="000000"/>
            <w:sz w:val="20"/>
            <w:szCs w:val="20"/>
          </w:rPr>
          <w:delText>y</w:delText>
        </w:r>
      </w:del>
      <w:r w:rsidRPr="00981E8B">
        <w:rPr>
          <w:rFonts w:ascii="Courier New" w:eastAsia="Times New Roman" w:hAnsi="Courier New" w:cs="Courier New"/>
          <w:color w:val="000000"/>
          <w:sz w:val="20"/>
          <w:szCs w:val="20"/>
        </w:rPr>
        <w:t xml:space="preserve"> of tropical cyclones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{Keenan1981, Sievers2000, Fraedrich2003}.</w:t>
      </w:r>
    </w:p>
    <w:p w14:paraId="2D98CF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4BC1D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12" w:author="Author">
        <w:r w:rsidRPr="00981E8B" w:rsidDel="005D45AD">
          <w:rPr>
            <w:rFonts w:ascii="Courier New" w:eastAsia="Times New Roman" w:hAnsi="Courier New" w:cs="Courier New"/>
            <w:color w:val="000000"/>
            <w:sz w:val="20"/>
            <w:szCs w:val="20"/>
          </w:rPr>
          <w:delText>Even though</w:delText>
        </w:r>
      </w:del>
      <w:ins w:id="113" w:author="Author">
        <w:r w:rsidR="005D45AD" w:rsidRPr="00981E8B">
          <w:rPr>
            <w:rFonts w:ascii="Courier New" w:eastAsia="Times New Roman" w:hAnsi="Courier New" w:cs="Courier New"/>
            <w:color w:val="000000"/>
            <w:sz w:val="20"/>
            <w:szCs w:val="20"/>
          </w:rPr>
          <w:t>Although</w:t>
        </w:r>
      </w:ins>
      <w:r w:rsidRPr="00981E8B">
        <w:rPr>
          <w:rFonts w:ascii="Courier New" w:eastAsia="Times New Roman" w:hAnsi="Courier New" w:cs="Courier New"/>
          <w:color w:val="000000"/>
          <w:sz w:val="20"/>
          <w:szCs w:val="20"/>
        </w:rPr>
        <w:t xml:space="preserve"> the method is rather simple, it contains several parameters to </w:t>
      </w:r>
      <w:ins w:id="114" w:author="Author">
        <w:r w:rsidR="005D45AD"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115" w:author="Author">
        <w:r w:rsidR="005D45AD" w:rsidRPr="00981E8B">
          <w:rPr>
            <w:rFonts w:ascii="Courier New" w:eastAsia="Times New Roman" w:hAnsi="Courier New" w:cs="Courier New"/>
            <w:color w:val="000000"/>
            <w:sz w:val="20"/>
            <w:szCs w:val="20"/>
          </w:rPr>
          <w:t>d</w:t>
        </w:r>
      </w:ins>
      <w:r w:rsidRPr="00981E8B">
        <w:rPr>
          <w:rFonts w:ascii="Courier New" w:eastAsia="Times New Roman" w:hAnsi="Courier New" w:cs="Courier New"/>
          <w:color w:val="000000"/>
          <w:sz w:val="20"/>
          <w:szCs w:val="20"/>
        </w:rPr>
        <w:t xml:space="preserve">, such as the choice of the predictor variables, </w:t>
      </w:r>
      <w:del w:id="116" w:author="Author">
        <w:r w:rsidRPr="00981E8B" w:rsidDel="005D45AD">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pressure levels </w:t>
      </w:r>
      <w:ins w:id="117" w:author="Author">
        <w:r w:rsidR="005D45AD" w:rsidRPr="00981E8B">
          <w:rPr>
            <w:rFonts w:ascii="Courier New" w:eastAsia="Times New Roman" w:hAnsi="Courier New" w:cs="Courier New"/>
            <w:color w:val="000000"/>
            <w:sz w:val="20"/>
            <w:szCs w:val="20"/>
          </w:rPr>
          <w:t xml:space="preserve">and </w:t>
        </w:r>
      </w:ins>
      <w:del w:id="118" w:author="Author">
        <w:r w:rsidRPr="00981E8B" w:rsidDel="005D45AD">
          <w:rPr>
            <w:rFonts w:ascii="Courier New" w:eastAsia="Times New Roman" w:hAnsi="Courier New" w:cs="Courier New"/>
            <w:color w:val="000000"/>
            <w:sz w:val="20"/>
            <w:szCs w:val="20"/>
          </w:rPr>
          <w:delText xml:space="preserve">and </w:delText>
        </w:r>
      </w:del>
      <w:r w:rsidRPr="00981E8B">
        <w:rPr>
          <w:rFonts w:ascii="Courier New" w:eastAsia="Times New Roman" w:hAnsi="Courier New" w:cs="Courier New"/>
          <w:color w:val="000000"/>
          <w:sz w:val="20"/>
          <w:szCs w:val="20"/>
        </w:rPr>
        <w:t>temporal windows (hou</w:t>
      </w:r>
      <w:ins w:id="119" w:author="Author">
        <w:r w:rsidR="005D45AD" w:rsidRPr="00981E8B">
          <w:rPr>
            <w:rFonts w:ascii="Courier New" w:eastAsia="Times New Roman" w:hAnsi="Courier New" w:cs="Courier New"/>
            <w:color w:val="000000"/>
            <w:sz w:val="20"/>
            <w:szCs w:val="20"/>
          </w:rPr>
          <w:t>rs</w:t>
        </w:r>
      </w:ins>
      <w:del w:id="120" w:author="Author">
        <w:r w:rsidRPr="00981E8B" w:rsidDel="005D45AD">
          <w:rPr>
            <w:rFonts w:ascii="Courier New" w:eastAsia="Times New Roman" w:hAnsi="Courier New" w:cs="Courier New"/>
            <w:color w:val="000000"/>
            <w:sz w:val="20"/>
            <w:szCs w:val="20"/>
          </w:rPr>
          <w:delText>r(s)</w:delText>
        </w:r>
      </w:del>
      <w:r w:rsidRPr="00981E8B">
        <w:rPr>
          <w:rFonts w:ascii="Courier New" w:eastAsia="Times New Roman" w:hAnsi="Courier New" w:cs="Courier New"/>
          <w:color w:val="000000"/>
          <w:sz w:val="20"/>
          <w:szCs w:val="20"/>
        </w:rPr>
        <w:t xml:space="preserve"> of the day) </w:t>
      </w:r>
      <w:del w:id="121" w:author="Author">
        <w:r w:rsidRPr="00981E8B" w:rsidDel="005D45AD">
          <w:rPr>
            <w:rFonts w:ascii="Courier New" w:eastAsia="Times New Roman" w:hAnsi="Courier New" w:cs="Courier New"/>
            <w:color w:val="000000"/>
            <w:sz w:val="20"/>
            <w:szCs w:val="20"/>
          </w:rPr>
          <w:delText xml:space="preserve">on </w:delText>
        </w:r>
      </w:del>
      <w:ins w:id="122" w:author="Author">
        <w:r w:rsidR="005D45AD" w:rsidRPr="00981E8B">
          <w:rPr>
            <w:rFonts w:ascii="Courier New" w:eastAsia="Times New Roman" w:hAnsi="Courier New" w:cs="Courier New"/>
            <w:color w:val="000000"/>
            <w:sz w:val="20"/>
            <w:szCs w:val="20"/>
          </w:rPr>
          <w:t xml:space="preserve">at </w:t>
        </w:r>
      </w:ins>
      <w:r w:rsidRPr="00981E8B">
        <w:rPr>
          <w:rFonts w:ascii="Courier New" w:eastAsia="Times New Roman" w:hAnsi="Courier New" w:cs="Courier New"/>
          <w:color w:val="000000"/>
          <w:sz w:val="20"/>
          <w:szCs w:val="20"/>
        </w:rPr>
        <w:t>which the predictors are compared</w:t>
      </w:r>
      <w:del w:id="123" w:author="Author">
        <w:r w:rsidRPr="00981E8B" w:rsidDel="005D45AD">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ins w:id="124" w:author="Author">
        <w:r w:rsidR="005D45AD" w:rsidRPr="00981E8B">
          <w:rPr>
            <w:rFonts w:ascii="Courier New" w:eastAsia="Times New Roman" w:hAnsi="Courier New" w:cs="Courier New"/>
            <w:color w:val="000000"/>
            <w:sz w:val="20"/>
            <w:szCs w:val="20"/>
          </w:rPr>
          <w:t xml:space="preserve">along with the </w:t>
        </w:r>
      </w:ins>
      <w:del w:id="125" w:author="Author">
        <w:r w:rsidRPr="00981E8B" w:rsidDel="005D45AD">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spatial domains used for the comparison, </w:t>
      </w:r>
      <w:del w:id="126" w:author="Author">
        <w:r w:rsidRPr="00981E8B" w:rsidDel="005D45AD">
          <w:rPr>
            <w:rFonts w:ascii="Courier New" w:eastAsia="Times New Roman" w:hAnsi="Courier New" w:cs="Courier New"/>
            <w:color w:val="000000"/>
            <w:sz w:val="20"/>
            <w:szCs w:val="20"/>
          </w:rPr>
          <w:delText xml:space="preserve">as well as </w:delText>
        </w:r>
      </w:del>
      <w:r w:rsidRPr="00981E8B">
        <w:rPr>
          <w:rFonts w:ascii="Courier New" w:eastAsia="Times New Roman" w:hAnsi="Courier New" w:cs="Courier New"/>
          <w:color w:val="000000"/>
          <w:sz w:val="20"/>
          <w:szCs w:val="20"/>
        </w:rPr>
        <w:t>the analogy criteria (distance measure), and finally</w:t>
      </w:r>
      <w:del w:id="127" w:author="Author">
        <w:r w:rsidRPr="00981E8B" w:rsidDel="005D45AD">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the number of analog situations to retain. </w:t>
      </w:r>
    </w:p>
    <w:p w14:paraId="275773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8AF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Change w:id="128" w:author="Author">
            <w:rPr>
              <w:rFonts w:ascii="Courier New" w:eastAsia="Times New Roman" w:hAnsi="Courier New" w:cs="Courier New"/>
              <w:sz w:val="20"/>
              <w:szCs w:val="20"/>
            </w:rPr>
          </w:rPrChange>
        </w:rPr>
      </w:pPr>
      <w:r w:rsidRPr="00981E8B">
        <w:rPr>
          <w:rFonts w:ascii="Courier New" w:eastAsia="Times New Roman" w:hAnsi="Courier New" w:cs="Courier New"/>
          <w:color w:val="000000"/>
          <w:sz w:val="20"/>
          <w:szCs w:val="20"/>
        </w:rPr>
        <w:t xml:space="preserve">AMs </w:t>
      </w:r>
      <w:del w:id="129" w:author="Author">
        <w:r w:rsidRPr="00981E8B" w:rsidDel="005D45AD">
          <w:rPr>
            <w:rFonts w:ascii="Courier New" w:eastAsia="Times New Roman" w:hAnsi="Courier New" w:cs="Courier New"/>
            <w:color w:val="000000"/>
            <w:sz w:val="20"/>
            <w:szCs w:val="20"/>
          </w:rPr>
          <w:delText>need to</w:delText>
        </w:r>
      </w:del>
      <w:ins w:id="130" w:author="Author">
        <w:r w:rsidR="005D45AD" w:rsidRPr="00981E8B">
          <w:rPr>
            <w:rFonts w:ascii="Courier New" w:eastAsia="Times New Roman" w:hAnsi="Courier New" w:cs="Courier New"/>
            <w:color w:val="000000"/>
            <w:sz w:val="20"/>
            <w:szCs w:val="20"/>
          </w:rPr>
          <w:t>must</w:t>
        </w:r>
      </w:ins>
      <w:r w:rsidRPr="00981E8B">
        <w:rPr>
          <w:rFonts w:ascii="Courier New" w:eastAsia="Times New Roman" w:hAnsi="Courier New" w:cs="Courier New"/>
          <w:color w:val="000000"/>
          <w:sz w:val="20"/>
          <w:szCs w:val="20"/>
        </w:rPr>
        <w:t xml:space="preserve"> be adapted to every new</w:t>
      </w:r>
      <w:ins w:id="131" w:author="Author">
        <w:r w:rsidR="005D45AD" w:rsidRPr="00981E8B">
          <w:rPr>
            <w:rFonts w:ascii="Courier New" w:eastAsia="Times New Roman" w:hAnsi="Courier New" w:cs="Courier New"/>
            <w:color w:val="000000"/>
            <w:sz w:val="20"/>
            <w:szCs w:val="20"/>
          </w:rPr>
          <w:t xml:space="preserve"> considered</w:t>
        </w:r>
      </w:ins>
      <w:r w:rsidRPr="00981E8B">
        <w:rPr>
          <w:rFonts w:ascii="Courier New" w:eastAsia="Times New Roman" w:hAnsi="Courier New" w:cs="Courier New"/>
          <w:color w:val="000000"/>
          <w:sz w:val="20"/>
          <w:szCs w:val="20"/>
        </w:rPr>
        <w:t xml:space="preserve"> region</w:t>
      </w:r>
      <w:del w:id="132" w:author="Author">
        <w:r w:rsidRPr="00981E8B" w:rsidDel="005D45AD">
          <w:rPr>
            <w:rFonts w:ascii="Courier New" w:eastAsia="Times New Roman" w:hAnsi="Courier New" w:cs="Courier New"/>
            <w:color w:val="000000"/>
            <w:sz w:val="20"/>
            <w:szCs w:val="20"/>
          </w:rPr>
          <w:delText xml:space="preserve"> considered</w:delText>
        </w:r>
        <w:r w:rsidRPr="00981E8B" w:rsidDel="00905DB2">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because the leading meteorological influences</w:t>
      </w:r>
      <w:ins w:id="133" w:author="Author">
        <w:r w:rsidR="005D45AD" w:rsidRPr="00981E8B">
          <w:rPr>
            <w:rFonts w:ascii="Courier New" w:eastAsia="Times New Roman" w:hAnsi="Courier New" w:cs="Courier New"/>
            <w:color w:val="000000"/>
            <w:sz w:val="20"/>
            <w:szCs w:val="20"/>
          </w:rPr>
          <w:t xml:space="preserve"> </w:t>
        </w:r>
      </w:ins>
      <w:del w:id="134" w:author="Author">
        <w:r w:rsidRPr="00981E8B" w:rsidDel="005D45AD">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may be location</w:t>
      </w:r>
      <w:ins w:id="135" w:author="Author">
        <w:r w:rsidR="005D45AD" w:rsidRPr="00981E8B">
          <w:rPr>
            <w:rFonts w:ascii="Courier New" w:eastAsia="Times New Roman" w:hAnsi="Courier New" w:cs="Courier New"/>
            <w:color w:val="000000"/>
            <w:sz w:val="20"/>
            <w:szCs w:val="20"/>
          </w:rPr>
          <w:t>-</w:t>
        </w:r>
      </w:ins>
      <w:del w:id="136" w:author="Author">
        <w:r w:rsidRPr="00981E8B" w:rsidDel="005D45AD">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specific. Even the selection of the pressure levels and the temporal windows should be reconsidered, if not the predictor variable itself. Thus, before being applied in a forecasting or downscaling context, AMs must be calibrated for the given region, which is </w:t>
      </w:r>
      <w:del w:id="137" w:author="Author">
        <w:r w:rsidRPr="00981E8B" w:rsidDel="005D45AD">
          <w:rPr>
            <w:rFonts w:ascii="Courier New" w:eastAsia="Times New Roman" w:hAnsi="Courier New" w:cs="Courier New"/>
            <w:color w:val="000000"/>
            <w:sz w:val="20"/>
            <w:szCs w:val="20"/>
          </w:rPr>
          <w:delText xml:space="preserve">done </w:delText>
        </w:r>
      </w:del>
      <w:ins w:id="138" w:author="Author">
        <w:r w:rsidR="005D45AD" w:rsidRPr="00981E8B">
          <w:rPr>
            <w:rFonts w:ascii="Courier New" w:eastAsia="Times New Roman" w:hAnsi="Courier New" w:cs="Courier New"/>
            <w:color w:val="000000"/>
            <w:sz w:val="20"/>
            <w:szCs w:val="20"/>
          </w:rPr>
          <w:t xml:space="preserve">performed </w:t>
        </w:r>
      </w:ins>
      <w:r w:rsidRPr="00981E8B">
        <w:rPr>
          <w:rFonts w:ascii="Courier New" w:eastAsia="Times New Roman" w:hAnsi="Courier New" w:cs="Courier New"/>
          <w:color w:val="000000"/>
          <w:sz w:val="20"/>
          <w:szCs w:val="20"/>
        </w:rPr>
        <w:t xml:space="preserve">here in the </w:t>
      </w:r>
      <w:del w:id="139" w:author="Author">
        <w:r w:rsidRPr="00981E8B" w:rsidDel="005D45AD">
          <w:rPr>
            <w:rFonts w:ascii="Courier New" w:eastAsia="Times New Roman" w:hAnsi="Courier New" w:cs="Courier New"/>
            <w:color w:val="000000"/>
            <w:sz w:val="20"/>
            <w:szCs w:val="20"/>
          </w:rPr>
          <w:delText xml:space="preserve">Perfect </w:delText>
        </w:r>
      </w:del>
      <w:ins w:id="140" w:author="Author">
        <w:r w:rsidR="005D45AD" w:rsidRPr="00981E8B">
          <w:rPr>
            <w:rFonts w:ascii="Courier New" w:eastAsia="Times New Roman" w:hAnsi="Courier New" w:cs="Courier New"/>
            <w:color w:val="000000"/>
            <w:sz w:val="20"/>
            <w:szCs w:val="20"/>
          </w:rPr>
          <w:t xml:space="preserve">perfect </w:t>
        </w:r>
      </w:ins>
      <w:del w:id="141" w:author="Author">
        <w:r w:rsidRPr="00981E8B" w:rsidDel="005D45AD">
          <w:rPr>
            <w:rFonts w:ascii="Courier New" w:eastAsia="Times New Roman" w:hAnsi="Courier New" w:cs="Courier New"/>
            <w:color w:val="000000"/>
            <w:sz w:val="20"/>
            <w:szCs w:val="20"/>
          </w:rPr>
          <w:delText xml:space="preserve">Prognosis </w:delText>
        </w:r>
      </w:del>
      <w:ins w:id="142" w:author="Author">
        <w:r w:rsidR="005D45AD" w:rsidRPr="00981E8B">
          <w:rPr>
            <w:rFonts w:ascii="Courier New" w:eastAsia="Times New Roman" w:hAnsi="Courier New" w:cs="Courier New"/>
            <w:color w:val="000000"/>
            <w:sz w:val="20"/>
            <w:szCs w:val="20"/>
          </w:rPr>
          <w:t xml:space="preserve">prognosis </w:t>
        </w:r>
      </w:ins>
      <w:r w:rsidRPr="00981E8B">
        <w:rPr>
          <w:rFonts w:ascii="Courier New" w:eastAsia="Times New Roman" w:hAnsi="Courier New" w:cs="Courier New"/>
          <w:color w:val="000000"/>
          <w:sz w:val="20"/>
          <w:szCs w:val="20"/>
        </w:rPr>
        <w:t xml:space="preserve">framework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{Klein1963}, </w:t>
      </w:r>
      <w:del w:id="143" w:author="Author">
        <w:r w:rsidRPr="00981E8B" w:rsidDel="005D45AD">
          <w:rPr>
            <w:rFonts w:ascii="Courier New" w:eastAsia="Times New Roman" w:hAnsi="Courier New" w:cs="Courier New"/>
            <w:color w:val="000000"/>
            <w:sz w:val="20"/>
            <w:szCs w:val="20"/>
          </w:rPr>
          <w:delText xml:space="preserve">like </w:delText>
        </w:r>
      </w:del>
      <w:ins w:id="144" w:author="Author">
        <w:r w:rsidR="005D45AD" w:rsidRPr="00981E8B">
          <w:rPr>
            <w:rFonts w:ascii="Courier New" w:eastAsia="Times New Roman" w:hAnsi="Courier New" w:cs="Courier New"/>
            <w:color w:val="000000"/>
            <w:sz w:val="20"/>
            <w:szCs w:val="20"/>
          </w:rPr>
          <w:t xml:space="preserve">in line with </w:t>
        </w:r>
      </w:ins>
      <w:r w:rsidRPr="00981E8B">
        <w:rPr>
          <w:rFonts w:ascii="Courier New" w:eastAsia="Times New Roman" w:hAnsi="Courier New" w:cs="Courier New"/>
          <w:color w:val="000000"/>
          <w:sz w:val="20"/>
          <w:szCs w:val="20"/>
        </w:rPr>
        <w:t xml:space="preserve">the majority of </w:t>
      </w:r>
      <w:ins w:id="145" w:author="Author">
        <w:r w:rsidR="005D45AD" w:rsidRPr="00981E8B">
          <w:rPr>
            <w:rFonts w:ascii="Courier New" w:eastAsia="Times New Roman" w:hAnsi="Courier New" w:cs="Courier New"/>
            <w:color w:val="000000"/>
            <w:sz w:val="20"/>
            <w:szCs w:val="20"/>
          </w:rPr>
          <w:t xml:space="preserve">previously cited </w:t>
        </w:r>
      </w:ins>
      <w:r w:rsidRPr="00981E8B">
        <w:rPr>
          <w:rFonts w:ascii="Courier New" w:eastAsia="Times New Roman" w:hAnsi="Courier New" w:cs="Courier New"/>
          <w:color w:val="000000"/>
          <w:sz w:val="20"/>
          <w:szCs w:val="20"/>
        </w:rPr>
        <w:t>AM</w:t>
      </w:r>
      <w:del w:id="146" w:author="Author">
        <w:r w:rsidRPr="00981E8B" w:rsidDel="005D45AD">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calibration procedures for precipitation prediction</w:t>
      </w:r>
      <w:ins w:id="147" w:author="Author">
        <w:r w:rsidR="005D45AD"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w:t>
      </w:r>
      <w:del w:id="148" w:author="Author">
        <w:r w:rsidRPr="00981E8B" w:rsidDel="005D45AD">
          <w:rPr>
            <w:rFonts w:ascii="Courier New" w:eastAsia="Times New Roman" w:hAnsi="Courier New" w:cs="Courier New"/>
            <w:color w:val="000000"/>
            <w:sz w:val="20"/>
            <w:szCs w:val="20"/>
          </w:rPr>
          <w:delText xml:space="preserve">cited previously </w:delText>
        </w:r>
      </w:del>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[with the exception of][]{Hamill2006,Hamill2015b}.</w:t>
      </w:r>
    </w:p>
    <w:p w14:paraId="3F5F92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7DAB35" w14:textId="418B724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 common approach to optimiz</w:t>
      </w:r>
      <w:ins w:id="149" w:author="Author">
        <w:r w:rsidR="005D45AD" w:rsidRPr="00981E8B">
          <w:rPr>
            <w:rFonts w:ascii="Courier New" w:eastAsia="Times New Roman" w:hAnsi="Courier New" w:cs="Courier New"/>
            <w:color w:val="000000"/>
            <w:sz w:val="20"/>
            <w:szCs w:val="20"/>
          </w:rPr>
          <w:t>ing</w:t>
        </w:r>
      </w:ins>
      <w:del w:id="150" w:author="Author">
        <w:r w:rsidRPr="00981E8B" w:rsidDel="005D45AD">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th</w:t>
      </w:r>
      <w:ins w:id="151" w:author="Author">
        <w:r w:rsidR="005D45AD" w:rsidRPr="00981E8B">
          <w:rPr>
            <w:rFonts w:ascii="Courier New" w:eastAsia="Times New Roman" w:hAnsi="Courier New" w:cs="Courier New"/>
            <w:color w:val="000000"/>
            <w:sz w:val="20"/>
            <w:szCs w:val="20"/>
          </w:rPr>
          <w:t>is</w:t>
        </w:r>
      </w:ins>
      <w:del w:id="152" w:author="Author">
        <w:r w:rsidRPr="00981E8B" w:rsidDel="005D45AD">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method is by means of a semi-automatic sequential calibration procedure, </w:t>
      </w:r>
      <w:ins w:id="153" w:author="Author">
        <w:r w:rsidR="005D45AD" w:rsidRPr="00981E8B">
          <w:rPr>
            <w:rFonts w:ascii="Courier New" w:eastAsia="Times New Roman" w:hAnsi="Courier New" w:cs="Courier New"/>
            <w:color w:val="000000"/>
            <w:sz w:val="20"/>
            <w:szCs w:val="20"/>
          </w:rPr>
          <w:t xml:space="preserve">which was </w:t>
        </w:r>
      </w:ins>
      <w:r w:rsidRPr="00981E8B">
        <w:rPr>
          <w:rFonts w:ascii="Courier New" w:eastAsia="Times New Roman" w:hAnsi="Courier New" w:cs="Courier New"/>
          <w:color w:val="000000"/>
          <w:sz w:val="20"/>
          <w:szCs w:val="20"/>
        </w:rPr>
        <w:t xml:space="preserve">developed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{Bontron2004}, </w:t>
      </w:r>
      <w:ins w:id="154" w:author="Author">
        <w:r w:rsidR="005D45AD" w:rsidRPr="00981E8B">
          <w:rPr>
            <w:rFonts w:ascii="Courier New" w:eastAsia="Times New Roman" w:hAnsi="Courier New" w:cs="Courier New"/>
            <w:color w:val="000000"/>
            <w:sz w:val="20"/>
            <w:szCs w:val="20"/>
          </w:rPr>
          <w:t xml:space="preserve">and is </w:t>
        </w:r>
      </w:ins>
      <w:r w:rsidRPr="00981E8B">
        <w:rPr>
          <w:rFonts w:ascii="Courier New" w:eastAsia="Times New Roman" w:hAnsi="Courier New" w:cs="Courier New"/>
          <w:color w:val="000000"/>
          <w:sz w:val="20"/>
          <w:szCs w:val="20"/>
        </w:rPr>
        <w:t xml:space="preserve">also described in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{BenDaoud2016}</w:t>
      </w:r>
      <w:del w:id="155" w:author="Author">
        <w:r w:rsidRPr="00981E8B" w:rsidDel="005D45AD">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and extended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{Radanovics2013}. </w:t>
      </w:r>
      <w:del w:id="156" w:author="Author">
        <w:r w:rsidRPr="00981E8B" w:rsidDel="005D45AD">
          <w:rPr>
            <w:rFonts w:ascii="Courier New" w:eastAsia="Times New Roman" w:hAnsi="Courier New" w:cs="Courier New"/>
            <w:color w:val="000000"/>
            <w:sz w:val="20"/>
            <w:szCs w:val="20"/>
          </w:rPr>
          <w:delText xml:space="preserve">It </w:delText>
        </w:r>
      </w:del>
      <w:ins w:id="157" w:author="Author">
        <w:r w:rsidR="005D45AD"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determines some parameters of the method</w:t>
      </w:r>
      <w:del w:id="158" w:author="Author">
        <w:r w:rsidRPr="00981E8B" w:rsidDel="005D45AD">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sequentially for each consecutive analogy level (e.g., on the atmospheric circulation or on a moisture index). </w:t>
      </w:r>
      <w:del w:id="159" w:author="Author">
        <w:r w:rsidRPr="00981E8B" w:rsidDel="005D45AD">
          <w:rPr>
            <w:rFonts w:ascii="Courier New" w:eastAsia="Times New Roman" w:hAnsi="Courier New" w:cs="Courier New"/>
            <w:color w:val="000000"/>
            <w:sz w:val="20"/>
            <w:szCs w:val="20"/>
          </w:rPr>
          <w:delText xml:space="preserve">It </w:delText>
        </w:r>
      </w:del>
      <w:ins w:id="160" w:author="Author">
        <w:r w:rsidR="005D45AD" w:rsidRPr="00981E8B">
          <w:rPr>
            <w:rFonts w:ascii="Courier New" w:eastAsia="Times New Roman" w:hAnsi="Courier New" w:cs="Courier New"/>
            <w:color w:val="000000"/>
            <w:sz w:val="20"/>
            <w:szCs w:val="20"/>
          </w:rPr>
          <w:t xml:space="preserve">This begins with </w:t>
        </w:r>
      </w:ins>
      <w:del w:id="161" w:author="Author">
        <w:r w:rsidRPr="00981E8B" w:rsidDel="005D45AD">
          <w:rPr>
            <w:rFonts w:ascii="Courier New" w:eastAsia="Times New Roman" w:hAnsi="Courier New" w:cs="Courier New"/>
            <w:color w:val="000000"/>
            <w:sz w:val="20"/>
            <w:szCs w:val="20"/>
          </w:rPr>
          <w:delText xml:space="preserve">starts by </w:delText>
        </w:r>
      </w:del>
      <w:r w:rsidRPr="00981E8B">
        <w:rPr>
          <w:rFonts w:ascii="Courier New" w:eastAsia="Times New Roman" w:hAnsi="Courier New" w:cs="Courier New"/>
          <w:color w:val="000000"/>
          <w:sz w:val="20"/>
          <w:szCs w:val="20"/>
        </w:rPr>
        <w:t>a manual selection of the meteorological variables (e.g., geopotential height</w:t>
      </w:r>
      <w:ins w:id="162" w:author="Author">
        <w:r w:rsidR="005D45AD" w:rsidRPr="00981E8B">
          <w:rPr>
            <w:rFonts w:ascii="Courier New" w:eastAsia="Times New Roman" w:hAnsi="Courier New" w:cs="Courier New"/>
            <w:color w:val="000000"/>
            <w:sz w:val="20"/>
            <w:szCs w:val="20"/>
          </w:rPr>
          <w:t xml:space="preserve"> and</w:t>
        </w:r>
      </w:ins>
      <w:del w:id="163" w:author="Author">
        <w:r w:rsidRPr="00981E8B" w:rsidDel="005D45AD">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relative humidity</w:t>
      </w:r>
      <w:del w:id="164" w:author="Author">
        <w:r w:rsidRPr="00981E8B" w:rsidDel="005D45AD">
          <w:rPr>
            <w:rFonts w:ascii="Courier New" w:eastAsia="Times New Roman" w:hAnsi="Courier New" w:cs="Courier New"/>
            <w:color w:val="000000"/>
            <w:sz w:val="20"/>
            <w:szCs w:val="20"/>
          </w:rPr>
          <w:delText>, etc.</w:delText>
        </w:r>
      </w:del>
      <w:r w:rsidRPr="00981E8B">
        <w:rPr>
          <w:rFonts w:ascii="Courier New" w:eastAsia="Times New Roman" w:hAnsi="Courier New" w:cs="Courier New"/>
          <w:color w:val="000000"/>
          <w:sz w:val="20"/>
          <w:szCs w:val="20"/>
        </w:rPr>
        <w:t xml:space="preserve">), the pressure levels, the temporal windows, and the initial analog numbers. Then, the spatial window </w:t>
      </w:r>
      <w:del w:id="165" w:author="Author">
        <w:r w:rsidRPr="00981E8B" w:rsidDel="005D45AD">
          <w:rPr>
            <w:rFonts w:ascii="Courier New" w:eastAsia="Times New Roman" w:hAnsi="Courier New" w:cs="Courier New"/>
            <w:color w:val="000000"/>
            <w:sz w:val="20"/>
            <w:szCs w:val="20"/>
          </w:rPr>
          <w:delText xml:space="preserve">on </w:delText>
        </w:r>
      </w:del>
      <w:ins w:id="166" w:author="Author">
        <w:r w:rsidR="005D45AD" w:rsidRPr="00981E8B">
          <w:rPr>
            <w:rFonts w:ascii="Courier New" w:eastAsia="Times New Roman" w:hAnsi="Courier New" w:cs="Courier New"/>
            <w:color w:val="000000"/>
            <w:sz w:val="20"/>
            <w:szCs w:val="20"/>
          </w:rPr>
          <w:t xml:space="preserve">at </w:t>
        </w:r>
      </w:ins>
      <w:r w:rsidRPr="00981E8B">
        <w:rPr>
          <w:rFonts w:ascii="Courier New" w:eastAsia="Times New Roman" w:hAnsi="Courier New" w:cs="Courier New"/>
          <w:color w:val="000000"/>
          <w:sz w:val="20"/>
          <w:szCs w:val="20"/>
        </w:rPr>
        <w:t xml:space="preserve">which the predictors are compared is optimized </w:t>
      </w:r>
      <w:del w:id="167" w:author="Author">
        <w:r w:rsidRPr="00981E8B" w:rsidDel="005D45AD">
          <w:rPr>
            <w:rFonts w:ascii="Courier New" w:eastAsia="Times New Roman" w:hAnsi="Courier New" w:cs="Courier New"/>
            <w:color w:val="000000"/>
            <w:sz w:val="20"/>
            <w:szCs w:val="20"/>
          </w:rPr>
          <w:delText xml:space="preserve">by </w:delText>
        </w:r>
      </w:del>
      <w:ins w:id="168" w:author="Author">
        <w:r w:rsidR="005D45AD" w:rsidRPr="00981E8B">
          <w:rPr>
            <w:rFonts w:ascii="Courier New" w:eastAsia="Times New Roman" w:hAnsi="Courier New" w:cs="Courier New"/>
            <w:color w:val="000000"/>
            <w:sz w:val="20"/>
            <w:szCs w:val="20"/>
          </w:rPr>
          <w:t xml:space="preserve">through </w:t>
        </w:r>
      </w:ins>
      <w:r w:rsidRPr="00981E8B">
        <w:rPr>
          <w:rFonts w:ascii="Courier New" w:eastAsia="Times New Roman" w:hAnsi="Courier New" w:cs="Courier New"/>
          <w:color w:val="000000"/>
          <w:sz w:val="20"/>
          <w:szCs w:val="20"/>
        </w:rPr>
        <w:t xml:space="preserve">an iterative growth of the domain, and the number of analogs is finally reassessed. A </w:t>
      </w:r>
      <w:commentRangeStart w:id="169"/>
      <w:r w:rsidRPr="00981E8B">
        <w:rPr>
          <w:rFonts w:ascii="Courier New" w:eastAsia="Times New Roman" w:hAnsi="Courier New" w:cs="Courier New"/>
          <w:color w:val="000000"/>
          <w:sz w:val="20"/>
          <w:szCs w:val="20"/>
        </w:rPr>
        <w:t>succe</w:t>
      </w:r>
      <w:ins w:id="170" w:author="Author">
        <w:r w:rsidR="00B6283C" w:rsidRPr="00981E8B">
          <w:rPr>
            <w:rFonts w:ascii="Courier New" w:eastAsia="Times New Roman" w:hAnsi="Courier New" w:cs="Courier New"/>
            <w:color w:val="000000"/>
            <w:sz w:val="20"/>
            <w:szCs w:val="20"/>
          </w:rPr>
          <w:t>eding</w:t>
        </w:r>
        <w:commentRangeEnd w:id="169"/>
        <w:r w:rsidR="00B6283C" w:rsidRPr="00981E8B">
          <w:rPr>
            <w:rStyle w:val="CommentReference"/>
          </w:rPr>
          <w:commentReference w:id="169"/>
        </w:r>
      </w:ins>
      <w:del w:id="171" w:author="Author">
        <w:r w:rsidRPr="00981E8B" w:rsidDel="00B6283C">
          <w:rPr>
            <w:rFonts w:ascii="Courier New" w:eastAsia="Times New Roman" w:hAnsi="Courier New" w:cs="Courier New"/>
            <w:color w:val="000000"/>
            <w:sz w:val="20"/>
            <w:szCs w:val="20"/>
          </w:rPr>
          <w:delText>ssive</w:delText>
        </w:r>
      </w:del>
      <w:r w:rsidRPr="00981E8B">
        <w:rPr>
          <w:rFonts w:ascii="Courier New" w:eastAsia="Times New Roman" w:hAnsi="Courier New" w:cs="Courier New"/>
          <w:color w:val="000000"/>
          <w:sz w:val="20"/>
          <w:szCs w:val="20"/>
        </w:rPr>
        <w:t xml:space="preserve"> level of analogy can then be </w:t>
      </w:r>
      <w:del w:id="172" w:author="Author">
        <w:r w:rsidRPr="00981E8B" w:rsidDel="007A3E24">
          <w:rPr>
            <w:rFonts w:ascii="Courier New" w:eastAsia="Times New Roman" w:hAnsi="Courier New" w:cs="Courier New"/>
            <w:color w:val="000000"/>
            <w:sz w:val="20"/>
            <w:szCs w:val="20"/>
          </w:rPr>
          <w:delText xml:space="preserve">added </w:delText>
        </w:r>
      </w:del>
      <w:ins w:id="173" w:author="Author">
        <w:r w:rsidR="007A3E24" w:rsidRPr="00981E8B">
          <w:rPr>
            <w:rFonts w:ascii="Courier New" w:eastAsia="Times New Roman" w:hAnsi="Courier New" w:cs="Courier New"/>
            <w:color w:val="000000"/>
            <w:sz w:val="20"/>
            <w:szCs w:val="20"/>
          </w:rPr>
          <w:t xml:space="preserve">introduced, </w:t>
        </w:r>
      </w:ins>
      <w:r w:rsidRPr="00981E8B">
        <w:rPr>
          <w:rFonts w:ascii="Courier New" w:eastAsia="Times New Roman" w:hAnsi="Courier New" w:cs="Courier New"/>
          <w:color w:val="000000"/>
          <w:sz w:val="20"/>
          <w:szCs w:val="20"/>
        </w:rPr>
        <w:t xml:space="preserve">and its spatial window </w:t>
      </w:r>
      <w:ins w:id="174" w:author="Author">
        <w:r w:rsid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 xml:space="preserve">optimized. </w:t>
      </w:r>
      <w:ins w:id="175" w:author="Author">
        <w:r w:rsidR="007A3E24" w:rsidRPr="00981E8B">
          <w:rPr>
            <w:rFonts w:ascii="Courier New" w:eastAsia="Times New Roman" w:hAnsi="Courier New" w:cs="Courier New"/>
            <w:color w:val="000000"/>
            <w:sz w:val="20"/>
            <w:szCs w:val="20"/>
          </w:rPr>
          <w:t xml:space="preserve">The </w:t>
        </w:r>
      </w:ins>
      <w:del w:id="176" w:author="Author">
        <w:r w:rsidRPr="00981E8B" w:rsidDel="007A3E24">
          <w:rPr>
            <w:rFonts w:ascii="Courier New" w:eastAsia="Times New Roman" w:hAnsi="Courier New" w:cs="Courier New"/>
            <w:color w:val="000000"/>
            <w:sz w:val="20"/>
            <w:szCs w:val="20"/>
          </w:rPr>
          <w:delText>P</w:delText>
        </w:r>
      </w:del>
      <w:ins w:id="177" w:author="Author">
        <w:r w:rsidR="007A3E24" w:rsidRPr="00981E8B">
          <w:rPr>
            <w:rFonts w:ascii="Courier New" w:eastAsia="Times New Roman" w:hAnsi="Courier New" w:cs="Courier New"/>
            <w:color w:val="000000"/>
            <w:sz w:val="20"/>
            <w:szCs w:val="20"/>
          </w:rPr>
          <w:t>p</w:t>
        </w:r>
      </w:ins>
      <w:r w:rsidRPr="00981E8B">
        <w:rPr>
          <w:rFonts w:ascii="Courier New" w:eastAsia="Times New Roman" w:hAnsi="Courier New" w:cs="Courier New"/>
          <w:color w:val="000000"/>
          <w:sz w:val="20"/>
          <w:szCs w:val="20"/>
        </w:rPr>
        <w:t xml:space="preserve">arameters of the preceding levels of analogy are not reassessed, except for the number of analog situations to </w:t>
      </w:r>
      <w:del w:id="178" w:author="Author">
        <w:r w:rsidRPr="00981E8B" w:rsidDel="007A3E24">
          <w:rPr>
            <w:rFonts w:ascii="Courier New" w:eastAsia="Times New Roman" w:hAnsi="Courier New" w:cs="Courier New"/>
            <w:color w:val="000000"/>
            <w:sz w:val="20"/>
            <w:szCs w:val="20"/>
          </w:rPr>
          <w:delText>keep</w:delText>
        </w:r>
      </w:del>
      <w:ins w:id="179" w:author="Author">
        <w:r w:rsidR="007A3E24" w:rsidRPr="00981E8B">
          <w:rPr>
            <w:rFonts w:ascii="Courier New" w:eastAsia="Times New Roman" w:hAnsi="Courier New" w:cs="Courier New"/>
            <w:color w:val="000000"/>
            <w:sz w:val="20"/>
            <w:szCs w:val="20"/>
          </w:rPr>
          <w:t>preserve</w:t>
        </w:r>
      </w:ins>
      <w:r w:rsidRPr="00981E8B">
        <w:rPr>
          <w:rFonts w:ascii="Courier New" w:eastAsia="Times New Roman" w:hAnsi="Courier New" w:cs="Courier New"/>
          <w:color w:val="000000"/>
          <w:sz w:val="20"/>
          <w:szCs w:val="20"/>
        </w:rPr>
        <w:t>.</w:t>
      </w:r>
    </w:p>
    <w:p w14:paraId="001DF2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E97E0A" w14:textId="77777777" w:rsidR="00E54739" w:rsidRPr="00981E8B" w:rsidRDefault="00B6283C"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80" w:author="Author">
        <w:r w:rsidRPr="00981E8B">
          <w:rPr>
            <w:rFonts w:ascii="Courier New" w:eastAsia="Times New Roman" w:hAnsi="Courier New" w:cs="Courier New"/>
            <w:color w:val="000000"/>
            <w:sz w:val="20"/>
            <w:szCs w:val="20"/>
          </w:rPr>
          <w:t xml:space="preserve">Thus, </w:t>
        </w:r>
      </w:ins>
      <w:del w:id="181" w:author="Author">
        <w:r w:rsidR="00E54739" w:rsidRPr="00981E8B" w:rsidDel="00B6283C">
          <w:rPr>
            <w:rFonts w:ascii="Courier New" w:eastAsia="Times New Roman" w:hAnsi="Courier New" w:cs="Courier New"/>
            <w:color w:val="000000"/>
            <w:sz w:val="20"/>
            <w:szCs w:val="20"/>
          </w:rPr>
          <w:delText>T</w:delText>
        </w:r>
      </w:del>
      <w:ins w:id="182" w:author="Author">
        <w:r w:rsidRPr="00981E8B">
          <w:rPr>
            <w:rFonts w:ascii="Courier New" w:eastAsia="Times New Roman" w:hAnsi="Courier New" w:cs="Courier New"/>
            <w:color w:val="000000"/>
            <w:sz w:val="20"/>
            <w:szCs w:val="20"/>
          </w:rPr>
          <w:t>t</w:t>
        </w:r>
      </w:ins>
      <w:r w:rsidR="00E54739" w:rsidRPr="00981E8B">
        <w:rPr>
          <w:rFonts w:ascii="Courier New" w:eastAsia="Times New Roman" w:hAnsi="Courier New" w:cs="Courier New"/>
          <w:color w:val="000000"/>
          <w:sz w:val="20"/>
          <w:szCs w:val="20"/>
        </w:rPr>
        <w:t xml:space="preserve">he sequential calibration procedure </w:t>
      </w:r>
      <w:del w:id="183" w:author="Author">
        <w:r w:rsidR="00E54739" w:rsidRPr="00981E8B" w:rsidDel="00B6283C">
          <w:rPr>
            <w:rFonts w:ascii="Courier New" w:eastAsia="Times New Roman" w:hAnsi="Courier New" w:cs="Courier New"/>
            <w:color w:val="000000"/>
            <w:sz w:val="20"/>
            <w:szCs w:val="20"/>
          </w:rPr>
          <w:delText xml:space="preserve">thus </w:delText>
        </w:r>
      </w:del>
      <w:r w:rsidR="00E54739" w:rsidRPr="00981E8B">
        <w:rPr>
          <w:rFonts w:ascii="Courier New" w:eastAsia="Times New Roman" w:hAnsi="Courier New" w:cs="Courier New"/>
          <w:color w:val="000000"/>
          <w:sz w:val="20"/>
          <w:szCs w:val="20"/>
        </w:rPr>
        <w:t xml:space="preserve">allows </w:t>
      </w:r>
      <w:ins w:id="184" w:author="Author">
        <w:r w:rsidRPr="00981E8B">
          <w:rPr>
            <w:rFonts w:ascii="Courier New" w:eastAsia="Times New Roman" w:hAnsi="Courier New" w:cs="Courier New"/>
            <w:color w:val="000000"/>
            <w:sz w:val="20"/>
            <w:szCs w:val="20"/>
          </w:rPr>
          <w:t xml:space="preserve">the </w:t>
        </w:r>
      </w:ins>
      <w:r w:rsidR="00E54739" w:rsidRPr="00981E8B">
        <w:rPr>
          <w:rFonts w:ascii="Courier New" w:eastAsia="Times New Roman" w:hAnsi="Courier New" w:cs="Courier New"/>
          <w:color w:val="000000"/>
          <w:sz w:val="20"/>
          <w:szCs w:val="20"/>
        </w:rPr>
        <w:t>optimiz</w:t>
      </w:r>
      <w:ins w:id="185" w:author="Author">
        <w:r w:rsidRPr="00981E8B">
          <w:rPr>
            <w:rFonts w:ascii="Courier New" w:eastAsia="Times New Roman" w:hAnsi="Courier New" w:cs="Courier New"/>
            <w:color w:val="000000"/>
            <w:sz w:val="20"/>
            <w:szCs w:val="20"/>
          </w:rPr>
          <w:t>ation of</w:t>
        </w:r>
      </w:ins>
      <w:del w:id="186" w:author="Author">
        <w:r w:rsidR="00E54739" w:rsidRPr="00981E8B" w:rsidDel="00B6283C">
          <w:rPr>
            <w:rFonts w:ascii="Courier New" w:eastAsia="Times New Roman" w:hAnsi="Courier New" w:cs="Courier New"/>
            <w:color w:val="000000"/>
            <w:sz w:val="20"/>
            <w:szCs w:val="20"/>
          </w:rPr>
          <w:delText>ing</w:delText>
        </w:r>
      </w:del>
      <w:r w:rsidR="00E54739" w:rsidRPr="00981E8B">
        <w:rPr>
          <w:rFonts w:ascii="Courier New" w:eastAsia="Times New Roman" w:hAnsi="Courier New" w:cs="Courier New"/>
          <w:color w:val="000000"/>
          <w:sz w:val="20"/>
          <w:szCs w:val="20"/>
        </w:rPr>
        <w:t xml:space="preserve"> a limited number of parameters (spatial windows and analog numbers), but the selection of predictor variables, pressure levels</w:t>
      </w:r>
      <w:ins w:id="187" w:author="Author">
        <w:r w:rsidRPr="00981E8B">
          <w:rPr>
            <w:rFonts w:ascii="Courier New" w:eastAsia="Times New Roman" w:hAnsi="Courier New" w:cs="Courier New"/>
            <w:color w:val="000000"/>
            <w:sz w:val="20"/>
            <w:szCs w:val="20"/>
          </w:rPr>
          <w:t>,</w:t>
        </w:r>
      </w:ins>
      <w:r w:rsidR="00E54739" w:rsidRPr="00981E8B">
        <w:rPr>
          <w:rFonts w:ascii="Courier New" w:eastAsia="Times New Roman" w:hAnsi="Courier New" w:cs="Courier New"/>
          <w:color w:val="000000"/>
          <w:sz w:val="20"/>
          <w:szCs w:val="20"/>
        </w:rPr>
        <w:t xml:space="preserve"> and temporal windows </w:t>
      </w:r>
      <w:del w:id="188" w:author="Author">
        <w:r w:rsidR="00E54739" w:rsidRPr="00981E8B" w:rsidDel="00B6283C">
          <w:rPr>
            <w:rFonts w:ascii="Courier New" w:eastAsia="Times New Roman" w:hAnsi="Courier New" w:cs="Courier New"/>
            <w:color w:val="000000"/>
            <w:sz w:val="20"/>
            <w:szCs w:val="20"/>
          </w:rPr>
          <w:delText xml:space="preserve">have </w:delText>
        </w:r>
      </w:del>
      <w:ins w:id="189" w:author="Author">
        <w:r w:rsidRPr="00981E8B">
          <w:rPr>
            <w:rFonts w:ascii="Courier New" w:eastAsia="Times New Roman" w:hAnsi="Courier New" w:cs="Courier New"/>
            <w:color w:val="000000"/>
            <w:sz w:val="20"/>
            <w:szCs w:val="20"/>
          </w:rPr>
          <w:t xml:space="preserve">must </w:t>
        </w:r>
      </w:ins>
      <w:r w:rsidR="00E54739" w:rsidRPr="00981E8B">
        <w:rPr>
          <w:rFonts w:ascii="Courier New" w:eastAsia="Times New Roman" w:hAnsi="Courier New" w:cs="Courier New"/>
          <w:color w:val="000000"/>
          <w:sz w:val="20"/>
          <w:szCs w:val="20"/>
        </w:rPr>
        <w:t xml:space="preserve">still </w:t>
      </w:r>
      <w:del w:id="190" w:author="Author">
        <w:r w:rsidR="00E54739" w:rsidRPr="00981E8B" w:rsidDel="00B6283C">
          <w:rPr>
            <w:rFonts w:ascii="Courier New" w:eastAsia="Times New Roman" w:hAnsi="Courier New" w:cs="Courier New"/>
            <w:color w:val="000000"/>
            <w:sz w:val="20"/>
            <w:szCs w:val="20"/>
          </w:rPr>
          <w:delText xml:space="preserve">to </w:delText>
        </w:r>
      </w:del>
      <w:r w:rsidR="00E54739" w:rsidRPr="00981E8B">
        <w:rPr>
          <w:rFonts w:ascii="Courier New" w:eastAsia="Times New Roman" w:hAnsi="Courier New" w:cs="Courier New"/>
          <w:color w:val="000000"/>
          <w:sz w:val="20"/>
          <w:szCs w:val="20"/>
        </w:rPr>
        <w:t xml:space="preserve">be made manually. Testing multiple combinations of these </w:t>
      </w:r>
      <w:del w:id="191" w:author="Author">
        <w:r w:rsidR="00E54739" w:rsidRPr="00981E8B" w:rsidDel="00B6283C">
          <w:rPr>
            <w:rFonts w:ascii="Courier New" w:eastAsia="Times New Roman" w:hAnsi="Courier New" w:cs="Courier New"/>
            <w:color w:val="000000"/>
            <w:sz w:val="20"/>
            <w:szCs w:val="20"/>
          </w:rPr>
          <w:delText xml:space="preserve">is </w:delText>
        </w:r>
      </w:del>
      <w:ins w:id="192" w:author="Author">
        <w:r w:rsidRPr="00981E8B">
          <w:rPr>
            <w:rFonts w:ascii="Courier New" w:eastAsia="Times New Roman" w:hAnsi="Courier New" w:cs="Courier New"/>
            <w:color w:val="000000"/>
            <w:sz w:val="20"/>
            <w:szCs w:val="20"/>
          </w:rPr>
          <w:t xml:space="preserve">presents a </w:t>
        </w:r>
      </w:ins>
      <w:r w:rsidR="00E54739" w:rsidRPr="00981E8B">
        <w:rPr>
          <w:rFonts w:ascii="Courier New" w:eastAsia="Times New Roman" w:hAnsi="Courier New" w:cs="Courier New"/>
          <w:color w:val="000000"/>
          <w:sz w:val="20"/>
          <w:szCs w:val="20"/>
        </w:rPr>
        <w:t xml:space="preserve">very combinatorial </w:t>
      </w:r>
      <w:ins w:id="193" w:author="Author">
        <w:r w:rsidRPr="00981E8B">
          <w:rPr>
            <w:rFonts w:ascii="Courier New" w:eastAsia="Times New Roman" w:hAnsi="Courier New" w:cs="Courier New"/>
            <w:color w:val="000000"/>
            <w:sz w:val="20"/>
            <w:szCs w:val="20"/>
          </w:rPr>
          <w:t xml:space="preserve">problem, </w:t>
        </w:r>
      </w:ins>
      <w:del w:id="194" w:author="Author">
        <w:r w:rsidR="00E54739" w:rsidRPr="00981E8B" w:rsidDel="00B6283C">
          <w:rPr>
            <w:rFonts w:ascii="Courier New" w:eastAsia="Times New Roman" w:hAnsi="Courier New" w:cs="Courier New"/>
            <w:color w:val="000000"/>
            <w:sz w:val="20"/>
            <w:szCs w:val="20"/>
          </w:rPr>
          <w:delText xml:space="preserve">and </w:delText>
        </w:r>
      </w:del>
      <w:ins w:id="195" w:author="Author">
        <w:r w:rsidRPr="00981E8B">
          <w:rPr>
            <w:rFonts w:ascii="Courier New" w:eastAsia="Times New Roman" w:hAnsi="Courier New" w:cs="Courier New"/>
            <w:color w:val="000000"/>
            <w:sz w:val="20"/>
            <w:szCs w:val="20"/>
          </w:rPr>
          <w:t xml:space="preserve">which </w:t>
        </w:r>
      </w:ins>
      <w:del w:id="196" w:author="Author">
        <w:r w:rsidR="00E54739" w:rsidRPr="00981E8B" w:rsidDel="00B6283C">
          <w:rPr>
            <w:rFonts w:ascii="Courier New" w:eastAsia="Times New Roman" w:hAnsi="Courier New" w:cs="Courier New"/>
            <w:color w:val="000000"/>
            <w:sz w:val="20"/>
            <w:szCs w:val="20"/>
          </w:rPr>
          <w:delText xml:space="preserve">becomes </w:delText>
        </w:r>
      </w:del>
      <w:r w:rsidR="00E54739" w:rsidRPr="00981E8B">
        <w:rPr>
          <w:rFonts w:ascii="Courier New" w:eastAsia="Times New Roman" w:hAnsi="Courier New" w:cs="Courier New"/>
          <w:color w:val="000000"/>
          <w:sz w:val="20"/>
          <w:szCs w:val="20"/>
        </w:rPr>
        <w:t xml:space="preserve">quickly </w:t>
      </w:r>
      <w:ins w:id="197" w:author="Author">
        <w:r w:rsidRPr="00981E8B">
          <w:rPr>
            <w:rFonts w:ascii="Courier New" w:eastAsia="Times New Roman" w:hAnsi="Courier New" w:cs="Courier New"/>
            <w:color w:val="000000"/>
            <w:sz w:val="20"/>
            <w:szCs w:val="20"/>
          </w:rPr>
          <w:t xml:space="preserve">becomes </w:t>
        </w:r>
      </w:ins>
      <w:r w:rsidR="00E54739" w:rsidRPr="00981E8B">
        <w:rPr>
          <w:rFonts w:ascii="Courier New" w:eastAsia="Times New Roman" w:hAnsi="Courier New" w:cs="Courier New"/>
          <w:color w:val="000000"/>
          <w:sz w:val="20"/>
          <w:szCs w:val="20"/>
        </w:rPr>
        <w:t>cumbersome,</w:t>
      </w:r>
      <w:ins w:id="198" w:author="Author">
        <w:r w:rsidRPr="00981E8B">
          <w:rPr>
            <w:rFonts w:ascii="Courier New" w:eastAsia="Times New Roman" w:hAnsi="Courier New" w:cs="Courier New"/>
            <w:color w:val="000000"/>
            <w:sz w:val="20"/>
            <w:szCs w:val="20"/>
          </w:rPr>
          <w:t xml:space="preserve"> </w:t>
        </w:r>
      </w:ins>
      <w:del w:id="199" w:author="Author">
        <w:r w:rsidR="00E54739" w:rsidRPr="00981E8B" w:rsidDel="00B6283C">
          <w:rPr>
            <w:rFonts w:ascii="Courier New" w:eastAsia="Times New Roman" w:hAnsi="Courier New" w:cs="Courier New"/>
            <w:color w:val="000000"/>
            <w:sz w:val="20"/>
            <w:szCs w:val="20"/>
          </w:rPr>
          <w:delText xml:space="preserve"> </w:delText>
        </w:r>
      </w:del>
      <w:r w:rsidR="00E54739" w:rsidRPr="00981E8B">
        <w:rPr>
          <w:rFonts w:ascii="Courier New" w:eastAsia="Times New Roman" w:hAnsi="Courier New" w:cs="Courier New"/>
          <w:color w:val="000000"/>
          <w:sz w:val="20"/>
          <w:szCs w:val="20"/>
        </w:rPr>
        <w:t>especially when considering multiple predictors within the same level of analogy. Thus, optimizing AMs by means of th</w:t>
      </w:r>
      <w:ins w:id="200" w:author="Author">
        <w:r w:rsidRPr="00981E8B">
          <w:rPr>
            <w:rFonts w:ascii="Courier New" w:eastAsia="Times New Roman" w:hAnsi="Courier New" w:cs="Courier New"/>
            <w:color w:val="000000"/>
            <w:sz w:val="20"/>
            <w:szCs w:val="20"/>
          </w:rPr>
          <w:t>is</w:t>
        </w:r>
      </w:ins>
      <w:del w:id="201" w:author="Author">
        <w:r w:rsidR="00E54739" w:rsidRPr="00981E8B" w:rsidDel="00B6283C">
          <w:rPr>
            <w:rFonts w:ascii="Courier New" w:eastAsia="Times New Roman" w:hAnsi="Courier New" w:cs="Courier New"/>
            <w:color w:val="000000"/>
            <w:sz w:val="20"/>
            <w:szCs w:val="20"/>
          </w:rPr>
          <w:delText>e</w:delText>
        </w:r>
      </w:del>
      <w:r w:rsidR="00E54739" w:rsidRPr="00981E8B">
        <w:rPr>
          <w:rFonts w:ascii="Courier New" w:eastAsia="Times New Roman" w:hAnsi="Courier New" w:cs="Courier New"/>
          <w:color w:val="000000"/>
          <w:sz w:val="20"/>
          <w:szCs w:val="20"/>
        </w:rPr>
        <w:t xml:space="preserve"> sequential technique is laborious </w:t>
      </w:r>
      <w:del w:id="202" w:author="Author">
        <w:r w:rsidR="00E54739" w:rsidRPr="00981E8B" w:rsidDel="00B6283C">
          <w:rPr>
            <w:rFonts w:ascii="Courier New" w:eastAsia="Times New Roman" w:hAnsi="Courier New" w:cs="Courier New"/>
            <w:color w:val="000000"/>
            <w:sz w:val="20"/>
            <w:szCs w:val="20"/>
          </w:rPr>
          <w:delText xml:space="preserve">when </w:delText>
        </w:r>
      </w:del>
      <w:ins w:id="203" w:author="Author">
        <w:r w:rsidRPr="00981E8B">
          <w:rPr>
            <w:rFonts w:ascii="Courier New" w:eastAsia="Times New Roman" w:hAnsi="Courier New" w:cs="Courier New"/>
            <w:color w:val="000000"/>
            <w:sz w:val="20"/>
            <w:szCs w:val="20"/>
          </w:rPr>
          <w:t xml:space="preserve">if </w:t>
        </w:r>
      </w:ins>
      <w:r w:rsidR="00E54739" w:rsidRPr="00981E8B">
        <w:rPr>
          <w:rFonts w:ascii="Courier New" w:eastAsia="Times New Roman" w:hAnsi="Courier New" w:cs="Courier New"/>
          <w:color w:val="000000"/>
          <w:sz w:val="20"/>
          <w:szCs w:val="20"/>
        </w:rPr>
        <w:t>little knowledge</w:t>
      </w:r>
      <w:ins w:id="204" w:author="Author">
        <w:r w:rsidRPr="00981E8B">
          <w:rPr>
            <w:rFonts w:ascii="Courier New" w:eastAsia="Times New Roman" w:hAnsi="Courier New" w:cs="Courier New"/>
            <w:color w:val="000000"/>
            <w:sz w:val="20"/>
            <w:szCs w:val="20"/>
          </w:rPr>
          <w:t xml:space="preserve"> is available</w:t>
        </w:r>
      </w:ins>
      <w:r w:rsidR="00E54739" w:rsidRPr="00981E8B">
        <w:rPr>
          <w:rFonts w:ascii="Courier New" w:eastAsia="Times New Roman" w:hAnsi="Courier New" w:cs="Courier New"/>
          <w:color w:val="000000"/>
          <w:sz w:val="20"/>
          <w:szCs w:val="20"/>
        </w:rPr>
        <w:t xml:space="preserve"> </w:t>
      </w:r>
      <w:del w:id="205" w:author="Author">
        <w:r w:rsidR="00E54739" w:rsidRPr="00981E8B" w:rsidDel="00B6283C">
          <w:rPr>
            <w:rFonts w:ascii="Courier New" w:eastAsia="Times New Roman" w:hAnsi="Courier New" w:cs="Courier New"/>
            <w:color w:val="000000"/>
            <w:sz w:val="20"/>
            <w:szCs w:val="20"/>
          </w:rPr>
          <w:delText xml:space="preserve">on </w:delText>
        </w:r>
      </w:del>
      <w:ins w:id="206" w:author="Author">
        <w:r w:rsidRPr="00981E8B">
          <w:rPr>
            <w:rFonts w:ascii="Courier New" w:eastAsia="Times New Roman" w:hAnsi="Courier New" w:cs="Courier New"/>
            <w:color w:val="000000"/>
            <w:sz w:val="20"/>
            <w:szCs w:val="20"/>
          </w:rPr>
          <w:t xml:space="preserve">regarding </w:t>
        </w:r>
      </w:ins>
      <w:r w:rsidR="00E54739" w:rsidRPr="00981E8B">
        <w:rPr>
          <w:rFonts w:ascii="Courier New" w:eastAsia="Times New Roman" w:hAnsi="Courier New" w:cs="Courier New"/>
          <w:color w:val="000000"/>
          <w:sz w:val="20"/>
          <w:szCs w:val="20"/>
        </w:rPr>
        <w:t>the predictor-predictand relationship or the leading meteorological influences</w:t>
      </w:r>
      <w:del w:id="207" w:author="Author">
        <w:r w:rsidR="00E54739" w:rsidRPr="00981E8B" w:rsidDel="00B6283C">
          <w:rPr>
            <w:rFonts w:ascii="Courier New" w:eastAsia="Times New Roman" w:hAnsi="Courier New" w:cs="Courier New"/>
            <w:color w:val="000000"/>
            <w:sz w:val="20"/>
            <w:szCs w:val="20"/>
          </w:rPr>
          <w:delText xml:space="preserve"> is available</w:delText>
        </w:r>
      </w:del>
      <w:r w:rsidR="00E54739" w:rsidRPr="00981E8B">
        <w:rPr>
          <w:rFonts w:ascii="Courier New" w:eastAsia="Times New Roman" w:hAnsi="Courier New" w:cs="Courier New"/>
          <w:color w:val="000000"/>
          <w:sz w:val="20"/>
          <w:szCs w:val="20"/>
        </w:rPr>
        <w:t xml:space="preserve">. Indeed, many combinations of parameters (predictor variables, pressure levels, </w:t>
      </w:r>
      <w:ins w:id="208" w:author="Author">
        <w:r w:rsidRPr="00981E8B">
          <w:rPr>
            <w:rFonts w:ascii="Courier New" w:eastAsia="Times New Roman" w:hAnsi="Courier New" w:cs="Courier New"/>
            <w:color w:val="000000"/>
            <w:sz w:val="20"/>
            <w:szCs w:val="20"/>
          </w:rPr>
          <w:t xml:space="preserve">and </w:t>
        </w:r>
      </w:ins>
      <w:r w:rsidR="00E54739" w:rsidRPr="00981E8B">
        <w:rPr>
          <w:rFonts w:ascii="Courier New" w:eastAsia="Times New Roman" w:hAnsi="Courier New" w:cs="Courier New"/>
          <w:color w:val="000000"/>
          <w:sz w:val="20"/>
          <w:szCs w:val="20"/>
        </w:rPr>
        <w:t xml:space="preserve">temporal windows) </w:t>
      </w:r>
      <w:del w:id="209" w:author="Author">
        <w:r w:rsidR="00E54739" w:rsidRPr="00981E8B" w:rsidDel="00B6283C">
          <w:rPr>
            <w:rFonts w:ascii="Courier New" w:eastAsia="Times New Roman" w:hAnsi="Courier New" w:cs="Courier New"/>
            <w:color w:val="000000"/>
            <w:sz w:val="20"/>
            <w:szCs w:val="20"/>
          </w:rPr>
          <w:delText>have to</w:delText>
        </w:r>
      </w:del>
      <w:ins w:id="210" w:author="Author">
        <w:r w:rsidRPr="00981E8B">
          <w:rPr>
            <w:rFonts w:ascii="Courier New" w:eastAsia="Times New Roman" w:hAnsi="Courier New" w:cs="Courier New"/>
            <w:color w:val="000000"/>
            <w:sz w:val="20"/>
            <w:szCs w:val="20"/>
          </w:rPr>
          <w:t>must</w:t>
        </w:r>
      </w:ins>
      <w:r w:rsidR="00E54739" w:rsidRPr="00981E8B">
        <w:rPr>
          <w:rFonts w:ascii="Courier New" w:eastAsia="Times New Roman" w:hAnsi="Courier New" w:cs="Courier New"/>
          <w:color w:val="000000"/>
          <w:sz w:val="20"/>
          <w:szCs w:val="20"/>
        </w:rPr>
        <w:t xml:space="preserve"> be assessed. Moreover, proceeding to the optimization sequentially ignores potential dependencies between the parameters of the method, </w:t>
      </w:r>
      <w:del w:id="211" w:author="Author">
        <w:r w:rsidR="00E54739" w:rsidRPr="00981E8B" w:rsidDel="00B6283C">
          <w:rPr>
            <w:rFonts w:ascii="Courier New" w:eastAsia="Times New Roman" w:hAnsi="Courier New" w:cs="Courier New"/>
            <w:color w:val="000000"/>
            <w:sz w:val="20"/>
            <w:szCs w:val="20"/>
          </w:rPr>
          <w:delText xml:space="preserve">may </w:delText>
        </w:r>
      </w:del>
      <w:ins w:id="212" w:author="Author">
        <w:r w:rsidRPr="00981E8B">
          <w:rPr>
            <w:rFonts w:ascii="Courier New" w:eastAsia="Times New Roman" w:hAnsi="Courier New" w:cs="Courier New"/>
            <w:color w:val="000000"/>
            <w:sz w:val="20"/>
            <w:szCs w:val="20"/>
          </w:rPr>
          <w:t xml:space="preserve">whether </w:t>
        </w:r>
      </w:ins>
      <w:r w:rsidR="00E54739" w:rsidRPr="00981E8B">
        <w:rPr>
          <w:rFonts w:ascii="Courier New" w:eastAsia="Times New Roman" w:hAnsi="Courier New" w:cs="Courier New"/>
          <w:color w:val="000000"/>
          <w:sz w:val="20"/>
          <w:szCs w:val="20"/>
        </w:rPr>
        <w:t xml:space="preserve">they </w:t>
      </w:r>
      <w:del w:id="213" w:author="Author">
        <w:r w:rsidR="00E54739" w:rsidRPr="00981E8B" w:rsidDel="00B6283C">
          <w:rPr>
            <w:rFonts w:ascii="Courier New" w:eastAsia="Times New Roman" w:hAnsi="Courier New" w:cs="Courier New"/>
            <w:color w:val="000000"/>
            <w:sz w:val="20"/>
            <w:szCs w:val="20"/>
          </w:rPr>
          <w:delText xml:space="preserve">be </w:delText>
        </w:r>
      </w:del>
      <w:ins w:id="214" w:author="Author">
        <w:r w:rsidRPr="00981E8B">
          <w:rPr>
            <w:rFonts w:ascii="Courier New" w:eastAsia="Times New Roman" w:hAnsi="Courier New" w:cs="Courier New"/>
            <w:color w:val="000000"/>
            <w:sz w:val="20"/>
            <w:szCs w:val="20"/>
          </w:rPr>
          <w:t xml:space="preserve">are </w:t>
        </w:r>
      </w:ins>
      <w:r w:rsidR="00E54739" w:rsidRPr="00981E8B">
        <w:rPr>
          <w:rFonts w:ascii="Courier New" w:eastAsia="Times New Roman" w:hAnsi="Courier New" w:cs="Courier New"/>
          <w:color w:val="000000"/>
          <w:sz w:val="20"/>
          <w:szCs w:val="20"/>
        </w:rPr>
        <w:t xml:space="preserve">within a single level of analogy or </w:t>
      </w:r>
      <w:commentRangeStart w:id="215"/>
      <w:r w:rsidR="00E54739" w:rsidRPr="00981E8B">
        <w:rPr>
          <w:rFonts w:ascii="Courier New" w:eastAsia="Times New Roman" w:hAnsi="Courier New" w:cs="Courier New"/>
          <w:color w:val="000000"/>
          <w:sz w:val="20"/>
          <w:szCs w:val="20"/>
        </w:rPr>
        <w:t xml:space="preserve">between </w:t>
      </w:r>
      <w:del w:id="216" w:author="Author">
        <w:r w:rsidR="00E54739" w:rsidRPr="00981E8B" w:rsidDel="00B6283C">
          <w:rPr>
            <w:rFonts w:ascii="Courier New" w:eastAsia="Times New Roman" w:hAnsi="Courier New" w:cs="Courier New"/>
            <w:color w:val="000000"/>
            <w:sz w:val="20"/>
            <w:szCs w:val="20"/>
          </w:rPr>
          <w:delText>them</w:delText>
        </w:r>
      </w:del>
      <w:ins w:id="217" w:author="Author">
        <w:r w:rsidRPr="00981E8B">
          <w:rPr>
            <w:rFonts w:ascii="Courier New" w:eastAsia="Times New Roman" w:hAnsi="Courier New" w:cs="Courier New"/>
            <w:color w:val="000000"/>
            <w:sz w:val="20"/>
            <w:szCs w:val="20"/>
          </w:rPr>
          <w:t>multiple levels</w:t>
        </w:r>
        <w:commentRangeEnd w:id="215"/>
        <w:r w:rsidRPr="00981E8B">
          <w:rPr>
            <w:rStyle w:val="CommentReference"/>
          </w:rPr>
          <w:commentReference w:id="215"/>
        </w:r>
      </w:ins>
      <w:r w:rsidR="00E54739" w:rsidRPr="00981E8B">
        <w:rPr>
          <w:rFonts w:ascii="Courier New" w:eastAsia="Times New Roman" w:hAnsi="Courier New" w:cs="Courier New"/>
          <w:color w:val="000000"/>
          <w:sz w:val="20"/>
          <w:szCs w:val="20"/>
        </w:rPr>
        <w:t xml:space="preserve">, which could lead to another configuration if the parameters were calibrated together. Thus, </w:t>
      </w:r>
      <w:del w:id="218" w:author="Author">
        <w:r w:rsidR="00E54739" w:rsidRPr="00981E8B" w:rsidDel="00B6283C">
          <w:rPr>
            <w:rFonts w:ascii="Courier New" w:eastAsia="Times New Roman" w:hAnsi="Courier New" w:cs="Courier New"/>
            <w:color w:val="000000"/>
            <w:sz w:val="20"/>
            <w:szCs w:val="20"/>
          </w:rPr>
          <w:delText>the</w:delText>
        </w:r>
      </w:del>
      <w:ins w:id="219" w:author="Author">
        <w:r w:rsidRPr="00981E8B">
          <w:rPr>
            <w:rFonts w:ascii="Courier New" w:eastAsia="Times New Roman" w:hAnsi="Courier New" w:cs="Courier New"/>
            <w:color w:val="000000"/>
            <w:sz w:val="20"/>
            <w:szCs w:val="20"/>
          </w:rPr>
          <w:t>there is a high</w:t>
        </w:r>
      </w:ins>
      <w:r w:rsidR="00E54739" w:rsidRPr="00981E8B">
        <w:rPr>
          <w:rFonts w:ascii="Courier New" w:eastAsia="Times New Roman" w:hAnsi="Courier New" w:cs="Courier New"/>
          <w:color w:val="000000"/>
          <w:sz w:val="20"/>
          <w:szCs w:val="20"/>
        </w:rPr>
        <w:t xml:space="preserve"> risk of ending in a local optimum</w:t>
      </w:r>
      <w:ins w:id="220" w:author="Author">
        <w:r w:rsidRPr="00981E8B">
          <w:rPr>
            <w:rFonts w:ascii="Courier New" w:eastAsia="Times New Roman" w:hAnsi="Courier New" w:cs="Courier New"/>
            <w:color w:val="000000"/>
            <w:sz w:val="20"/>
            <w:szCs w:val="20"/>
          </w:rPr>
          <w:t>,</w:t>
        </w:r>
      </w:ins>
      <w:del w:id="221" w:author="Author">
        <w:r w:rsidR="00E54739" w:rsidRPr="00981E8B" w:rsidDel="00B6283C">
          <w:rPr>
            <w:rFonts w:ascii="Courier New" w:eastAsia="Times New Roman" w:hAnsi="Courier New" w:cs="Courier New"/>
            <w:color w:val="000000"/>
            <w:sz w:val="20"/>
            <w:szCs w:val="20"/>
          </w:rPr>
          <w:delText xml:space="preserve"> is high</w:delText>
        </w:r>
      </w:del>
      <w:r w:rsidR="00E54739" w:rsidRPr="00981E8B">
        <w:rPr>
          <w:rFonts w:ascii="Courier New" w:eastAsia="Times New Roman" w:hAnsi="Courier New" w:cs="Courier New"/>
          <w:color w:val="000000"/>
          <w:sz w:val="20"/>
          <w:szCs w:val="20"/>
        </w:rPr>
        <w:t xml:space="preserve"> and </w:t>
      </w:r>
      <w:ins w:id="222" w:author="Author">
        <w:r w:rsidRPr="00981E8B">
          <w:rPr>
            <w:rFonts w:ascii="Courier New" w:eastAsia="Times New Roman" w:hAnsi="Courier New" w:cs="Courier New"/>
            <w:color w:val="000000"/>
            <w:sz w:val="20"/>
            <w:szCs w:val="20"/>
          </w:rPr>
          <w:t xml:space="preserve">this </w:t>
        </w:r>
      </w:ins>
      <w:r w:rsidR="00E54739" w:rsidRPr="00981E8B">
        <w:rPr>
          <w:rFonts w:ascii="Courier New" w:eastAsia="Times New Roman" w:hAnsi="Courier New" w:cs="Courier New"/>
          <w:color w:val="000000"/>
          <w:sz w:val="20"/>
          <w:szCs w:val="20"/>
        </w:rPr>
        <w:t>can</w:t>
      </w:r>
      <w:del w:id="223" w:author="Author">
        <w:r w:rsidR="00E54739" w:rsidRPr="00981E8B" w:rsidDel="00B6283C">
          <w:rPr>
            <w:rFonts w:ascii="Courier New" w:eastAsia="Times New Roman" w:hAnsi="Courier New" w:cs="Courier New"/>
            <w:color w:val="000000"/>
            <w:sz w:val="20"/>
            <w:szCs w:val="20"/>
          </w:rPr>
          <w:delText xml:space="preserve"> </w:delText>
        </w:r>
      </w:del>
      <w:r w:rsidR="00E54739" w:rsidRPr="00981E8B">
        <w:rPr>
          <w:rFonts w:ascii="Courier New" w:eastAsia="Times New Roman" w:hAnsi="Courier New" w:cs="Courier New"/>
          <w:color w:val="000000"/>
          <w:sz w:val="20"/>
          <w:szCs w:val="20"/>
        </w:rPr>
        <w:t xml:space="preserve">not be avoided. </w:t>
      </w:r>
    </w:p>
    <w:p w14:paraId="7394FB9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462F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When creating th</w:t>
      </w:r>
      <w:ins w:id="224" w:author="Author">
        <w:r w:rsidR="00B6283C" w:rsidRPr="00981E8B">
          <w:rPr>
            <w:rFonts w:ascii="Courier New" w:eastAsia="Times New Roman" w:hAnsi="Courier New" w:cs="Courier New"/>
            <w:color w:val="000000"/>
            <w:sz w:val="20"/>
            <w:szCs w:val="20"/>
          </w:rPr>
          <w:t>is</w:t>
        </w:r>
      </w:ins>
      <w:del w:id="225" w:author="Author">
        <w:r w:rsidRPr="00981E8B" w:rsidDel="00B6283C">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sequential calibration procedure,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{Bontron2004} was aware of the problem of dependencies between parameters</w:t>
      </w:r>
      <w:ins w:id="226"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wrote: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{We perceive here the combinatorial aspect of our problem: variables and spatial windows are not independent. We will present our results by first searching the best variable (e.g., selection of the pressure level and the temporal window for the geopotential height) on a chosen spatial window, and next, the best window for the chosen variable. However, even by repeating the process, are we sure to obtain the optimal combination?}''</w:t>
      </w:r>
      <w:del w:id="227" w:author="Author">
        <w:r w:rsidRPr="00981E8B" w:rsidDel="00B6283C">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228" w:author="Author">
        <w:r w:rsidRPr="00981E8B" w:rsidDel="00B6283C">
          <w:rPr>
            <w:rFonts w:ascii="Courier New" w:eastAsia="Times New Roman" w:hAnsi="Courier New" w:cs="Courier New"/>
            <w:color w:val="000000"/>
            <w:sz w:val="20"/>
            <w:szCs w:val="20"/>
          </w:rPr>
          <w:delText>And l</w:delText>
        </w:r>
      </w:del>
      <w:ins w:id="229" w:author="Author">
        <w:r w:rsidR="00B6283C" w:rsidRPr="00981E8B">
          <w:rPr>
            <w:rFonts w:ascii="Courier New" w:eastAsia="Times New Roman" w:hAnsi="Courier New" w:cs="Courier New"/>
            <w:color w:val="000000"/>
            <w:sz w:val="20"/>
            <w:szCs w:val="20"/>
          </w:rPr>
          <w:t>L</w:t>
        </w:r>
      </w:ins>
      <w:r w:rsidRPr="00981E8B">
        <w:rPr>
          <w:rFonts w:ascii="Courier New" w:eastAsia="Times New Roman" w:hAnsi="Courier New" w:cs="Courier New"/>
          <w:color w:val="000000"/>
          <w:sz w:val="20"/>
          <w:szCs w:val="20"/>
        </w:rPr>
        <w:t>ater in his work</w:t>
      </w:r>
      <w:ins w:id="230" w:author="Author">
        <w:r w:rsidR="00B6283C" w:rsidRPr="00981E8B">
          <w:rPr>
            <w:rFonts w:ascii="Courier New" w:eastAsia="Times New Roman" w:hAnsi="Courier New" w:cs="Courier New"/>
            <w:color w:val="000000"/>
            <w:sz w:val="20"/>
            <w:szCs w:val="20"/>
          </w:rPr>
          <w:t>, he also wrote</w:t>
        </w:r>
      </w:ins>
      <w:r w:rsidRPr="00981E8B">
        <w:rPr>
          <w:rFonts w:ascii="Courier New" w:eastAsia="Times New Roman" w:hAnsi="Courier New" w:cs="Courier New"/>
          <w:color w:val="000000"/>
          <w:sz w:val="20"/>
          <w:szCs w:val="20"/>
        </w:rPr>
        <w:t>: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{Our approach, which is again to vary the parameters one by one -- the others being fixed in a more or less arbitrary manner -- may therefore not exactly lead us to the optimal solution}</w:t>
      </w:r>
      <w:ins w:id="231"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w:t>
      </w:r>
      <w:del w:id="232" w:author="Author">
        <w:r w:rsidRPr="00981E8B" w:rsidDel="00B6283C">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{Bliefernicht2010} has also </w:t>
      </w:r>
      <w:del w:id="233" w:author="Author">
        <w:r w:rsidRPr="00981E8B" w:rsidDel="00B6283C">
          <w:rPr>
            <w:rFonts w:ascii="Courier New" w:eastAsia="Times New Roman" w:hAnsi="Courier New" w:cs="Courier New"/>
            <w:color w:val="000000"/>
            <w:sz w:val="20"/>
            <w:szCs w:val="20"/>
          </w:rPr>
          <w:delText xml:space="preserve">faced </w:delText>
        </w:r>
      </w:del>
      <w:ins w:id="234" w:author="Author">
        <w:r w:rsidR="00B6283C" w:rsidRPr="00981E8B">
          <w:rPr>
            <w:rFonts w:ascii="Courier New" w:eastAsia="Times New Roman" w:hAnsi="Courier New" w:cs="Courier New"/>
            <w:color w:val="000000"/>
            <w:sz w:val="20"/>
            <w:szCs w:val="20"/>
          </w:rPr>
          <w:t xml:space="preserve">confronted </w:t>
        </w:r>
      </w:ins>
      <w:r w:rsidRPr="00981E8B">
        <w:rPr>
          <w:rFonts w:ascii="Courier New" w:eastAsia="Times New Roman" w:hAnsi="Courier New" w:cs="Courier New"/>
          <w:color w:val="000000"/>
          <w:sz w:val="20"/>
          <w:szCs w:val="20"/>
        </w:rPr>
        <w:t xml:space="preserve">the combinatorial issue </w:t>
      </w:r>
      <w:del w:id="235" w:author="Author">
        <w:r w:rsidRPr="00981E8B" w:rsidDel="00B6283C">
          <w:rPr>
            <w:rFonts w:ascii="Courier New" w:eastAsia="Times New Roman" w:hAnsi="Courier New" w:cs="Courier New"/>
            <w:color w:val="000000"/>
            <w:sz w:val="20"/>
            <w:szCs w:val="20"/>
          </w:rPr>
          <w:delText xml:space="preserve">of </w:delText>
        </w:r>
      </w:del>
      <w:ins w:id="236" w:author="Author">
        <w:r w:rsidR="00B6283C" w:rsidRPr="00981E8B">
          <w:rPr>
            <w:rFonts w:ascii="Courier New" w:eastAsia="Times New Roman" w:hAnsi="Courier New" w:cs="Courier New"/>
            <w:color w:val="000000"/>
            <w:sz w:val="20"/>
            <w:szCs w:val="20"/>
          </w:rPr>
          <w:t xml:space="preserve">for the parameters of </w:t>
        </w:r>
      </w:ins>
      <w:r w:rsidRPr="00981E8B">
        <w:rPr>
          <w:rFonts w:ascii="Courier New" w:eastAsia="Times New Roman" w:hAnsi="Courier New" w:cs="Courier New"/>
          <w:color w:val="000000"/>
          <w:sz w:val="20"/>
          <w:szCs w:val="20"/>
        </w:rPr>
        <w:t>AMs</w:t>
      </w:r>
      <w:ins w:id="237"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238" w:author="Author">
        <w:r w:rsidRPr="00981E8B" w:rsidDel="00B6283C">
          <w:rPr>
            <w:rFonts w:ascii="Courier New" w:eastAsia="Times New Roman" w:hAnsi="Courier New" w:cs="Courier New"/>
            <w:color w:val="000000"/>
            <w:sz w:val="20"/>
            <w:szCs w:val="20"/>
          </w:rPr>
          <w:delText xml:space="preserve">parameters </w:delText>
        </w:r>
      </w:del>
      <w:r w:rsidRPr="00981E8B">
        <w:rPr>
          <w:rFonts w:ascii="Courier New" w:eastAsia="Times New Roman" w:hAnsi="Courier New" w:cs="Courier New"/>
          <w:color w:val="000000"/>
          <w:sz w:val="20"/>
          <w:szCs w:val="20"/>
        </w:rPr>
        <w:t xml:space="preserve">and concluded that one </w:t>
      </w:r>
      <w:del w:id="239" w:author="Author">
        <w:r w:rsidRPr="00981E8B" w:rsidDel="00B6283C">
          <w:rPr>
            <w:rFonts w:ascii="Courier New" w:eastAsia="Times New Roman" w:hAnsi="Courier New" w:cs="Courier New"/>
            <w:color w:val="000000"/>
            <w:sz w:val="20"/>
            <w:szCs w:val="20"/>
          </w:rPr>
          <w:delText>needs to</w:delText>
        </w:r>
      </w:del>
      <w:ins w:id="240" w:author="Author">
        <w:r w:rsidR="00B6283C" w:rsidRPr="00981E8B">
          <w:rPr>
            <w:rFonts w:ascii="Courier New" w:eastAsia="Times New Roman" w:hAnsi="Courier New" w:cs="Courier New"/>
            <w:color w:val="000000"/>
            <w:sz w:val="20"/>
            <w:szCs w:val="20"/>
          </w:rPr>
          <w:t>must</w:t>
        </w:r>
      </w:ins>
      <w:r w:rsidRPr="00981E8B">
        <w:rPr>
          <w:rFonts w:ascii="Courier New" w:eastAsia="Times New Roman" w:hAnsi="Courier New" w:cs="Courier New"/>
          <w:color w:val="000000"/>
          <w:sz w:val="20"/>
          <w:szCs w:val="20"/>
        </w:rPr>
        <w:t xml:space="preserve"> be an expert </w:t>
      </w:r>
      <w:ins w:id="241" w:author="Author">
        <w:r w:rsidR="00B6283C" w:rsidRPr="00981E8B">
          <w:rPr>
            <w:rFonts w:ascii="Courier New" w:eastAsia="Times New Roman" w:hAnsi="Courier New" w:cs="Courier New"/>
            <w:color w:val="000000"/>
            <w:sz w:val="20"/>
            <w:szCs w:val="20"/>
          </w:rPr>
          <w:t xml:space="preserve">in order </w:t>
        </w:r>
      </w:ins>
      <w:r w:rsidRPr="00981E8B">
        <w:rPr>
          <w:rFonts w:ascii="Courier New" w:eastAsia="Times New Roman" w:hAnsi="Courier New" w:cs="Courier New"/>
          <w:color w:val="000000"/>
          <w:sz w:val="20"/>
          <w:szCs w:val="20"/>
        </w:rPr>
        <w:t>to have a sense of their respective influence, sensitivity</w:t>
      </w:r>
      <w:del w:id="242" w:author="Author">
        <w:r w:rsidRPr="00981E8B" w:rsidDel="00B6283C">
          <w:rPr>
            <w:rFonts w:ascii="Courier New" w:eastAsia="Times New Roman" w:hAnsi="Courier New" w:cs="Courier New"/>
            <w:color w:val="000000"/>
            <w:sz w:val="20"/>
            <w:szCs w:val="20"/>
          </w:rPr>
          <w:delText xml:space="preserve"> </w:delText>
        </w:r>
      </w:del>
      <w:ins w:id="243" w:author="Author">
        <w:r w:rsidR="00B6283C" w:rsidRPr="00981E8B">
          <w:rPr>
            <w:rFonts w:ascii="Courier New" w:eastAsia="Times New Roman" w:hAnsi="Courier New" w:cs="Courier New"/>
            <w:color w:val="000000"/>
            <w:sz w:val="20"/>
            <w:szCs w:val="20"/>
          </w:rPr>
          <w:t xml:space="preserve">, </w:t>
        </w:r>
      </w:ins>
      <w:r w:rsidRPr="00981E8B">
        <w:rPr>
          <w:rFonts w:ascii="Courier New" w:eastAsia="Times New Roman" w:hAnsi="Courier New" w:cs="Courier New"/>
          <w:color w:val="000000"/>
          <w:sz w:val="20"/>
          <w:szCs w:val="20"/>
        </w:rPr>
        <w:t>and nonlinear interactions.</w:t>
      </w:r>
      <w:del w:id="244" w:author="Author">
        <w:r w:rsidRPr="00981E8B" w:rsidDel="00B6283C">
          <w:rPr>
            <w:rFonts w:ascii="Courier New" w:eastAsia="Times New Roman" w:hAnsi="Courier New" w:cs="Courier New"/>
            <w:color w:val="000000"/>
            <w:sz w:val="20"/>
            <w:szCs w:val="20"/>
          </w:rPr>
          <w:delText xml:space="preserve"> </w:delText>
        </w:r>
        <w:r w:rsidRPr="00981E8B" w:rsidDel="00B6283C">
          <w:rPr>
            <w:rFonts w:ascii="Courier New" w:eastAsia="Times New Roman" w:hAnsi="Courier New" w:cs="Courier New"/>
            <w:color w:val="800000"/>
            <w:sz w:val="20"/>
            <w:szCs w:val="20"/>
          </w:rPr>
          <w:delText>\citet</w:delText>
        </w:r>
        <w:r w:rsidRPr="00981E8B" w:rsidDel="00B6283C">
          <w:rPr>
            <w:rFonts w:ascii="Courier New" w:eastAsia="Times New Roman" w:hAnsi="Courier New" w:cs="Courier New"/>
            <w:color w:val="000000"/>
            <w:sz w:val="20"/>
            <w:szCs w:val="20"/>
          </w:rPr>
          <w:delText xml:space="preserve">{BenDaoud2010}, </w:delText>
        </w:r>
      </w:del>
      <w:ins w:id="245" w:author="Author">
        <w:r w:rsidR="00B6283C" w:rsidRPr="00981E8B">
          <w:rPr>
            <w:rFonts w:ascii="Courier New" w:eastAsia="Times New Roman" w:hAnsi="Courier New" w:cs="Courier New"/>
            <w:color w:val="000000"/>
            <w:sz w:val="20"/>
            <w:szCs w:val="20"/>
          </w:rPr>
          <w:t xml:space="preserve"> </w:t>
        </w:r>
      </w:ins>
      <w:del w:id="246" w:author="Author">
        <w:r w:rsidRPr="00981E8B" w:rsidDel="00B6283C">
          <w:rPr>
            <w:rFonts w:ascii="Courier New" w:eastAsia="Times New Roman" w:hAnsi="Courier New" w:cs="Courier New"/>
            <w:color w:val="000000"/>
            <w:sz w:val="20"/>
            <w:szCs w:val="20"/>
          </w:rPr>
          <w:delText xml:space="preserve">when </w:delText>
        </w:r>
      </w:del>
      <w:ins w:id="247" w:author="Author">
        <w:r w:rsidR="00B6283C" w:rsidRPr="00981E8B">
          <w:rPr>
            <w:rFonts w:ascii="Courier New" w:eastAsia="Times New Roman" w:hAnsi="Courier New" w:cs="Courier New"/>
            <w:color w:val="000000"/>
            <w:sz w:val="20"/>
            <w:szCs w:val="20"/>
          </w:rPr>
          <w:t xml:space="preserve">When </w:t>
        </w:r>
      </w:ins>
      <w:r w:rsidRPr="00981E8B">
        <w:rPr>
          <w:rFonts w:ascii="Courier New" w:eastAsia="Times New Roman" w:hAnsi="Courier New" w:cs="Courier New"/>
          <w:color w:val="000000"/>
          <w:sz w:val="20"/>
          <w:szCs w:val="20"/>
        </w:rPr>
        <w:t xml:space="preserve">calibrating an AM, </w:t>
      </w:r>
      <w:ins w:id="248" w:author="Author">
        <w:r w:rsidR="00B6283C" w:rsidRPr="00981E8B">
          <w:rPr>
            <w:rFonts w:ascii="Courier New" w:eastAsia="Times New Roman" w:hAnsi="Courier New" w:cs="Courier New"/>
            <w:color w:val="800000"/>
            <w:sz w:val="20"/>
            <w:szCs w:val="20"/>
          </w:rPr>
          <w:t>\citet</w:t>
        </w:r>
        <w:r w:rsidR="00B6283C" w:rsidRPr="00981E8B">
          <w:rPr>
            <w:rFonts w:ascii="Courier New" w:eastAsia="Times New Roman" w:hAnsi="Courier New" w:cs="Courier New"/>
            <w:color w:val="000000"/>
            <w:sz w:val="20"/>
            <w:szCs w:val="20"/>
          </w:rPr>
          <w:t xml:space="preserve">{BenDaoud2010} </w:t>
        </w:r>
      </w:ins>
      <w:r w:rsidRPr="00981E8B">
        <w:rPr>
          <w:rFonts w:ascii="Courier New" w:eastAsia="Times New Roman" w:hAnsi="Courier New" w:cs="Courier New"/>
          <w:color w:val="000000"/>
          <w:sz w:val="20"/>
          <w:szCs w:val="20"/>
        </w:rPr>
        <w:t>also stated that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{the combinatory aspect related to the calibration was found to be too high for all the parameters to be calibrated simultaneously}</w:t>
      </w:r>
      <w:ins w:id="249"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w:t>
      </w:r>
      <w:del w:id="250" w:author="Author">
        <w:r w:rsidRPr="00981E8B" w:rsidDel="00B6283C">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ins w:id="251" w:author="Author">
        <w:r w:rsidR="00B6283C" w:rsidRPr="00981E8B">
          <w:rPr>
            <w:rFonts w:ascii="Courier New" w:eastAsia="Times New Roman" w:hAnsi="Courier New" w:cs="Courier New"/>
            <w:color w:val="000000"/>
            <w:sz w:val="20"/>
            <w:szCs w:val="20"/>
          </w:rPr>
          <w:t xml:space="preserve">The </w:t>
        </w:r>
      </w:ins>
      <w:del w:id="252" w:author="Author">
        <w:r w:rsidRPr="00981E8B" w:rsidDel="00B6283C">
          <w:rPr>
            <w:rFonts w:ascii="Courier New" w:eastAsia="Times New Roman" w:hAnsi="Courier New" w:cs="Courier New"/>
            <w:color w:val="000000"/>
            <w:sz w:val="20"/>
            <w:szCs w:val="20"/>
          </w:rPr>
          <w:delText>S</w:delText>
        </w:r>
      </w:del>
      <w:ins w:id="253" w:author="Author">
        <w:r w:rsidR="00B6283C"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imultaneous calibration of all parameters ha</w:t>
      </w:r>
      <w:ins w:id="254" w:author="Author">
        <w:r w:rsidR="00B6283C" w:rsidRPr="00981E8B">
          <w:rPr>
            <w:rFonts w:ascii="Courier New" w:eastAsia="Times New Roman" w:hAnsi="Courier New" w:cs="Courier New"/>
            <w:color w:val="000000"/>
            <w:sz w:val="20"/>
            <w:szCs w:val="20"/>
          </w:rPr>
          <w:t>s</w:t>
        </w:r>
      </w:ins>
      <w:del w:id="255" w:author="Author">
        <w:r w:rsidRPr="00981E8B" w:rsidDel="00B6283C">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w:t>
      </w:r>
      <w:del w:id="256" w:author="Author">
        <w:r w:rsidRPr="00981E8B" w:rsidDel="00B6283C">
          <w:rPr>
            <w:rFonts w:ascii="Courier New" w:eastAsia="Times New Roman" w:hAnsi="Courier New" w:cs="Courier New"/>
            <w:color w:val="000000"/>
            <w:sz w:val="20"/>
            <w:szCs w:val="20"/>
          </w:rPr>
          <w:delText xml:space="preserve">never </w:delText>
        </w:r>
      </w:del>
      <w:ins w:id="257" w:author="Author">
        <w:r w:rsidR="00B6283C" w:rsidRPr="00981E8B">
          <w:rPr>
            <w:rFonts w:ascii="Courier New" w:eastAsia="Times New Roman" w:hAnsi="Courier New" w:cs="Courier New"/>
            <w:color w:val="000000"/>
            <w:sz w:val="20"/>
            <w:szCs w:val="20"/>
          </w:rPr>
          <w:t xml:space="preserve">not </w:t>
        </w:r>
      </w:ins>
      <w:r w:rsidRPr="00981E8B">
        <w:rPr>
          <w:rFonts w:ascii="Courier New" w:eastAsia="Times New Roman" w:hAnsi="Courier New" w:cs="Courier New"/>
          <w:color w:val="000000"/>
          <w:sz w:val="20"/>
          <w:szCs w:val="20"/>
        </w:rPr>
        <w:t xml:space="preserve">been undertaken so far. </w:t>
      </w:r>
    </w:p>
    <w:p w14:paraId="32D4A5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CD8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Another optimization strategy</w:t>
      </w:r>
      <w:ins w:id="258"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259" w:author="Author">
        <w:r w:rsidRPr="00981E8B" w:rsidDel="00B6283C">
          <w:rPr>
            <w:rFonts w:ascii="Courier New" w:eastAsia="Times New Roman" w:hAnsi="Courier New" w:cs="Courier New"/>
            <w:color w:val="000000"/>
            <w:sz w:val="20"/>
            <w:szCs w:val="20"/>
          </w:rPr>
          <w:delText xml:space="preserve">is </w:delText>
        </w:r>
      </w:del>
      <w:r w:rsidRPr="00981E8B">
        <w:rPr>
          <w:rFonts w:ascii="Courier New" w:eastAsia="Times New Roman" w:hAnsi="Courier New" w:cs="Courier New"/>
          <w:color w:val="000000"/>
          <w:sz w:val="20"/>
          <w:szCs w:val="20"/>
        </w:rPr>
        <w:t xml:space="preserve">proposed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{Junk2015}, </w:t>
      </w:r>
      <w:del w:id="260" w:author="Author">
        <w:r w:rsidRPr="00981E8B" w:rsidDel="00B6283C">
          <w:rPr>
            <w:rFonts w:ascii="Courier New" w:eastAsia="Times New Roman" w:hAnsi="Courier New" w:cs="Courier New"/>
            <w:color w:val="000000"/>
            <w:sz w:val="20"/>
            <w:szCs w:val="20"/>
          </w:rPr>
          <w:delText xml:space="preserve">and </w:delText>
        </w:r>
      </w:del>
      <w:r w:rsidRPr="00981E8B">
        <w:rPr>
          <w:rFonts w:ascii="Courier New" w:eastAsia="Times New Roman" w:hAnsi="Courier New" w:cs="Courier New"/>
          <w:color w:val="000000"/>
          <w:sz w:val="20"/>
          <w:szCs w:val="20"/>
        </w:rPr>
        <w:t xml:space="preserve">allows for an automatic calibration of weights applied to the different predictors when processing the analogy criteria (distance function). Their strategy consists </w:t>
      </w:r>
      <w:del w:id="261" w:author="Author">
        <w:r w:rsidRPr="00981E8B" w:rsidDel="00B6283C">
          <w:rPr>
            <w:rFonts w:ascii="Courier New" w:eastAsia="Times New Roman" w:hAnsi="Courier New" w:cs="Courier New"/>
            <w:color w:val="000000"/>
            <w:sz w:val="20"/>
            <w:szCs w:val="20"/>
          </w:rPr>
          <w:delText xml:space="preserve">in </w:delText>
        </w:r>
      </w:del>
      <w:ins w:id="262" w:author="Author">
        <w:r w:rsidR="00B6283C"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a brute-force assessment of all possible combinations. This approach is possible in their implementation, </w:t>
      </w:r>
      <w:del w:id="263" w:author="Author">
        <w:r w:rsidRPr="00981E8B" w:rsidDel="00B6283C">
          <w:rPr>
            <w:rFonts w:ascii="Courier New" w:eastAsia="Times New Roman" w:hAnsi="Courier New" w:cs="Courier New"/>
            <w:color w:val="000000"/>
            <w:sz w:val="20"/>
            <w:szCs w:val="20"/>
          </w:rPr>
          <w:delText xml:space="preserve">as </w:delText>
        </w:r>
      </w:del>
      <w:ins w:id="264" w:author="Author">
        <w:r w:rsidR="00B6283C" w:rsidRPr="00981E8B">
          <w:rPr>
            <w:rFonts w:ascii="Courier New" w:eastAsia="Times New Roman" w:hAnsi="Courier New" w:cs="Courier New"/>
            <w:color w:val="000000"/>
            <w:sz w:val="20"/>
            <w:szCs w:val="20"/>
          </w:rPr>
          <w:t xml:space="preserve">because </w:t>
        </w:r>
      </w:ins>
      <w:r w:rsidRPr="00981E8B">
        <w:rPr>
          <w:rFonts w:ascii="Courier New" w:eastAsia="Times New Roman" w:hAnsi="Courier New" w:cs="Courier New"/>
          <w:color w:val="000000"/>
          <w:sz w:val="20"/>
          <w:szCs w:val="20"/>
        </w:rPr>
        <w:t xml:space="preserve">predictors are considered at a unique point (interpolated to the location of interest), at fixed hours, and at preselected pressure levels, leaving only the weights to be optimized. In the presently </w:t>
      </w:r>
      <w:del w:id="265" w:author="Author">
        <w:r w:rsidRPr="00981E8B" w:rsidDel="00B6283C">
          <w:rPr>
            <w:rFonts w:ascii="Courier New" w:eastAsia="Times New Roman" w:hAnsi="Courier New" w:cs="Courier New"/>
            <w:color w:val="000000"/>
            <w:sz w:val="20"/>
            <w:szCs w:val="20"/>
          </w:rPr>
          <w:delText xml:space="preserve">used </w:delText>
        </w:r>
      </w:del>
      <w:ins w:id="266" w:author="Author">
        <w:r w:rsidR="00B6283C" w:rsidRPr="00981E8B">
          <w:rPr>
            <w:rFonts w:ascii="Courier New" w:eastAsia="Times New Roman" w:hAnsi="Courier New" w:cs="Courier New"/>
            <w:color w:val="000000"/>
            <w:sz w:val="20"/>
            <w:szCs w:val="20"/>
          </w:rPr>
          <w:t xml:space="preserve">employed </w:t>
        </w:r>
      </w:ins>
      <w:r w:rsidRPr="00981E8B">
        <w:rPr>
          <w:rFonts w:ascii="Courier New" w:eastAsia="Times New Roman" w:hAnsi="Courier New" w:cs="Courier New"/>
          <w:color w:val="000000"/>
          <w:sz w:val="20"/>
          <w:szCs w:val="20"/>
        </w:rPr>
        <w:t xml:space="preserve">AM (described in </w:t>
      </w:r>
      <w:del w:id="267" w:author="Author">
        <w:r w:rsidRPr="00981E8B" w:rsidDel="00B6283C">
          <w:rPr>
            <w:rFonts w:ascii="Courier New" w:eastAsia="Times New Roman" w:hAnsi="Courier New" w:cs="Courier New"/>
            <w:color w:val="000000"/>
            <w:sz w:val="20"/>
            <w:szCs w:val="20"/>
          </w:rPr>
          <w:delText xml:space="preserve">section </w:delText>
        </w:r>
      </w:del>
      <w:ins w:id="268" w:author="Author">
        <w:r w:rsidR="00B6283C"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the number of parameters to optimize makes it impossible to proceed </w:t>
      </w:r>
      <w:del w:id="269" w:author="Author">
        <w:r w:rsidRPr="00981E8B" w:rsidDel="00B6283C">
          <w:rPr>
            <w:rFonts w:ascii="Courier New" w:eastAsia="Times New Roman" w:hAnsi="Courier New" w:cs="Courier New"/>
            <w:color w:val="000000"/>
            <w:sz w:val="20"/>
            <w:szCs w:val="20"/>
          </w:rPr>
          <w:delText xml:space="preserve">to </w:delText>
        </w:r>
      </w:del>
      <w:ins w:id="270" w:author="Author">
        <w:r w:rsidR="00B6283C"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a brute-force strategy.</w:t>
      </w:r>
    </w:p>
    <w:p w14:paraId="0D6463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A28E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overcome these limitations, two optimization techniques </w:t>
      </w:r>
      <w:del w:id="271" w:author="Author">
        <w:r w:rsidRPr="00981E8B" w:rsidDel="00B6283C">
          <w:rPr>
            <w:rFonts w:ascii="Courier New" w:eastAsia="Times New Roman" w:hAnsi="Courier New" w:cs="Courier New"/>
            <w:color w:val="000000"/>
            <w:sz w:val="20"/>
            <w:szCs w:val="20"/>
          </w:rPr>
          <w:delText xml:space="preserve">were </w:delText>
        </w:r>
      </w:del>
      <w:ins w:id="272" w:author="Author">
        <w:r w:rsidR="00B6283C" w:rsidRPr="00981E8B">
          <w:rPr>
            <w:rFonts w:ascii="Courier New" w:eastAsia="Times New Roman" w:hAnsi="Courier New" w:cs="Courier New"/>
            <w:color w:val="000000"/>
            <w:sz w:val="20"/>
            <w:szCs w:val="20"/>
          </w:rPr>
          <w:t xml:space="preserve">have been </w:t>
        </w:r>
      </w:ins>
      <w:r w:rsidRPr="00981E8B">
        <w:rPr>
          <w:rFonts w:ascii="Courier New" w:eastAsia="Times New Roman" w:hAnsi="Courier New" w:cs="Courier New"/>
          <w:color w:val="000000"/>
          <w:sz w:val="20"/>
          <w:szCs w:val="20"/>
        </w:rPr>
        <w:t xml:space="preserve">assessed. First,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{Horton2012a} assessed the ability of the </w:t>
      </w:r>
      <w:ins w:id="273" w:author="Author">
        <w:r w:rsidR="00B6283C" w:rsidRPr="00981E8B">
          <w:rPr>
            <w:rFonts w:ascii="Courier New" w:eastAsia="Times New Roman" w:hAnsi="Courier New" w:cs="Courier New"/>
            <w:color w:val="000000"/>
            <w:sz w:val="20"/>
            <w:szCs w:val="20"/>
          </w:rPr>
          <w:t xml:space="preserve">method of </w:t>
        </w:r>
      </w:ins>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{Nelder1965a}</w:t>
      </w:r>
      <w:ins w:id="274"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275" w:author="Author">
        <w:r w:rsidRPr="00981E8B" w:rsidDel="00B6283C">
          <w:rPr>
            <w:rFonts w:ascii="Courier New" w:eastAsia="Times New Roman" w:hAnsi="Courier New" w:cs="Courier New"/>
            <w:color w:val="000000"/>
            <w:sz w:val="20"/>
            <w:szCs w:val="20"/>
          </w:rPr>
          <w:delText xml:space="preserve">method </w:delText>
        </w:r>
      </w:del>
      <w:r w:rsidRPr="00981E8B">
        <w:rPr>
          <w:rFonts w:ascii="Courier New" w:eastAsia="Times New Roman" w:hAnsi="Courier New" w:cs="Courier New"/>
          <w:color w:val="000000"/>
          <w:sz w:val="20"/>
          <w:szCs w:val="20"/>
        </w:rPr>
        <w:t>based on a simplex algorithm. This technique did not provide satisfying results</w:t>
      </w:r>
      <w:ins w:id="276" w:author="Author">
        <w:r w:rsidR="00B6283C"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failed </w:t>
      </w:r>
      <w:del w:id="277" w:author="Author">
        <w:r w:rsidRPr="00981E8B" w:rsidDel="00B6283C">
          <w:rPr>
            <w:rFonts w:ascii="Courier New" w:eastAsia="Times New Roman" w:hAnsi="Courier New" w:cs="Courier New"/>
            <w:color w:val="000000"/>
            <w:sz w:val="20"/>
            <w:szCs w:val="20"/>
          </w:rPr>
          <w:delText xml:space="preserve">at </w:delText>
        </w:r>
      </w:del>
      <w:ins w:id="278" w:author="Author">
        <w:r w:rsidR="00B6283C"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converg</w:t>
      </w:r>
      <w:ins w:id="279" w:author="Author">
        <w:r w:rsidR="00B6283C" w:rsidRPr="00981E8B">
          <w:rPr>
            <w:rFonts w:ascii="Courier New" w:eastAsia="Times New Roman" w:hAnsi="Courier New" w:cs="Courier New"/>
            <w:color w:val="000000"/>
            <w:sz w:val="20"/>
            <w:szCs w:val="20"/>
          </w:rPr>
          <w:t>e</w:t>
        </w:r>
      </w:ins>
      <w:del w:id="280" w:author="Author">
        <w:r w:rsidRPr="00981E8B" w:rsidDel="00B6283C">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toward a unique solution. The parameter space of </w:t>
      </w:r>
      <w:ins w:id="281" w:author="Author">
        <w:r w:rsidR="00CB2A09"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AMs can be very complex</w:t>
      </w:r>
      <w:ins w:id="282"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is inappropriate for a linear optimization technique. Thus, global optimization techniques are likely to be necessary in order to calibrate most AM variants, as they can optimize all parameters of all analogy levels simultaneously. In addition, they can </w:t>
      </w:r>
      <w:del w:id="283" w:author="Author">
        <w:r w:rsidRPr="00981E8B" w:rsidDel="00CB2A09">
          <w:rPr>
            <w:rFonts w:ascii="Courier New" w:eastAsia="Times New Roman" w:hAnsi="Courier New" w:cs="Courier New"/>
            <w:color w:val="000000"/>
            <w:sz w:val="20"/>
            <w:szCs w:val="20"/>
          </w:rPr>
          <w:delText xml:space="preserve">overcome </w:delText>
        </w:r>
      </w:del>
      <w:ins w:id="284" w:author="Author">
        <w:r w:rsidR="00CB2A09" w:rsidRPr="00981E8B">
          <w:rPr>
            <w:rFonts w:ascii="Courier New" w:eastAsia="Times New Roman" w:hAnsi="Courier New" w:cs="Courier New"/>
            <w:color w:val="000000"/>
            <w:sz w:val="20"/>
            <w:szCs w:val="20"/>
          </w:rPr>
          <w:t xml:space="preserve">avoid </w:t>
        </w:r>
      </w:ins>
      <w:r w:rsidRPr="00981E8B">
        <w:rPr>
          <w:rFonts w:ascii="Courier New" w:eastAsia="Times New Roman" w:hAnsi="Courier New" w:cs="Courier New"/>
          <w:color w:val="000000"/>
          <w:sz w:val="20"/>
          <w:szCs w:val="20"/>
        </w:rPr>
        <w:t xml:space="preserve">the systematic manual assessments of all pressure levels and temporal windows. Finally, they allow </w:t>
      </w:r>
      <w:ins w:id="285" w:author="Author">
        <w:r w:rsidR="00CB2A09"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testing </w:t>
      </w:r>
      <w:ins w:id="286" w:author="Author">
        <w:r w:rsidR="00CB2A09"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new degrees of freedom in AMs. The relevance of </w:t>
      </w:r>
      <w:del w:id="287" w:author="Author">
        <w:r w:rsidRPr="00981E8B" w:rsidDel="00CB2A09">
          <w:rPr>
            <w:rFonts w:ascii="Courier New" w:eastAsia="Times New Roman" w:hAnsi="Courier New" w:cs="Courier New"/>
            <w:color w:val="000000"/>
            <w:sz w:val="20"/>
            <w:szCs w:val="20"/>
          </w:rPr>
          <w:delText xml:space="preserve">Genetic </w:delText>
        </w:r>
      </w:del>
      <w:ins w:id="288" w:author="Author">
        <w:r w:rsidR="00CB2A09" w:rsidRPr="00981E8B">
          <w:rPr>
            <w:rFonts w:ascii="Courier New" w:eastAsia="Times New Roman" w:hAnsi="Courier New" w:cs="Courier New"/>
            <w:color w:val="000000"/>
            <w:sz w:val="20"/>
            <w:szCs w:val="20"/>
          </w:rPr>
          <w:t xml:space="preserve">genetic </w:t>
        </w:r>
      </w:ins>
      <w:del w:id="289" w:author="Author">
        <w:r w:rsidRPr="00981E8B" w:rsidDel="00CB2A09">
          <w:rPr>
            <w:rFonts w:ascii="Courier New" w:eastAsia="Times New Roman" w:hAnsi="Courier New" w:cs="Courier New"/>
            <w:color w:val="000000"/>
            <w:sz w:val="20"/>
            <w:szCs w:val="20"/>
          </w:rPr>
          <w:delText xml:space="preserve">Algorithms </w:delText>
        </w:r>
      </w:del>
      <w:ins w:id="290" w:author="Author">
        <w:r w:rsidR="00CB2A09" w:rsidRPr="00981E8B">
          <w:rPr>
            <w:rFonts w:ascii="Courier New" w:eastAsia="Times New Roman" w:hAnsi="Courier New" w:cs="Courier New"/>
            <w:color w:val="000000"/>
            <w:sz w:val="20"/>
            <w:szCs w:val="20"/>
          </w:rPr>
          <w:t xml:space="preserve">algorithms </w:t>
        </w:r>
      </w:ins>
      <w:r w:rsidRPr="00981E8B">
        <w:rPr>
          <w:rFonts w:ascii="Courier New" w:eastAsia="Times New Roman" w:hAnsi="Courier New" w:cs="Courier New"/>
          <w:color w:val="000000"/>
          <w:sz w:val="20"/>
          <w:szCs w:val="20"/>
        </w:rPr>
        <w:t xml:space="preserve">(GAs) is </w:t>
      </w:r>
      <w:del w:id="291" w:author="Author">
        <w:r w:rsidRPr="00981E8B" w:rsidDel="00CB2A09">
          <w:rPr>
            <w:rFonts w:ascii="Courier New" w:eastAsia="Times New Roman" w:hAnsi="Courier New" w:cs="Courier New"/>
            <w:color w:val="000000"/>
            <w:sz w:val="20"/>
            <w:szCs w:val="20"/>
          </w:rPr>
          <w:delText xml:space="preserve">presented </w:delText>
        </w:r>
      </w:del>
      <w:ins w:id="292" w:author="Author">
        <w:r w:rsidR="00CB2A09" w:rsidRPr="00981E8B">
          <w:rPr>
            <w:rFonts w:ascii="Courier New" w:eastAsia="Times New Roman" w:hAnsi="Courier New" w:cs="Courier New"/>
            <w:color w:val="000000"/>
            <w:sz w:val="20"/>
            <w:szCs w:val="20"/>
          </w:rPr>
          <w:t xml:space="preserve">described </w:t>
        </w:r>
      </w:ins>
      <w:r w:rsidRPr="00981E8B">
        <w:rPr>
          <w:rFonts w:ascii="Courier New" w:eastAsia="Times New Roman" w:hAnsi="Courier New" w:cs="Courier New"/>
          <w:color w:val="000000"/>
          <w:sz w:val="20"/>
          <w:szCs w:val="20"/>
        </w:rPr>
        <w:t xml:space="preserve">here, which does not exclude that other global optimization techniques could also work. </w:t>
      </w:r>
      <w:commentRangeStart w:id="293"/>
      <w:del w:id="294" w:author="Author">
        <w:r w:rsidRPr="00981E8B" w:rsidDel="00CB2A09">
          <w:rPr>
            <w:rFonts w:ascii="Courier New" w:eastAsia="Times New Roman" w:hAnsi="Courier New" w:cs="Courier New"/>
            <w:color w:val="000000"/>
            <w:sz w:val="20"/>
            <w:szCs w:val="20"/>
          </w:rPr>
          <w:delText xml:space="preserve">If </w:delText>
        </w:r>
      </w:del>
      <w:ins w:id="295" w:author="Author">
        <w:r w:rsidR="00CB2A09" w:rsidRPr="00981E8B">
          <w:rPr>
            <w:rFonts w:ascii="Courier New" w:eastAsia="Times New Roman" w:hAnsi="Courier New" w:cs="Courier New"/>
            <w:color w:val="000000"/>
            <w:sz w:val="20"/>
            <w:szCs w:val="20"/>
          </w:rPr>
          <w:t xml:space="preserve">Although </w:t>
        </w:r>
      </w:ins>
      <w:r w:rsidRPr="00981E8B">
        <w:rPr>
          <w:rFonts w:ascii="Courier New" w:eastAsia="Times New Roman" w:hAnsi="Courier New" w:cs="Courier New"/>
          <w:color w:val="000000"/>
          <w:sz w:val="20"/>
          <w:szCs w:val="20"/>
        </w:rPr>
        <w:t xml:space="preserve">using GAs to optimize AMs </w:t>
      </w:r>
      <w:del w:id="296" w:author="Author">
        <w:r w:rsidRPr="00981E8B" w:rsidDel="00CB2A09">
          <w:rPr>
            <w:rFonts w:ascii="Courier New" w:eastAsia="Times New Roman" w:hAnsi="Courier New" w:cs="Courier New"/>
            <w:color w:val="000000"/>
            <w:sz w:val="20"/>
            <w:szCs w:val="20"/>
          </w:rPr>
          <w:delText xml:space="preserve">is </w:delText>
        </w:r>
      </w:del>
      <w:ins w:id="297" w:author="Author">
        <w:r w:rsidR="00CB2A09" w:rsidRPr="00981E8B">
          <w:rPr>
            <w:rFonts w:ascii="Courier New" w:eastAsia="Times New Roman" w:hAnsi="Courier New" w:cs="Courier New"/>
            <w:color w:val="000000"/>
            <w:sz w:val="20"/>
            <w:szCs w:val="20"/>
          </w:rPr>
          <w:t xml:space="preserve">may be </w:t>
        </w:r>
      </w:ins>
      <w:r w:rsidRPr="00981E8B">
        <w:rPr>
          <w:rFonts w:ascii="Courier New" w:eastAsia="Times New Roman" w:hAnsi="Courier New" w:cs="Courier New"/>
          <w:color w:val="000000"/>
          <w:sz w:val="20"/>
          <w:szCs w:val="20"/>
        </w:rPr>
        <w:t>computationally intensive</w:t>
      </w:r>
      <w:commentRangeEnd w:id="293"/>
      <w:r w:rsidR="00CB2A09" w:rsidRPr="00981E8B">
        <w:rPr>
          <w:rStyle w:val="CommentReference"/>
        </w:rPr>
        <w:commentReference w:id="293"/>
      </w:r>
      <w:r w:rsidRPr="00981E8B">
        <w:rPr>
          <w:rFonts w:ascii="Courier New" w:eastAsia="Times New Roman" w:hAnsi="Courier New" w:cs="Courier New"/>
          <w:color w:val="000000"/>
          <w:sz w:val="20"/>
          <w:szCs w:val="20"/>
        </w:rPr>
        <w:t>, once an AM is calibrated</w:t>
      </w:r>
      <w:del w:id="298" w:author="Author">
        <w:r w:rsidRPr="00981E8B" w:rsidDel="00CB2A09">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its </w:t>
      </w:r>
      <w:del w:id="299" w:author="Author">
        <w:r w:rsidRPr="00981E8B" w:rsidDel="00CB2A09">
          <w:rPr>
            <w:rFonts w:ascii="Courier New" w:eastAsia="Times New Roman" w:hAnsi="Courier New" w:cs="Courier New"/>
            <w:color w:val="000000"/>
            <w:sz w:val="20"/>
            <w:szCs w:val="20"/>
          </w:rPr>
          <w:delText xml:space="preserve">use </w:delText>
        </w:r>
      </w:del>
      <w:ins w:id="300" w:author="Author">
        <w:r w:rsidR="00CB2A09" w:rsidRPr="00981E8B">
          <w:rPr>
            <w:rFonts w:ascii="Courier New" w:eastAsia="Times New Roman" w:hAnsi="Courier New" w:cs="Courier New"/>
            <w:color w:val="000000"/>
            <w:sz w:val="20"/>
            <w:szCs w:val="20"/>
          </w:rPr>
          <w:t xml:space="preserve">employment </w:t>
        </w:r>
      </w:ins>
      <w:r w:rsidRPr="00981E8B">
        <w:rPr>
          <w:rFonts w:ascii="Courier New" w:eastAsia="Times New Roman" w:hAnsi="Courier New" w:cs="Courier New"/>
          <w:color w:val="000000"/>
          <w:sz w:val="20"/>
          <w:szCs w:val="20"/>
        </w:rPr>
        <w:t>in real-time operations or climate downscaling is very fast and lightweight.</w:t>
      </w:r>
    </w:p>
    <w:p w14:paraId="553FB43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2098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This paper specifically describes how GAs </w:t>
      </w:r>
      <w:del w:id="301" w:author="Author">
        <w:r w:rsidRPr="00981E8B" w:rsidDel="00CB2A09">
          <w:rPr>
            <w:rFonts w:ascii="Courier New" w:eastAsia="Times New Roman" w:hAnsi="Courier New" w:cs="Courier New"/>
            <w:color w:val="000000"/>
            <w:sz w:val="20"/>
            <w:szCs w:val="20"/>
          </w:rPr>
          <w:delText>are to</w:delText>
        </w:r>
      </w:del>
      <w:ins w:id="302" w:author="Author">
        <w:r w:rsidR="00CB2A09" w:rsidRPr="00981E8B">
          <w:rPr>
            <w:rFonts w:ascii="Courier New" w:eastAsia="Times New Roman" w:hAnsi="Courier New" w:cs="Courier New"/>
            <w:color w:val="000000"/>
            <w:sz w:val="20"/>
            <w:szCs w:val="20"/>
          </w:rPr>
          <w:t>should</w:t>
        </w:r>
      </w:ins>
      <w:r w:rsidRPr="00981E8B">
        <w:rPr>
          <w:rFonts w:ascii="Courier New" w:eastAsia="Times New Roman" w:hAnsi="Courier New" w:cs="Courier New"/>
          <w:color w:val="000000"/>
          <w:sz w:val="20"/>
          <w:szCs w:val="20"/>
        </w:rPr>
        <w:t xml:space="preserve"> be used in order to successfully optimize several AMs. Indeed,</w:t>
      </w:r>
      <w:del w:id="303" w:author="Author">
        <w:r w:rsidRPr="00981E8B" w:rsidDel="00CB2A09">
          <w:rPr>
            <w:rFonts w:ascii="Courier New" w:eastAsia="Times New Roman" w:hAnsi="Courier New" w:cs="Courier New"/>
            <w:color w:val="000000"/>
            <w:sz w:val="20"/>
            <w:szCs w:val="20"/>
          </w:rPr>
          <w:delText xml:space="preserve"> GAs</w:delText>
        </w:r>
      </w:del>
      <w:ins w:id="304" w:author="Author">
        <w:r w:rsidR="00CB2A09" w:rsidRPr="00981E8B">
          <w:rPr>
            <w:rFonts w:ascii="Courier New" w:eastAsia="Times New Roman" w:hAnsi="Courier New" w:cs="Courier New"/>
            <w:color w:val="000000"/>
            <w:sz w:val="20"/>
            <w:szCs w:val="20"/>
          </w:rPr>
          <w:t xml:space="preserve"> the</w:t>
        </w:r>
      </w:ins>
      <w:r w:rsidRPr="00981E8B">
        <w:rPr>
          <w:rFonts w:ascii="Courier New" w:eastAsia="Times New Roman" w:hAnsi="Courier New" w:cs="Courier New"/>
          <w:color w:val="000000"/>
          <w:sz w:val="20"/>
          <w:szCs w:val="20"/>
        </w:rPr>
        <w:t xml:space="preserve"> variants </w:t>
      </w:r>
      <w:ins w:id="305" w:author="Author">
        <w:r w:rsidR="00CB2A09" w:rsidRPr="00981E8B">
          <w:rPr>
            <w:rFonts w:ascii="Courier New" w:eastAsia="Times New Roman" w:hAnsi="Courier New" w:cs="Courier New"/>
            <w:color w:val="000000"/>
            <w:sz w:val="20"/>
            <w:szCs w:val="20"/>
          </w:rPr>
          <w:t xml:space="preserve">of Gas </w:t>
        </w:r>
      </w:ins>
      <w:r w:rsidRPr="00981E8B">
        <w:rPr>
          <w:rFonts w:ascii="Courier New" w:eastAsia="Times New Roman" w:hAnsi="Courier New" w:cs="Courier New"/>
          <w:color w:val="000000"/>
          <w:sz w:val="20"/>
          <w:szCs w:val="20"/>
        </w:rPr>
        <w:t>are numerous</w:t>
      </w:r>
      <w:ins w:id="306"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always need to be tailored to the addressed problem. This requires intensive and systematic comparisons of operators and options</w:t>
      </w:r>
      <w:ins w:id="307"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identify the key factors </w:t>
      </w:r>
      <w:del w:id="308" w:author="Author">
        <w:r w:rsidRPr="00981E8B" w:rsidDel="00CB2A09">
          <w:rPr>
            <w:rFonts w:ascii="Courier New" w:eastAsia="Times New Roman" w:hAnsi="Courier New" w:cs="Courier New"/>
            <w:color w:val="000000"/>
            <w:sz w:val="20"/>
            <w:szCs w:val="20"/>
          </w:rPr>
          <w:delText xml:space="preserve">leading </w:delText>
        </w:r>
      </w:del>
      <w:ins w:id="309" w:author="Author">
        <w:r w:rsidR="00CB2A09" w:rsidRPr="00981E8B">
          <w:rPr>
            <w:rFonts w:ascii="Courier New" w:eastAsia="Times New Roman" w:hAnsi="Courier New" w:cs="Courier New"/>
            <w:color w:val="000000"/>
            <w:sz w:val="20"/>
            <w:szCs w:val="20"/>
          </w:rPr>
          <w:t xml:space="preserve">influencing </w:t>
        </w:r>
      </w:ins>
      <w:r w:rsidRPr="00981E8B">
        <w:rPr>
          <w:rFonts w:ascii="Courier New" w:eastAsia="Times New Roman" w:hAnsi="Courier New" w:cs="Courier New"/>
          <w:color w:val="000000"/>
          <w:sz w:val="20"/>
          <w:szCs w:val="20"/>
        </w:rPr>
        <w:t>the optimization</w:t>
      </w:r>
      <w:ins w:id="310"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respective sensitivity of the options. Such analy</w:t>
      </w:r>
      <w:ins w:id="311" w:author="Author">
        <w:r w:rsidR="00CB2A09" w:rsidRPr="00981E8B">
          <w:rPr>
            <w:rFonts w:ascii="Courier New" w:eastAsia="Times New Roman" w:hAnsi="Courier New" w:cs="Courier New"/>
            <w:color w:val="000000"/>
            <w:sz w:val="20"/>
            <w:szCs w:val="20"/>
          </w:rPr>
          <w:t>s</w:t>
        </w:r>
      </w:ins>
      <w:del w:id="312" w:author="Author">
        <w:r w:rsidRPr="00981E8B" w:rsidDel="00CB2A09">
          <w:rPr>
            <w:rFonts w:ascii="Courier New" w:eastAsia="Times New Roman" w:hAnsi="Courier New" w:cs="Courier New"/>
            <w:color w:val="000000"/>
            <w:sz w:val="20"/>
            <w:szCs w:val="20"/>
          </w:rPr>
          <w:delText>z</w:delText>
        </w:r>
      </w:del>
      <w:r w:rsidRPr="00981E8B">
        <w:rPr>
          <w:rFonts w:ascii="Courier New" w:eastAsia="Times New Roman" w:hAnsi="Courier New" w:cs="Courier New"/>
          <w:color w:val="000000"/>
          <w:sz w:val="20"/>
          <w:szCs w:val="20"/>
        </w:rPr>
        <w:t>es are presented here</w:t>
      </w:r>
      <w:ins w:id="313"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314" w:author="Author">
        <w:r w:rsidRPr="00981E8B" w:rsidDel="00CB2A09">
          <w:rPr>
            <w:rFonts w:ascii="Courier New" w:eastAsia="Times New Roman" w:hAnsi="Courier New" w:cs="Courier New"/>
            <w:color w:val="000000"/>
            <w:sz w:val="20"/>
            <w:szCs w:val="20"/>
          </w:rPr>
          <w:delText xml:space="preserve">and </w:delText>
        </w:r>
      </w:del>
      <w:r w:rsidRPr="00981E8B">
        <w:rPr>
          <w:rFonts w:ascii="Courier New" w:eastAsia="Times New Roman" w:hAnsi="Courier New" w:cs="Courier New"/>
          <w:color w:val="000000"/>
          <w:sz w:val="20"/>
          <w:szCs w:val="20"/>
        </w:rPr>
        <w:t>result</w:t>
      </w:r>
      <w:ins w:id="315" w:author="Author">
        <w:r w:rsidR="00CB2A09" w:rsidRPr="00981E8B">
          <w:rPr>
            <w:rFonts w:ascii="Courier New" w:eastAsia="Times New Roman" w:hAnsi="Courier New" w:cs="Courier New"/>
            <w:color w:val="000000"/>
            <w:sz w:val="20"/>
            <w:szCs w:val="20"/>
          </w:rPr>
          <w:t>ing</w:t>
        </w:r>
      </w:ins>
      <w:r w:rsidRPr="00981E8B">
        <w:rPr>
          <w:rFonts w:ascii="Courier New" w:eastAsia="Times New Roman" w:hAnsi="Courier New" w:cs="Courier New"/>
          <w:color w:val="000000"/>
          <w:sz w:val="20"/>
          <w:szCs w:val="20"/>
        </w:rPr>
        <w:t xml:space="preserve"> in recommendations for the use of GAs to optimize several AM implementations. The in-depth analysis of the benefit</w:t>
      </w:r>
      <w:ins w:id="316" w:author="Author">
        <w:r w:rsidR="00CB2A09"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w:t>
      </w:r>
      <w:del w:id="317" w:author="Author">
        <w:r w:rsidRPr="00981E8B" w:rsidDel="00CB2A09">
          <w:rPr>
            <w:rFonts w:ascii="Courier New" w:eastAsia="Times New Roman" w:hAnsi="Courier New" w:cs="Courier New"/>
            <w:color w:val="000000"/>
            <w:sz w:val="20"/>
            <w:szCs w:val="20"/>
          </w:rPr>
          <w:delText>brought by</w:delText>
        </w:r>
      </w:del>
      <w:ins w:id="318" w:author="Author">
        <w:r w:rsidR="00CB2A09" w:rsidRPr="00981E8B">
          <w:rPr>
            <w:rFonts w:ascii="Courier New" w:eastAsia="Times New Roman" w:hAnsi="Courier New" w:cs="Courier New"/>
            <w:color w:val="000000"/>
            <w:sz w:val="20"/>
            <w:szCs w:val="20"/>
          </w:rPr>
          <w:t>of</w:t>
        </w:r>
      </w:ins>
      <w:r w:rsidRPr="00981E8B">
        <w:rPr>
          <w:rFonts w:ascii="Courier New" w:eastAsia="Times New Roman" w:hAnsi="Courier New" w:cs="Courier New"/>
          <w:color w:val="000000"/>
          <w:sz w:val="20"/>
          <w:szCs w:val="20"/>
        </w:rPr>
        <w:t xml:space="preserve"> such an approach </w:t>
      </w:r>
      <w:del w:id="319" w:author="Author">
        <w:r w:rsidRPr="00981E8B" w:rsidDel="00CB2A09">
          <w:rPr>
            <w:rFonts w:ascii="Courier New" w:eastAsia="Times New Roman" w:hAnsi="Courier New" w:cs="Courier New"/>
            <w:color w:val="000000"/>
            <w:sz w:val="20"/>
            <w:szCs w:val="20"/>
          </w:rPr>
          <w:delText xml:space="preserve">on </w:delText>
        </w:r>
      </w:del>
      <w:ins w:id="320" w:author="Author">
        <w:r w:rsidR="00CB2A09"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a specific case study </w:t>
      </w:r>
      <w:del w:id="321" w:author="Author">
        <w:r w:rsidRPr="00981E8B" w:rsidDel="00CB2A09">
          <w:rPr>
            <w:rFonts w:ascii="Courier New" w:eastAsia="Times New Roman" w:hAnsi="Courier New" w:cs="Courier New"/>
            <w:color w:val="000000"/>
            <w:sz w:val="20"/>
            <w:szCs w:val="20"/>
          </w:rPr>
          <w:delText xml:space="preserve">is </w:delText>
        </w:r>
      </w:del>
      <w:ins w:id="322" w:author="Author">
        <w:r w:rsidR="00CB2A09" w:rsidRPr="00981E8B">
          <w:rPr>
            <w:rFonts w:ascii="Courier New" w:eastAsia="Times New Roman" w:hAnsi="Courier New" w:cs="Courier New"/>
            <w:color w:val="000000"/>
            <w:sz w:val="20"/>
            <w:szCs w:val="20"/>
          </w:rPr>
          <w:t xml:space="preserve">will be </w:t>
        </w:r>
      </w:ins>
      <w:r w:rsidRPr="00981E8B">
        <w:rPr>
          <w:rFonts w:ascii="Courier New" w:eastAsia="Times New Roman" w:hAnsi="Courier New" w:cs="Courier New"/>
          <w:color w:val="000000"/>
          <w:sz w:val="20"/>
          <w:szCs w:val="20"/>
        </w:rPr>
        <w:t>the topic of a</w:t>
      </w:r>
      <w:del w:id="323" w:author="Author">
        <w:r w:rsidRPr="00981E8B" w:rsidDel="00CB2A09">
          <w:rPr>
            <w:rFonts w:ascii="Courier New" w:eastAsia="Times New Roman" w:hAnsi="Courier New" w:cs="Courier New"/>
            <w:color w:val="000000"/>
            <w:sz w:val="20"/>
            <w:szCs w:val="20"/>
          </w:rPr>
          <w:delText>nother coming</w:delText>
        </w:r>
      </w:del>
      <w:ins w:id="324" w:author="Author">
        <w:r w:rsidR="00CB2A09" w:rsidRPr="00981E8B">
          <w:rPr>
            <w:rFonts w:ascii="Courier New" w:eastAsia="Times New Roman" w:hAnsi="Courier New" w:cs="Courier New"/>
            <w:color w:val="000000"/>
            <w:sz w:val="20"/>
            <w:szCs w:val="20"/>
          </w:rPr>
          <w:t xml:space="preserve"> forthcoming</w:t>
        </w:r>
      </w:ins>
      <w:r w:rsidRPr="00981E8B">
        <w:rPr>
          <w:rFonts w:ascii="Courier New" w:eastAsia="Times New Roman" w:hAnsi="Courier New" w:cs="Courier New"/>
          <w:color w:val="000000"/>
          <w:sz w:val="20"/>
          <w:szCs w:val="20"/>
        </w:rPr>
        <w:t xml:space="preserve"> paper. </w:t>
      </w:r>
    </w:p>
    <w:p w14:paraId="6B63A46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6FE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w:t>
      </w:r>
      <w:ins w:id="325" w:author="Author">
        <w:r w:rsidR="00CB2A09" w:rsidRPr="00981E8B">
          <w:rPr>
            <w:rFonts w:ascii="Courier New" w:eastAsia="Times New Roman" w:hAnsi="Courier New" w:cs="Courier New"/>
            <w:color w:val="000000"/>
            <w:sz w:val="20"/>
            <w:szCs w:val="20"/>
          </w:rPr>
          <w:t>is</w:t>
        </w:r>
      </w:ins>
      <w:del w:id="326" w:author="Author">
        <w:r w:rsidRPr="00981E8B" w:rsidDel="00CB2A09">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document </w:t>
      </w:r>
      <w:del w:id="327" w:author="Author">
        <w:r w:rsidRPr="00981E8B" w:rsidDel="00CB2A09">
          <w:rPr>
            <w:rFonts w:ascii="Courier New" w:eastAsia="Times New Roman" w:hAnsi="Courier New" w:cs="Courier New"/>
            <w:color w:val="000000"/>
            <w:sz w:val="20"/>
            <w:szCs w:val="20"/>
          </w:rPr>
          <w:delText xml:space="preserve">starts </w:delText>
        </w:r>
      </w:del>
      <w:ins w:id="328" w:author="Author">
        <w:r w:rsidR="00CB2A09" w:rsidRPr="00981E8B">
          <w:rPr>
            <w:rFonts w:ascii="Courier New" w:eastAsia="Times New Roman" w:hAnsi="Courier New" w:cs="Courier New"/>
            <w:color w:val="000000"/>
            <w:sz w:val="20"/>
            <w:szCs w:val="20"/>
          </w:rPr>
          <w:t xml:space="preserve">begins </w:t>
        </w:r>
      </w:ins>
      <w:r w:rsidRPr="00981E8B">
        <w:rPr>
          <w:rFonts w:ascii="Courier New" w:eastAsia="Times New Roman" w:hAnsi="Courier New" w:cs="Courier New"/>
          <w:color w:val="000000"/>
          <w:sz w:val="20"/>
          <w:szCs w:val="20"/>
        </w:rPr>
        <w:t xml:space="preserve">by presenting the </w:t>
      </w:r>
      <w:ins w:id="329" w:author="Author">
        <w:r w:rsidR="00CB2A09" w:rsidRPr="00981E8B">
          <w:rPr>
            <w:rFonts w:ascii="Courier New" w:eastAsia="Times New Roman" w:hAnsi="Courier New" w:cs="Courier New"/>
            <w:color w:val="000000"/>
            <w:sz w:val="20"/>
            <w:szCs w:val="20"/>
          </w:rPr>
          <w:t xml:space="preserve">area of the </w:t>
        </w:r>
      </w:ins>
      <w:r w:rsidRPr="00981E8B">
        <w:rPr>
          <w:rFonts w:ascii="Courier New" w:eastAsia="Times New Roman" w:hAnsi="Courier New" w:cs="Courier New"/>
          <w:color w:val="000000"/>
          <w:sz w:val="20"/>
          <w:szCs w:val="20"/>
        </w:rPr>
        <w:t xml:space="preserve">case study </w:t>
      </w:r>
      <w:del w:id="330" w:author="Author">
        <w:r w:rsidRPr="00981E8B" w:rsidDel="00CB2A09">
          <w:rPr>
            <w:rFonts w:ascii="Courier New" w:eastAsia="Times New Roman" w:hAnsi="Courier New" w:cs="Courier New"/>
            <w:color w:val="000000"/>
            <w:sz w:val="20"/>
            <w:szCs w:val="20"/>
          </w:rPr>
          <w:delText xml:space="preserve">area </w:delText>
        </w:r>
      </w:del>
      <w:r w:rsidRPr="00981E8B">
        <w:rPr>
          <w:rFonts w:ascii="Courier New" w:eastAsia="Times New Roman" w:hAnsi="Courier New" w:cs="Courier New"/>
          <w:color w:val="000000"/>
          <w:sz w:val="20"/>
          <w:szCs w:val="20"/>
        </w:rPr>
        <w:t xml:space="preserve">and the </w:t>
      </w:r>
      <w:ins w:id="331" w:author="Author">
        <w:r w:rsidR="00CB2A09" w:rsidRPr="00981E8B">
          <w:rPr>
            <w:rFonts w:ascii="Courier New" w:eastAsia="Times New Roman" w:hAnsi="Courier New" w:cs="Courier New"/>
            <w:color w:val="000000"/>
            <w:sz w:val="20"/>
            <w:szCs w:val="20"/>
          </w:rPr>
          <w:t xml:space="preserve">relevant </w:t>
        </w:r>
      </w:ins>
      <w:r w:rsidRPr="00981E8B">
        <w:rPr>
          <w:rFonts w:ascii="Courier New" w:eastAsia="Times New Roman" w:hAnsi="Courier New" w:cs="Courier New"/>
          <w:color w:val="000000"/>
          <w:sz w:val="20"/>
          <w:szCs w:val="20"/>
        </w:rPr>
        <w:t>data (</w:t>
      </w:r>
      <w:del w:id="332" w:author="Author">
        <w:r w:rsidRPr="00981E8B" w:rsidDel="00CB2A09">
          <w:rPr>
            <w:rFonts w:ascii="Courier New" w:eastAsia="Times New Roman" w:hAnsi="Courier New" w:cs="Courier New"/>
            <w:color w:val="000000"/>
            <w:sz w:val="20"/>
            <w:szCs w:val="20"/>
          </w:rPr>
          <w:delText xml:space="preserve">section </w:delText>
        </w:r>
      </w:del>
      <w:ins w:id="333"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{sec:case_study_data}), the considered AM variants (</w:t>
      </w:r>
      <w:del w:id="334" w:author="Author">
        <w:r w:rsidRPr="00981E8B" w:rsidDel="00CB2A09">
          <w:rPr>
            <w:rFonts w:ascii="Courier New" w:eastAsia="Times New Roman" w:hAnsi="Courier New" w:cs="Courier New"/>
            <w:color w:val="000000"/>
            <w:sz w:val="20"/>
            <w:szCs w:val="20"/>
          </w:rPr>
          <w:delText xml:space="preserve">section </w:delText>
        </w:r>
      </w:del>
      <w:ins w:id="335"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{sec:am}), and the assessed GA</w:t>
      </w:r>
      <w:del w:id="336" w:author="Author">
        <w:r w:rsidRPr="00981E8B" w:rsidDel="00CB2A09">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 (</w:t>
      </w:r>
      <w:del w:id="337" w:author="Author">
        <w:r w:rsidRPr="00981E8B" w:rsidDel="00CB2A09">
          <w:rPr>
            <w:rFonts w:ascii="Courier New" w:eastAsia="Times New Roman" w:hAnsi="Courier New" w:cs="Courier New"/>
            <w:color w:val="000000"/>
            <w:sz w:val="20"/>
            <w:szCs w:val="20"/>
          </w:rPr>
          <w:delText xml:space="preserve">section </w:delText>
        </w:r>
      </w:del>
      <w:ins w:id="338"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 </w:t>
      </w:r>
      <w:del w:id="339" w:author="Author">
        <w:r w:rsidRPr="00981E8B" w:rsidDel="00CB2A09">
          <w:rPr>
            <w:rFonts w:ascii="Courier New" w:eastAsia="Times New Roman" w:hAnsi="Courier New" w:cs="Courier New"/>
            <w:color w:val="000000"/>
            <w:sz w:val="20"/>
            <w:szCs w:val="20"/>
          </w:rPr>
          <w:delText>The c</w:delText>
        </w:r>
      </w:del>
      <w:ins w:id="340" w:author="Author">
        <w:r w:rsidR="00CB2A09" w:rsidRPr="00981E8B">
          <w:rPr>
            <w:rFonts w:ascii="Courier New" w:eastAsia="Times New Roman" w:hAnsi="Courier New" w:cs="Courier New"/>
            <w:color w:val="000000"/>
            <w:sz w:val="20"/>
            <w:szCs w:val="20"/>
          </w:rPr>
          <w:t>C</w:t>
        </w:r>
      </w:ins>
      <w:r w:rsidRPr="00981E8B">
        <w:rPr>
          <w:rFonts w:ascii="Courier New" w:eastAsia="Times New Roman" w:hAnsi="Courier New" w:cs="Courier New"/>
          <w:color w:val="000000"/>
          <w:sz w:val="20"/>
          <w:szCs w:val="20"/>
        </w:rPr>
        <w:t>omparative analy</w:t>
      </w:r>
      <w:ins w:id="341" w:author="Author">
        <w:r w:rsidR="00CB2A09" w:rsidRPr="00981E8B">
          <w:rPr>
            <w:rFonts w:ascii="Courier New" w:eastAsia="Times New Roman" w:hAnsi="Courier New" w:cs="Courier New"/>
            <w:color w:val="000000"/>
            <w:sz w:val="20"/>
            <w:szCs w:val="20"/>
          </w:rPr>
          <w:t>s</w:t>
        </w:r>
      </w:ins>
      <w:del w:id="342" w:author="Author">
        <w:r w:rsidRPr="00981E8B" w:rsidDel="00CB2A09">
          <w:rPr>
            <w:rFonts w:ascii="Courier New" w:eastAsia="Times New Roman" w:hAnsi="Courier New" w:cs="Courier New"/>
            <w:color w:val="000000"/>
            <w:sz w:val="20"/>
            <w:szCs w:val="20"/>
          </w:rPr>
          <w:delText>z</w:delText>
        </w:r>
      </w:del>
      <w:r w:rsidRPr="00981E8B">
        <w:rPr>
          <w:rFonts w:ascii="Courier New" w:eastAsia="Times New Roman" w:hAnsi="Courier New" w:cs="Courier New"/>
          <w:color w:val="000000"/>
          <w:sz w:val="20"/>
          <w:szCs w:val="20"/>
        </w:rPr>
        <w:t xml:space="preserve">es of these options are presented in </w:t>
      </w:r>
      <w:del w:id="343" w:author="Author">
        <w:r w:rsidRPr="00981E8B" w:rsidDel="00CB2A09">
          <w:rPr>
            <w:rFonts w:ascii="Courier New" w:eastAsia="Times New Roman" w:hAnsi="Courier New" w:cs="Courier New"/>
            <w:color w:val="000000"/>
            <w:sz w:val="20"/>
            <w:szCs w:val="20"/>
          </w:rPr>
          <w:delText xml:space="preserve">section </w:delText>
        </w:r>
      </w:del>
      <w:ins w:id="344"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{sec:assessment}, </w:t>
      </w:r>
      <w:del w:id="345" w:author="Author">
        <w:r w:rsidRPr="00981E8B" w:rsidDel="00CB2A09">
          <w:rPr>
            <w:rFonts w:ascii="Courier New" w:eastAsia="Times New Roman" w:hAnsi="Courier New" w:cs="Courier New"/>
            <w:color w:val="000000"/>
            <w:sz w:val="20"/>
            <w:szCs w:val="20"/>
          </w:rPr>
          <w:delText>which results in</w:delText>
        </w:r>
      </w:del>
      <w:ins w:id="346" w:author="Author">
        <w:r w:rsidR="00CB2A09" w:rsidRPr="00981E8B">
          <w:rPr>
            <w:rFonts w:ascii="Courier New" w:eastAsia="Times New Roman" w:hAnsi="Courier New" w:cs="Courier New"/>
            <w:color w:val="000000"/>
            <w:sz w:val="20"/>
            <w:szCs w:val="20"/>
          </w:rPr>
          <w:t>leading to the</w:t>
        </w:r>
      </w:ins>
      <w:r w:rsidRPr="00981E8B">
        <w:rPr>
          <w:rFonts w:ascii="Courier New" w:eastAsia="Times New Roman" w:hAnsi="Courier New" w:cs="Courier New"/>
          <w:color w:val="000000"/>
          <w:sz w:val="20"/>
          <w:szCs w:val="20"/>
        </w:rPr>
        <w:t xml:space="preserve"> recommendations formulated in </w:t>
      </w:r>
      <w:del w:id="347" w:author="Author">
        <w:r w:rsidRPr="00981E8B" w:rsidDel="00CB2A09">
          <w:rPr>
            <w:rFonts w:ascii="Courier New" w:eastAsia="Times New Roman" w:hAnsi="Courier New" w:cs="Courier New"/>
            <w:color w:val="000000"/>
            <w:sz w:val="20"/>
            <w:szCs w:val="20"/>
          </w:rPr>
          <w:delText xml:space="preserve">section </w:delText>
        </w:r>
      </w:del>
      <w:ins w:id="348"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{sec:use}</w:t>
      </w:r>
      <w:ins w:id="349" w:author="Author">
        <w:r w:rsidR="00CB2A0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w:t>
      </w:r>
      <w:ins w:id="350" w:author="Author">
        <w:r w:rsidR="00CB2A09" w:rsidRPr="00981E8B">
          <w:rPr>
            <w:rFonts w:ascii="Courier New" w:eastAsia="Times New Roman" w:hAnsi="Courier New" w:cs="Courier New"/>
            <w:color w:val="000000"/>
            <w:sz w:val="20"/>
            <w:szCs w:val="20"/>
          </w:rPr>
          <w:t xml:space="preserve">finally the </w:t>
        </w:r>
      </w:ins>
      <w:r w:rsidRPr="00981E8B">
        <w:rPr>
          <w:rFonts w:ascii="Courier New" w:eastAsia="Times New Roman" w:hAnsi="Courier New" w:cs="Courier New"/>
          <w:color w:val="000000"/>
          <w:sz w:val="20"/>
          <w:szCs w:val="20"/>
        </w:rPr>
        <w:t xml:space="preserve">conclusions </w:t>
      </w:r>
      <w:ins w:id="351" w:author="Author">
        <w:r w:rsidR="00CB2A09" w:rsidRPr="00981E8B">
          <w:rPr>
            <w:rFonts w:ascii="Courier New" w:eastAsia="Times New Roman" w:hAnsi="Courier New" w:cs="Courier New"/>
            <w:color w:val="000000"/>
            <w:sz w:val="20"/>
            <w:szCs w:val="20"/>
          </w:rPr>
          <w:t xml:space="preserve">presented </w:t>
        </w:r>
      </w:ins>
      <w:r w:rsidRPr="00981E8B">
        <w:rPr>
          <w:rFonts w:ascii="Courier New" w:eastAsia="Times New Roman" w:hAnsi="Courier New" w:cs="Courier New"/>
          <w:color w:val="000000"/>
          <w:sz w:val="20"/>
          <w:szCs w:val="20"/>
        </w:rPr>
        <w:t xml:space="preserve">in </w:t>
      </w:r>
      <w:del w:id="352" w:author="Author">
        <w:r w:rsidRPr="00981E8B" w:rsidDel="00CB2A09">
          <w:rPr>
            <w:rFonts w:ascii="Courier New" w:eastAsia="Times New Roman" w:hAnsi="Courier New" w:cs="Courier New"/>
            <w:color w:val="000000"/>
            <w:sz w:val="20"/>
            <w:szCs w:val="20"/>
          </w:rPr>
          <w:delText xml:space="preserve">section </w:delText>
        </w:r>
      </w:del>
      <w:ins w:id="353" w:author="Author">
        <w:r w:rsidR="00CB2A0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{sec:conclusions}.</w:t>
      </w:r>
    </w:p>
    <w:p w14:paraId="696B26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A2C1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606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\section{Case study and data}</w:t>
      </w:r>
    </w:p>
    <w:p w14:paraId="7D6423D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\label{sec:case_study_data}</w:t>
      </w:r>
    </w:p>
    <w:p w14:paraId="05BF793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9A474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w:t>
      </w:r>
      <w:del w:id="354" w:author="Author">
        <w:r w:rsidRPr="00981E8B" w:rsidDel="00F74E3A">
          <w:rPr>
            <w:rFonts w:ascii="Courier New" w:eastAsia="Times New Roman" w:hAnsi="Courier New" w:cs="Courier New"/>
            <w:color w:val="000000"/>
            <w:sz w:val="20"/>
            <w:szCs w:val="20"/>
          </w:rPr>
          <w:delText xml:space="preserve"> study</w:delText>
        </w:r>
      </w:del>
      <w:r w:rsidRPr="00981E8B">
        <w:rPr>
          <w:rFonts w:ascii="Courier New" w:eastAsia="Times New Roman" w:hAnsi="Courier New" w:cs="Courier New"/>
          <w:color w:val="000000"/>
          <w:sz w:val="20"/>
          <w:szCs w:val="20"/>
        </w:rPr>
        <w:t xml:space="preserve"> area </w:t>
      </w:r>
      <w:ins w:id="355" w:author="Author">
        <w:r w:rsidR="00F74E3A" w:rsidRPr="00981E8B">
          <w:rPr>
            <w:rFonts w:ascii="Courier New" w:eastAsia="Times New Roman" w:hAnsi="Courier New" w:cs="Courier New"/>
            <w:color w:val="000000"/>
            <w:sz w:val="20"/>
            <w:szCs w:val="20"/>
          </w:rPr>
          <w:t xml:space="preserve">of the study </w:t>
        </w:r>
      </w:ins>
      <w:r w:rsidRPr="00981E8B">
        <w:rPr>
          <w:rFonts w:ascii="Courier New" w:eastAsia="Times New Roman" w:hAnsi="Courier New" w:cs="Courier New"/>
          <w:color w:val="000000"/>
          <w:sz w:val="20"/>
          <w:szCs w:val="20"/>
        </w:rPr>
        <w:t>is the alpine upper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{o}ne catchment in Switzerland (Fig.</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{fig:map}). The altitude</w:t>
      </w:r>
      <w:ins w:id="356" w:author="Author">
        <w:r w:rsidR="00F74E3A" w:rsidRPr="00981E8B">
          <w:rPr>
            <w:rFonts w:ascii="Courier New" w:eastAsia="Times New Roman" w:hAnsi="Courier New" w:cs="Courier New"/>
            <w:color w:val="000000"/>
            <w:sz w:val="20"/>
            <w:szCs w:val="20"/>
          </w:rPr>
          <w:t xml:space="preserve"> </w:t>
        </w:r>
      </w:ins>
      <w:del w:id="357" w:author="Author">
        <w:r w:rsidRPr="00981E8B" w:rsidDel="00F74E3A">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ranges from 372 to 4634~m.a.s.l.</w:t>
      </w:r>
      <w:del w:id="358" w:author="Author">
        <w:r w:rsidRPr="00981E8B" w:rsidDel="00F74E3A">
          <w:rPr>
            <w:rFonts w:ascii="Courier New" w:eastAsia="Times New Roman" w:hAnsi="Courier New" w:cs="Courier New"/>
            <w:color w:val="800000"/>
            <w:sz w:val="20"/>
            <w:szCs w:val="20"/>
          </w:rPr>
          <w:delText>\</w:delText>
        </w:r>
      </w:del>
      <w:ins w:id="359" w:author="Author">
        <w:r w:rsidR="00F74E3A" w:rsidRPr="00981E8B">
          <w:rPr>
            <w:rFonts w:ascii="Courier New" w:eastAsia="Times New Roman" w:hAnsi="Courier New" w:cs="Courier New"/>
            <w:color w:val="800000"/>
            <w:sz w:val="20"/>
            <w:szCs w:val="20"/>
          </w:rPr>
          <w:t>,</w:t>
        </w:r>
      </w:ins>
      <w:r w:rsidRPr="00981E8B">
        <w:rPr>
          <w:rFonts w:ascii="Courier New" w:eastAsia="Times New Roman" w:hAnsi="Courier New" w:cs="Courier New"/>
          <w:color w:val="000000"/>
          <w:sz w:val="20"/>
          <w:szCs w:val="20"/>
        </w:rPr>
        <w:t xml:space="preserve"> and the area is 5524~km</w:t>
      </w:r>
      <w:r w:rsidRPr="00981E8B">
        <w:rPr>
          <w:rFonts w:ascii="Courier New" w:eastAsia="Times New Roman" w:hAnsi="Courier New" w:cs="Courier New"/>
          <w:color w:val="008000"/>
          <w:sz w:val="20"/>
          <w:szCs w:val="20"/>
        </w:rPr>
        <w:t>$^{2}$</w:t>
      </w:r>
      <w:r w:rsidRPr="00981E8B">
        <w:rPr>
          <w:rFonts w:ascii="Courier New" w:eastAsia="Times New Roman" w:hAnsi="Courier New" w:cs="Courier New"/>
          <w:color w:val="000000"/>
          <w:sz w:val="20"/>
          <w:szCs w:val="20"/>
        </w:rPr>
        <w:t>.</w:t>
      </w:r>
      <w:ins w:id="360" w:author="Author">
        <w:r w:rsidR="00F74E3A" w:rsidRPr="00981E8B">
          <w:rPr>
            <w:rFonts w:ascii="Courier New" w:eastAsia="Times New Roman" w:hAnsi="Courier New" w:cs="Courier New"/>
            <w:color w:val="000000"/>
            <w:sz w:val="20"/>
            <w:szCs w:val="20"/>
          </w:rPr>
          <w:t xml:space="preserve"> </w:t>
        </w:r>
      </w:ins>
      <w:del w:id="361" w:author="Author">
        <w:r w:rsidRPr="00981E8B" w:rsidDel="00F74E3A">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Based on </w:t>
      </w:r>
      <w:del w:id="362" w:author="Author">
        <w:r w:rsidRPr="00981E8B" w:rsidDel="00F74E3A">
          <w:rPr>
            <w:rFonts w:ascii="Courier New" w:eastAsia="Times New Roman" w:hAnsi="Courier New" w:cs="Courier New"/>
            <w:color w:val="000000"/>
            <w:sz w:val="20"/>
            <w:szCs w:val="20"/>
          </w:rPr>
          <w:delText xml:space="preserve">different </w:delText>
        </w:r>
      </w:del>
      <w:ins w:id="363" w:author="Author">
        <w:r w:rsidR="00F74E3A" w:rsidRPr="00981E8B">
          <w:rPr>
            <w:rFonts w:ascii="Courier New" w:eastAsia="Times New Roman" w:hAnsi="Courier New" w:cs="Courier New"/>
            <w:color w:val="000000"/>
            <w:sz w:val="20"/>
            <w:szCs w:val="20"/>
          </w:rPr>
          <w:t xml:space="preserve">various </w:t>
        </w:r>
      </w:ins>
      <w:r w:rsidRPr="00981E8B">
        <w:rPr>
          <w:rFonts w:ascii="Courier New" w:eastAsia="Times New Roman" w:hAnsi="Courier New" w:cs="Courier New"/>
          <w:color w:val="000000"/>
          <w:sz w:val="20"/>
          <w:szCs w:val="20"/>
        </w:rPr>
        <w:t>climatological analy</w:t>
      </w:r>
      <w:del w:id="364" w:author="Author">
        <w:r w:rsidRPr="00981E8B" w:rsidDel="00F74E3A">
          <w:rPr>
            <w:rFonts w:ascii="Courier New" w:eastAsia="Times New Roman" w:hAnsi="Courier New" w:cs="Courier New"/>
            <w:color w:val="000000"/>
            <w:sz w:val="20"/>
            <w:szCs w:val="20"/>
          </w:rPr>
          <w:delText>z</w:delText>
        </w:r>
      </w:del>
      <w:ins w:id="365" w:author="Author">
        <w:r w:rsidR="00F74E3A"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es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[see][for the details]{Horton2012a}, the gauging stations in the catchment were clustered in 10~subregions (Fig.</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{fig:map}).</w:t>
      </w:r>
    </w:p>
    <w:p w14:paraId="42ACC1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84A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This region is the target of the MINERVE (Mod</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{e}lisation des Intemp</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{e}ries de Nature Extr</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{e}me sur les Rivi</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{e}res Valaisannes et de leurs Effets) project</w:t>
      </w:r>
      <w:ins w:id="366" w:author="Author">
        <w:r w:rsidR="00F74E3A"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367" w:author="Author">
        <w:r w:rsidRPr="00981E8B" w:rsidDel="00F74E3A">
          <w:rPr>
            <w:rFonts w:ascii="Courier New" w:eastAsia="Times New Roman" w:hAnsi="Courier New" w:cs="Courier New"/>
            <w:color w:val="000000"/>
            <w:sz w:val="20"/>
            <w:szCs w:val="20"/>
          </w:rPr>
          <w:delText xml:space="preserve">that </w:delText>
        </w:r>
      </w:del>
      <w:ins w:id="368" w:author="Author">
        <w:r w:rsidR="00F74E3A"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aims </w:t>
      </w:r>
      <w:del w:id="369" w:author="Author">
        <w:r w:rsidRPr="00981E8B" w:rsidDel="00F74E3A">
          <w:rPr>
            <w:rFonts w:ascii="Courier New" w:eastAsia="Times New Roman" w:hAnsi="Courier New" w:cs="Courier New"/>
            <w:color w:val="000000"/>
            <w:sz w:val="20"/>
            <w:szCs w:val="20"/>
          </w:rPr>
          <w:delText>at providing</w:delText>
        </w:r>
      </w:del>
      <w:ins w:id="370" w:author="Author">
        <w:r w:rsidR="00F74E3A" w:rsidRPr="00981E8B">
          <w:rPr>
            <w:rFonts w:ascii="Courier New" w:eastAsia="Times New Roman" w:hAnsi="Courier New" w:cs="Courier New"/>
            <w:color w:val="000000"/>
            <w:sz w:val="20"/>
            <w:szCs w:val="20"/>
          </w:rPr>
          <w:t>to provide</w:t>
        </w:r>
      </w:ins>
      <w:r w:rsidRPr="00981E8B">
        <w:rPr>
          <w:rFonts w:ascii="Courier New" w:eastAsia="Times New Roman" w:hAnsi="Courier New" w:cs="Courier New"/>
          <w:color w:val="000000"/>
          <w:sz w:val="20"/>
          <w:szCs w:val="20"/>
        </w:rPr>
        <w:t xml:space="preserve"> real-time flood management on the upper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{o}ne catchment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{GarciaHernandez2009b}. AMs are used to provide real-time probabilistic precipitation forecasts, based on </w:t>
      </w:r>
      <w:commentRangeStart w:id="371"/>
      <w:r w:rsidRPr="00981E8B">
        <w:rPr>
          <w:rFonts w:ascii="Courier New" w:eastAsia="Times New Roman" w:hAnsi="Courier New" w:cs="Courier New"/>
          <w:color w:val="000000"/>
          <w:sz w:val="20"/>
          <w:szCs w:val="20"/>
        </w:rPr>
        <w:t>NWP</w:t>
      </w:r>
      <w:commentRangeEnd w:id="371"/>
      <w:r w:rsidR="00F74E3A" w:rsidRPr="00981E8B">
        <w:rPr>
          <w:rStyle w:val="CommentReference"/>
        </w:rPr>
        <w:commentReference w:id="371"/>
      </w:r>
      <w:r w:rsidRPr="00981E8B">
        <w:rPr>
          <w:rFonts w:ascii="Courier New" w:eastAsia="Times New Roman" w:hAnsi="Courier New" w:cs="Courier New"/>
          <w:color w:val="000000"/>
          <w:sz w:val="20"/>
          <w:szCs w:val="20"/>
        </w:rPr>
        <w:t xml:space="preserve"> outputs. </w:t>
      </w:r>
    </w:p>
    <w:p w14:paraId="39CDE9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9177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B3E6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\subsection{Data}</w:t>
      </w:r>
    </w:p>
    <w:p w14:paraId="3E9C613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\label{sec:data}</w:t>
      </w:r>
    </w:p>
    <w:p w14:paraId="104AE8A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C2EC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AMs rely on two types of data: predictors, </w:t>
      </w:r>
      <w:del w:id="372" w:author="Author">
        <w:r w:rsidRPr="00981E8B" w:rsidDel="00F74E3A">
          <w:rPr>
            <w:rFonts w:ascii="Courier New" w:eastAsia="Times New Roman" w:hAnsi="Courier New" w:cs="Courier New"/>
            <w:color w:val="000000"/>
            <w:sz w:val="20"/>
            <w:szCs w:val="20"/>
          </w:rPr>
          <w:delText xml:space="preserve">that </w:delText>
        </w:r>
      </w:del>
      <w:ins w:id="373" w:author="Author">
        <w:r w:rsidR="00F74E3A"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are meteorological variables describing the state of the atmosphere at a synoptic scale, and the predictand, which is the local weather time series </w:t>
      </w:r>
      <w:ins w:id="374" w:author="Author">
        <w:r w:rsidR="00F74E3A" w:rsidRPr="00981E8B">
          <w:rPr>
            <w:rFonts w:ascii="Courier New" w:eastAsia="Times New Roman" w:hAnsi="Courier New" w:cs="Courier New"/>
            <w:color w:val="000000"/>
            <w:sz w:val="20"/>
            <w:szCs w:val="20"/>
          </w:rPr>
          <w:t xml:space="preserve">that </w:t>
        </w:r>
      </w:ins>
      <w:del w:id="375" w:author="Author">
        <w:r w:rsidRPr="00981E8B" w:rsidDel="00F74E3A">
          <w:rPr>
            <w:rFonts w:ascii="Courier New" w:eastAsia="Times New Roman" w:hAnsi="Courier New" w:cs="Courier New"/>
            <w:color w:val="000000"/>
            <w:sz w:val="20"/>
            <w:szCs w:val="20"/>
          </w:rPr>
          <w:delText>one wants</w:delText>
        </w:r>
      </w:del>
      <w:ins w:id="376" w:author="Author">
        <w:r w:rsidR="00F74E3A" w:rsidRPr="00981E8B">
          <w:rPr>
            <w:rFonts w:ascii="Courier New" w:eastAsia="Times New Roman" w:hAnsi="Courier New" w:cs="Courier New"/>
            <w:color w:val="000000"/>
            <w:sz w:val="20"/>
            <w:szCs w:val="20"/>
          </w:rPr>
          <w:t>is</w:t>
        </w:r>
      </w:ins>
      <w:r w:rsidRPr="00981E8B">
        <w:rPr>
          <w:rFonts w:ascii="Courier New" w:eastAsia="Times New Roman" w:hAnsi="Courier New" w:cs="Courier New"/>
          <w:color w:val="000000"/>
          <w:sz w:val="20"/>
          <w:szCs w:val="20"/>
        </w:rPr>
        <w:t xml:space="preserve"> to </w:t>
      </w:r>
      <w:ins w:id="377" w:author="Author">
        <w:r w:rsidR="00F74E3A"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predict</w:t>
      </w:r>
      <w:ins w:id="378" w:author="Author">
        <w:r w:rsidR="00F74E3A" w:rsidRPr="00981E8B">
          <w:rPr>
            <w:rFonts w:ascii="Courier New" w:eastAsia="Times New Roman" w:hAnsi="Courier New" w:cs="Courier New"/>
            <w:color w:val="000000"/>
            <w:sz w:val="20"/>
            <w:szCs w:val="20"/>
          </w:rPr>
          <w:t>ed</w:t>
        </w:r>
      </w:ins>
      <w:r w:rsidRPr="00981E8B">
        <w:rPr>
          <w:rFonts w:ascii="Courier New" w:eastAsia="Times New Roman" w:hAnsi="Courier New" w:cs="Courier New"/>
          <w:color w:val="000000"/>
          <w:sz w:val="20"/>
          <w:szCs w:val="20"/>
        </w:rPr>
        <w:t>.</w:t>
      </w:r>
    </w:p>
    <w:p w14:paraId="482C4A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113C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When working in the </w:t>
      </w:r>
      <w:del w:id="379" w:author="Author">
        <w:r w:rsidRPr="00981E8B" w:rsidDel="00F74E3A">
          <w:rPr>
            <w:rFonts w:ascii="Courier New" w:eastAsia="Times New Roman" w:hAnsi="Courier New" w:cs="Courier New"/>
            <w:color w:val="000000"/>
            <w:sz w:val="20"/>
            <w:szCs w:val="20"/>
          </w:rPr>
          <w:delText xml:space="preserve">Perfect </w:delText>
        </w:r>
      </w:del>
      <w:ins w:id="380" w:author="Author">
        <w:r w:rsidR="00F74E3A" w:rsidRPr="00981E8B">
          <w:rPr>
            <w:rFonts w:ascii="Courier New" w:eastAsia="Times New Roman" w:hAnsi="Courier New" w:cs="Courier New"/>
            <w:color w:val="000000"/>
            <w:sz w:val="20"/>
            <w:szCs w:val="20"/>
          </w:rPr>
          <w:t xml:space="preserve">perfect </w:t>
        </w:r>
      </w:ins>
      <w:del w:id="381" w:author="Author">
        <w:r w:rsidRPr="00981E8B" w:rsidDel="00F74E3A">
          <w:rPr>
            <w:rFonts w:ascii="Courier New" w:eastAsia="Times New Roman" w:hAnsi="Courier New" w:cs="Courier New"/>
            <w:color w:val="000000"/>
            <w:sz w:val="20"/>
            <w:szCs w:val="20"/>
          </w:rPr>
          <w:delText xml:space="preserve">Prognosis </w:delText>
        </w:r>
      </w:del>
      <w:ins w:id="382" w:author="Author">
        <w:r w:rsidR="00F74E3A" w:rsidRPr="00981E8B">
          <w:rPr>
            <w:rFonts w:ascii="Courier New" w:eastAsia="Times New Roman" w:hAnsi="Courier New" w:cs="Courier New"/>
            <w:color w:val="000000"/>
            <w:sz w:val="20"/>
            <w:szCs w:val="20"/>
          </w:rPr>
          <w:t xml:space="preserve">prognosis </w:t>
        </w:r>
      </w:ins>
      <w:r w:rsidRPr="00981E8B">
        <w:rPr>
          <w:rFonts w:ascii="Courier New" w:eastAsia="Times New Roman" w:hAnsi="Courier New" w:cs="Courier New"/>
          <w:color w:val="000000"/>
          <w:sz w:val="20"/>
          <w:szCs w:val="20"/>
        </w:rPr>
        <w:t xml:space="preserve">framework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{Klein1963}, the meteorological archive from which the predictors are extracted is usually a reanalysis dataset. </w:t>
      </w:r>
      <w:del w:id="383" w:author="Author">
        <w:r w:rsidRPr="00981E8B" w:rsidDel="00F74E3A">
          <w:rPr>
            <w:rFonts w:ascii="Courier New" w:eastAsia="Times New Roman" w:hAnsi="Courier New" w:cs="Courier New"/>
            <w:color w:val="000000"/>
            <w:sz w:val="20"/>
            <w:szCs w:val="20"/>
          </w:rPr>
          <w:delText>Oppositely</w:delText>
        </w:r>
      </w:del>
      <w:ins w:id="384" w:author="Author">
        <w:r w:rsidR="00F74E3A" w:rsidRPr="00981E8B">
          <w:rPr>
            <w:rFonts w:ascii="Courier New" w:eastAsia="Times New Roman" w:hAnsi="Courier New" w:cs="Courier New"/>
            <w:color w:val="000000"/>
            <w:sz w:val="20"/>
            <w:szCs w:val="20"/>
          </w:rPr>
          <w:t>Conversely</w:t>
        </w:r>
      </w:ins>
      <w:r w:rsidRPr="00981E8B">
        <w:rPr>
          <w:rFonts w:ascii="Courier New" w:eastAsia="Times New Roman" w:hAnsi="Courier New" w:cs="Courier New"/>
          <w:color w:val="000000"/>
          <w:sz w:val="20"/>
          <w:szCs w:val="20"/>
        </w:rPr>
        <w:t xml:space="preserve">, other applications of AMs </w:t>
      </w:r>
      <w:del w:id="385" w:author="Author">
        <w:r w:rsidRPr="00981E8B" w:rsidDel="00F74E3A">
          <w:rPr>
            <w:rFonts w:ascii="Courier New" w:eastAsia="Times New Roman" w:hAnsi="Courier New" w:cs="Courier New"/>
            <w:color w:val="000000"/>
            <w:sz w:val="20"/>
            <w:szCs w:val="20"/>
          </w:rPr>
          <w:delText xml:space="preserve">for </w:delText>
        </w:r>
      </w:del>
      <w:ins w:id="386" w:author="Author">
        <w:r w:rsidR="00F74E3A"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 xml:space="preserve">wind forecasting are based on a </w:t>
      </w:r>
      <w:del w:id="387" w:author="Author">
        <w:r w:rsidRPr="00981E8B" w:rsidDel="00F74E3A">
          <w:rPr>
            <w:rFonts w:ascii="Courier New" w:eastAsia="Times New Roman" w:hAnsi="Courier New" w:cs="Courier New"/>
            <w:color w:val="000000"/>
            <w:sz w:val="20"/>
            <w:szCs w:val="20"/>
          </w:rPr>
          <w:delText xml:space="preserve">Model </w:delText>
        </w:r>
      </w:del>
      <w:ins w:id="388" w:author="Author">
        <w:r w:rsidR="00F74E3A" w:rsidRPr="00981E8B">
          <w:rPr>
            <w:rFonts w:ascii="Courier New" w:eastAsia="Times New Roman" w:hAnsi="Courier New" w:cs="Courier New"/>
            <w:color w:val="000000"/>
            <w:sz w:val="20"/>
            <w:szCs w:val="20"/>
          </w:rPr>
          <w:t xml:space="preserve">model </w:t>
        </w:r>
      </w:ins>
      <w:del w:id="389" w:author="Author">
        <w:r w:rsidRPr="00981E8B" w:rsidDel="00F74E3A">
          <w:rPr>
            <w:rFonts w:ascii="Courier New" w:eastAsia="Times New Roman" w:hAnsi="Courier New" w:cs="Courier New"/>
            <w:color w:val="000000"/>
            <w:sz w:val="20"/>
            <w:szCs w:val="20"/>
          </w:rPr>
          <w:delText xml:space="preserve">Output </w:delText>
        </w:r>
      </w:del>
      <w:ins w:id="390" w:author="Author">
        <w:r w:rsidR="00F74E3A" w:rsidRPr="00981E8B">
          <w:rPr>
            <w:rFonts w:ascii="Courier New" w:eastAsia="Times New Roman" w:hAnsi="Courier New" w:cs="Courier New"/>
            <w:color w:val="000000"/>
            <w:sz w:val="20"/>
            <w:szCs w:val="20"/>
          </w:rPr>
          <w:t xml:space="preserve">output </w:t>
        </w:r>
      </w:ins>
      <w:del w:id="391" w:author="Author">
        <w:r w:rsidRPr="00981E8B" w:rsidDel="00F74E3A">
          <w:rPr>
            <w:rFonts w:ascii="Courier New" w:eastAsia="Times New Roman" w:hAnsi="Courier New" w:cs="Courier New"/>
            <w:color w:val="000000"/>
            <w:sz w:val="20"/>
            <w:szCs w:val="20"/>
          </w:rPr>
          <w:delText xml:space="preserve">Statistics </w:delText>
        </w:r>
      </w:del>
      <w:ins w:id="392" w:author="Author">
        <w:r w:rsidR="00F74E3A" w:rsidRPr="00981E8B">
          <w:rPr>
            <w:rFonts w:ascii="Courier New" w:eastAsia="Times New Roman" w:hAnsi="Courier New" w:cs="Courier New"/>
            <w:color w:val="000000"/>
            <w:sz w:val="20"/>
            <w:szCs w:val="20"/>
          </w:rPr>
          <w:t xml:space="preserve">statistics </w:t>
        </w:r>
      </w:ins>
      <w:del w:id="393" w:author="Author">
        <w:r w:rsidRPr="00981E8B" w:rsidDel="00F74E3A">
          <w:rPr>
            <w:rFonts w:ascii="Courier New" w:eastAsia="Times New Roman" w:hAnsi="Courier New" w:cs="Courier New"/>
            <w:color w:val="000000"/>
            <w:sz w:val="20"/>
            <w:szCs w:val="20"/>
          </w:rPr>
          <w:delText xml:space="preserve">context </w:delText>
        </w:r>
      </w:del>
      <w:ins w:id="394" w:author="Author">
        <w:r w:rsidR="00F74E3A" w:rsidRPr="00981E8B">
          <w:rPr>
            <w:rFonts w:ascii="Courier New" w:eastAsia="Times New Roman" w:hAnsi="Courier New" w:cs="Courier New"/>
            <w:color w:val="000000"/>
            <w:sz w:val="20"/>
            <w:szCs w:val="20"/>
          </w:rPr>
          <w:t xml:space="preserve">method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[MOS, see][]{Glahn1972}, and thus </w:t>
      </w:r>
      <w:del w:id="395" w:author="Author">
        <w:r w:rsidRPr="00981E8B" w:rsidDel="00F74E3A">
          <w:rPr>
            <w:rFonts w:ascii="Courier New" w:eastAsia="Times New Roman" w:hAnsi="Courier New" w:cs="Courier New"/>
            <w:color w:val="000000"/>
            <w:sz w:val="20"/>
            <w:szCs w:val="20"/>
          </w:rPr>
          <w:delText xml:space="preserve">use </w:delText>
        </w:r>
      </w:del>
      <w:ins w:id="396" w:author="Author">
        <w:r w:rsidR="00F74E3A" w:rsidRPr="00981E8B">
          <w:rPr>
            <w:rFonts w:ascii="Courier New" w:eastAsia="Times New Roman" w:hAnsi="Courier New" w:cs="Courier New"/>
            <w:color w:val="000000"/>
            <w:sz w:val="20"/>
            <w:szCs w:val="20"/>
          </w:rPr>
          <w:t xml:space="preserve">employ </w:t>
        </w:r>
      </w:ins>
      <w:r w:rsidRPr="00981E8B">
        <w:rPr>
          <w:rFonts w:ascii="Courier New" w:eastAsia="Times New Roman" w:hAnsi="Courier New" w:cs="Courier New"/>
          <w:color w:val="000000"/>
          <w:sz w:val="20"/>
          <w:szCs w:val="20"/>
        </w:rPr>
        <w:t xml:space="preserve">forecast archives or reforecast products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[e.g.,][]{DelleMonache2013, DelleMonache2011, Alessandrini2015, Junk2015, Junk2015c}.</w:t>
      </w:r>
    </w:p>
    <w:p w14:paraId="1DFFE7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459D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the present study, the NCEP-NCAR reanalysis I dataset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t>
      </w:r>
      <w:del w:id="397" w:author="Author">
        <w:r w:rsidRPr="00981E8B" w:rsidDel="00F74E3A">
          <w:rPr>
            <w:rFonts w:ascii="Courier New" w:eastAsia="Times New Roman" w:hAnsi="Courier New" w:cs="Courier New"/>
            <w:color w:val="000000"/>
            <w:sz w:val="20"/>
            <w:szCs w:val="20"/>
          </w:rPr>
          <w:delText>6</w:delText>
        </w:r>
      </w:del>
      <w:ins w:id="398" w:author="Author">
        <w:r w:rsidR="00F74E3A" w:rsidRPr="00981E8B">
          <w:rPr>
            <w:rFonts w:ascii="Courier New" w:eastAsia="Times New Roman" w:hAnsi="Courier New" w:cs="Courier New"/>
            <w:color w:val="000000"/>
            <w:sz w:val="20"/>
            <w:szCs w:val="20"/>
          </w:rPr>
          <w:t>six</w:t>
        </w:r>
      </w:ins>
      <w:r w:rsidRPr="00981E8B">
        <w:rPr>
          <w:rFonts w:ascii="Courier New" w:eastAsia="Times New Roman" w:hAnsi="Courier New" w:cs="Courier New"/>
          <w:color w:val="000000"/>
          <w:sz w:val="20"/>
          <w:szCs w:val="20"/>
        </w:rPr>
        <w:t>-hourly, 17 pressure levels at a resolution of 2.5</w:t>
      </w:r>
      <w:r w:rsidRPr="00981E8B">
        <w:rPr>
          <w:rFonts w:ascii="Courier New" w:eastAsia="Times New Roman" w:hAnsi="Courier New" w:cs="Courier New"/>
          <w:color w:val="800000"/>
          <w:sz w:val="20"/>
          <w:szCs w:val="20"/>
        </w:rPr>
        <w:t>\degree,</w:t>
      </w:r>
      <w:r w:rsidRPr="00981E8B">
        <w:rPr>
          <w:rFonts w:ascii="Courier New" w:eastAsia="Times New Roman" w:hAnsi="Courier New" w:cs="Courier New"/>
          <w:color w:val="000000"/>
          <w:sz w:val="20"/>
          <w:szCs w:val="20"/>
        </w:rPr>
        <w:t xml:space="preserve"> see][]{Kalnay1996} </w:t>
      </w:r>
      <w:del w:id="399" w:author="Author">
        <w:r w:rsidRPr="00981E8B" w:rsidDel="00F74E3A">
          <w:rPr>
            <w:rFonts w:ascii="Courier New" w:eastAsia="Times New Roman" w:hAnsi="Courier New" w:cs="Courier New"/>
            <w:color w:val="000000"/>
            <w:sz w:val="20"/>
            <w:szCs w:val="20"/>
          </w:rPr>
          <w:delText xml:space="preserve">was </w:delText>
        </w:r>
      </w:del>
      <w:ins w:id="400" w:author="Author">
        <w:r w:rsidR="00F74E3A" w:rsidRPr="00981E8B">
          <w:rPr>
            <w:rFonts w:ascii="Courier New" w:eastAsia="Times New Roman" w:hAnsi="Courier New" w:cs="Courier New"/>
            <w:color w:val="000000"/>
            <w:sz w:val="20"/>
            <w:szCs w:val="20"/>
          </w:rPr>
          <w:t xml:space="preserve">is </w:t>
        </w:r>
      </w:ins>
      <w:del w:id="401" w:author="Author">
        <w:r w:rsidRPr="00981E8B" w:rsidDel="00F74E3A">
          <w:rPr>
            <w:rFonts w:ascii="Courier New" w:eastAsia="Times New Roman" w:hAnsi="Courier New" w:cs="Courier New"/>
            <w:color w:val="000000"/>
            <w:sz w:val="20"/>
            <w:szCs w:val="20"/>
          </w:rPr>
          <w:delText>used</w:delText>
        </w:r>
      </w:del>
      <w:ins w:id="402" w:author="Author">
        <w:r w:rsidR="00F74E3A" w:rsidRPr="00981E8B">
          <w:rPr>
            <w:rFonts w:ascii="Courier New" w:eastAsia="Times New Roman" w:hAnsi="Courier New" w:cs="Courier New"/>
            <w:color w:val="000000"/>
            <w:sz w:val="20"/>
            <w:szCs w:val="20"/>
          </w:rPr>
          <w:t>employed</w:t>
        </w:r>
      </w:ins>
      <w:r w:rsidRPr="00981E8B">
        <w:rPr>
          <w:rFonts w:ascii="Courier New" w:eastAsia="Times New Roman" w:hAnsi="Courier New" w:cs="Courier New"/>
          <w:color w:val="000000"/>
          <w:sz w:val="20"/>
          <w:szCs w:val="20"/>
        </w:rPr>
        <w:t xml:space="preserve">, but </w:t>
      </w:r>
      <w:del w:id="403" w:author="Author">
        <w:r w:rsidRPr="00981E8B" w:rsidDel="00F74E3A">
          <w:rPr>
            <w:rFonts w:ascii="Courier New" w:eastAsia="Times New Roman" w:hAnsi="Courier New" w:cs="Courier New"/>
            <w:color w:val="000000"/>
            <w:sz w:val="20"/>
            <w:szCs w:val="20"/>
          </w:rPr>
          <w:delText xml:space="preserve">it </w:delText>
        </w:r>
      </w:del>
      <w:ins w:id="404" w:author="Author">
        <w:r w:rsidR="00F74E3A"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could </w:t>
      </w:r>
      <w:del w:id="405" w:author="Author">
        <w:r w:rsidRPr="00981E8B" w:rsidDel="00F74E3A">
          <w:rPr>
            <w:rFonts w:ascii="Courier New" w:eastAsia="Times New Roman" w:hAnsi="Courier New" w:cs="Courier New"/>
            <w:color w:val="000000"/>
            <w:sz w:val="20"/>
            <w:szCs w:val="20"/>
          </w:rPr>
          <w:delText xml:space="preserve">have </w:delText>
        </w:r>
      </w:del>
      <w:r w:rsidRPr="00981E8B">
        <w:rPr>
          <w:rFonts w:ascii="Courier New" w:eastAsia="Times New Roman" w:hAnsi="Courier New" w:cs="Courier New"/>
          <w:color w:val="000000"/>
          <w:sz w:val="20"/>
          <w:szCs w:val="20"/>
        </w:rPr>
        <w:t>be</w:t>
      </w:r>
      <w:ins w:id="406" w:author="Author">
        <w:r w:rsidR="00F74E3A" w:rsidRPr="00981E8B">
          <w:rPr>
            <w:rFonts w:ascii="Courier New" w:eastAsia="Times New Roman" w:hAnsi="Courier New" w:cs="Courier New"/>
            <w:color w:val="000000"/>
            <w:sz w:val="20"/>
            <w:szCs w:val="20"/>
          </w:rPr>
          <w:t xml:space="preserve"> replaced with</w:t>
        </w:r>
      </w:ins>
      <w:del w:id="407" w:author="Author">
        <w:r w:rsidRPr="00981E8B" w:rsidDel="00F74E3A">
          <w:rPr>
            <w:rFonts w:ascii="Courier New" w:eastAsia="Times New Roman" w:hAnsi="Courier New" w:cs="Courier New"/>
            <w:color w:val="000000"/>
            <w:sz w:val="20"/>
            <w:szCs w:val="20"/>
          </w:rPr>
          <w:delText>en</w:delText>
        </w:r>
      </w:del>
      <w:r w:rsidRPr="00981E8B">
        <w:rPr>
          <w:rFonts w:ascii="Courier New" w:eastAsia="Times New Roman" w:hAnsi="Courier New" w:cs="Courier New"/>
          <w:color w:val="000000"/>
          <w:sz w:val="20"/>
          <w:szCs w:val="20"/>
        </w:rPr>
        <w:t xml:space="preserve"> any other reanalysis dataset. This dataset is relatively old, </w:t>
      </w:r>
      <w:del w:id="408" w:author="Author">
        <w:r w:rsidRPr="00981E8B" w:rsidDel="00F74E3A">
          <w:rPr>
            <w:rFonts w:ascii="Courier New" w:eastAsia="Times New Roman" w:hAnsi="Courier New" w:cs="Courier New"/>
            <w:color w:val="000000"/>
            <w:sz w:val="20"/>
            <w:szCs w:val="20"/>
          </w:rPr>
          <w:delText xml:space="preserve">even </w:delText>
        </w:r>
      </w:del>
      <w:ins w:id="409" w:author="Author">
        <w:r w:rsidR="00F74E3A" w:rsidRPr="00981E8B">
          <w:rPr>
            <w:rFonts w:ascii="Courier New" w:eastAsia="Times New Roman" w:hAnsi="Courier New" w:cs="Courier New"/>
            <w:color w:val="000000"/>
            <w:sz w:val="20"/>
            <w:szCs w:val="20"/>
          </w:rPr>
          <w:t>al</w:t>
        </w:r>
      </w:ins>
      <w:r w:rsidRPr="00981E8B">
        <w:rPr>
          <w:rFonts w:ascii="Courier New" w:eastAsia="Times New Roman" w:hAnsi="Courier New" w:cs="Courier New"/>
          <w:color w:val="000000"/>
          <w:sz w:val="20"/>
          <w:szCs w:val="20"/>
        </w:rPr>
        <w:t xml:space="preserve">though </w:t>
      </w:r>
      <w:ins w:id="410" w:author="Author">
        <w:r w:rsidR="00F74E3A" w:rsidRPr="00981E8B">
          <w:rPr>
            <w:rFonts w:ascii="Courier New" w:eastAsia="Times New Roman" w:hAnsi="Courier New" w:cs="Courier New"/>
            <w:color w:val="000000"/>
            <w:sz w:val="20"/>
            <w:szCs w:val="20"/>
          </w:rPr>
          <w:t xml:space="preserve">it is </w:t>
        </w:r>
      </w:ins>
      <w:r w:rsidRPr="00981E8B">
        <w:rPr>
          <w:rFonts w:ascii="Courier New" w:eastAsia="Times New Roman" w:hAnsi="Courier New" w:cs="Courier New"/>
          <w:color w:val="000000"/>
          <w:sz w:val="20"/>
          <w:szCs w:val="20"/>
        </w:rPr>
        <w:t xml:space="preserve">still widely used, and better results may be expected with more recent datasets. However, we can safely </w:t>
      </w:r>
      <w:del w:id="411" w:author="Author">
        <w:r w:rsidRPr="00981E8B" w:rsidDel="00F74E3A">
          <w:rPr>
            <w:rFonts w:ascii="Courier New" w:eastAsia="Times New Roman" w:hAnsi="Courier New" w:cs="Courier New"/>
            <w:color w:val="000000"/>
            <w:sz w:val="20"/>
            <w:szCs w:val="20"/>
          </w:rPr>
          <w:delText>make the assumption</w:delText>
        </w:r>
      </w:del>
      <w:ins w:id="412" w:author="Author">
        <w:r w:rsidR="00F74E3A" w:rsidRPr="00981E8B">
          <w:rPr>
            <w:rFonts w:ascii="Courier New" w:eastAsia="Times New Roman" w:hAnsi="Courier New" w:cs="Courier New"/>
            <w:color w:val="000000"/>
            <w:sz w:val="20"/>
            <w:szCs w:val="20"/>
          </w:rPr>
          <w:t>assume</w:t>
        </w:r>
      </w:ins>
      <w:r w:rsidRPr="00981E8B">
        <w:rPr>
          <w:rFonts w:ascii="Courier New" w:eastAsia="Times New Roman" w:hAnsi="Courier New" w:cs="Courier New"/>
          <w:color w:val="000000"/>
          <w:sz w:val="20"/>
          <w:szCs w:val="20"/>
        </w:rPr>
        <w:t xml:space="preserve"> that if </w:t>
      </w:r>
      <w:del w:id="413" w:author="Author">
        <w:r w:rsidRPr="00981E8B" w:rsidDel="00F74E3A">
          <w:rPr>
            <w:rFonts w:ascii="Courier New" w:eastAsia="Times New Roman" w:hAnsi="Courier New" w:cs="Courier New"/>
            <w:color w:val="000000"/>
            <w:sz w:val="20"/>
            <w:szCs w:val="20"/>
          </w:rPr>
          <w:delText xml:space="preserve">the </w:delText>
        </w:r>
      </w:del>
      <w:ins w:id="414" w:author="Author">
        <w:r w:rsidR="00F74E3A" w:rsidRPr="00981E8B">
          <w:rPr>
            <w:rFonts w:ascii="Courier New" w:eastAsia="Times New Roman" w:hAnsi="Courier New" w:cs="Courier New"/>
            <w:color w:val="000000"/>
            <w:sz w:val="20"/>
            <w:szCs w:val="20"/>
          </w:rPr>
          <w:t xml:space="preserve">an </w:t>
        </w:r>
      </w:ins>
      <w:r w:rsidRPr="00981E8B">
        <w:rPr>
          <w:rFonts w:ascii="Courier New" w:eastAsia="Times New Roman" w:hAnsi="Courier New" w:cs="Courier New"/>
          <w:color w:val="000000"/>
          <w:sz w:val="20"/>
          <w:szCs w:val="20"/>
        </w:rPr>
        <w:t xml:space="preserve">optimization technique works for this reanalysis dataset, it will also work </w:t>
      </w:r>
      <w:del w:id="415" w:author="Author">
        <w:r w:rsidRPr="00981E8B" w:rsidDel="00F74E3A">
          <w:rPr>
            <w:rFonts w:ascii="Courier New" w:eastAsia="Times New Roman" w:hAnsi="Courier New" w:cs="Courier New"/>
            <w:color w:val="000000"/>
            <w:sz w:val="20"/>
            <w:szCs w:val="20"/>
          </w:rPr>
          <w:delText xml:space="preserve">on </w:delText>
        </w:r>
      </w:del>
      <w:ins w:id="416" w:author="Author">
        <w:r w:rsidR="00F74E3A"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an improved one.</w:t>
      </w:r>
    </w:p>
    <w:p w14:paraId="2806E18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5AA11" w14:textId="77777777" w:rsidR="00E54739" w:rsidRPr="00981E8B" w:rsidRDefault="00F74E3A"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417" w:author="Author">
        <w:r w:rsidRPr="00981E8B">
          <w:rPr>
            <w:rFonts w:ascii="Courier New" w:eastAsia="Times New Roman" w:hAnsi="Courier New" w:cs="Courier New"/>
            <w:color w:val="000000"/>
            <w:sz w:val="20"/>
            <w:szCs w:val="20"/>
          </w:rPr>
          <w:t xml:space="preserve">Here, </w:t>
        </w:r>
      </w:ins>
      <w:del w:id="418" w:author="Author">
        <w:r w:rsidR="00E54739" w:rsidRPr="00981E8B" w:rsidDel="00F74E3A">
          <w:rPr>
            <w:rFonts w:ascii="Courier New" w:eastAsia="Times New Roman" w:hAnsi="Courier New" w:cs="Courier New"/>
            <w:color w:val="000000"/>
            <w:sz w:val="20"/>
            <w:szCs w:val="20"/>
          </w:rPr>
          <w:delText xml:space="preserve">The </w:delText>
        </w:r>
      </w:del>
      <w:ins w:id="419" w:author="Author">
        <w:r w:rsidRPr="00981E8B">
          <w:rPr>
            <w:rFonts w:ascii="Courier New" w:eastAsia="Times New Roman" w:hAnsi="Courier New" w:cs="Courier New"/>
            <w:color w:val="000000"/>
            <w:sz w:val="20"/>
            <w:szCs w:val="20"/>
          </w:rPr>
          <w:t xml:space="preserve">the </w:t>
        </w:r>
      </w:ins>
      <w:r w:rsidR="00E54739" w:rsidRPr="00981E8B">
        <w:rPr>
          <w:rFonts w:ascii="Courier New" w:eastAsia="Times New Roman" w:hAnsi="Courier New" w:cs="Courier New"/>
          <w:color w:val="000000"/>
          <w:sz w:val="20"/>
          <w:szCs w:val="20"/>
        </w:rPr>
        <w:t xml:space="preserve">predictand (which is to be predicted) </w:t>
      </w:r>
      <w:del w:id="420" w:author="Author">
        <w:r w:rsidR="00E54739" w:rsidRPr="00981E8B" w:rsidDel="00F74E3A">
          <w:rPr>
            <w:rFonts w:ascii="Courier New" w:eastAsia="Times New Roman" w:hAnsi="Courier New" w:cs="Courier New"/>
            <w:color w:val="000000"/>
            <w:sz w:val="20"/>
            <w:szCs w:val="20"/>
          </w:rPr>
          <w:delText>was here</w:delText>
        </w:r>
      </w:del>
      <w:ins w:id="421" w:author="Author">
        <w:r w:rsidRPr="00981E8B">
          <w:rPr>
            <w:rFonts w:ascii="Courier New" w:eastAsia="Times New Roman" w:hAnsi="Courier New" w:cs="Courier New"/>
            <w:color w:val="000000"/>
            <w:sz w:val="20"/>
            <w:szCs w:val="20"/>
          </w:rPr>
          <w:t>is</w:t>
        </w:r>
      </w:ins>
      <w:r w:rsidR="00E54739" w:rsidRPr="00981E8B">
        <w:rPr>
          <w:rFonts w:ascii="Courier New" w:eastAsia="Times New Roman" w:hAnsi="Courier New" w:cs="Courier New"/>
          <w:color w:val="000000"/>
          <w:sz w:val="20"/>
          <w:szCs w:val="20"/>
        </w:rPr>
        <w:t xml:space="preserve"> the daily precipitation (0540~UTC to 0540~UTC the following day) measured at the MeteoSwiss</w:t>
      </w:r>
      <w:ins w:id="422" w:author="Author">
        <w:r w:rsidRPr="00981E8B">
          <w:rPr>
            <w:rFonts w:ascii="Courier New" w:eastAsia="Times New Roman" w:hAnsi="Courier New" w:cs="Courier New"/>
            <w:color w:val="000000"/>
            <w:sz w:val="20"/>
            <w:szCs w:val="20"/>
          </w:rPr>
          <w:t xml:space="preserve"> network of</w:t>
        </w:r>
      </w:ins>
      <w:del w:id="423" w:author="Author">
        <w:r w:rsidR="00E54739" w:rsidRPr="00981E8B" w:rsidDel="00F74E3A">
          <w:rPr>
            <w:rFonts w:ascii="Courier New" w:eastAsia="Times New Roman" w:hAnsi="Courier New" w:cs="Courier New"/>
            <w:color w:val="000000"/>
            <w:sz w:val="20"/>
            <w:szCs w:val="20"/>
          </w:rPr>
          <w:delText>'</w:delText>
        </w:r>
      </w:del>
      <w:r w:rsidR="00E54739" w:rsidRPr="00981E8B">
        <w:rPr>
          <w:rFonts w:ascii="Courier New" w:eastAsia="Times New Roman" w:hAnsi="Courier New" w:cs="Courier New"/>
          <w:color w:val="000000"/>
          <w:sz w:val="20"/>
          <w:szCs w:val="20"/>
        </w:rPr>
        <w:t xml:space="preserve"> stations </w:t>
      </w:r>
      <w:del w:id="424" w:author="Author">
        <w:r w:rsidR="00E54739" w:rsidRPr="00981E8B" w:rsidDel="00F74E3A">
          <w:rPr>
            <w:rFonts w:ascii="Courier New" w:eastAsia="Times New Roman" w:hAnsi="Courier New" w:cs="Courier New"/>
            <w:color w:val="000000"/>
            <w:sz w:val="20"/>
            <w:szCs w:val="20"/>
          </w:rPr>
          <w:delText xml:space="preserve">network </w:delText>
        </w:r>
      </w:del>
      <w:r w:rsidR="00E54739" w:rsidRPr="00981E8B">
        <w:rPr>
          <w:rFonts w:ascii="Courier New" w:eastAsia="Times New Roman" w:hAnsi="Courier New" w:cs="Courier New"/>
          <w:color w:val="000000"/>
          <w:sz w:val="20"/>
          <w:szCs w:val="20"/>
        </w:rPr>
        <w:t>in the catchment of interest. The time series from every available gauging station were averaged over subregions of approximately 500~km</w:t>
      </w:r>
      <w:r w:rsidR="00E54739" w:rsidRPr="00981E8B">
        <w:rPr>
          <w:rFonts w:ascii="Courier New" w:eastAsia="Times New Roman" w:hAnsi="Courier New" w:cs="Courier New"/>
          <w:color w:val="008000"/>
          <w:sz w:val="20"/>
          <w:szCs w:val="20"/>
        </w:rPr>
        <w:t>$^{2}$</w:t>
      </w:r>
      <w:r w:rsidR="00E54739"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[see][for </w:t>
      </w:r>
      <w:del w:id="425" w:author="Author">
        <w:r w:rsidR="00E54739" w:rsidRPr="00981E8B" w:rsidDel="00F74E3A">
          <w:rPr>
            <w:rFonts w:ascii="Courier New" w:eastAsia="Times New Roman" w:hAnsi="Courier New" w:cs="Courier New"/>
            <w:color w:val="000000"/>
            <w:sz w:val="20"/>
            <w:szCs w:val="20"/>
          </w:rPr>
          <w:delText xml:space="preserve">the </w:delText>
        </w:r>
      </w:del>
      <w:r w:rsidR="00E54739" w:rsidRPr="00981E8B">
        <w:rPr>
          <w:rFonts w:ascii="Courier New" w:eastAsia="Times New Roman" w:hAnsi="Courier New" w:cs="Courier New"/>
          <w:color w:val="000000"/>
          <w:sz w:val="20"/>
          <w:szCs w:val="20"/>
        </w:rPr>
        <w:t xml:space="preserve">details]{Horton2012a} in order to smooth local effects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{Obled2002, Marty2012}. The time series </w:t>
      </w:r>
      <w:del w:id="426" w:author="Author">
        <w:r w:rsidR="00E54739" w:rsidRPr="00981E8B" w:rsidDel="00F74E3A">
          <w:rPr>
            <w:rFonts w:ascii="Courier New" w:eastAsia="Times New Roman" w:hAnsi="Courier New" w:cs="Courier New"/>
            <w:color w:val="000000"/>
            <w:sz w:val="20"/>
            <w:szCs w:val="20"/>
          </w:rPr>
          <w:delText>need to</w:delText>
        </w:r>
      </w:del>
      <w:ins w:id="427" w:author="Author">
        <w:r w:rsidRPr="00981E8B">
          <w:rPr>
            <w:rFonts w:ascii="Courier New" w:eastAsia="Times New Roman" w:hAnsi="Courier New" w:cs="Courier New"/>
            <w:color w:val="000000"/>
            <w:sz w:val="20"/>
            <w:szCs w:val="20"/>
          </w:rPr>
          <w:t>must</w:t>
        </w:r>
      </w:ins>
      <w:r w:rsidR="00E54739" w:rsidRPr="00981E8B">
        <w:rPr>
          <w:rFonts w:ascii="Courier New" w:eastAsia="Times New Roman" w:hAnsi="Courier New" w:cs="Courier New"/>
          <w:color w:val="000000"/>
          <w:sz w:val="20"/>
          <w:szCs w:val="20"/>
        </w:rPr>
        <w:t xml:space="preserve"> be split into </w:t>
      </w:r>
      <w:del w:id="428" w:author="Author">
        <w:r w:rsidR="00E54739" w:rsidRPr="00981E8B" w:rsidDel="00F74E3A">
          <w:rPr>
            <w:rFonts w:ascii="Courier New" w:eastAsia="Times New Roman" w:hAnsi="Courier New" w:cs="Courier New"/>
            <w:color w:val="000000"/>
            <w:sz w:val="20"/>
            <w:szCs w:val="20"/>
          </w:rPr>
          <w:delText xml:space="preserve">a </w:delText>
        </w:r>
      </w:del>
      <w:r w:rsidR="00E54739" w:rsidRPr="00981E8B">
        <w:rPr>
          <w:rFonts w:ascii="Courier New" w:eastAsia="Times New Roman" w:hAnsi="Courier New" w:cs="Courier New"/>
          <w:color w:val="000000"/>
          <w:sz w:val="20"/>
          <w:szCs w:val="20"/>
        </w:rPr>
        <w:t xml:space="preserve">calibration and </w:t>
      </w:r>
      <w:del w:id="429" w:author="Author">
        <w:r w:rsidR="00E54739" w:rsidRPr="00981E8B" w:rsidDel="00F74E3A">
          <w:rPr>
            <w:rFonts w:ascii="Courier New" w:eastAsia="Times New Roman" w:hAnsi="Courier New" w:cs="Courier New"/>
            <w:color w:val="000000"/>
            <w:sz w:val="20"/>
            <w:szCs w:val="20"/>
          </w:rPr>
          <w:delText xml:space="preserve">an </w:delText>
        </w:r>
      </w:del>
      <w:r w:rsidR="00E54739" w:rsidRPr="00981E8B">
        <w:rPr>
          <w:rFonts w:ascii="Courier New" w:eastAsia="Times New Roman" w:hAnsi="Courier New" w:cs="Courier New"/>
          <w:color w:val="000000"/>
          <w:sz w:val="20"/>
          <w:szCs w:val="20"/>
        </w:rPr>
        <w:t>independent validation periods.</w:t>
      </w:r>
    </w:p>
    <w:p w14:paraId="135A1B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D828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9047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\section{The considered analog method}</w:t>
      </w:r>
    </w:p>
    <w:p w14:paraId="241E31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\label{sec:am}</w:t>
      </w:r>
    </w:p>
    <w:p w14:paraId="355A7F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DE3DD0" w14:textId="0242E61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AMs are based on the principle that two similar synoptic situations may </w:t>
      </w:r>
      <w:del w:id="430" w:author="Author">
        <w:r w:rsidRPr="00981E8B" w:rsidDel="00FE1643">
          <w:rPr>
            <w:rFonts w:ascii="Courier New" w:eastAsia="Times New Roman" w:hAnsi="Courier New" w:cs="Courier New"/>
            <w:color w:val="000000"/>
            <w:sz w:val="20"/>
            <w:szCs w:val="20"/>
          </w:rPr>
          <w:delText xml:space="preserve">produce </w:delText>
        </w:r>
      </w:del>
      <w:ins w:id="431" w:author="Author">
        <w:r w:rsidR="00FE1643" w:rsidRPr="00981E8B">
          <w:rPr>
            <w:rFonts w:ascii="Courier New" w:eastAsia="Times New Roman" w:hAnsi="Courier New" w:cs="Courier New"/>
            <w:color w:val="000000"/>
            <w:sz w:val="20"/>
            <w:szCs w:val="20"/>
          </w:rPr>
          <w:t xml:space="preserve">result in </w:t>
        </w:r>
      </w:ins>
      <w:r w:rsidRPr="00981E8B">
        <w:rPr>
          <w:rFonts w:ascii="Courier New" w:eastAsia="Times New Roman" w:hAnsi="Courier New" w:cs="Courier New"/>
          <w:color w:val="000000"/>
          <w:sz w:val="20"/>
          <w:szCs w:val="20"/>
        </w:rPr>
        <w:t xml:space="preserve">similar local effects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{Lorenz1956, Lorenz1969}. Thus, they consist </w:t>
      </w:r>
      <w:del w:id="432" w:author="Author">
        <w:r w:rsidRPr="00981E8B" w:rsidDel="00FE1643">
          <w:rPr>
            <w:rFonts w:ascii="Courier New" w:eastAsia="Times New Roman" w:hAnsi="Courier New" w:cs="Courier New"/>
            <w:color w:val="000000"/>
            <w:sz w:val="20"/>
            <w:szCs w:val="20"/>
          </w:rPr>
          <w:delText xml:space="preserve">in </w:delText>
        </w:r>
      </w:del>
      <w:ins w:id="433" w:author="Author">
        <w:r w:rsidR="00FE164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searching </w:t>
      </w:r>
      <w:ins w:id="434" w:author="Author">
        <w:r w:rsidR="00FE1643"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a certain number of past situations in a meteorological archive that present similar properties for chosen predictors, according to an analogy criteria, in order to extract the observed values of the local weather variable of interest from another archive (predictand time series, see </w:t>
      </w:r>
      <w:del w:id="435" w:author="Author">
        <w:r w:rsidRPr="00981E8B" w:rsidDel="00FE1643">
          <w:rPr>
            <w:rFonts w:ascii="Courier New" w:eastAsia="Times New Roman" w:hAnsi="Courier New" w:cs="Courier New"/>
            <w:color w:val="000000"/>
            <w:sz w:val="20"/>
            <w:szCs w:val="20"/>
          </w:rPr>
          <w:delText xml:space="preserve">section </w:delText>
        </w:r>
      </w:del>
      <w:ins w:id="436" w:author="Author">
        <w:r w:rsidR="00FE1643"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{sec:case_study_data}</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{sec:data}). Based on these analog observations, the conditional empirical distribution </w:t>
      </w:r>
      <w:ins w:id="437" w:author="Author">
        <w:r w:rsidR="00FE1643"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 xml:space="preserve">considered as the probabilistic prediction for the target day (the day one </w:t>
      </w:r>
      <w:del w:id="438" w:author="Author">
        <w:r w:rsidRPr="00981E8B" w:rsidDel="00FE1643">
          <w:rPr>
            <w:rFonts w:ascii="Courier New" w:eastAsia="Times New Roman" w:hAnsi="Courier New" w:cs="Courier New"/>
            <w:color w:val="000000"/>
            <w:sz w:val="20"/>
            <w:szCs w:val="20"/>
          </w:rPr>
          <w:delText xml:space="preserve">wants </w:delText>
        </w:r>
      </w:del>
      <w:ins w:id="439" w:author="Author">
        <w:r w:rsidR="00FE1643" w:rsidRPr="00981E8B">
          <w:rPr>
            <w:rFonts w:ascii="Courier New" w:eastAsia="Times New Roman" w:hAnsi="Courier New" w:cs="Courier New"/>
            <w:color w:val="000000"/>
            <w:sz w:val="20"/>
            <w:szCs w:val="20"/>
          </w:rPr>
          <w:t xml:space="preserve">wishes </w:t>
        </w:r>
      </w:ins>
      <w:r w:rsidRPr="00981E8B">
        <w:rPr>
          <w:rFonts w:ascii="Courier New" w:eastAsia="Times New Roman" w:hAnsi="Courier New" w:cs="Courier New"/>
          <w:color w:val="000000"/>
          <w:sz w:val="20"/>
          <w:szCs w:val="20"/>
        </w:rPr>
        <w:t xml:space="preserve">to predict) is </w:t>
      </w:r>
      <w:del w:id="440" w:author="Author">
        <w:r w:rsidRPr="00981E8B" w:rsidDel="000D2DC7">
          <w:rPr>
            <w:rFonts w:ascii="Courier New" w:eastAsia="Times New Roman" w:hAnsi="Courier New" w:cs="Courier New"/>
            <w:color w:val="000000"/>
            <w:sz w:val="20"/>
            <w:szCs w:val="20"/>
          </w:rPr>
          <w:delText>built</w:delText>
        </w:r>
      </w:del>
      <w:ins w:id="441" w:author="Author">
        <w:r w:rsidR="000D2DC7" w:rsidRPr="00981E8B">
          <w:rPr>
            <w:rFonts w:ascii="Courier New" w:eastAsia="Times New Roman" w:hAnsi="Courier New" w:cs="Courier New"/>
            <w:color w:val="000000"/>
            <w:sz w:val="20"/>
            <w:szCs w:val="20"/>
          </w:rPr>
          <w:t>constructed</w:t>
        </w:r>
      </w:ins>
      <w:r w:rsidRPr="00981E8B">
        <w:rPr>
          <w:rFonts w:ascii="Courier New" w:eastAsia="Times New Roman" w:hAnsi="Courier New" w:cs="Courier New"/>
          <w:color w:val="000000"/>
          <w:sz w:val="20"/>
          <w:szCs w:val="20"/>
        </w:rPr>
        <w:t>.</w:t>
      </w:r>
    </w:p>
    <w:p w14:paraId="47F652F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D9B80E" w14:textId="1CFD433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Predictors for precipitation prediction</w:t>
      </w:r>
      <w:ins w:id="442" w:author="Author">
        <w:r w:rsidR="000D2DC7" w:rsidRPr="00981E8B">
          <w:rPr>
            <w:rFonts w:ascii="Courier New" w:eastAsia="Times New Roman" w:hAnsi="Courier New" w:cs="Courier New"/>
            <w:color w:val="000000"/>
            <w:sz w:val="20"/>
            <w:szCs w:val="20"/>
          </w:rPr>
          <w:t>s</w:t>
        </w:r>
      </w:ins>
      <w:del w:id="443" w:author="Author">
        <w:r w:rsidRPr="00981E8B" w:rsidDel="000D2DC7">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can be varied</w:t>
      </w:r>
      <w:ins w:id="444" w:author="Author">
        <w:r w:rsidR="000D2DC7" w:rsidRPr="00981E8B">
          <w:rPr>
            <w:rFonts w:ascii="Courier New" w:eastAsia="Times New Roman" w:hAnsi="Courier New" w:cs="Courier New"/>
            <w:color w:val="000000"/>
            <w:sz w:val="20"/>
            <w:szCs w:val="20"/>
          </w:rPr>
          <w:t>.</w:t>
        </w:r>
      </w:ins>
      <w:del w:id="445" w:author="Author">
        <w:r w:rsidRPr="00981E8B" w:rsidDel="000D2DC7">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446" w:author="Author">
        <w:r w:rsidRPr="00981E8B" w:rsidDel="000D2DC7">
          <w:rPr>
            <w:rFonts w:ascii="Courier New" w:eastAsia="Times New Roman" w:hAnsi="Courier New" w:cs="Courier New"/>
            <w:color w:val="000000"/>
            <w:sz w:val="20"/>
            <w:szCs w:val="20"/>
          </w:rPr>
          <w:delText>e.g.</w:delText>
        </w:r>
      </w:del>
      <w:ins w:id="447" w:author="Author">
        <w:r w:rsidR="000D2DC7" w:rsidRPr="00981E8B">
          <w:rPr>
            <w:rFonts w:ascii="Courier New" w:eastAsia="Times New Roman" w:hAnsi="Courier New" w:cs="Courier New"/>
            <w:color w:val="000000"/>
            <w:sz w:val="20"/>
            <w:szCs w:val="20"/>
          </w:rPr>
          <w:t>For example</w:t>
        </w:r>
      </w:ins>
      <w:r w:rsidRPr="00981E8B">
        <w:rPr>
          <w:rFonts w:ascii="Courier New" w:eastAsia="Times New Roman" w:hAnsi="Courier New" w:cs="Courier New"/>
          <w:color w:val="000000"/>
          <w:sz w:val="20"/>
          <w:szCs w:val="20"/>
        </w:rPr>
        <w:t xml:space="preserve">, </w:t>
      </w:r>
      <w:ins w:id="448" w:author="Author">
        <w:r w:rsidR="000D2DC7"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geopotential height at different pressure levels and temporal windows,</w:t>
      </w:r>
      <w:ins w:id="449" w:author="Author">
        <w:r w:rsidR="000D2DC7" w:rsidRPr="00981E8B">
          <w:rPr>
            <w:rFonts w:ascii="Courier New" w:eastAsia="Times New Roman" w:hAnsi="Courier New" w:cs="Courier New"/>
            <w:color w:val="000000"/>
            <w:sz w:val="20"/>
            <w:szCs w:val="20"/>
          </w:rPr>
          <w:t xml:space="preserve"> or</w:t>
        </w:r>
      </w:ins>
      <w:r w:rsidRPr="00981E8B">
        <w:rPr>
          <w:rFonts w:ascii="Courier New" w:eastAsia="Times New Roman" w:hAnsi="Courier New" w:cs="Courier New"/>
          <w:color w:val="000000"/>
          <w:sz w:val="20"/>
          <w:szCs w:val="20"/>
        </w:rPr>
        <w:t xml:space="preserve"> humidity variables</w:t>
      </w:r>
      <w:del w:id="450" w:author="Author">
        <w:r w:rsidRPr="00981E8B" w:rsidDel="000D2DC7">
          <w:rPr>
            <w:rFonts w:ascii="Courier New" w:eastAsia="Times New Roman" w:hAnsi="Courier New" w:cs="Courier New"/>
            <w:color w:val="000000"/>
            <w:sz w:val="20"/>
            <w:szCs w:val="20"/>
          </w:rPr>
          <w:delText>, etc</w:delText>
        </w:r>
      </w:del>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[see][for a more detailed list of predictors]{BenDaoud2016}. Th</w:t>
      </w:r>
      <w:ins w:id="451" w:author="Author">
        <w:r w:rsidR="000D2DC7" w:rsidRPr="00981E8B">
          <w:rPr>
            <w:rFonts w:ascii="Courier New" w:eastAsia="Times New Roman" w:hAnsi="Courier New" w:cs="Courier New"/>
            <w:color w:val="000000"/>
            <w:sz w:val="20"/>
            <w:szCs w:val="20"/>
          </w:rPr>
          <w:t>is</w:t>
        </w:r>
      </w:ins>
      <w:del w:id="452" w:author="Author">
        <w:r w:rsidRPr="00981E8B" w:rsidDel="000D2DC7">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method often contains several levels of analogy, </w:t>
      </w:r>
      <w:commentRangeStart w:id="453"/>
      <w:r w:rsidRPr="00981E8B">
        <w:rPr>
          <w:rFonts w:ascii="Courier New" w:eastAsia="Times New Roman" w:hAnsi="Courier New" w:cs="Courier New"/>
          <w:color w:val="000000"/>
          <w:sz w:val="20"/>
          <w:szCs w:val="20"/>
        </w:rPr>
        <w:t xml:space="preserve">which </w:t>
      </w:r>
      <w:del w:id="454" w:author="Author">
        <w:r w:rsidRPr="00981E8B" w:rsidDel="000D2DC7">
          <w:rPr>
            <w:rFonts w:ascii="Courier New" w:eastAsia="Times New Roman" w:hAnsi="Courier New" w:cs="Courier New"/>
            <w:color w:val="000000"/>
            <w:sz w:val="20"/>
            <w:szCs w:val="20"/>
          </w:rPr>
          <w:delText xml:space="preserve">are </w:delText>
        </w:r>
      </w:del>
      <w:ins w:id="455" w:author="Author">
        <w:r w:rsidR="000D2DC7" w:rsidRPr="00981E8B">
          <w:rPr>
            <w:rFonts w:ascii="Courier New" w:eastAsia="Times New Roman" w:hAnsi="Courier New" w:cs="Courier New"/>
            <w:color w:val="000000"/>
            <w:sz w:val="20"/>
            <w:szCs w:val="20"/>
          </w:rPr>
          <w:t xml:space="preserve">constitute of </w:t>
        </w:r>
      </w:ins>
      <w:r w:rsidRPr="00981E8B">
        <w:rPr>
          <w:rFonts w:ascii="Courier New" w:eastAsia="Times New Roman" w:hAnsi="Courier New" w:cs="Courier New"/>
          <w:color w:val="000000"/>
          <w:sz w:val="20"/>
          <w:szCs w:val="20"/>
        </w:rPr>
        <w:t>successive subsampling</w:t>
      </w:r>
      <w:ins w:id="456" w:author="Author">
        <w:r w:rsidR="000D2DC7"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on predictors of different nature</w:t>
      </w:r>
      <w:ins w:id="457" w:author="Author">
        <w:r w:rsidR="000D2DC7" w:rsidRPr="00981E8B">
          <w:rPr>
            <w:rFonts w:ascii="Courier New" w:eastAsia="Times New Roman" w:hAnsi="Courier New" w:cs="Courier New"/>
            <w:color w:val="000000"/>
            <w:sz w:val="20"/>
            <w:szCs w:val="20"/>
          </w:rPr>
          <w:t>s</w:t>
        </w:r>
        <w:commentRangeEnd w:id="453"/>
        <w:r w:rsidR="000D2DC7" w:rsidRPr="00981E8B">
          <w:rPr>
            <w:rStyle w:val="CommentReference"/>
          </w:rPr>
          <w:commentReference w:id="453"/>
        </w:r>
      </w:ins>
      <w:r w:rsidRPr="00981E8B">
        <w:rPr>
          <w:rFonts w:ascii="Courier New" w:eastAsia="Times New Roman" w:hAnsi="Courier New" w:cs="Courier New"/>
          <w:color w:val="000000"/>
          <w:sz w:val="20"/>
          <w:szCs w:val="20"/>
        </w:rPr>
        <w:t xml:space="preserve"> (e.g., atmospheric circulation, moisture variables, vertical motion, and air temperature). </w:t>
      </w:r>
    </w:p>
    <w:p w14:paraId="6E76C14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0E873" w14:textId="7E88A56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basis of the AM implementation considered here is the following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t>
      </w:r>
      <w:ins w:id="458" w:author="Author">
        <w:r w:rsidR="000D2DC7"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same approach as][]{Guilbaud1997, Bontron2005, Marty2012, Horton2012, Radanovics2013, Chardon2014, Dayon2015, BenDaoud2016}:</w:t>
      </w:r>
    </w:p>
    <w:p w14:paraId="3B427E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EDCFF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{enumerate}</w:t>
      </w:r>
    </w:p>
    <w:p w14:paraId="3E4F387A" w14:textId="04334A9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Preselection: </w:t>
      </w:r>
      <w:del w:id="459" w:author="Author">
        <w:r w:rsidRPr="00981E8B" w:rsidDel="000D2DC7">
          <w:rPr>
            <w:rFonts w:ascii="Courier New" w:eastAsia="Times New Roman" w:hAnsi="Courier New" w:cs="Courier New"/>
            <w:color w:val="000000"/>
            <w:sz w:val="20"/>
            <w:szCs w:val="20"/>
          </w:rPr>
          <w:delText xml:space="preserve">to </w:delText>
        </w:r>
      </w:del>
      <w:ins w:id="460" w:author="Author">
        <w:r w:rsidR="000D2DC7"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 xml:space="preserve">cope with seasonal effects, </w:t>
      </w:r>
      <w:r w:rsidRPr="00981E8B">
        <w:rPr>
          <w:rFonts w:ascii="Courier New" w:eastAsia="Times New Roman" w:hAnsi="Courier New" w:cs="Courier New"/>
          <w:color w:val="008000"/>
          <w:sz w:val="20"/>
          <w:szCs w:val="20"/>
        </w:rPr>
        <w:t>$n_{0}$</w:t>
      </w:r>
      <w:r w:rsidRPr="00981E8B">
        <w:rPr>
          <w:rFonts w:ascii="Courier New" w:eastAsia="Times New Roman" w:hAnsi="Courier New" w:cs="Courier New"/>
          <w:color w:val="000000"/>
          <w:sz w:val="20"/>
          <w:szCs w:val="20"/>
        </w:rPr>
        <w:t xml:space="preserve"> candidate dates are extracted from the archive within a period of four months centered around the target date, for every year of the archive. Alternatively, the candidate dates can be selected based on similar air temperature</w:t>
      </w:r>
      <w:ins w:id="461" w:author="Author">
        <w:r w:rsidR="000D2DC7"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[see][]{BenDaoud2016}.</w:t>
      </w:r>
    </w:p>
    <w:p w14:paraId="003677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49A784C" w14:textId="35F50B4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First level of analogy: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dates are selected out of the preselected </w:t>
      </w:r>
      <w:r w:rsidRPr="00981E8B">
        <w:rPr>
          <w:rFonts w:ascii="Courier New" w:eastAsia="Times New Roman" w:hAnsi="Courier New" w:cs="Courier New"/>
          <w:color w:val="008000"/>
          <w:sz w:val="20"/>
          <w:szCs w:val="20"/>
        </w:rPr>
        <w:t>$n_{0}$</w:t>
      </w:r>
      <w:r w:rsidRPr="00981E8B">
        <w:rPr>
          <w:rFonts w:ascii="Courier New" w:eastAsia="Times New Roman" w:hAnsi="Courier New" w:cs="Courier New"/>
          <w:color w:val="000000"/>
          <w:sz w:val="20"/>
          <w:szCs w:val="20"/>
        </w:rPr>
        <w:t xml:space="preserve">, by means of an analogy ranking. The first level of analogy for precipitation prediction is often based on the atmospheric circulation. The similarity </w:t>
      </w:r>
      <w:del w:id="462" w:author="Author">
        <w:r w:rsidRPr="00981E8B" w:rsidDel="000D2DC7">
          <w:rPr>
            <w:rFonts w:ascii="Courier New" w:eastAsia="Times New Roman" w:hAnsi="Courier New" w:cs="Courier New"/>
            <w:color w:val="000000"/>
            <w:sz w:val="20"/>
            <w:szCs w:val="20"/>
          </w:rPr>
          <w:delText xml:space="preserve">of </w:delText>
        </w:r>
      </w:del>
      <w:ins w:id="463" w:author="Author">
        <w:r w:rsidR="000D2DC7" w:rsidRPr="00981E8B">
          <w:rPr>
            <w:rFonts w:ascii="Courier New" w:eastAsia="Times New Roman" w:hAnsi="Courier New" w:cs="Courier New"/>
            <w:color w:val="000000"/>
            <w:sz w:val="20"/>
            <w:szCs w:val="20"/>
          </w:rPr>
          <w:t xml:space="preserve">between </w:t>
        </w:r>
      </w:ins>
      <w:r w:rsidRPr="00981E8B">
        <w:rPr>
          <w:rFonts w:ascii="Courier New" w:eastAsia="Times New Roman" w:hAnsi="Courier New" w:cs="Courier New"/>
          <w:color w:val="000000"/>
          <w:sz w:val="20"/>
          <w:szCs w:val="20"/>
        </w:rPr>
        <w:t xml:space="preserve">the atmospheric circulation of the target date </w:t>
      </w:r>
      <w:del w:id="464" w:author="Author">
        <w:r w:rsidRPr="00981E8B" w:rsidDel="000D2DC7">
          <w:rPr>
            <w:rFonts w:ascii="Courier New" w:eastAsia="Times New Roman" w:hAnsi="Courier New" w:cs="Courier New"/>
            <w:color w:val="000000"/>
            <w:sz w:val="20"/>
            <w:szCs w:val="20"/>
          </w:rPr>
          <w:delText xml:space="preserve">with </w:delText>
        </w:r>
      </w:del>
      <w:ins w:id="465" w:author="Author">
        <w:r w:rsidR="000D2DC7" w:rsidRPr="00981E8B">
          <w:rPr>
            <w:rFonts w:ascii="Courier New" w:eastAsia="Times New Roman" w:hAnsi="Courier New" w:cs="Courier New"/>
            <w:color w:val="000000"/>
            <w:sz w:val="20"/>
            <w:szCs w:val="20"/>
          </w:rPr>
          <w:t xml:space="preserve">and </w:t>
        </w:r>
      </w:ins>
      <w:r w:rsidRPr="00981E8B">
        <w:rPr>
          <w:rFonts w:ascii="Courier New" w:eastAsia="Times New Roman" w:hAnsi="Courier New" w:cs="Courier New"/>
          <w:color w:val="000000"/>
          <w:sz w:val="20"/>
          <w:szCs w:val="20"/>
        </w:rPr>
        <w:t xml:space="preserve">the candidate situations is assessed </w:t>
      </w:r>
      <w:commentRangeStart w:id="466"/>
      <w:del w:id="467" w:author="Author">
        <w:r w:rsidRPr="00981E8B" w:rsidDel="000D2DC7">
          <w:rPr>
            <w:rFonts w:ascii="Courier New" w:eastAsia="Times New Roman" w:hAnsi="Courier New" w:cs="Courier New"/>
            <w:color w:val="000000"/>
            <w:sz w:val="20"/>
            <w:szCs w:val="20"/>
          </w:rPr>
          <w:delText xml:space="preserve">on </w:delText>
        </w:r>
      </w:del>
      <w:ins w:id="468" w:author="Author">
        <w:r w:rsidR="000D2DC7" w:rsidRPr="00981E8B">
          <w:rPr>
            <w:rFonts w:ascii="Courier New" w:eastAsia="Times New Roman" w:hAnsi="Courier New" w:cs="Courier New"/>
            <w:color w:val="000000"/>
            <w:sz w:val="20"/>
            <w:szCs w:val="20"/>
          </w:rPr>
          <w:t xml:space="preserve">in terms of </w:t>
        </w:r>
        <w:commentRangeEnd w:id="466"/>
        <w:r w:rsidR="000D2DC7" w:rsidRPr="00981E8B">
          <w:rPr>
            <w:rStyle w:val="CommentReference"/>
          </w:rPr>
          <w:commentReference w:id="466"/>
        </w:r>
      </w:ins>
      <w:r w:rsidRPr="00981E8B">
        <w:rPr>
          <w:rFonts w:ascii="Courier New" w:eastAsia="Times New Roman" w:hAnsi="Courier New" w:cs="Courier New"/>
          <w:color w:val="000000"/>
          <w:sz w:val="20"/>
          <w:szCs w:val="20"/>
        </w:rPr>
        <w:t xml:space="preserve">the geopotential height (at specific pressure levels, such as 500 and 1000~hPa, and over a certain spatial window, e.g., 12~h and 24~h) by means of the S1 criteria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[Eq.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{eq:S1}), ][]{Teweles1954, Drosdowsky2003}, which is a comparison of gradients</w:t>
      </w:r>
      <w:del w:id="469" w:author="Author">
        <w:r w:rsidRPr="00981E8B" w:rsidDel="000D2DC7">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over a defined spatial window. </w:t>
      </w:r>
      <w:ins w:id="470" w:author="Author">
        <w:r w:rsidR="000D2DC7" w:rsidRPr="00981E8B">
          <w:rPr>
            <w:rFonts w:ascii="Courier New" w:eastAsia="Times New Roman" w:hAnsi="Courier New" w:cs="Courier New"/>
            <w:color w:val="000000"/>
            <w:sz w:val="20"/>
            <w:szCs w:val="20"/>
          </w:rPr>
          <w:t xml:space="preserve">Various studies have found </w:t>
        </w:r>
      </w:ins>
      <w:del w:id="471" w:author="Author">
        <w:r w:rsidRPr="00981E8B" w:rsidDel="000D2DC7">
          <w:rPr>
            <w:rFonts w:ascii="Courier New" w:eastAsia="Times New Roman" w:hAnsi="Courier New" w:cs="Courier New"/>
            <w:color w:val="000000"/>
            <w:sz w:val="20"/>
            <w:szCs w:val="20"/>
          </w:rPr>
          <w:delText xml:space="preserve">The </w:delText>
        </w:r>
      </w:del>
      <w:ins w:id="472" w:author="Author">
        <w:r w:rsidR="000D2DC7"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S1 criteria </w:t>
      </w:r>
      <w:del w:id="473" w:author="Author">
        <w:r w:rsidRPr="00981E8B" w:rsidDel="000D2DC7">
          <w:rPr>
            <w:rFonts w:ascii="Courier New" w:eastAsia="Times New Roman" w:hAnsi="Courier New" w:cs="Courier New"/>
            <w:color w:val="000000"/>
            <w:sz w:val="20"/>
            <w:szCs w:val="20"/>
          </w:rPr>
          <w:delText xml:space="preserve">is found </w:delText>
        </w:r>
      </w:del>
      <w:ins w:id="474" w:author="Author">
        <w:r w:rsidR="000D2DC7"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 xml:space="preserve">more relevant than Euclidean distances for pressure fields </w:t>
      </w:r>
      <w:del w:id="475" w:author="Author">
        <w:r w:rsidRPr="00981E8B" w:rsidDel="000D2DC7">
          <w:rPr>
            <w:rFonts w:ascii="Courier New" w:eastAsia="Times New Roman" w:hAnsi="Courier New" w:cs="Courier New"/>
            <w:color w:val="000000"/>
            <w:sz w:val="20"/>
            <w:szCs w:val="20"/>
          </w:rPr>
          <w:delText xml:space="preserve">by different studies </w:delText>
        </w:r>
      </w:del>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{Wilson1980, Woodcock1980, Guilbaud1998, Bontron2004}.</w:t>
      </w:r>
    </w:p>
    <w:p w14:paraId="7505E1E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DB7A75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99C9C3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label{eq:S1}</w:t>
      </w:r>
    </w:p>
    <w:p w14:paraId="5820AB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S1=100 \frac {\displaystyle \sum_{i} \vert \Delta\hat{z}_{i} - \Delta z_{i} \vert}</w:t>
      </w:r>
    </w:p>
    <w:p w14:paraId="786384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{\displaystyle \sum_{i} max( \vert \Delta\hat{z}_{i} \vert , \vert \Delta z_{i} \vert ) }</w:t>
      </w:r>
    </w:p>
    <w:p w14:paraId="1CE457A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7F04686D" w14:textId="14BDD9E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$\Delta \hat{z}_{i}$</w:t>
      </w:r>
      <w:r w:rsidRPr="00981E8B">
        <w:rPr>
          <w:rFonts w:ascii="Courier New" w:eastAsia="Times New Roman" w:hAnsi="Courier New" w:cs="Courier New"/>
          <w:color w:val="000000"/>
          <w:sz w:val="20"/>
          <w:szCs w:val="20"/>
        </w:rPr>
        <w:t xml:space="preserve"> is the forecast geopotential height difference between the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{i}th pair of adjacent points from the grid of the target situation, and </w:t>
      </w:r>
      <w:r w:rsidRPr="00981E8B">
        <w:rPr>
          <w:rFonts w:ascii="Courier New" w:eastAsia="Times New Roman" w:hAnsi="Courier New" w:cs="Courier New"/>
          <w:color w:val="008000"/>
          <w:sz w:val="20"/>
          <w:szCs w:val="20"/>
        </w:rPr>
        <w:t>$\Delta z_{i}$</w:t>
      </w:r>
      <w:r w:rsidRPr="00981E8B">
        <w:rPr>
          <w:rFonts w:ascii="Courier New" w:eastAsia="Times New Roman" w:hAnsi="Courier New" w:cs="Courier New"/>
          <w:color w:val="000000"/>
          <w:sz w:val="20"/>
          <w:szCs w:val="20"/>
        </w:rPr>
        <w:t xml:space="preserve"> is the corresponding observed geopotential height difference in the candidate situation. The differences are processed separately in both directions. The smaller the S1 values, the more similar the pressure fields</w:t>
      </w:r>
      <w:ins w:id="476" w:author="Author">
        <w:r w:rsidR="000D2DC7" w:rsidRPr="00981E8B">
          <w:rPr>
            <w:rFonts w:ascii="Courier New" w:eastAsia="Times New Roman" w:hAnsi="Courier New" w:cs="Courier New"/>
            <w:color w:val="000000"/>
            <w:sz w:val="20"/>
            <w:szCs w:val="20"/>
          </w:rPr>
          <w:t xml:space="preserve"> are</w:t>
        </w:r>
      </w:ins>
      <w:r w:rsidRPr="00981E8B">
        <w:rPr>
          <w:rFonts w:ascii="Courier New" w:eastAsia="Times New Roman" w:hAnsi="Courier New" w:cs="Courier New"/>
          <w:color w:val="000000"/>
          <w:sz w:val="20"/>
          <w:szCs w:val="20"/>
        </w:rPr>
        <w:t>.</w:t>
      </w:r>
    </w:p>
    <w:p w14:paraId="672722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3756A38" w14:textId="6772C3F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The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dates with the lowest </w:t>
      </w:r>
      <w:ins w:id="477" w:author="Author">
        <w:r w:rsidR="000D2DC7" w:rsidRPr="00981E8B">
          <w:rPr>
            <w:rFonts w:ascii="Courier New" w:eastAsia="Times New Roman" w:hAnsi="Courier New" w:cs="Courier New"/>
            <w:color w:val="000000"/>
            <w:sz w:val="20"/>
            <w:szCs w:val="20"/>
          </w:rPr>
          <w:t xml:space="preserve">S1 </w:t>
        </w:r>
      </w:ins>
      <w:r w:rsidRPr="00981E8B">
        <w:rPr>
          <w:rFonts w:ascii="Courier New" w:eastAsia="Times New Roman" w:hAnsi="Courier New" w:cs="Courier New"/>
          <w:color w:val="000000"/>
          <w:sz w:val="20"/>
          <w:szCs w:val="20"/>
        </w:rPr>
        <w:t xml:space="preserve">values </w:t>
      </w:r>
      <w:del w:id="478" w:author="Author">
        <w:r w:rsidRPr="00981E8B" w:rsidDel="000D2DC7">
          <w:rPr>
            <w:rFonts w:ascii="Courier New" w:eastAsia="Times New Roman" w:hAnsi="Courier New" w:cs="Courier New"/>
            <w:color w:val="000000"/>
            <w:sz w:val="20"/>
            <w:szCs w:val="20"/>
          </w:rPr>
          <w:delText xml:space="preserve">of S1 </w:delText>
        </w:r>
      </w:del>
      <w:r w:rsidRPr="00981E8B">
        <w:rPr>
          <w:rFonts w:ascii="Courier New" w:eastAsia="Times New Roman" w:hAnsi="Courier New" w:cs="Courier New"/>
          <w:color w:val="000000"/>
          <w:sz w:val="20"/>
          <w:szCs w:val="20"/>
        </w:rPr>
        <w:t xml:space="preserve">are considered as analog situations, in terms of the atmospheric circulation, </w:t>
      </w:r>
      <w:del w:id="479" w:author="Author">
        <w:r w:rsidRPr="00981E8B" w:rsidDel="000D2DC7">
          <w:rPr>
            <w:rFonts w:ascii="Courier New" w:eastAsia="Times New Roman" w:hAnsi="Courier New" w:cs="Courier New"/>
            <w:color w:val="000000"/>
            <w:sz w:val="20"/>
            <w:szCs w:val="20"/>
          </w:rPr>
          <w:delText xml:space="preserve">to </w:delText>
        </w:r>
      </w:del>
      <w:ins w:id="480" w:author="Author">
        <w:r w:rsidR="000D2DC7"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the target day. The analog number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is a parameter to </w:t>
      </w:r>
      <w:ins w:id="481" w:author="Author">
        <w:r w:rsidR="000D2DC7"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calibrate</w:t>
      </w:r>
      <w:ins w:id="482" w:author="Author">
        <w:r w:rsidR="000D2DC7" w:rsidRPr="00981E8B">
          <w:rPr>
            <w:rFonts w:ascii="Courier New" w:eastAsia="Times New Roman" w:hAnsi="Courier New" w:cs="Courier New"/>
            <w:color w:val="000000"/>
            <w:sz w:val="20"/>
            <w:szCs w:val="20"/>
          </w:rPr>
          <w:t>d</w:t>
        </w:r>
      </w:ins>
      <w:r w:rsidRPr="00981E8B">
        <w:rPr>
          <w:rFonts w:ascii="Courier New" w:eastAsia="Times New Roman" w:hAnsi="Courier New" w:cs="Courier New"/>
          <w:color w:val="000000"/>
          <w:sz w:val="20"/>
          <w:szCs w:val="20"/>
        </w:rPr>
        <w:t>.</w:t>
      </w:r>
    </w:p>
    <w:p w14:paraId="2A78D64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8C19697" w14:textId="4696076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Subsequent level(s) of analogy: </w:t>
      </w:r>
      <w:del w:id="483" w:author="Author">
        <w:r w:rsidRPr="00981E8B" w:rsidDel="000D2DC7">
          <w:rPr>
            <w:rFonts w:ascii="Courier New" w:eastAsia="Times New Roman" w:hAnsi="Courier New" w:cs="Courier New"/>
            <w:color w:val="000000"/>
            <w:sz w:val="20"/>
            <w:szCs w:val="20"/>
          </w:rPr>
          <w:delText xml:space="preserve">beyond </w:delText>
        </w:r>
      </w:del>
      <w:ins w:id="484" w:author="Author">
        <w:r w:rsidR="000D2DC7" w:rsidRPr="00981E8B">
          <w:rPr>
            <w:rFonts w:ascii="Courier New" w:eastAsia="Times New Roman" w:hAnsi="Courier New" w:cs="Courier New"/>
            <w:color w:val="000000"/>
            <w:sz w:val="20"/>
            <w:szCs w:val="20"/>
          </w:rPr>
          <w:t xml:space="preserve">Beyond </w:t>
        </w:r>
      </w:ins>
      <w:r w:rsidRPr="00981E8B">
        <w:rPr>
          <w:rFonts w:ascii="Courier New" w:eastAsia="Times New Roman" w:hAnsi="Courier New" w:cs="Courier New"/>
          <w:color w:val="000000"/>
          <w:sz w:val="20"/>
          <w:szCs w:val="20"/>
        </w:rPr>
        <w:t xml:space="preserve">the similarity of airflows, one may look for analogies in other variables of interest, such as moisture variables. Therefore, the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analogs are subsampled once </w:t>
      </w:r>
      <w:del w:id="485" w:author="Author">
        <w:r w:rsidRPr="00981E8B" w:rsidDel="000D2DC7">
          <w:rPr>
            <w:rFonts w:ascii="Courier New" w:eastAsia="Times New Roman" w:hAnsi="Courier New" w:cs="Courier New"/>
            <w:color w:val="000000"/>
            <w:sz w:val="20"/>
            <w:szCs w:val="20"/>
          </w:rPr>
          <w:delText xml:space="preserve">again </w:delText>
        </w:r>
      </w:del>
      <w:ins w:id="486" w:author="Author">
        <w:r w:rsidR="000D2DC7" w:rsidRPr="00981E8B">
          <w:rPr>
            <w:rFonts w:ascii="Courier New" w:eastAsia="Times New Roman" w:hAnsi="Courier New" w:cs="Courier New"/>
            <w:color w:val="000000"/>
            <w:sz w:val="20"/>
            <w:szCs w:val="20"/>
          </w:rPr>
          <w:t xml:space="preserve">more </w:t>
        </w:r>
      </w:ins>
      <w:r w:rsidRPr="00981E8B">
        <w:rPr>
          <w:rFonts w:ascii="Courier New" w:eastAsia="Times New Roman" w:hAnsi="Courier New" w:cs="Courier New"/>
          <w:color w:val="000000"/>
          <w:sz w:val="20"/>
          <w:szCs w:val="20"/>
        </w:rPr>
        <w:t xml:space="preserve">on the basis of another variable, in order to obtain a lower number of analog dates, </w:t>
      </w:r>
      <w:r w:rsidRPr="00981E8B">
        <w:rPr>
          <w:rFonts w:ascii="Courier New" w:eastAsia="Times New Roman" w:hAnsi="Courier New" w:cs="Courier New"/>
          <w:color w:val="008000"/>
          <w:sz w:val="20"/>
          <w:szCs w:val="20"/>
        </w:rPr>
        <w:t>$n_{2}$</w:t>
      </w:r>
      <w:r w:rsidRPr="00981E8B">
        <w:rPr>
          <w:rFonts w:ascii="Courier New" w:eastAsia="Times New Roman" w:hAnsi="Courier New" w:cs="Courier New"/>
          <w:color w:val="000000"/>
          <w:sz w:val="20"/>
          <w:szCs w:val="20"/>
        </w:rPr>
        <w:t xml:space="preserve">. When the predictor is not a pressure field, the analogy criteria usually represents absolute </w:t>
      </w:r>
      <w:commentRangeStart w:id="487"/>
      <w:r w:rsidRPr="00981E8B">
        <w:rPr>
          <w:rFonts w:ascii="Courier New" w:eastAsia="Times New Roman" w:hAnsi="Courier New" w:cs="Courier New"/>
          <w:color w:val="000000"/>
          <w:sz w:val="20"/>
          <w:szCs w:val="20"/>
        </w:rPr>
        <w:t>distances</w:t>
      </w:r>
      <w:ins w:id="488" w:author="Author">
        <w:r w:rsidR="000D2DC7" w:rsidRPr="00981E8B">
          <w:rPr>
            <w:rFonts w:ascii="Courier New" w:eastAsia="Times New Roman" w:hAnsi="Courier New" w:cs="Courier New"/>
            <w:color w:val="000000"/>
            <w:sz w:val="20"/>
            <w:szCs w:val="20"/>
          </w:rPr>
          <w:t xml:space="preserve"> to the</w:t>
        </w:r>
        <w:commentRangeEnd w:id="487"/>
        <w:r w:rsidR="000D2DC7" w:rsidRPr="00981E8B">
          <w:rPr>
            <w:rStyle w:val="CommentReference"/>
          </w:rPr>
          <w:commentReference w:id="487"/>
        </w:r>
      </w:ins>
      <w:del w:id="489" w:author="Author">
        <w:r w:rsidRPr="00981E8B" w:rsidDel="000D2DC7">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490" w:author="Author">
        <w:r w:rsidRPr="00981E8B" w:rsidDel="000D2DC7">
          <w:rPr>
            <w:rFonts w:ascii="Courier New" w:eastAsia="Times New Roman" w:hAnsi="Courier New" w:cs="Courier New"/>
            <w:color w:val="000000"/>
            <w:sz w:val="20"/>
            <w:szCs w:val="20"/>
          </w:rPr>
          <w:delText xml:space="preserve">Mean </w:delText>
        </w:r>
      </w:del>
      <w:ins w:id="491" w:author="Author">
        <w:r w:rsidR="000D2DC7" w:rsidRPr="00981E8B">
          <w:rPr>
            <w:rFonts w:ascii="Courier New" w:eastAsia="Times New Roman" w:hAnsi="Courier New" w:cs="Courier New"/>
            <w:color w:val="000000"/>
            <w:sz w:val="20"/>
            <w:szCs w:val="20"/>
          </w:rPr>
          <w:t xml:space="preserve">mean </w:t>
        </w:r>
      </w:ins>
      <w:del w:id="492" w:author="Author">
        <w:r w:rsidRPr="00981E8B" w:rsidDel="000D2DC7">
          <w:rPr>
            <w:rFonts w:ascii="Courier New" w:eastAsia="Times New Roman" w:hAnsi="Courier New" w:cs="Courier New"/>
            <w:color w:val="000000"/>
            <w:sz w:val="20"/>
            <w:szCs w:val="20"/>
          </w:rPr>
          <w:delText xml:space="preserve">Absolute </w:delText>
        </w:r>
      </w:del>
      <w:ins w:id="493" w:author="Author">
        <w:r w:rsidR="000D2DC7" w:rsidRPr="00981E8B">
          <w:rPr>
            <w:rFonts w:ascii="Courier New" w:eastAsia="Times New Roman" w:hAnsi="Courier New" w:cs="Courier New"/>
            <w:color w:val="000000"/>
            <w:sz w:val="20"/>
            <w:szCs w:val="20"/>
          </w:rPr>
          <w:t xml:space="preserve">absolute </w:t>
        </w:r>
      </w:ins>
      <w:del w:id="494" w:author="Author">
        <w:r w:rsidRPr="00981E8B" w:rsidDel="000D2DC7">
          <w:rPr>
            <w:rFonts w:ascii="Courier New" w:eastAsia="Times New Roman" w:hAnsi="Courier New" w:cs="Courier New"/>
            <w:color w:val="000000"/>
            <w:sz w:val="20"/>
            <w:szCs w:val="20"/>
          </w:rPr>
          <w:delText xml:space="preserve">Error </w:delText>
        </w:r>
      </w:del>
      <w:ins w:id="495" w:author="Author">
        <w:r w:rsidR="000D2DC7" w:rsidRPr="00981E8B">
          <w:rPr>
            <w:rFonts w:ascii="Courier New" w:eastAsia="Times New Roman" w:hAnsi="Courier New" w:cs="Courier New"/>
            <w:color w:val="000000"/>
            <w:sz w:val="20"/>
            <w:szCs w:val="20"/>
          </w:rPr>
          <w:t xml:space="preserve">error </w:t>
        </w:r>
      </w:ins>
      <w:r w:rsidRPr="00981E8B">
        <w:rPr>
          <w:rFonts w:ascii="Courier New" w:eastAsia="Times New Roman" w:hAnsi="Courier New" w:cs="Courier New"/>
          <w:color w:val="000000"/>
          <w:sz w:val="20"/>
          <w:szCs w:val="20"/>
        </w:rPr>
        <w:t xml:space="preserve">(MAE) </w:t>
      </w:r>
      <w:del w:id="496" w:author="Author">
        <w:r w:rsidRPr="00981E8B" w:rsidDel="000D2DC7">
          <w:rPr>
            <w:rFonts w:ascii="Courier New" w:eastAsia="Times New Roman" w:hAnsi="Courier New" w:cs="Courier New"/>
            <w:color w:val="000000"/>
            <w:sz w:val="20"/>
            <w:szCs w:val="20"/>
          </w:rPr>
          <w:delText xml:space="preserve">and </w:delText>
        </w:r>
      </w:del>
      <w:ins w:id="497" w:author="Author">
        <w:r w:rsidR="000D2DC7" w:rsidRPr="00981E8B">
          <w:rPr>
            <w:rFonts w:ascii="Courier New" w:eastAsia="Times New Roman" w:hAnsi="Courier New" w:cs="Courier New"/>
            <w:color w:val="000000"/>
            <w:sz w:val="20"/>
            <w:szCs w:val="20"/>
          </w:rPr>
          <w:t xml:space="preserve">or </w:t>
        </w:r>
      </w:ins>
      <w:del w:id="498" w:author="Author">
        <w:r w:rsidRPr="00981E8B" w:rsidDel="000D2DC7">
          <w:rPr>
            <w:rFonts w:ascii="Courier New" w:eastAsia="Times New Roman" w:hAnsi="Courier New" w:cs="Courier New"/>
            <w:color w:val="000000"/>
            <w:sz w:val="20"/>
            <w:szCs w:val="20"/>
          </w:rPr>
          <w:delText xml:space="preserve">Root </w:delText>
        </w:r>
      </w:del>
      <w:ins w:id="499" w:author="Author">
        <w:r w:rsidR="000D2DC7" w:rsidRPr="00981E8B">
          <w:rPr>
            <w:rFonts w:ascii="Courier New" w:eastAsia="Times New Roman" w:hAnsi="Courier New" w:cs="Courier New"/>
            <w:color w:val="000000"/>
            <w:sz w:val="20"/>
            <w:szCs w:val="20"/>
          </w:rPr>
          <w:t xml:space="preserve">root </w:t>
        </w:r>
      </w:ins>
      <w:del w:id="500" w:author="Author">
        <w:r w:rsidRPr="00981E8B" w:rsidDel="000D2DC7">
          <w:rPr>
            <w:rFonts w:ascii="Courier New" w:eastAsia="Times New Roman" w:hAnsi="Courier New" w:cs="Courier New"/>
            <w:color w:val="000000"/>
            <w:sz w:val="20"/>
            <w:szCs w:val="20"/>
          </w:rPr>
          <w:delText xml:space="preserve">Mean </w:delText>
        </w:r>
      </w:del>
      <w:ins w:id="501" w:author="Author">
        <w:r w:rsidR="000D2DC7" w:rsidRPr="00981E8B">
          <w:rPr>
            <w:rFonts w:ascii="Courier New" w:eastAsia="Times New Roman" w:hAnsi="Courier New" w:cs="Courier New"/>
            <w:color w:val="000000"/>
            <w:sz w:val="20"/>
            <w:szCs w:val="20"/>
          </w:rPr>
          <w:t xml:space="preserve">mean </w:t>
        </w:r>
      </w:ins>
      <w:del w:id="502" w:author="Author">
        <w:r w:rsidRPr="00981E8B" w:rsidDel="000D2DC7">
          <w:rPr>
            <w:rFonts w:ascii="Courier New" w:eastAsia="Times New Roman" w:hAnsi="Courier New" w:cs="Courier New"/>
            <w:color w:val="000000"/>
            <w:sz w:val="20"/>
            <w:szCs w:val="20"/>
          </w:rPr>
          <w:delText xml:space="preserve">Squared </w:delText>
        </w:r>
      </w:del>
      <w:ins w:id="503" w:author="Author">
        <w:r w:rsidR="000D2DC7" w:rsidRPr="00981E8B">
          <w:rPr>
            <w:rFonts w:ascii="Courier New" w:eastAsia="Times New Roman" w:hAnsi="Courier New" w:cs="Courier New"/>
            <w:color w:val="000000"/>
            <w:sz w:val="20"/>
            <w:szCs w:val="20"/>
          </w:rPr>
          <w:t xml:space="preserve">squared </w:t>
        </w:r>
      </w:ins>
      <w:del w:id="504" w:author="Author">
        <w:r w:rsidRPr="00981E8B" w:rsidDel="000D2DC7">
          <w:rPr>
            <w:rFonts w:ascii="Courier New" w:eastAsia="Times New Roman" w:hAnsi="Courier New" w:cs="Courier New"/>
            <w:color w:val="000000"/>
            <w:sz w:val="20"/>
            <w:szCs w:val="20"/>
          </w:rPr>
          <w:delText xml:space="preserve">Error </w:delText>
        </w:r>
      </w:del>
      <w:ins w:id="505" w:author="Author">
        <w:r w:rsidR="000D2DC7" w:rsidRPr="00981E8B">
          <w:rPr>
            <w:rFonts w:ascii="Courier New" w:eastAsia="Times New Roman" w:hAnsi="Courier New" w:cs="Courier New"/>
            <w:color w:val="000000"/>
            <w:sz w:val="20"/>
            <w:szCs w:val="20"/>
          </w:rPr>
          <w:t xml:space="preserve">error </w:t>
        </w:r>
      </w:ins>
      <w:r w:rsidRPr="00981E8B">
        <w:rPr>
          <w:rFonts w:ascii="Courier New" w:eastAsia="Times New Roman" w:hAnsi="Courier New" w:cs="Courier New"/>
          <w:color w:val="000000"/>
          <w:sz w:val="20"/>
          <w:szCs w:val="20"/>
        </w:rPr>
        <w:t xml:space="preserve">(RMSE), </w:t>
      </w:r>
      <w:ins w:id="506" w:author="Author">
        <w:r w:rsidR="000D2DC7"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 xml:space="preserve">the </w:t>
      </w:r>
      <w:del w:id="507" w:author="Author">
        <w:r w:rsidRPr="00981E8B" w:rsidDel="000D2DC7">
          <w:rPr>
            <w:rFonts w:ascii="Courier New" w:eastAsia="Times New Roman" w:hAnsi="Courier New" w:cs="Courier New"/>
            <w:color w:val="000000"/>
            <w:sz w:val="20"/>
            <w:szCs w:val="20"/>
          </w:rPr>
          <w:delText xml:space="preserve">latest </w:delText>
        </w:r>
      </w:del>
      <w:ins w:id="508" w:author="Author">
        <w:r w:rsidR="000D2DC7" w:rsidRPr="00981E8B">
          <w:rPr>
            <w:rFonts w:ascii="Courier New" w:eastAsia="Times New Roman" w:hAnsi="Courier New" w:cs="Courier New"/>
            <w:color w:val="000000"/>
            <w:sz w:val="20"/>
            <w:szCs w:val="20"/>
          </w:rPr>
          <w:t xml:space="preserve">latter </w:t>
        </w:r>
      </w:ins>
      <w:r w:rsidRPr="00981E8B">
        <w:rPr>
          <w:rFonts w:ascii="Courier New" w:eastAsia="Times New Roman" w:hAnsi="Courier New" w:cs="Courier New"/>
          <w:color w:val="000000"/>
          <w:sz w:val="20"/>
          <w:szCs w:val="20"/>
        </w:rPr>
        <w:t xml:space="preserve">being most often </w:t>
      </w:r>
      <w:del w:id="509" w:author="Author">
        <w:r w:rsidRPr="00981E8B" w:rsidDel="000D2DC7">
          <w:rPr>
            <w:rFonts w:ascii="Courier New" w:eastAsia="Times New Roman" w:hAnsi="Courier New" w:cs="Courier New"/>
            <w:color w:val="000000"/>
            <w:sz w:val="20"/>
            <w:szCs w:val="20"/>
          </w:rPr>
          <w:delText>used</w:delText>
        </w:r>
      </w:del>
      <w:ins w:id="510" w:author="Author">
        <w:r w:rsidR="000D2DC7" w:rsidRPr="00981E8B">
          <w:rPr>
            <w:rFonts w:ascii="Courier New" w:eastAsia="Times New Roman" w:hAnsi="Courier New" w:cs="Courier New"/>
            <w:color w:val="000000"/>
            <w:sz w:val="20"/>
            <w:szCs w:val="20"/>
          </w:rPr>
          <w:t>employed</w:t>
        </w:r>
      </w:ins>
      <w:r w:rsidRPr="00981E8B">
        <w:rPr>
          <w:rFonts w:ascii="Courier New" w:eastAsia="Times New Roman" w:hAnsi="Courier New" w:cs="Courier New"/>
          <w:color w:val="000000"/>
          <w:sz w:val="20"/>
          <w:szCs w:val="20"/>
        </w:rPr>
        <w:t>.</w:t>
      </w:r>
    </w:p>
    <w:p w14:paraId="35BB2A8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85B2055" w14:textId="073945F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A second level of analogy</w:t>
      </w:r>
      <w:ins w:id="511" w:author="Author">
        <w:r w:rsidR="000D2DC7"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based on thermodynamic variables</w:t>
      </w:r>
      <w:ins w:id="512" w:author="Author">
        <w:r w:rsidR="000D2DC7"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was introduced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{Vallee1986</w:t>
      </w:r>
      <w:del w:id="513" w:author="Author">
        <w:r w:rsidRPr="00981E8B" w:rsidDel="000D2DC7">
          <w:rPr>
            <w:rFonts w:ascii="Courier New" w:eastAsia="Times New Roman" w:hAnsi="Courier New" w:cs="Courier New"/>
            <w:color w:val="000000"/>
            <w:sz w:val="20"/>
            <w:szCs w:val="20"/>
          </w:rPr>
          <w:delText>},</w:delText>
        </w:r>
      </w:del>
      <w:ins w:id="514" w:author="Author">
        <w:r w:rsidR="000D2DC7" w:rsidRPr="00981E8B">
          <w:rPr>
            <w:rFonts w:ascii="Courier New" w:eastAsia="Times New Roman" w:hAnsi="Courier New" w:cs="Courier New"/>
            <w:color w:val="000000"/>
            <w:sz w:val="20"/>
            <w:szCs w:val="20"/>
          </w:rPr>
          <w:t xml:space="preserve">} </w:t>
        </w:r>
      </w:ins>
      <w:del w:id="515" w:author="Author">
        <w:r w:rsidRPr="00981E8B" w:rsidDel="000D2DC7">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{Gibergans-Baguena2007}. After a systematic assessment of variables,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{Bontron2004} pointed out that a moisture index </w:t>
      </w:r>
      <w:del w:id="516" w:author="Author">
        <w:r w:rsidRPr="00981E8B" w:rsidDel="000D2DC7">
          <w:rPr>
            <w:rFonts w:ascii="Courier New" w:eastAsia="Times New Roman" w:hAnsi="Courier New" w:cs="Courier New"/>
            <w:color w:val="000000"/>
            <w:sz w:val="20"/>
            <w:szCs w:val="20"/>
          </w:rPr>
          <w:delText xml:space="preserve">made </w:delText>
        </w:r>
      </w:del>
      <w:ins w:id="517" w:author="Author">
        <w:r w:rsidR="000D2DC7" w:rsidRPr="00981E8B">
          <w:rPr>
            <w:rFonts w:ascii="Courier New" w:eastAsia="Times New Roman" w:hAnsi="Courier New" w:cs="Courier New"/>
            <w:color w:val="000000"/>
            <w:sz w:val="20"/>
            <w:szCs w:val="20"/>
          </w:rPr>
          <w:t xml:space="preserve">consisting </w:t>
        </w:r>
      </w:ins>
      <w:r w:rsidRPr="00981E8B">
        <w:rPr>
          <w:rFonts w:ascii="Courier New" w:eastAsia="Times New Roman" w:hAnsi="Courier New" w:cs="Courier New"/>
          <w:color w:val="000000"/>
          <w:sz w:val="20"/>
          <w:szCs w:val="20"/>
        </w:rPr>
        <w:t xml:space="preserve">of the product of relative humidity at 850~hPa and total precipitable water </w:t>
      </w:r>
      <w:del w:id="518" w:author="Author">
        <w:r w:rsidRPr="00981E8B" w:rsidDel="000D2DC7">
          <w:rPr>
            <w:rFonts w:ascii="Courier New" w:eastAsia="Times New Roman" w:hAnsi="Courier New" w:cs="Courier New"/>
            <w:color w:val="000000"/>
            <w:sz w:val="20"/>
            <w:szCs w:val="20"/>
          </w:rPr>
          <w:delText xml:space="preserve">gives </w:delText>
        </w:r>
      </w:del>
      <w:ins w:id="519" w:author="Author">
        <w:r w:rsidR="000D2DC7" w:rsidRPr="00981E8B">
          <w:rPr>
            <w:rFonts w:ascii="Courier New" w:eastAsia="Times New Roman" w:hAnsi="Courier New" w:cs="Courier New"/>
            <w:color w:val="000000"/>
            <w:sz w:val="20"/>
            <w:szCs w:val="20"/>
          </w:rPr>
          <w:t xml:space="preserve">achieves </w:t>
        </w:r>
      </w:ins>
      <w:r w:rsidRPr="00981E8B">
        <w:rPr>
          <w:rFonts w:ascii="Courier New" w:eastAsia="Times New Roman" w:hAnsi="Courier New" w:cs="Courier New"/>
          <w:color w:val="000000"/>
          <w:sz w:val="20"/>
          <w:szCs w:val="20"/>
        </w:rPr>
        <w:t>the best performance. This index does not represent an actual physical quantity, but expresses the water content of the air column and its proximity to saturation.</w:t>
      </w:r>
    </w:p>
    <w:p w14:paraId="0AF44BE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9117D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This process can be repeated</w:t>
      </w:r>
      <w:del w:id="520" w:author="Author">
        <w:r w:rsidRPr="00981E8B" w:rsidDel="000D2DC7">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by subsampling a decreasing number of analog dates, </w:t>
      </w:r>
      <w:r w:rsidRPr="00981E8B">
        <w:rPr>
          <w:rFonts w:ascii="Courier New" w:eastAsia="Times New Roman" w:hAnsi="Courier New" w:cs="Courier New"/>
          <w:color w:val="008000"/>
          <w:sz w:val="20"/>
          <w:szCs w:val="20"/>
        </w:rPr>
        <w:t>$n_{i}$</w:t>
      </w:r>
      <w:r w:rsidRPr="00981E8B">
        <w:rPr>
          <w:rFonts w:ascii="Courier New" w:eastAsia="Times New Roman" w:hAnsi="Courier New" w:cs="Courier New"/>
          <w:color w:val="000000"/>
          <w:sz w:val="20"/>
          <w:szCs w:val="20"/>
        </w:rPr>
        <w:t>, according to various meteorological variables.</w:t>
      </w:r>
    </w:p>
    <w:p w14:paraId="0F186A6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6B6B694" w14:textId="045388E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Probabilistic prediction: </w:t>
      </w:r>
      <w:del w:id="521" w:author="Author">
        <w:r w:rsidRPr="00981E8B" w:rsidDel="000D2DC7">
          <w:rPr>
            <w:rFonts w:ascii="Courier New" w:eastAsia="Times New Roman" w:hAnsi="Courier New" w:cs="Courier New"/>
            <w:color w:val="000000"/>
            <w:sz w:val="20"/>
            <w:szCs w:val="20"/>
          </w:rPr>
          <w:delText>then</w:delText>
        </w:r>
      </w:del>
      <w:ins w:id="522" w:author="Author">
        <w:r w:rsidR="000D2DC7" w:rsidRPr="00981E8B">
          <w:rPr>
            <w:rFonts w:ascii="Courier New" w:eastAsia="Times New Roman" w:hAnsi="Courier New" w:cs="Courier New"/>
            <w:color w:val="000000"/>
            <w:sz w:val="20"/>
            <w:szCs w:val="20"/>
          </w:rPr>
          <w:t>Then</w:t>
        </w:r>
      </w:ins>
      <w:r w:rsidRPr="00981E8B">
        <w:rPr>
          <w:rFonts w:ascii="Courier New" w:eastAsia="Times New Roman" w:hAnsi="Courier New" w:cs="Courier New"/>
          <w:color w:val="000000"/>
          <w:sz w:val="20"/>
          <w:szCs w:val="20"/>
        </w:rPr>
        <w:t xml:space="preserve">, the daily observed </w:t>
      </w:r>
      <w:ins w:id="523" w:author="Author">
        <w:r w:rsidR="000D2DC7" w:rsidRPr="00981E8B">
          <w:rPr>
            <w:rFonts w:ascii="Courier New" w:eastAsia="Times New Roman" w:hAnsi="Courier New" w:cs="Courier New"/>
            <w:color w:val="000000"/>
            <w:sz w:val="20"/>
            <w:szCs w:val="20"/>
          </w:rPr>
          <w:t xml:space="preserve">amounts of </w:t>
        </w:r>
      </w:ins>
      <w:r w:rsidRPr="00981E8B">
        <w:rPr>
          <w:rFonts w:ascii="Courier New" w:eastAsia="Times New Roman" w:hAnsi="Courier New" w:cs="Courier New"/>
          <w:color w:val="000000"/>
          <w:sz w:val="20"/>
          <w:szCs w:val="20"/>
        </w:rPr>
        <w:t xml:space="preserve">precipitation </w:t>
      </w:r>
      <w:del w:id="524" w:author="Author">
        <w:r w:rsidRPr="00981E8B" w:rsidDel="000D2DC7">
          <w:rPr>
            <w:rFonts w:ascii="Courier New" w:eastAsia="Times New Roman" w:hAnsi="Courier New" w:cs="Courier New"/>
            <w:color w:val="000000"/>
            <w:sz w:val="20"/>
            <w:szCs w:val="20"/>
          </w:rPr>
          <w:delText>amounts of</w:delText>
        </w:r>
      </w:del>
      <w:ins w:id="525" w:author="Author">
        <w:r w:rsidR="000D2DC7" w:rsidRPr="00981E8B">
          <w:rPr>
            <w:rFonts w:ascii="Courier New" w:eastAsia="Times New Roman" w:hAnsi="Courier New" w:cs="Courier New"/>
            <w:color w:val="000000"/>
            <w:sz w:val="20"/>
            <w:szCs w:val="20"/>
          </w:rPr>
          <w:t>for</w:t>
        </w:r>
      </w:ins>
      <w:r w:rsidRPr="00981E8B">
        <w:rPr>
          <w:rFonts w:ascii="Courier New" w:eastAsia="Times New Roman" w:hAnsi="Courier New" w:cs="Courier New"/>
          <w:color w:val="000000"/>
          <w:sz w:val="20"/>
          <w:szCs w:val="20"/>
        </w:rPr>
        <w:t xml:space="preserve"> the </w:t>
      </w:r>
      <w:r w:rsidRPr="00981E8B">
        <w:rPr>
          <w:rFonts w:ascii="Courier New" w:eastAsia="Times New Roman" w:hAnsi="Courier New" w:cs="Courier New"/>
          <w:color w:val="008000"/>
          <w:sz w:val="20"/>
          <w:szCs w:val="20"/>
        </w:rPr>
        <w:t>$n_{i}$</w:t>
      </w:r>
      <w:r w:rsidRPr="00981E8B">
        <w:rPr>
          <w:rFonts w:ascii="Courier New" w:eastAsia="Times New Roman" w:hAnsi="Courier New" w:cs="Courier New"/>
          <w:color w:val="000000"/>
          <w:sz w:val="20"/>
          <w:szCs w:val="20"/>
        </w:rPr>
        <w:t xml:space="preserve"> resulting dates provide the empirical conditional distribution</w:t>
      </w:r>
      <w:ins w:id="526" w:author="Author">
        <w:r w:rsidR="000D2DC7"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considered as the probabilistic forecast for the target day.</w:t>
      </w:r>
    </w:p>
    <w:p w14:paraId="1A8718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BBDB3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{enumerate}</w:t>
      </w:r>
    </w:p>
    <w:p w14:paraId="47AA4BE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2F9BBC" w14:textId="166293D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parameters to be defined (manually or automatically), for every level of analogy, are </w:t>
      </w:r>
      <w:del w:id="527" w:author="Author">
        <w:r w:rsidRPr="00981E8B" w:rsidDel="000D2DC7">
          <w:rPr>
            <w:rFonts w:ascii="Courier New" w:eastAsia="Times New Roman" w:hAnsi="Courier New" w:cs="Courier New"/>
            <w:color w:val="000000"/>
            <w:sz w:val="20"/>
            <w:szCs w:val="20"/>
          </w:rPr>
          <w:delText xml:space="preserve">the </w:delText>
        </w:r>
      </w:del>
      <w:ins w:id="528" w:author="Author">
        <w:r w:rsidR="000D2DC7" w:rsidRPr="00981E8B">
          <w:rPr>
            <w:rFonts w:ascii="Courier New" w:eastAsia="Times New Roman" w:hAnsi="Courier New" w:cs="Courier New"/>
            <w:color w:val="000000"/>
            <w:sz w:val="20"/>
            <w:szCs w:val="20"/>
          </w:rPr>
          <w:t xml:space="preserve">as </w:t>
        </w:r>
      </w:ins>
      <w:r w:rsidRPr="00981E8B">
        <w:rPr>
          <w:rFonts w:ascii="Courier New" w:eastAsia="Times New Roman" w:hAnsi="Courier New" w:cs="Courier New"/>
          <w:color w:val="000000"/>
          <w:sz w:val="20"/>
          <w:szCs w:val="20"/>
        </w:rPr>
        <w:t>follow</w:t>
      </w:r>
      <w:del w:id="529" w:author="Author">
        <w:r w:rsidRPr="00981E8B" w:rsidDel="000D2DC7">
          <w:rPr>
            <w:rFonts w:ascii="Courier New" w:eastAsia="Times New Roman" w:hAnsi="Courier New" w:cs="Courier New"/>
            <w:color w:val="000000"/>
            <w:sz w:val="20"/>
            <w:szCs w:val="20"/>
          </w:rPr>
          <w:delText>ing</w:delText>
        </w:r>
      </w:del>
      <w:ins w:id="530" w:author="Author">
        <w:r w:rsidR="000D2DC7"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w:t>
      </w:r>
    </w:p>
    <w:p w14:paraId="1C7676E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D57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05C788CA" w14:textId="2DE031A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selection of meteorological variables (predictors)</w:t>
      </w:r>
      <w:commentRangeStart w:id="531"/>
      <w:ins w:id="532" w:author="Author">
        <w:r w:rsidR="00BC600B"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533" w:author="Author">
        <w:r w:rsidRPr="00981E8B" w:rsidDel="00BC600B">
          <w:rPr>
            <w:rFonts w:ascii="Courier New" w:eastAsia="Times New Roman" w:hAnsi="Courier New" w:cs="Courier New"/>
            <w:color w:val="000000"/>
            <w:sz w:val="20"/>
            <w:szCs w:val="20"/>
          </w:rPr>
          <w:delText xml:space="preserve">that </w:delText>
        </w:r>
      </w:del>
      <w:r w:rsidRPr="00981E8B">
        <w:rPr>
          <w:rFonts w:ascii="Courier New" w:eastAsia="Times New Roman" w:hAnsi="Courier New" w:cs="Courier New"/>
          <w:color w:val="000000"/>
          <w:sz w:val="20"/>
          <w:szCs w:val="20"/>
        </w:rPr>
        <w:t>contain</w:t>
      </w:r>
      <w:ins w:id="534" w:author="Author">
        <w:r w:rsidR="00BC600B" w:rsidRPr="00981E8B">
          <w:rPr>
            <w:rFonts w:ascii="Courier New" w:eastAsia="Times New Roman" w:hAnsi="Courier New" w:cs="Courier New"/>
            <w:color w:val="000000"/>
            <w:sz w:val="20"/>
            <w:szCs w:val="20"/>
          </w:rPr>
          <w:t>ing</w:t>
        </w:r>
      </w:ins>
      <w:r w:rsidRPr="00981E8B">
        <w:rPr>
          <w:rFonts w:ascii="Courier New" w:eastAsia="Times New Roman" w:hAnsi="Courier New" w:cs="Courier New"/>
          <w:color w:val="000000"/>
          <w:sz w:val="20"/>
          <w:szCs w:val="20"/>
        </w:rPr>
        <w:t xml:space="preserve"> synoptic scale information</w:t>
      </w:r>
      <w:ins w:id="535" w:author="Author">
        <w:r w:rsidR="00BC600B"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536" w:author="Author">
        <w:r w:rsidRPr="00981E8B" w:rsidDel="00BC600B">
          <w:rPr>
            <w:rFonts w:ascii="Courier New" w:eastAsia="Times New Roman" w:hAnsi="Courier New" w:cs="Courier New"/>
            <w:color w:val="000000"/>
            <w:sz w:val="20"/>
            <w:szCs w:val="20"/>
          </w:rPr>
          <w:delText xml:space="preserve">having </w:delText>
        </w:r>
      </w:del>
      <w:ins w:id="537" w:author="Author">
        <w:r w:rsidR="00BC600B" w:rsidRPr="00981E8B">
          <w:rPr>
            <w:rFonts w:ascii="Courier New" w:eastAsia="Times New Roman" w:hAnsi="Courier New" w:cs="Courier New"/>
            <w:color w:val="000000"/>
            <w:sz w:val="20"/>
            <w:szCs w:val="20"/>
          </w:rPr>
          <w:t xml:space="preserve">and having a </w:t>
        </w:r>
      </w:ins>
      <w:r w:rsidRPr="00981E8B">
        <w:rPr>
          <w:rFonts w:ascii="Courier New" w:eastAsia="Times New Roman" w:hAnsi="Courier New" w:cs="Courier New"/>
          <w:color w:val="000000"/>
          <w:sz w:val="20"/>
          <w:szCs w:val="20"/>
        </w:rPr>
        <w:t>direct or indirect dependency with the target predictand.</w:t>
      </w:r>
      <w:commentRangeEnd w:id="531"/>
      <w:r w:rsidR="00BC600B" w:rsidRPr="00981E8B">
        <w:rPr>
          <w:rStyle w:val="CommentReference"/>
        </w:rPr>
        <w:commentReference w:id="531"/>
      </w:r>
    </w:p>
    <w:p w14:paraId="52D75C8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pressure level, or height, at which the predictor is selected.</w:t>
      </w:r>
    </w:p>
    <w:p w14:paraId="2B04F1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temporal window is the hour(s) of the day at which the predictors are considered.</w:t>
      </w:r>
    </w:p>
    <w:p w14:paraId="77A207F2" w14:textId="2DA04EE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spatial window is the domain on which predictors are compared. The ideal size of this area is </w:t>
      </w:r>
      <w:del w:id="538" w:author="Author">
        <w:r w:rsidRPr="00981E8B" w:rsidDel="00BC600B">
          <w:rPr>
            <w:rFonts w:ascii="Courier New" w:eastAsia="Times New Roman" w:hAnsi="Courier New" w:cs="Courier New"/>
            <w:color w:val="000000"/>
            <w:sz w:val="20"/>
            <w:szCs w:val="20"/>
          </w:rPr>
          <w:delText>the one</w:delText>
        </w:r>
      </w:del>
      <w:ins w:id="539" w:author="Author">
        <w:r w:rsidR="00BC600B" w:rsidRPr="00981E8B">
          <w:rPr>
            <w:rFonts w:ascii="Courier New" w:eastAsia="Times New Roman" w:hAnsi="Courier New" w:cs="Courier New"/>
            <w:color w:val="000000"/>
            <w:sz w:val="20"/>
            <w:szCs w:val="20"/>
          </w:rPr>
          <w:t>that</w:t>
        </w:r>
      </w:ins>
      <w:r w:rsidRPr="00981E8B">
        <w:rPr>
          <w:rFonts w:ascii="Courier New" w:eastAsia="Times New Roman" w:hAnsi="Courier New" w:cs="Courier New"/>
          <w:color w:val="000000"/>
          <w:sz w:val="20"/>
          <w:szCs w:val="20"/>
        </w:rPr>
        <w:t xml:space="preserve"> </w:t>
      </w:r>
      <w:del w:id="540" w:author="Author">
        <w:r w:rsidRPr="00981E8B" w:rsidDel="00BC600B">
          <w:rPr>
            <w:rFonts w:ascii="Courier New" w:eastAsia="Times New Roman" w:hAnsi="Courier New" w:cs="Courier New"/>
            <w:color w:val="000000"/>
            <w:sz w:val="20"/>
            <w:szCs w:val="20"/>
          </w:rPr>
          <w:delText xml:space="preserve">that </w:delText>
        </w:r>
      </w:del>
      <w:ins w:id="541" w:author="Author">
        <w:r w:rsidR="00BC600B"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maximizes </w:t>
      </w:r>
      <w:ins w:id="542" w:author="Author">
        <w:r w:rsidR="00BC600B"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useful information and minimizes noise.</w:t>
      </w:r>
    </w:p>
    <w:p w14:paraId="1E17D424" w14:textId="595AC58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analogy criterion, needed to compare the variables on the chosen spatial and temporal windows, is a distance measure</w:t>
      </w:r>
      <w:ins w:id="543" w:author="Author">
        <w:r w:rsidR="00BC600B"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used </w:t>
      </w:r>
      <w:del w:id="544" w:author="Author">
        <w:r w:rsidRPr="00981E8B" w:rsidDel="00BC600B">
          <w:rPr>
            <w:rFonts w:ascii="Courier New" w:eastAsia="Times New Roman" w:hAnsi="Courier New" w:cs="Courier New"/>
            <w:color w:val="000000"/>
            <w:sz w:val="20"/>
            <w:szCs w:val="20"/>
          </w:rPr>
          <w:delText xml:space="preserve">for </w:delText>
        </w:r>
      </w:del>
      <w:ins w:id="545" w:author="Author">
        <w:r w:rsidR="00BC600B"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rank</w:t>
      </w:r>
      <w:del w:id="546" w:author="Author">
        <w:r w:rsidRPr="00981E8B" w:rsidDel="00BC600B">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observed situations according to their degree of similarity with the target situation.</w:t>
      </w:r>
    </w:p>
    <w:p w14:paraId="13321B0F" w14:textId="0A58ABE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Eventual weights between the predictors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[e.g.,][]{Horton2012a, Junk2015}</w:t>
      </w:r>
      <w:ins w:id="547" w:author="Author">
        <w:r w:rsidR="00BC600B" w:rsidRPr="00981E8B">
          <w:rPr>
            <w:rFonts w:ascii="Courier New" w:eastAsia="Times New Roman" w:hAnsi="Courier New" w:cs="Courier New"/>
            <w:color w:val="000000"/>
            <w:sz w:val="20"/>
            <w:szCs w:val="20"/>
          </w:rPr>
          <w:t>.</w:t>
        </w:r>
      </w:ins>
    </w:p>
    <w:p w14:paraId="0444C7D9" w14:textId="06C6966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ideal number of analog situations, which is the best compromise in order to take into account local variability and </w:t>
      </w:r>
      <w:del w:id="548" w:author="Author">
        <w:r w:rsidRPr="00981E8B" w:rsidDel="00BC600B">
          <w:rPr>
            <w:rFonts w:ascii="Courier New" w:eastAsia="Times New Roman" w:hAnsi="Courier New" w:cs="Courier New"/>
            <w:color w:val="000000"/>
            <w:sz w:val="20"/>
            <w:szCs w:val="20"/>
          </w:rPr>
          <w:delText xml:space="preserve">to </w:delText>
        </w:r>
      </w:del>
      <w:r w:rsidRPr="00981E8B">
        <w:rPr>
          <w:rFonts w:ascii="Courier New" w:eastAsia="Times New Roman" w:hAnsi="Courier New" w:cs="Courier New"/>
          <w:color w:val="000000"/>
          <w:sz w:val="20"/>
          <w:szCs w:val="20"/>
        </w:rPr>
        <w:t xml:space="preserve">maximize useful synoptic information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{Bontron2004}.</w:t>
      </w:r>
    </w:p>
    <w:p w14:paraId="5DB388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4B8A765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9ED40" w14:textId="7673CE9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calibrate the method, the </w:t>
      </w:r>
      <w:del w:id="549" w:author="Author">
        <w:r w:rsidRPr="00981E8B" w:rsidDel="00BC600B">
          <w:rPr>
            <w:rFonts w:ascii="Courier New" w:eastAsia="Times New Roman" w:hAnsi="Courier New" w:cs="Courier New"/>
            <w:color w:val="000000"/>
            <w:sz w:val="20"/>
            <w:szCs w:val="20"/>
          </w:rPr>
          <w:delText xml:space="preserve">Continuous </w:delText>
        </w:r>
      </w:del>
      <w:ins w:id="550" w:author="Author">
        <w:r w:rsidR="00BC600B" w:rsidRPr="00981E8B">
          <w:rPr>
            <w:rFonts w:ascii="Courier New" w:eastAsia="Times New Roman" w:hAnsi="Courier New" w:cs="Courier New"/>
            <w:color w:val="000000"/>
            <w:sz w:val="20"/>
            <w:szCs w:val="20"/>
          </w:rPr>
          <w:t xml:space="preserve">continuous </w:t>
        </w:r>
      </w:ins>
      <w:del w:id="551" w:author="Author">
        <w:r w:rsidRPr="00981E8B" w:rsidDel="00BC600B">
          <w:rPr>
            <w:rFonts w:ascii="Courier New" w:eastAsia="Times New Roman" w:hAnsi="Courier New" w:cs="Courier New"/>
            <w:color w:val="000000"/>
            <w:sz w:val="20"/>
            <w:szCs w:val="20"/>
          </w:rPr>
          <w:delText xml:space="preserve">Ranked </w:delText>
        </w:r>
      </w:del>
      <w:ins w:id="552" w:author="Author">
        <w:r w:rsidR="00BC600B" w:rsidRPr="00981E8B">
          <w:rPr>
            <w:rFonts w:ascii="Courier New" w:eastAsia="Times New Roman" w:hAnsi="Courier New" w:cs="Courier New"/>
            <w:color w:val="000000"/>
            <w:sz w:val="20"/>
            <w:szCs w:val="20"/>
          </w:rPr>
          <w:t xml:space="preserve">ranked </w:t>
        </w:r>
      </w:ins>
      <w:del w:id="553" w:author="Author">
        <w:r w:rsidRPr="00981E8B" w:rsidDel="00BC600B">
          <w:rPr>
            <w:rFonts w:ascii="Courier New" w:eastAsia="Times New Roman" w:hAnsi="Courier New" w:cs="Courier New"/>
            <w:color w:val="000000"/>
            <w:sz w:val="20"/>
            <w:szCs w:val="20"/>
          </w:rPr>
          <w:delText xml:space="preserve">Probability </w:delText>
        </w:r>
      </w:del>
      <w:ins w:id="554" w:author="Author">
        <w:r w:rsidR="00BC600B" w:rsidRPr="00981E8B">
          <w:rPr>
            <w:rFonts w:ascii="Courier New" w:eastAsia="Times New Roman" w:hAnsi="Courier New" w:cs="Courier New"/>
            <w:color w:val="000000"/>
            <w:sz w:val="20"/>
            <w:szCs w:val="20"/>
          </w:rPr>
          <w:t xml:space="preserve">probability </w:t>
        </w:r>
      </w:ins>
      <w:del w:id="555" w:author="Author">
        <w:r w:rsidRPr="00981E8B" w:rsidDel="00BC600B">
          <w:rPr>
            <w:rFonts w:ascii="Courier New" w:eastAsia="Times New Roman" w:hAnsi="Courier New" w:cs="Courier New"/>
            <w:color w:val="000000"/>
            <w:sz w:val="20"/>
            <w:szCs w:val="20"/>
          </w:rPr>
          <w:delText xml:space="preserve">Score </w:delText>
        </w:r>
      </w:del>
      <w:ins w:id="556" w:author="Author">
        <w:r w:rsidR="00BC600B" w:rsidRPr="00981E8B">
          <w:rPr>
            <w:rFonts w:ascii="Courier New" w:eastAsia="Times New Roman" w:hAnsi="Courier New" w:cs="Courier New"/>
            <w:color w:val="000000"/>
            <w:sz w:val="20"/>
            <w:szCs w:val="20"/>
          </w:rPr>
          <w:t xml:space="preserve">score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[CRPS,][]{Brown1974, Matheson1976, Hersbach2000} is often </w:t>
      </w:r>
      <w:del w:id="557" w:author="Author">
        <w:r w:rsidRPr="00981E8B" w:rsidDel="00BC600B">
          <w:rPr>
            <w:rFonts w:ascii="Courier New" w:eastAsia="Times New Roman" w:hAnsi="Courier New" w:cs="Courier New"/>
            <w:color w:val="000000"/>
            <w:sz w:val="20"/>
            <w:szCs w:val="20"/>
          </w:rPr>
          <w:delText xml:space="preserve">used </w:delText>
        </w:r>
      </w:del>
      <w:ins w:id="558" w:author="Author">
        <w:r w:rsidR="00BC600B" w:rsidRPr="00981E8B">
          <w:rPr>
            <w:rFonts w:ascii="Courier New" w:eastAsia="Times New Roman" w:hAnsi="Courier New" w:cs="Courier New"/>
            <w:color w:val="000000"/>
            <w:sz w:val="20"/>
            <w:szCs w:val="20"/>
          </w:rPr>
          <w:t xml:space="preserve">employed </w:t>
        </w:r>
      </w:ins>
      <w:r w:rsidRPr="00981E8B">
        <w:rPr>
          <w:rFonts w:ascii="Courier New" w:eastAsia="Times New Roman" w:hAnsi="Courier New" w:cs="Courier New"/>
          <w:color w:val="000000"/>
          <w:sz w:val="20"/>
          <w:szCs w:val="20"/>
        </w:rPr>
        <w:t xml:space="preserve">to assess </w:t>
      </w:r>
      <w:ins w:id="559" w:author="Author">
        <w:r w:rsidR="00BC600B" w:rsidRPr="00981E8B">
          <w:rPr>
            <w:rFonts w:ascii="Courier New" w:eastAsia="Times New Roman" w:hAnsi="Courier New" w:cs="Courier New"/>
            <w:color w:val="000000"/>
            <w:sz w:val="20"/>
            <w:szCs w:val="20"/>
          </w:rPr>
          <w:t xml:space="preserve">the performances of </w:t>
        </w:r>
      </w:ins>
      <w:r w:rsidRPr="00981E8B">
        <w:rPr>
          <w:rFonts w:ascii="Courier New" w:eastAsia="Times New Roman" w:hAnsi="Courier New" w:cs="Courier New"/>
          <w:color w:val="000000"/>
          <w:sz w:val="20"/>
          <w:szCs w:val="20"/>
        </w:rPr>
        <w:t>AMs</w:t>
      </w:r>
      <w:del w:id="560" w:author="Author">
        <w:r w:rsidRPr="00981E8B" w:rsidDel="00BC600B">
          <w:rPr>
            <w:rFonts w:ascii="Courier New" w:eastAsia="Times New Roman" w:hAnsi="Courier New" w:cs="Courier New"/>
            <w:color w:val="000000"/>
            <w:sz w:val="20"/>
            <w:szCs w:val="20"/>
          </w:rPr>
          <w:delText xml:space="preserve"> performances</w:delText>
        </w:r>
      </w:del>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 e.g.,][]{Bontron2004, Bontron2005, BenDaoud2008, Horton2012, Marty2012, Radanovics2013, Chardon2014, Junk2015, BenDaoud2016, Caillouet2016}. </w:t>
      </w:r>
      <w:del w:id="561" w:author="Author">
        <w:r w:rsidRPr="00981E8B" w:rsidDel="00BC600B">
          <w:rPr>
            <w:rFonts w:ascii="Courier New" w:eastAsia="Times New Roman" w:hAnsi="Courier New" w:cs="Courier New"/>
            <w:color w:val="000000"/>
            <w:sz w:val="20"/>
            <w:szCs w:val="20"/>
          </w:rPr>
          <w:delText xml:space="preserve">It </w:delText>
        </w:r>
      </w:del>
      <w:ins w:id="562" w:author="Author">
        <w:r w:rsidR="00BC600B"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allows </w:t>
      </w:r>
      <w:ins w:id="563" w:author="Author">
        <w:r w:rsidR="00BC600B"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evaluati</w:t>
      </w:r>
      <w:ins w:id="564" w:author="Author">
        <w:r w:rsidR="00BC600B" w:rsidRPr="00981E8B">
          <w:rPr>
            <w:rFonts w:ascii="Courier New" w:eastAsia="Times New Roman" w:hAnsi="Courier New" w:cs="Courier New"/>
            <w:color w:val="000000"/>
            <w:sz w:val="20"/>
            <w:szCs w:val="20"/>
          </w:rPr>
          <w:t>on</w:t>
        </w:r>
      </w:ins>
      <w:del w:id="565" w:author="Author">
        <w:r w:rsidRPr="00981E8B" w:rsidDel="00BC600B">
          <w:rPr>
            <w:rFonts w:ascii="Courier New" w:eastAsia="Times New Roman" w:hAnsi="Courier New" w:cs="Courier New"/>
            <w:color w:val="000000"/>
            <w:sz w:val="20"/>
            <w:szCs w:val="20"/>
          </w:rPr>
          <w:delText>ng</w:delText>
        </w:r>
      </w:del>
      <w:r w:rsidRPr="00981E8B">
        <w:rPr>
          <w:rFonts w:ascii="Courier New" w:eastAsia="Times New Roman" w:hAnsi="Courier New" w:cs="Courier New"/>
          <w:color w:val="000000"/>
          <w:sz w:val="20"/>
          <w:szCs w:val="20"/>
        </w:rPr>
        <w:t xml:space="preserve"> </w:t>
      </w:r>
      <w:del w:id="566" w:author="Author">
        <w:r w:rsidRPr="00981E8B" w:rsidDel="00BC600B">
          <w:rPr>
            <w:rFonts w:ascii="Courier New" w:eastAsia="Times New Roman" w:hAnsi="Courier New" w:cs="Courier New"/>
            <w:color w:val="000000"/>
            <w:sz w:val="20"/>
            <w:szCs w:val="20"/>
          </w:rPr>
          <w:delText xml:space="preserve">the </w:delText>
        </w:r>
      </w:del>
      <w:ins w:id="567" w:author="Author">
        <w:r w:rsidR="00BC600B"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predicted cumulative distribution functions </w:t>
      </w:r>
      <w:r w:rsidRPr="00981E8B">
        <w:rPr>
          <w:rFonts w:ascii="Courier New" w:eastAsia="Times New Roman" w:hAnsi="Courier New" w:cs="Courier New"/>
          <w:color w:val="008000"/>
          <w:sz w:val="20"/>
          <w:szCs w:val="20"/>
        </w:rPr>
        <w:t>$F(y)$</w:t>
      </w:r>
      <w:ins w:id="568" w:author="Author">
        <w:r w:rsidR="00BC600B" w:rsidRPr="00981E8B">
          <w:rPr>
            <w:rFonts w:ascii="Courier New" w:eastAsia="Times New Roman" w:hAnsi="Courier New" w:cs="Courier New"/>
            <w:color w:val="000000"/>
            <w:sz w:val="20"/>
            <w:szCs w:val="20"/>
          </w:rPr>
          <w:t>.</w:t>
        </w:r>
      </w:ins>
      <w:del w:id="569" w:author="Author">
        <w:r w:rsidRPr="00981E8B" w:rsidDel="00BC600B">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570" w:author="Author">
        <w:r w:rsidRPr="00981E8B" w:rsidDel="00BC600B">
          <w:rPr>
            <w:rFonts w:ascii="Courier New" w:eastAsia="Times New Roman" w:hAnsi="Courier New" w:cs="Courier New"/>
            <w:color w:val="000000"/>
            <w:sz w:val="20"/>
            <w:szCs w:val="20"/>
          </w:rPr>
          <w:delText xml:space="preserve">for </w:delText>
        </w:r>
      </w:del>
      <w:ins w:id="571" w:author="Author">
        <w:r w:rsidR="00BC600B"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example</w:t>
      </w:r>
      <w:ins w:id="572" w:author="Author">
        <w:r w:rsidR="00BC600B"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ins w:id="573" w:author="Author">
        <w:r w:rsidR="00BC600B" w:rsidRPr="00981E8B">
          <w:rPr>
            <w:rFonts w:ascii="Courier New" w:eastAsia="Times New Roman" w:hAnsi="Courier New" w:cs="Courier New"/>
            <w:color w:val="000000"/>
            <w:sz w:val="20"/>
            <w:szCs w:val="20"/>
          </w:rPr>
          <w:t xml:space="preserve">of </w:t>
        </w:r>
      </w:ins>
      <w:del w:id="574" w:author="Author">
        <w:r w:rsidRPr="00981E8B" w:rsidDel="00BC600B">
          <w:rPr>
            <w:rFonts w:ascii="Courier New" w:eastAsia="Times New Roman" w:hAnsi="Courier New" w:cs="Courier New"/>
            <w:color w:val="000000"/>
            <w:sz w:val="20"/>
            <w:szCs w:val="20"/>
          </w:rPr>
          <w:delText xml:space="preserve">of </w:delText>
        </w:r>
      </w:del>
      <w:r w:rsidRPr="00981E8B">
        <w:rPr>
          <w:rFonts w:ascii="Courier New" w:eastAsia="Times New Roman" w:hAnsi="Courier New" w:cs="Courier New"/>
          <w:color w:val="000000"/>
          <w:sz w:val="20"/>
          <w:szCs w:val="20"/>
        </w:rPr>
        <w:t xml:space="preserve">the precipitation values </w:t>
      </w:r>
      <w:r w:rsidRPr="00981E8B">
        <w:rPr>
          <w:rFonts w:ascii="Courier New" w:eastAsia="Times New Roman" w:hAnsi="Courier New" w:cs="Courier New"/>
          <w:color w:val="008000"/>
          <w:sz w:val="20"/>
          <w:szCs w:val="20"/>
        </w:rPr>
        <w:t>$y$</w:t>
      </w:r>
      <w:r w:rsidRPr="00981E8B">
        <w:rPr>
          <w:rFonts w:ascii="Courier New" w:eastAsia="Times New Roman" w:hAnsi="Courier New" w:cs="Courier New"/>
          <w:color w:val="000000"/>
          <w:sz w:val="20"/>
          <w:szCs w:val="20"/>
        </w:rPr>
        <w:t xml:space="preserve"> from analog situations, compared to the observed value </w:t>
      </w:r>
      <w:r w:rsidRPr="00981E8B">
        <w:rPr>
          <w:rFonts w:ascii="Courier New" w:eastAsia="Times New Roman" w:hAnsi="Courier New" w:cs="Courier New"/>
          <w:color w:val="008000"/>
          <w:sz w:val="20"/>
          <w:szCs w:val="20"/>
        </w:rPr>
        <w:t>$y^{0}$</w:t>
      </w:r>
      <w:r w:rsidRPr="00981E8B">
        <w:rPr>
          <w:rFonts w:ascii="Courier New" w:eastAsia="Times New Roman" w:hAnsi="Courier New" w:cs="Courier New"/>
          <w:color w:val="000000"/>
          <w:sz w:val="20"/>
          <w:szCs w:val="20"/>
        </w:rPr>
        <w:t xml:space="preserve">. The better the prediction, the smaller the score. The mean CRPS of a prediction series of length </w:t>
      </w:r>
      <w:r w:rsidRPr="00981E8B">
        <w:rPr>
          <w:rFonts w:ascii="Courier New" w:eastAsia="Times New Roman" w:hAnsi="Courier New" w:cs="Courier New"/>
          <w:color w:val="008000"/>
          <w:sz w:val="20"/>
          <w:szCs w:val="20"/>
        </w:rPr>
        <w:t>$l$</w:t>
      </w:r>
      <w:r w:rsidRPr="00981E8B">
        <w:rPr>
          <w:rFonts w:ascii="Courier New" w:eastAsia="Times New Roman" w:hAnsi="Courier New" w:cs="Courier New"/>
          <w:color w:val="000000"/>
          <w:sz w:val="20"/>
          <w:szCs w:val="20"/>
        </w:rPr>
        <w:t xml:space="preserve"> can be written</w:t>
      </w:r>
      <w:ins w:id="575" w:author="Author">
        <w:r w:rsidR="00BC600B" w:rsidRPr="00981E8B">
          <w:rPr>
            <w:rFonts w:ascii="Courier New" w:eastAsia="Times New Roman" w:hAnsi="Courier New" w:cs="Courier New"/>
            <w:color w:val="000000"/>
            <w:sz w:val="20"/>
            <w:szCs w:val="20"/>
          </w:rPr>
          <w:t xml:space="preserve"> as follows</w:t>
        </w:r>
      </w:ins>
      <w:r w:rsidRPr="00981E8B">
        <w:rPr>
          <w:rFonts w:ascii="Courier New" w:eastAsia="Times New Roman" w:hAnsi="Courier New" w:cs="Courier New"/>
          <w:color w:val="000000"/>
          <w:sz w:val="20"/>
          <w:szCs w:val="20"/>
        </w:rPr>
        <w:t>:</w:t>
      </w:r>
    </w:p>
    <w:p w14:paraId="3E3F72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122F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BA2D4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w:t>
      </w:r>
      <w:r w:rsidRPr="00981E8B">
        <w:rPr>
          <w:rFonts w:ascii="Courier New" w:eastAsia="Times New Roman" w:hAnsi="Courier New" w:cs="Courier New"/>
          <w:b/>
          <w:bCs/>
          <w:color w:val="0000CC"/>
          <w:sz w:val="20"/>
          <w:szCs w:val="20"/>
        </w:rPr>
        <w:t>label{eq:CRPS}</w:t>
      </w:r>
    </w:p>
    <w:p w14:paraId="00C295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 xml:space="preserve">CRPS = \frac{1}{l} \sum_{i=1}^{l} \left\{  \int_{-\infty}^{+\infty} \left[ F_{i}(y)-H_{i}(y-y_{i}^{0})\right]^{2} dy \right\} </w:t>
      </w:r>
    </w:p>
    <w:p w14:paraId="43F89C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3398D6F5" w14:textId="300ABBA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$H(y-y_{i}^{0})$</w:t>
      </w:r>
      <w:r w:rsidRPr="00981E8B">
        <w:rPr>
          <w:rFonts w:ascii="Courier New" w:eastAsia="Times New Roman" w:hAnsi="Courier New" w:cs="Courier New"/>
          <w:color w:val="000000"/>
          <w:sz w:val="20"/>
          <w:szCs w:val="20"/>
        </w:rPr>
        <w:t xml:space="preserve"> is the Heaviside function</w:t>
      </w:r>
      <w:ins w:id="576" w:author="Author">
        <w:r w:rsidR="00BC600B"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577" w:author="Author">
        <w:r w:rsidRPr="00981E8B" w:rsidDel="00BC600B">
          <w:rPr>
            <w:rFonts w:ascii="Courier New" w:eastAsia="Times New Roman" w:hAnsi="Courier New" w:cs="Courier New"/>
            <w:color w:val="000000"/>
            <w:sz w:val="20"/>
            <w:szCs w:val="20"/>
          </w:rPr>
          <w:delText xml:space="preserve">that </w:delText>
        </w:r>
      </w:del>
      <w:ins w:id="578" w:author="Author">
        <w:r w:rsidR="00BC600B"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is </w:t>
      </w:r>
      <w:del w:id="579" w:author="Author">
        <w:r w:rsidRPr="00981E8B" w:rsidDel="00BC600B">
          <w:rPr>
            <w:rFonts w:ascii="Courier New" w:eastAsia="Times New Roman" w:hAnsi="Courier New" w:cs="Courier New"/>
            <w:color w:val="000000"/>
            <w:sz w:val="20"/>
            <w:szCs w:val="20"/>
          </w:rPr>
          <w:delText xml:space="preserve">null </w:delText>
        </w:r>
      </w:del>
      <w:ins w:id="580" w:author="Author">
        <w:r w:rsidR="00BC600B" w:rsidRPr="00981E8B">
          <w:rPr>
            <w:rFonts w:ascii="Courier New" w:eastAsia="Times New Roman" w:hAnsi="Courier New" w:cs="Courier New"/>
            <w:color w:val="000000"/>
            <w:sz w:val="20"/>
            <w:szCs w:val="20"/>
          </w:rPr>
          <w:t xml:space="preserve">zero </w:t>
        </w:r>
      </w:ins>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$y-y_{i}^{0}&lt;0$</w:t>
      </w:r>
      <w:del w:id="581" w:author="Author">
        <w:r w:rsidRPr="00981E8B" w:rsidDel="00BC600B">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and has </w:t>
      </w:r>
      <w:del w:id="582" w:author="Author">
        <w:r w:rsidRPr="00981E8B" w:rsidDel="00BC600B">
          <w:rPr>
            <w:rFonts w:ascii="Courier New" w:eastAsia="Times New Roman" w:hAnsi="Courier New" w:cs="Courier New"/>
            <w:color w:val="000000"/>
            <w:sz w:val="20"/>
            <w:szCs w:val="20"/>
          </w:rPr>
          <w:delText xml:space="preserve">the </w:delText>
        </w:r>
      </w:del>
      <w:ins w:id="583" w:author="Author">
        <w:r w:rsidR="00BC600B"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 xml:space="preserve">value </w:t>
      </w:r>
      <w:ins w:id="584" w:author="Author">
        <w:r w:rsidR="00BC600B"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one otherwise. The mean CRPS </w:t>
      </w:r>
      <w:commentRangeStart w:id="585"/>
      <w:r w:rsidRPr="00981E8B">
        <w:rPr>
          <w:rFonts w:ascii="Courier New" w:eastAsia="Times New Roman" w:hAnsi="Courier New" w:cs="Courier New"/>
          <w:color w:val="000000"/>
          <w:sz w:val="20"/>
          <w:szCs w:val="20"/>
        </w:rPr>
        <w:t xml:space="preserve">is averaged </w:t>
      </w:r>
      <w:del w:id="586" w:author="Author">
        <w:r w:rsidRPr="00981E8B" w:rsidDel="00BC600B">
          <w:rPr>
            <w:rFonts w:ascii="Courier New" w:eastAsia="Times New Roman" w:hAnsi="Courier New" w:cs="Courier New"/>
            <w:color w:val="000000"/>
            <w:sz w:val="20"/>
            <w:szCs w:val="20"/>
          </w:rPr>
          <w:delText xml:space="preserve">on </w:delText>
        </w:r>
      </w:del>
      <w:ins w:id="587" w:author="Author">
        <w:r w:rsidR="00BC600B" w:rsidRPr="00981E8B">
          <w:rPr>
            <w:rFonts w:ascii="Courier New" w:eastAsia="Times New Roman" w:hAnsi="Courier New" w:cs="Courier New"/>
            <w:color w:val="000000"/>
            <w:sz w:val="20"/>
            <w:szCs w:val="20"/>
          </w:rPr>
          <w:t xml:space="preserve">over </w:t>
        </w:r>
      </w:ins>
      <w:r w:rsidRPr="00981E8B">
        <w:rPr>
          <w:rFonts w:ascii="Courier New" w:eastAsia="Times New Roman" w:hAnsi="Courier New" w:cs="Courier New"/>
          <w:color w:val="000000"/>
          <w:sz w:val="20"/>
          <w:szCs w:val="20"/>
        </w:rPr>
        <w:t>the calibration</w:t>
      </w:r>
      <w:ins w:id="588" w:author="Author">
        <w:r w:rsidR="00BC600B" w:rsidRPr="00981E8B">
          <w:rPr>
            <w:rFonts w:ascii="Courier New" w:eastAsia="Times New Roman" w:hAnsi="Courier New" w:cs="Courier New"/>
            <w:color w:val="000000"/>
            <w:sz w:val="20"/>
            <w:szCs w:val="20"/>
          </w:rPr>
          <w:t>s for the</w:t>
        </w:r>
      </w:ins>
      <w:del w:id="589" w:author="Author">
        <w:r w:rsidRPr="00981E8B" w:rsidDel="00BC600B">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respective</w:t>
      </w:r>
      <w:del w:id="590" w:author="Author">
        <w:r w:rsidRPr="00981E8B" w:rsidDel="00BC600B">
          <w:rPr>
            <w:rFonts w:ascii="Courier New" w:eastAsia="Times New Roman" w:hAnsi="Courier New" w:cs="Courier New"/>
            <w:color w:val="000000"/>
            <w:sz w:val="20"/>
            <w:szCs w:val="20"/>
          </w:rPr>
          <w:delText>ly</w:delText>
        </w:r>
      </w:del>
      <w:r w:rsidRPr="00981E8B">
        <w:rPr>
          <w:rFonts w:ascii="Courier New" w:eastAsia="Times New Roman" w:hAnsi="Courier New" w:cs="Courier New"/>
          <w:color w:val="000000"/>
          <w:sz w:val="20"/>
          <w:szCs w:val="20"/>
        </w:rPr>
        <w:t xml:space="preserve"> </w:t>
      </w:r>
      <w:del w:id="591" w:author="Author">
        <w:r w:rsidRPr="00981E8B" w:rsidDel="00BC600B">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validation periods</w:t>
      </w:r>
      <w:commentRangeEnd w:id="585"/>
      <w:r w:rsidR="00BC600B" w:rsidRPr="00981E8B">
        <w:rPr>
          <w:rStyle w:val="CommentReference"/>
        </w:rPr>
        <w:commentReference w:id="585"/>
      </w:r>
      <w:r w:rsidRPr="00981E8B">
        <w:rPr>
          <w:rFonts w:ascii="Courier New" w:eastAsia="Times New Roman" w:hAnsi="Courier New" w:cs="Courier New"/>
          <w:color w:val="000000"/>
          <w:sz w:val="20"/>
          <w:szCs w:val="20"/>
        </w:rPr>
        <w:t>.</w:t>
      </w:r>
    </w:p>
    <w:p w14:paraId="097B4E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245E1" w14:textId="48934F6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compare the value of the score </w:t>
      </w:r>
      <w:del w:id="592" w:author="Author">
        <w:r w:rsidRPr="00981E8B" w:rsidDel="00BC600B">
          <w:rPr>
            <w:rFonts w:ascii="Courier New" w:eastAsia="Times New Roman" w:hAnsi="Courier New" w:cs="Courier New"/>
            <w:color w:val="000000"/>
            <w:sz w:val="20"/>
            <w:szCs w:val="20"/>
          </w:rPr>
          <w:delText xml:space="preserve">in </w:delText>
        </w:r>
      </w:del>
      <w:ins w:id="593" w:author="Author">
        <w:r w:rsidR="00BC600B"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 xml:space="preserve">regard to a reference, one often considers its skill score expression, and </w:t>
      </w:r>
      <w:del w:id="594" w:author="Author">
        <w:r w:rsidRPr="00981E8B" w:rsidDel="00BC600B">
          <w:rPr>
            <w:rFonts w:ascii="Courier New" w:eastAsia="Times New Roman" w:hAnsi="Courier New" w:cs="Courier New"/>
            <w:color w:val="000000"/>
            <w:sz w:val="20"/>
            <w:szCs w:val="20"/>
          </w:rPr>
          <w:delText xml:space="preserve">use </w:delText>
        </w:r>
      </w:del>
      <w:ins w:id="595" w:author="Author">
        <w:r w:rsidR="00BC600B" w:rsidRPr="00981E8B">
          <w:rPr>
            <w:rFonts w:ascii="Courier New" w:eastAsia="Times New Roman" w:hAnsi="Courier New" w:cs="Courier New"/>
            <w:color w:val="000000"/>
            <w:sz w:val="20"/>
            <w:szCs w:val="20"/>
          </w:rPr>
          <w:t xml:space="preserve">employs </w:t>
        </w:r>
      </w:ins>
      <w:r w:rsidRPr="00981E8B">
        <w:rPr>
          <w:rFonts w:ascii="Courier New" w:eastAsia="Times New Roman" w:hAnsi="Courier New" w:cs="Courier New"/>
          <w:color w:val="000000"/>
          <w:sz w:val="20"/>
          <w:szCs w:val="20"/>
        </w:rPr>
        <w:t>the climatological distribution of daily precipitation as the reference. The CRPSS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w:t>
      </w:r>
      <w:del w:id="596" w:author="Author">
        <w:r w:rsidRPr="00981E8B" w:rsidDel="00BC600B">
          <w:rPr>
            <w:rFonts w:ascii="Courier New" w:eastAsia="Times New Roman" w:hAnsi="Courier New" w:cs="Courier New"/>
            <w:color w:val="000000"/>
            <w:sz w:val="20"/>
            <w:szCs w:val="20"/>
          </w:rPr>
          <w:delText xml:space="preserve">Continuous </w:delText>
        </w:r>
      </w:del>
      <w:ins w:id="597" w:author="Author">
        <w:r w:rsidR="00BC600B" w:rsidRPr="00981E8B">
          <w:rPr>
            <w:rFonts w:ascii="Courier New" w:eastAsia="Times New Roman" w:hAnsi="Courier New" w:cs="Courier New"/>
            <w:color w:val="000000"/>
            <w:sz w:val="20"/>
            <w:szCs w:val="20"/>
          </w:rPr>
          <w:t xml:space="preserve">continuous </w:t>
        </w:r>
      </w:ins>
      <w:del w:id="598" w:author="Author">
        <w:r w:rsidRPr="00981E8B" w:rsidDel="00BC600B">
          <w:rPr>
            <w:rFonts w:ascii="Courier New" w:eastAsia="Times New Roman" w:hAnsi="Courier New" w:cs="Courier New"/>
            <w:color w:val="000000"/>
            <w:sz w:val="20"/>
            <w:szCs w:val="20"/>
          </w:rPr>
          <w:delText xml:space="preserve">Ranked </w:delText>
        </w:r>
      </w:del>
      <w:ins w:id="599" w:author="Author">
        <w:r w:rsidR="00BC600B" w:rsidRPr="00981E8B">
          <w:rPr>
            <w:rFonts w:ascii="Courier New" w:eastAsia="Times New Roman" w:hAnsi="Courier New" w:cs="Courier New"/>
            <w:color w:val="000000"/>
            <w:sz w:val="20"/>
            <w:szCs w:val="20"/>
          </w:rPr>
          <w:t xml:space="preserve">ranked </w:t>
        </w:r>
      </w:ins>
      <w:del w:id="600" w:author="Author">
        <w:r w:rsidRPr="00981E8B" w:rsidDel="00BC600B">
          <w:rPr>
            <w:rFonts w:ascii="Courier New" w:eastAsia="Times New Roman" w:hAnsi="Courier New" w:cs="Courier New"/>
            <w:color w:val="000000"/>
            <w:sz w:val="20"/>
            <w:szCs w:val="20"/>
          </w:rPr>
          <w:delText xml:space="preserve">Probability </w:delText>
        </w:r>
      </w:del>
      <w:ins w:id="601" w:author="Author">
        <w:r w:rsidR="00BC600B" w:rsidRPr="00981E8B">
          <w:rPr>
            <w:rFonts w:ascii="Courier New" w:eastAsia="Times New Roman" w:hAnsi="Courier New" w:cs="Courier New"/>
            <w:color w:val="000000"/>
            <w:sz w:val="20"/>
            <w:szCs w:val="20"/>
          </w:rPr>
          <w:t xml:space="preserve">probability </w:t>
        </w:r>
      </w:ins>
      <w:del w:id="602" w:author="Author">
        <w:r w:rsidRPr="00981E8B" w:rsidDel="00BC600B">
          <w:rPr>
            <w:rFonts w:ascii="Courier New" w:eastAsia="Times New Roman" w:hAnsi="Courier New" w:cs="Courier New"/>
            <w:color w:val="000000"/>
            <w:sz w:val="20"/>
            <w:szCs w:val="20"/>
          </w:rPr>
          <w:delText xml:space="preserve">Skill </w:delText>
        </w:r>
      </w:del>
      <w:ins w:id="603" w:author="Author">
        <w:r w:rsidR="00BC600B" w:rsidRPr="00981E8B">
          <w:rPr>
            <w:rFonts w:ascii="Courier New" w:eastAsia="Times New Roman" w:hAnsi="Courier New" w:cs="Courier New"/>
            <w:color w:val="000000"/>
            <w:sz w:val="20"/>
            <w:szCs w:val="20"/>
          </w:rPr>
          <w:t xml:space="preserve">skill </w:t>
        </w:r>
      </w:ins>
      <w:del w:id="604" w:author="Author">
        <w:r w:rsidRPr="00981E8B" w:rsidDel="00BC600B">
          <w:rPr>
            <w:rFonts w:ascii="Courier New" w:eastAsia="Times New Roman" w:hAnsi="Courier New" w:cs="Courier New"/>
            <w:color w:val="000000"/>
            <w:sz w:val="20"/>
            <w:szCs w:val="20"/>
          </w:rPr>
          <w:delText>Score</w:delText>
        </w:r>
      </w:del>
      <w:ins w:id="605" w:author="Author">
        <w:r w:rsidR="00BC600B" w:rsidRPr="00981E8B">
          <w:rPr>
            <w:rFonts w:ascii="Courier New" w:eastAsia="Times New Roman" w:hAnsi="Courier New" w:cs="Courier New"/>
            <w:color w:val="000000"/>
            <w:sz w:val="20"/>
            <w:szCs w:val="20"/>
          </w:rPr>
          <w:t>score</w:t>
        </w:r>
      </w:ins>
      <w:r w:rsidRPr="00981E8B">
        <w:rPr>
          <w:rFonts w:ascii="Courier New" w:eastAsia="Times New Roman" w:hAnsi="Courier New" w:cs="Courier New"/>
          <w:color w:val="000000"/>
          <w:sz w:val="20"/>
          <w:szCs w:val="20"/>
        </w:rPr>
        <w:t>}) is thus defined as follow</w:t>
      </w:r>
      <w:del w:id="606" w:author="Author">
        <w:r w:rsidRPr="00981E8B" w:rsidDel="00BC600B">
          <w:rPr>
            <w:rFonts w:ascii="Courier New" w:eastAsia="Times New Roman" w:hAnsi="Courier New" w:cs="Courier New"/>
            <w:color w:val="000000"/>
            <w:sz w:val="20"/>
            <w:szCs w:val="20"/>
          </w:rPr>
          <w:delText>ing</w:delText>
        </w:r>
      </w:del>
      <w:ins w:id="607" w:author="Author">
        <w:r w:rsidR="00BC600B"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w:t>
      </w:r>
    </w:p>
    <w:p w14:paraId="388FC0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CF26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EFA43C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w:t>
      </w:r>
      <w:r w:rsidRPr="00981E8B">
        <w:rPr>
          <w:rFonts w:ascii="Courier New" w:eastAsia="Times New Roman" w:hAnsi="Courier New" w:cs="Courier New"/>
          <w:b/>
          <w:bCs/>
          <w:color w:val="0000CC"/>
          <w:sz w:val="20"/>
          <w:szCs w:val="20"/>
        </w:rPr>
        <w:t>label{eq:CRPSS}</w:t>
      </w:r>
    </w:p>
    <w:p w14:paraId="320718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CRPSS = 1-\frac{CRPS}{CRPS_{r}}</w:t>
      </w:r>
    </w:p>
    <w:p w14:paraId="55519B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36C810DD" w14:textId="29C7970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$CRPS_{r}$</w:t>
      </w:r>
      <w:r w:rsidRPr="00981E8B">
        <w:rPr>
          <w:rFonts w:ascii="Courier New" w:eastAsia="Times New Roman" w:hAnsi="Courier New" w:cs="Courier New"/>
          <w:color w:val="000000"/>
          <w:sz w:val="20"/>
          <w:szCs w:val="20"/>
        </w:rPr>
        <w:t xml:space="preserve"> is the score value for the reference. An increase in </w:t>
      </w:r>
      <w:ins w:id="608" w:author="Author">
        <w:r w:rsidR="00BC600B"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CRPSS </w:t>
      </w:r>
      <w:del w:id="609" w:author="Author">
        <w:r w:rsidRPr="00981E8B" w:rsidDel="00BC600B">
          <w:rPr>
            <w:rFonts w:ascii="Courier New" w:eastAsia="Times New Roman" w:hAnsi="Courier New" w:cs="Courier New"/>
            <w:color w:val="000000"/>
            <w:sz w:val="20"/>
            <w:szCs w:val="20"/>
          </w:rPr>
          <w:delText xml:space="preserve">means </w:delText>
        </w:r>
      </w:del>
      <w:ins w:id="610" w:author="Author">
        <w:r w:rsidR="00BC600B" w:rsidRPr="00981E8B">
          <w:rPr>
            <w:rFonts w:ascii="Courier New" w:eastAsia="Times New Roman" w:hAnsi="Courier New" w:cs="Courier New"/>
            <w:color w:val="000000"/>
            <w:sz w:val="20"/>
            <w:szCs w:val="20"/>
          </w:rPr>
          <w:t xml:space="preserve">indicates </w:t>
        </w:r>
      </w:ins>
      <w:r w:rsidRPr="00981E8B">
        <w:rPr>
          <w:rFonts w:ascii="Courier New" w:eastAsia="Times New Roman" w:hAnsi="Courier New" w:cs="Courier New"/>
          <w:color w:val="000000"/>
          <w:sz w:val="20"/>
          <w:szCs w:val="20"/>
        </w:rPr>
        <w:t>a better prediction.</w:t>
      </w:r>
    </w:p>
    <w:p w14:paraId="343BB6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C4847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1A9E5A" w14:textId="5B3B6FD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 xml:space="preserve">\section{Assessed </w:t>
      </w:r>
      <w:del w:id="611" w:author="Author">
        <w:r w:rsidRPr="00981E8B" w:rsidDel="00BC600B">
          <w:rPr>
            <w:rFonts w:ascii="Courier New" w:eastAsia="Times New Roman" w:hAnsi="Courier New" w:cs="Courier New"/>
            <w:b/>
            <w:bCs/>
            <w:color w:val="0000CC"/>
            <w:sz w:val="20"/>
            <w:szCs w:val="20"/>
          </w:rPr>
          <w:delText xml:space="preserve">Genetic </w:delText>
        </w:r>
      </w:del>
      <w:ins w:id="612" w:author="Author">
        <w:r w:rsidR="00BC600B" w:rsidRPr="00981E8B">
          <w:rPr>
            <w:rFonts w:ascii="Courier New" w:eastAsia="Times New Roman" w:hAnsi="Courier New" w:cs="Courier New"/>
            <w:b/>
            <w:bCs/>
            <w:color w:val="0000CC"/>
            <w:sz w:val="20"/>
            <w:szCs w:val="20"/>
          </w:rPr>
          <w:t xml:space="preserve">genetic </w:t>
        </w:r>
      </w:ins>
      <w:del w:id="613" w:author="Author">
        <w:r w:rsidRPr="00981E8B" w:rsidDel="00BC600B">
          <w:rPr>
            <w:rFonts w:ascii="Courier New" w:eastAsia="Times New Roman" w:hAnsi="Courier New" w:cs="Courier New"/>
            <w:b/>
            <w:bCs/>
            <w:color w:val="0000CC"/>
            <w:sz w:val="20"/>
            <w:szCs w:val="20"/>
          </w:rPr>
          <w:delText xml:space="preserve">Algorithms </w:delText>
        </w:r>
      </w:del>
      <w:ins w:id="614" w:author="Author">
        <w:r w:rsidR="00BC600B" w:rsidRPr="00981E8B">
          <w:rPr>
            <w:rFonts w:ascii="Courier New" w:eastAsia="Times New Roman" w:hAnsi="Courier New" w:cs="Courier New"/>
            <w:b/>
            <w:bCs/>
            <w:color w:val="0000CC"/>
            <w:sz w:val="20"/>
            <w:szCs w:val="20"/>
          </w:rPr>
          <w:t xml:space="preserve">algorithm </w:t>
        </w:r>
      </w:ins>
      <w:r w:rsidRPr="00981E8B">
        <w:rPr>
          <w:rFonts w:ascii="Courier New" w:eastAsia="Times New Roman" w:hAnsi="Courier New" w:cs="Courier New"/>
          <w:b/>
          <w:bCs/>
          <w:color w:val="0000CC"/>
          <w:sz w:val="20"/>
          <w:szCs w:val="20"/>
        </w:rPr>
        <w:t>variants}</w:t>
      </w:r>
    </w:p>
    <w:p w14:paraId="6739A3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w:t>
      </w:r>
    </w:p>
    <w:p w14:paraId="293CD0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6BE2E" w14:textId="3121682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Genetic </w:t>
      </w:r>
      <w:del w:id="615" w:author="Author">
        <w:r w:rsidRPr="00981E8B" w:rsidDel="00E623E2">
          <w:rPr>
            <w:rFonts w:ascii="Courier New" w:eastAsia="Times New Roman" w:hAnsi="Courier New" w:cs="Courier New"/>
            <w:color w:val="000000"/>
            <w:sz w:val="20"/>
            <w:szCs w:val="20"/>
          </w:rPr>
          <w:delText xml:space="preserve">Algorithms </w:delText>
        </w:r>
      </w:del>
      <w:ins w:id="616" w:author="Author">
        <w:r w:rsidR="00E623E2" w:rsidRPr="00981E8B">
          <w:rPr>
            <w:rFonts w:ascii="Courier New" w:eastAsia="Times New Roman" w:hAnsi="Courier New" w:cs="Courier New"/>
            <w:color w:val="000000"/>
            <w:sz w:val="20"/>
            <w:szCs w:val="20"/>
          </w:rPr>
          <w:t xml:space="preserve">algorithms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[GAs,][]{Holland1992b, Goldberg1989} are part of the family of </w:t>
      </w:r>
      <w:del w:id="617" w:author="Author">
        <w:r w:rsidRPr="00981E8B" w:rsidDel="00E623E2">
          <w:rPr>
            <w:rFonts w:ascii="Courier New" w:eastAsia="Times New Roman" w:hAnsi="Courier New" w:cs="Courier New"/>
            <w:color w:val="000000"/>
            <w:sz w:val="20"/>
            <w:szCs w:val="20"/>
          </w:rPr>
          <w:delText xml:space="preserve">Evolutionary </w:delText>
        </w:r>
      </w:del>
      <w:ins w:id="618" w:author="Author">
        <w:r w:rsidR="00E623E2" w:rsidRPr="00981E8B">
          <w:rPr>
            <w:rFonts w:ascii="Courier New" w:eastAsia="Times New Roman" w:hAnsi="Courier New" w:cs="Courier New"/>
            <w:color w:val="000000"/>
            <w:sz w:val="20"/>
            <w:szCs w:val="20"/>
          </w:rPr>
          <w:t xml:space="preserve">evolutionary </w:t>
        </w:r>
      </w:ins>
      <w:del w:id="619" w:author="Author">
        <w:r w:rsidRPr="00981E8B" w:rsidDel="00E623E2">
          <w:rPr>
            <w:rFonts w:ascii="Courier New" w:eastAsia="Times New Roman" w:hAnsi="Courier New" w:cs="Courier New"/>
            <w:color w:val="000000"/>
            <w:sz w:val="20"/>
            <w:szCs w:val="20"/>
          </w:rPr>
          <w:delText xml:space="preserve">Algorithms </w:delText>
        </w:r>
      </w:del>
      <w:ins w:id="620" w:author="Author">
        <w:r w:rsidR="00E623E2" w:rsidRPr="00981E8B">
          <w:rPr>
            <w:rFonts w:ascii="Courier New" w:eastAsia="Times New Roman" w:hAnsi="Courier New" w:cs="Courier New"/>
            <w:color w:val="000000"/>
            <w:sz w:val="20"/>
            <w:szCs w:val="20"/>
          </w:rPr>
          <w:t xml:space="preserve">algorithms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{Back1993b, Schwefel1993}, </w:t>
      </w:r>
      <w:ins w:id="621" w:author="Author">
        <w:r w:rsidR="00E623E2" w:rsidRPr="00981E8B">
          <w:rPr>
            <w:rFonts w:ascii="Courier New" w:eastAsia="Times New Roman" w:hAnsi="Courier New" w:cs="Courier New"/>
            <w:color w:val="000000"/>
            <w:sz w:val="20"/>
            <w:szCs w:val="20"/>
          </w:rPr>
          <w:t xml:space="preserve">which are </w:t>
        </w:r>
      </w:ins>
      <w:r w:rsidRPr="00981E8B">
        <w:rPr>
          <w:rFonts w:ascii="Courier New" w:eastAsia="Times New Roman" w:hAnsi="Courier New" w:cs="Courier New"/>
          <w:color w:val="000000"/>
          <w:sz w:val="20"/>
          <w:szCs w:val="20"/>
        </w:rPr>
        <w:t xml:space="preserve">inspired by some mechanisms of biological evolution, such as reproduction, genetic mutations, chromosomal crossovers, and natural selection. Unlike linear or local optimizations, GAs seek the global optimum on complex surfaces, theoretically without restriction, but with no guarantee </w:t>
      </w:r>
      <w:del w:id="622" w:author="Author">
        <w:r w:rsidRPr="00981E8B" w:rsidDel="00E623E2">
          <w:rPr>
            <w:rFonts w:ascii="Courier New" w:eastAsia="Times New Roman" w:hAnsi="Courier New" w:cs="Courier New"/>
            <w:color w:val="000000"/>
            <w:sz w:val="20"/>
            <w:szCs w:val="20"/>
          </w:rPr>
          <w:delText xml:space="preserve">to </w:delText>
        </w:r>
      </w:del>
      <w:ins w:id="623" w:author="Author">
        <w:r w:rsidR="00E623E2"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reach</w:t>
      </w:r>
      <w:ins w:id="624" w:author="Author">
        <w:r w:rsidR="00E623E2" w:rsidRPr="00981E8B">
          <w:rPr>
            <w:rFonts w:ascii="Courier New" w:eastAsia="Times New Roman" w:hAnsi="Courier New" w:cs="Courier New"/>
            <w:color w:val="000000"/>
            <w:sz w:val="20"/>
            <w:szCs w:val="20"/>
          </w:rPr>
          <w:t>ing</w:t>
        </w:r>
      </w:ins>
      <w:r w:rsidRPr="00981E8B">
        <w:rPr>
          <w:rFonts w:ascii="Courier New" w:eastAsia="Times New Roman" w:hAnsi="Courier New" w:cs="Courier New"/>
          <w:color w:val="000000"/>
          <w:sz w:val="20"/>
          <w:szCs w:val="20"/>
        </w:rPr>
        <w:t xml:space="preserve"> it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The objective function to </w:t>
      </w:r>
      <w:ins w:id="625" w:author="Author">
        <w:r w:rsidR="00E623E2"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626" w:author="Author">
        <w:r w:rsidR="00E623E2" w:rsidRPr="00981E8B">
          <w:rPr>
            <w:rFonts w:ascii="Courier New" w:eastAsia="Times New Roman" w:hAnsi="Courier New" w:cs="Courier New"/>
            <w:color w:val="000000"/>
            <w:sz w:val="20"/>
            <w:szCs w:val="20"/>
          </w:rPr>
          <w:t>d</w:t>
        </w:r>
      </w:ins>
      <w:r w:rsidRPr="00981E8B">
        <w:rPr>
          <w:rFonts w:ascii="Courier New" w:eastAsia="Times New Roman" w:hAnsi="Courier New" w:cs="Courier New"/>
          <w:color w:val="000000"/>
          <w:sz w:val="20"/>
          <w:szCs w:val="20"/>
        </w:rPr>
        <w:t xml:space="preserve"> (often named </w:t>
      </w:r>
      <w:ins w:id="627" w:author="Author">
        <w:r w:rsidR="00E623E2"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fitness function in this context) can be of </w:t>
      </w:r>
      <w:del w:id="628" w:author="Author">
        <w:r w:rsidRPr="00981E8B" w:rsidDel="00E623E2">
          <w:rPr>
            <w:rFonts w:ascii="Courier New" w:eastAsia="Times New Roman" w:hAnsi="Courier New" w:cs="Courier New"/>
            <w:color w:val="000000"/>
            <w:sz w:val="20"/>
            <w:szCs w:val="20"/>
          </w:rPr>
          <w:delText xml:space="preserve">different </w:delText>
        </w:r>
      </w:del>
      <w:ins w:id="629" w:author="Author">
        <w:r w:rsidR="00E623E2" w:rsidRPr="00981E8B">
          <w:rPr>
            <w:rFonts w:ascii="Courier New" w:eastAsia="Times New Roman" w:hAnsi="Courier New" w:cs="Courier New"/>
            <w:color w:val="000000"/>
            <w:sz w:val="20"/>
            <w:szCs w:val="20"/>
          </w:rPr>
          <w:t xml:space="preserve">various </w:t>
        </w:r>
      </w:ins>
      <w:r w:rsidRPr="00981E8B">
        <w:rPr>
          <w:rFonts w:ascii="Courier New" w:eastAsia="Times New Roman" w:hAnsi="Courier New" w:cs="Courier New"/>
          <w:color w:val="000000"/>
          <w:sz w:val="20"/>
          <w:szCs w:val="20"/>
        </w:rPr>
        <w:t xml:space="preserve">types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{Joines1996a}, but GAs must be adapted in order to perform optimally.</w:t>
      </w:r>
    </w:p>
    <w:p w14:paraId="725AAE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7AD91" w14:textId="552008E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 key element of </w:t>
      </w:r>
      <w:ins w:id="630" w:author="Author">
        <w:r w:rsidR="00E623E2" w:rsidRPr="00981E8B">
          <w:rPr>
            <w:rFonts w:ascii="Courier New" w:eastAsia="Times New Roman" w:hAnsi="Courier New" w:cs="Courier New"/>
            <w:color w:val="000000"/>
            <w:sz w:val="20"/>
            <w:szCs w:val="20"/>
          </w:rPr>
          <w:t xml:space="preserve">the configuration of </w:t>
        </w:r>
      </w:ins>
      <w:r w:rsidRPr="00981E8B">
        <w:rPr>
          <w:rFonts w:ascii="Courier New" w:eastAsia="Times New Roman" w:hAnsi="Courier New" w:cs="Courier New"/>
          <w:color w:val="000000"/>
          <w:sz w:val="20"/>
          <w:szCs w:val="20"/>
        </w:rPr>
        <w:t xml:space="preserve">GAs </w:t>
      </w:r>
      <w:del w:id="631" w:author="Author">
        <w:r w:rsidRPr="00981E8B" w:rsidDel="00E623E2">
          <w:rPr>
            <w:rFonts w:ascii="Courier New" w:eastAsia="Times New Roman" w:hAnsi="Courier New" w:cs="Courier New"/>
            <w:color w:val="000000"/>
            <w:sz w:val="20"/>
            <w:szCs w:val="20"/>
          </w:rPr>
          <w:delText xml:space="preserve">configuration </w:delText>
        </w:r>
      </w:del>
      <w:r w:rsidRPr="00981E8B">
        <w:rPr>
          <w:rFonts w:ascii="Courier New" w:eastAsia="Times New Roman" w:hAnsi="Courier New" w:cs="Courier New"/>
          <w:color w:val="000000"/>
          <w:sz w:val="20"/>
          <w:szCs w:val="20"/>
        </w:rPr>
        <w:t xml:space="preserve">is </w:t>
      </w:r>
      <w:ins w:id="632" w:author="Author">
        <w:r w:rsidR="00E623E2" w:rsidRPr="00981E8B">
          <w:rPr>
            <w:rFonts w:ascii="Courier New" w:eastAsia="Times New Roman" w:hAnsi="Courier New" w:cs="Courier New"/>
            <w:color w:val="000000"/>
            <w:sz w:val="20"/>
            <w:szCs w:val="20"/>
          </w:rPr>
          <w:t xml:space="preserve">to </w:t>
        </w:r>
      </w:ins>
      <w:del w:id="633" w:author="Author">
        <w:r w:rsidRPr="00981E8B" w:rsidDel="00E623E2">
          <w:rPr>
            <w:rFonts w:ascii="Courier New" w:eastAsia="Times New Roman" w:hAnsi="Courier New" w:cs="Courier New"/>
            <w:color w:val="000000"/>
            <w:sz w:val="20"/>
            <w:szCs w:val="20"/>
          </w:rPr>
          <w:delText>find</w:delText>
        </w:r>
      </w:del>
      <w:ins w:id="634" w:author="Author">
        <w:r w:rsidR="00E623E2" w:rsidRPr="00981E8B">
          <w:rPr>
            <w:rFonts w:ascii="Courier New" w:eastAsia="Times New Roman" w:hAnsi="Courier New" w:cs="Courier New"/>
            <w:color w:val="000000"/>
            <w:sz w:val="20"/>
            <w:szCs w:val="20"/>
          </w:rPr>
          <w:t>determine</w:t>
        </w:r>
      </w:ins>
      <w:del w:id="635" w:author="Author">
        <w:r w:rsidRPr="00981E8B" w:rsidDel="00E623E2">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the </w:t>
      </w:r>
      <w:del w:id="636" w:author="Author">
        <w:r w:rsidRPr="00981E8B" w:rsidDel="00E623E2">
          <w:rPr>
            <w:rFonts w:ascii="Courier New" w:eastAsia="Times New Roman" w:hAnsi="Courier New" w:cs="Courier New"/>
            <w:color w:val="000000"/>
            <w:sz w:val="20"/>
            <w:szCs w:val="20"/>
          </w:rPr>
          <w:delText xml:space="preserve">right </w:delText>
        </w:r>
      </w:del>
      <w:ins w:id="637" w:author="Author">
        <w:r w:rsidR="00E623E2" w:rsidRPr="00981E8B">
          <w:rPr>
            <w:rFonts w:ascii="Courier New" w:eastAsia="Times New Roman" w:hAnsi="Courier New" w:cs="Courier New"/>
            <w:color w:val="000000"/>
            <w:sz w:val="20"/>
            <w:szCs w:val="20"/>
          </w:rPr>
          <w:t xml:space="preserve">correct </w:t>
        </w:r>
      </w:ins>
      <w:r w:rsidRPr="00981E8B">
        <w:rPr>
          <w:rFonts w:ascii="Courier New" w:eastAsia="Times New Roman" w:hAnsi="Courier New" w:cs="Courier New"/>
          <w:color w:val="000000"/>
          <w:sz w:val="20"/>
          <w:szCs w:val="20"/>
        </w:rPr>
        <w:t xml:space="preserve">balance between exploration and exploitation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Smith1997a}. Exploration is characterized by a relatively high probability </w:t>
      </w:r>
      <w:del w:id="638" w:author="Author">
        <w:r w:rsidRPr="00981E8B" w:rsidDel="00E623E2">
          <w:rPr>
            <w:rFonts w:ascii="Courier New" w:eastAsia="Times New Roman" w:hAnsi="Courier New" w:cs="Courier New"/>
            <w:color w:val="000000"/>
            <w:sz w:val="20"/>
            <w:szCs w:val="20"/>
          </w:rPr>
          <w:delText xml:space="preserve">to </w:delText>
        </w:r>
      </w:del>
      <w:ins w:id="639" w:author="Author">
        <w:r w:rsidR="00E623E2"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assess</w:t>
      </w:r>
      <w:ins w:id="640" w:author="Author">
        <w:r w:rsidR="00E623E2" w:rsidRPr="00981E8B">
          <w:rPr>
            <w:rFonts w:ascii="Courier New" w:eastAsia="Times New Roman" w:hAnsi="Courier New" w:cs="Courier New"/>
            <w:color w:val="000000"/>
            <w:sz w:val="20"/>
            <w:szCs w:val="20"/>
          </w:rPr>
          <w:t>ing</w:t>
        </w:r>
      </w:ins>
      <w:r w:rsidRPr="00981E8B">
        <w:rPr>
          <w:rFonts w:ascii="Courier New" w:eastAsia="Times New Roman" w:hAnsi="Courier New" w:cs="Courier New"/>
          <w:color w:val="000000"/>
          <w:sz w:val="20"/>
          <w:szCs w:val="20"/>
        </w:rPr>
        <w:t xml:space="preserve"> the regions of the parameter space that have not yet been visited. This probability must be sufficiently large at the beginning of the optimization, so that the algorithm is capable of identifying </w:t>
      </w:r>
      <w:ins w:id="641" w:author="Author">
        <w:r w:rsidR="00E623E2" w:rsidRPr="00981E8B">
          <w:rPr>
            <w:rFonts w:ascii="Courier New" w:eastAsia="Times New Roman" w:hAnsi="Courier New" w:cs="Courier New"/>
            <w:color w:val="000000"/>
            <w:sz w:val="20"/>
            <w:szCs w:val="20"/>
          </w:rPr>
          <w:t xml:space="preserve">the </w:t>
        </w:r>
      </w:ins>
      <w:del w:id="642" w:author="Author">
        <w:r w:rsidRPr="00981E8B" w:rsidDel="00E623E2">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region where the global optimum is likely </w:t>
      </w:r>
      <w:ins w:id="643" w:author="Author">
        <w:r w:rsidR="00E623E2"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located. Exploitation is characterized by a local search in an area of interest, and generally makes small movements. The latter aims at finding small improvements at the end of the optimization.</w:t>
      </w:r>
    </w:p>
    <w:p w14:paraId="3C2A4B5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996D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E5F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\subsection{Structure and operators}</w:t>
      </w:r>
    </w:p>
    <w:p w14:paraId="3C6DA2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\label{sec:gas:operators}</w:t>
      </w:r>
    </w:p>
    <w:p w14:paraId="5508333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A11ADF" w14:textId="16FB9FC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GAs optimize a population of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Each individual contains a chromosome, which </w:t>
      </w:r>
      <w:ins w:id="644" w:author="Author">
        <w:r w:rsidR="0093415B" w:rsidRPr="00981E8B">
          <w:rPr>
            <w:rFonts w:ascii="Courier New" w:eastAsia="Times New Roman" w:hAnsi="Courier New" w:cs="Courier New"/>
            <w:color w:val="000000"/>
            <w:sz w:val="20"/>
            <w:szCs w:val="20"/>
          </w:rPr>
          <w:t xml:space="preserve">here </w:t>
        </w:r>
      </w:ins>
      <w:r w:rsidRPr="00981E8B">
        <w:rPr>
          <w:rFonts w:ascii="Courier New" w:eastAsia="Times New Roman" w:hAnsi="Courier New" w:cs="Courier New"/>
          <w:color w:val="000000"/>
          <w:sz w:val="20"/>
          <w:szCs w:val="20"/>
        </w:rPr>
        <w:t xml:space="preserve">is </w:t>
      </w:r>
      <w:del w:id="645" w:author="Author">
        <w:r w:rsidRPr="00981E8B" w:rsidDel="0093415B">
          <w:rPr>
            <w:rFonts w:ascii="Courier New" w:eastAsia="Times New Roman" w:hAnsi="Courier New" w:cs="Courier New"/>
            <w:color w:val="000000"/>
            <w:sz w:val="20"/>
            <w:szCs w:val="20"/>
          </w:rPr>
          <w:delText xml:space="preserve">here </w:delText>
        </w:r>
      </w:del>
      <w:r w:rsidRPr="00981E8B">
        <w:rPr>
          <w:rFonts w:ascii="Courier New" w:eastAsia="Times New Roman" w:hAnsi="Courier New" w:cs="Courier New"/>
          <w:color w:val="000000"/>
          <w:sz w:val="20"/>
          <w:szCs w:val="20"/>
        </w:rPr>
        <w:t>a vector of the AM parameters. Genes are the individual</w:t>
      </w:r>
      <w:ins w:id="646" w:author="Author">
        <w:r w:rsidR="0093415B" w:rsidRPr="00981E8B">
          <w:rPr>
            <w:rFonts w:ascii="Courier New" w:eastAsia="Times New Roman" w:hAnsi="Courier New" w:cs="Courier New"/>
            <w:color w:val="000000"/>
            <w:sz w:val="20"/>
            <w:szCs w:val="20"/>
          </w:rPr>
          <w:t xml:space="preserve"> </w:t>
        </w:r>
      </w:ins>
      <w:del w:id="647" w:author="Author">
        <w:r w:rsidRPr="00981E8B" w:rsidDel="0093415B">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parameters constituting the chromosome. The</w:t>
      </w:r>
      <w:ins w:id="648" w:author="Author">
        <w:r w:rsidR="0093415B" w:rsidRPr="00981E8B">
          <w:rPr>
            <w:rFonts w:ascii="Courier New" w:eastAsia="Times New Roman" w:hAnsi="Courier New" w:cs="Courier New"/>
            <w:color w:val="000000"/>
            <w:sz w:val="20"/>
            <w:szCs w:val="20"/>
          </w:rPr>
          <w:t>se</w:t>
        </w:r>
      </w:ins>
      <w:del w:id="649" w:author="Author">
        <w:r w:rsidRPr="00981E8B" w:rsidDel="0093415B">
          <w:rPr>
            <w:rFonts w:ascii="Courier New" w:eastAsia="Times New Roman" w:hAnsi="Courier New" w:cs="Courier New"/>
            <w:color w:val="000000"/>
            <w:sz w:val="20"/>
            <w:szCs w:val="20"/>
          </w:rPr>
          <w:delText>y</w:delText>
        </w:r>
      </w:del>
      <w:r w:rsidRPr="00981E8B">
        <w:rPr>
          <w:rFonts w:ascii="Courier New" w:eastAsia="Times New Roman" w:hAnsi="Courier New" w:cs="Courier New"/>
          <w:color w:val="000000"/>
          <w:sz w:val="20"/>
          <w:szCs w:val="20"/>
        </w:rPr>
        <w:t xml:space="preserve"> can be </w:t>
      </w:r>
      <w:del w:id="650" w:author="Author">
        <w:r w:rsidRPr="00981E8B" w:rsidDel="0093415B">
          <w:rPr>
            <w:rFonts w:ascii="Courier New" w:eastAsia="Times New Roman" w:hAnsi="Courier New" w:cs="Courier New"/>
            <w:color w:val="000000"/>
            <w:sz w:val="20"/>
            <w:szCs w:val="20"/>
          </w:rPr>
          <w:delText xml:space="preserve">either </w:delText>
        </w:r>
      </w:del>
      <w:r w:rsidRPr="00981E8B">
        <w:rPr>
          <w:rFonts w:ascii="Courier New" w:eastAsia="Times New Roman" w:hAnsi="Courier New" w:cs="Courier New"/>
          <w:color w:val="000000"/>
          <w:sz w:val="20"/>
          <w:szCs w:val="20"/>
        </w:rPr>
        <w:t>categorical (e.g., choice of the meteorological variable), discrete (e.g., number of analog dates to select), or continuous.</w:t>
      </w:r>
    </w:p>
    <w:p w14:paraId="5D90B3B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AE04D" w14:textId="31930EF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There are numerous implementation variants of GAs, </w:t>
      </w:r>
      <w:ins w:id="651" w:author="Author">
        <w:r w:rsidR="0093415B" w:rsidRPr="00981E8B">
          <w:rPr>
            <w:rFonts w:ascii="Courier New" w:eastAsia="Times New Roman" w:hAnsi="Courier New" w:cs="Courier New"/>
            <w:color w:val="000000"/>
            <w:sz w:val="20"/>
            <w:szCs w:val="20"/>
          </w:rPr>
          <w:t xml:space="preserve">which are </w:t>
        </w:r>
      </w:ins>
      <w:r w:rsidRPr="00981E8B">
        <w:rPr>
          <w:rFonts w:ascii="Courier New" w:eastAsia="Times New Roman" w:hAnsi="Courier New" w:cs="Courier New"/>
          <w:color w:val="000000"/>
          <w:sz w:val="20"/>
          <w:szCs w:val="20"/>
        </w:rPr>
        <w:t xml:space="preserve">often optimal for a given problem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{Hart1991a, Schraudolph1992a}. The differences are found in the implementation of the operators, through significantly different algorithms, which has an important effect on the results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{Gaffney2010a}. Here, operators are defined as the mechanisms that modify the values of the genes</w:t>
      </w:r>
      <w:ins w:id="652" w:author="Author">
        <w:r w:rsidR="00841E56"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to try </w:t>
      </w:r>
      <w:ins w:id="653" w:author="Author">
        <w:r w:rsidR="00841E56"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bring</w:t>
      </w:r>
      <w:del w:id="654" w:author="Author">
        <w:r w:rsidRPr="00981E8B" w:rsidDel="00841E56">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individuals (or chromosomes) closer to an optimum of the fitness function. The structure of the method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{fig:structure_gas}) </w:t>
      </w:r>
      <w:ins w:id="655" w:author="Author">
        <w:r w:rsidR="00841E56" w:rsidRPr="00981E8B">
          <w:rPr>
            <w:rFonts w:ascii="Courier New" w:eastAsia="Times New Roman" w:hAnsi="Courier New" w:cs="Courier New"/>
            <w:color w:val="000000"/>
            <w:sz w:val="20"/>
            <w:szCs w:val="20"/>
          </w:rPr>
          <w:t xml:space="preserve">that </w:t>
        </w:r>
      </w:ins>
      <w:r w:rsidRPr="00981E8B">
        <w:rPr>
          <w:rFonts w:ascii="Courier New" w:eastAsia="Times New Roman" w:hAnsi="Courier New" w:cs="Courier New"/>
          <w:color w:val="000000"/>
          <w:sz w:val="20"/>
          <w:szCs w:val="20"/>
        </w:rPr>
        <w:t>result</w:t>
      </w:r>
      <w:ins w:id="656" w:author="Author">
        <w:r w:rsidR="00841E56" w:rsidRPr="00981E8B">
          <w:rPr>
            <w:rFonts w:ascii="Courier New" w:eastAsia="Times New Roman" w:hAnsi="Courier New" w:cs="Courier New"/>
            <w:color w:val="000000"/>
            <w:sz w:val="20"/>
            <w:szCs w:val="20"/>
          </w:rPr>
          <w:t>s</w:t>
        </w:r>
      </w:ins>
      <w:del w:id="657" w:author="Author">
        <w:r w:rsidRPr="00981E8B" w:rsidDel="00841E56">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from the work of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{Holland1992b} is common to most applications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{Back1993b}, and consists </w:t>
      </w:r>
      <w:del w:id="658" w:author="Author">
        <w:r w:rsidRPr="00981E8B" w:rsidDel="00841E56">
          <w:rPr>
            <w:rFonts w:ascii="Courier New" w:eastAsia="Times New Roman" w:hAnsi="Courier New" w:cs="Courier New"/>
            <w:color w:val="000000"/>
            <w:sz w:val="20"/>
            <w:szCs w:val="20"/>
          </w:rPr>
          <w:delText xml:space="preserve">in </w:delText>
        </w:r>
      </w:del>
      <w:ins w:id="659" w:author="Author">
        <w:r w:rsidR="00841E56"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the following steps</w:t>
      </w:r>
      <w:ins w:id="660" w:author="Author">
        <w:r w:rsidR="00841E56" w:rsidRPr="00981E8B">
          <w:rPr>
            <w:rFonts w:ascii="Courier New" w:eastAsia="Times New Roman" w:hAnsi="Courier New" w:cs="Courier New"/>
            <w:color w:val="000000"/>
            <w:sz w:val="20"/>
            <w:szCs w:val="20"/>
          </w:rPr>
          <w:t>.</w:t>
        </w:r>
      </w:ins>
      <w:del w:id="661" w:author="Author">
        <w:r w:rsidRPr="00981E8B" w:rsidDel="00841E56">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(1) </w:t>
      </w:r>
      <w:del w:id="662" w:author="Author">
        <w:r w:rsidRPr="00981E8B" w:rsidDel="00841E56">
          <w:rPr>
            <w:rFonts w:ascii="Courier New" w:eastAsia="Times New Roman" w:hAnsi="Courier New" w:cs="Courier New"/>
            <w:color w:val="000000"/>
            <w:sz w:val="20"/>
            <w:szCs w:val="20"/>
          </w:rPr>
          <w:delText xml:space="preserve">a </w:delText>
        </w:r>
      </w:del>
      <w:ins w:id="663" w:author="Author">
        <w:r w:rsidR="00841E56"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 xml:space="preserve">population of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(parameter sets of the AM to </w:t>
      </w:r>
      <w:ins w:id="664" w:author="Author">
        <w:r w:rsidR="00841E56"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665" w:author="Author">
        <w:r w:rsidR="00841E56" w:rsidRPr="00981E8B">
          <w:rPr>
            <w:rFonts w:ascii="Courier New" w:eastAsia="Times New Roman" w:hAnsi="Courier New" w:cs="Courier New"/>
            <w:color w:val="000000"/>
            <w:sz w:val="20"/>
            <w:szCs w:val="20"/>
          </w:rPr>
          <w:t>d</w:t>
        </w:r>
      </w:ins>
      <w:r w:rsidRPr="00981E8B">
        <w:rPr>
          <w:rFonts w:ascii="Courier New" w:eastAsia="Times New Roman" w:hAnsi="Courier New" w:cs="Courier New"/>
          <w:color w:val="000000"/>
          <w:sz w:val="20"/>
          <w:szCs w:val="20"/>
        </w:rPr>
        <w:t xml:space="preserve">) is randomly generated, which constitutes the initial population. The fitness (performance score or objective function) of every individual is assessed. (2) A natural selection </w:t>
      </w:r>
      <w:ins w:id="666" w:author="Author">
        <w:r w:rsidR="00841E56" w:rsidRPr="00981E8B">
          <w:rPr>
            <w:rFonts w:ascii="Courier New" w:eastAsia="Times New Roman" w:hAnsi="Courier New" w:cs="Courier New"/>
            <w:color w:val="000000"/>
            <w:sz w:val="20"/>
            <w:szCs w:val="20"/>
          </w:rPr>
          <w:t xml:space="preserve">algorithm </w:t>
        </w:r>
      </w:ins>
      <w:r w:rsidRPr="00981E8B">
        <w:rPr>
          <w:rFonts w:ascii="Courier New" w:eastAsia="Times New Roman" w:hAnsi="Courier New" w:cs="Courier New"/>
          <w:color w:val="000000"/>
          <w:sz w:val="20"/>
          <w:szCs w:val="20"/>
        </w:rPr>
        <w:t>is applied, after which only the best individuals remain</w:t>
      </w:r>
      <w:ins w:id="667" w:author="Author">
        <w:r w:rsidR="00841E56" w:rsidRPr="00981E8B">
          <w:rPr>
            <w:rFonts w:ascii="Courier New" w:eastAsia="Times New Roman" w:hAnsi="Courier New" w:cs="Courier New"/>
            <w:color w:val="000000"/>
            <w:sz w:val="20"/>
            <w:szCs w:val="20"/>
          </w:rPr>
          <w:t>.</w:t>
        </w:r>
      </w:ins>
      <w:del w:id="668" w:author="Author">
        <w:r w:rsidRPr="00981E8B" w:rsidDel="00841E56">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ins w:id="669" w:author="Author">
        <w:r w:rsidR="00841E56"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constitut</w:t>
      </w:r>
      <w:ins w:id="670" w:author="Author">
        <w:r w:rsidR="00841E56" w:rsidRPr="00981E8B">
          <w:rPr>
            <w:rFonts w:ascii="Courier New" w:eastAsia="Times New Roman" w:hAnsi="Courier New" w:cs="Courier New"/>
            <w:color w:val="000000"/>
            <w:sz w:val="20"/>
            <w:szCs w:val="20"/>
          </w:rPr>
          <w:t>es</w:t>
        </w:r>
      </w:ins>
      <w:del w:id="671" w:author="Author">
        <w:r w:rsidRPr="00981E8B" w:rsidDel="00841E56">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the intermediate generation (IG), from which (3) couples are formed according to given rules. Then, (4) these couples proceed to </w:t>
      </w:r>
      <w:ins w:id="672" w:author="Author">
        <w:r w:rsidR="00841E56"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reproduc</w:t>
      </w:r>
      <w:ins w:id="673" w:author="Author">
        <w:r w:rsidR="00841E56" w:rsidRPr="00981E8B">
          <w:rPr>
            <w:rFonts w:ascii="Courier New" w:eastAsia="Times New Roman" w:hAnsi="Courier New" w:cs="Courier New"/>
            <w:color w:val="000000"/>
            <w:sz w:val="20"/>
            <w:szCs w:val="20"/>
          </w:rPr>
          <w:t>tion</w:t>
        </w:r>
      </w:ins>
      <w:del w:id="674" w:author="Author">
        <w:r w:rsidRPr="00981E8B" w:rsidDel="00841E56">
          <w:rPr>
            <w:rFonts w:ascii="Courier New" w:eastAsia="Times New Roman" w:hAnsi="Courier New" w:cs="Courier New"/>
            <w:color w:val="000000"/>
            <w:sz w:val="20"/>
            <w:szCs w:val="20"/>
          </w:rPr>
          <w:delText>tion,</w:delText>
        </w:r>
      </w:del>
      <w:r w:rsidRPr="00981E8B">
        <w:rPr>
          <w:rFonts w:ascii="Courier New" w:eastAsia="Times New Roman" w:hAnsi="Courier New" w:cs="Courier New"/>
          <w:color w:val="000000"/>
          <w:sz w:val="20"/>
          <w:szCs w:val="20"/>
        </w:rPr>
        <w:t xml:space="preserve"> or chromosome crossover</w:t>
      </w:r>
      <w:ins w:id="675" w:author="Author">
        <w:r w:rsidR="00841E56" w:rsidRPr="00981E8B">
          <w:rPr>
            <w:rFonts w:ascii="Courier New" w:eastAsia="Times New Roman" w:hAnsi="Courier New" w:cs="Courier New"/>
            <w:color w:val="000000"/>
            <w:sz w:val="20"/>
            <w:szCs w:val="20"/>
          </w:rPr>
          <w:t xml:space="preserve"> stage</w:t>
        </w:r>
      </w:ins>
      <w:r w:rsidRPr="00981E8B">
        <w:rPr>
          <w:rFonts w:ascii="Courier New" w:eastAsia="Times New Roman" w:hAnsi="Courier New" w:cs="Courier New"/>
          <w:color w:val="000000"/>
          <w:sz w:val="20"/>
          <w:szCs w:val="20"/>
        </w:rPr>
        <w:t>, to mix their genes according to the selected operator version. New children are generated</w:t>
      </w:r>
      <w:ins w:id="676" w:author="Author">
        <w:r w:rsidR="00841E56"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refill the IG back to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(5) Parents and children are then subject</w:t>
      </w:r>
      <w:ins w:id="677" w:author="Author">
        <w:r w:rsidR="00841E56" w:rsidRPr="00981E8B">
          <w:rPr>
            <w:rFonts w:ascii="Courier New" w:eastAsia="Times New Roman" w:hAnsi="Courier New" w:cs="Courier New"/>
            <w:color w:val="000000"/>
            <w:sz w:val="20"/>
            <w:szCs w:val="20"/>
          </w:rPr>
          <w:t>ed</w:t>
        </w:r>
      </w:ins>
      <w:r w:rsidRPr="00981E8B">
        <w:rPr>
          <w:rFonts w:ascii="Courier New" w:eastAsia="Times New Roman" w:hAnsi="Courier New" w:cs="Courier New"/>
          <w:color w:val="000000"/>
          <w:sz w:val="20"/>
          <w:szCs w:val="20"/>
        </w:rPr>
        <w:t xml:space="preserve"> to mutation, where some genes are randomly changed. Finally, (6) the new generation is then re-assessed, </w:t>
      </w:r>
      <w:ins w:id="678" w:author="Author">
        <w:r w:rsidR="00841E56"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the best individual restored if degraded</w:t>
      </w:r>
      <w:ins w:id="679" w:author="Author">
        <w:r w:rsidR="00841E56" w:rsidRPr="00981E8B">
          <w:rPr>
            <w:rFonts w:ascii="Courier New" w:eastAsia="Times New Roman" w:hAnsi="Courier New" w:cs="Courier New"/>
            <w:color w:val="000000"/>
            <w:sz w:val="20"/>
            <w:szCs w:val="20"/>
          </w:rPr>
          <w:t>.</w:t>
        </w:r>
      </w:ins>
      <w:del w:id="680" w:author="Author">
        <w:r w:rsidRPr="00981E8B" w:rsidDel="00841E56">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681" w:author="Author">
        <w:r w:rsidRPr="00981E8B" w:rsidDel="00841E56">
          <w:rPr>
            <w:rFonts w:ascii="Courier New" w:eastAsia="Times New Roman" w:hAnsi="Courier New" w:cs="Courier New"/>
            <w:color w:val="000000"/>
            <w:sz w:val="20"/>
            <w:szCs w:val="20"/>
          </w:rPr>
          <w:delText xml:space="preserve">and </w:delText>
        </w:r>
      </w:del>
      <w:ins w:id="682" w:author="Author">
        <w:r w:rsidR="00841E56" w:rsidRPr="00981E8B">
          <w:rPr>
            <w:rFonts w:ascii="Courier New" w:eastAsia="Times New Roman" w:hAnsi="Courier New" w:cs="Courier New"/>
            <w:color w:val="000000"/>
            <w:sz w:val="20"/>
            <w:szCs w:val="20"/>
          </w:rPr>
          <w:t xml:space="preserve">Then, </w:t>
        </w:r>
      </w:ins>
      <w:r w:rsidRPr="00981E8B">
        <w:rPr>
          <w:rFonts w:ascii="Courier New" w:eastAsia="Times New Roman" w:hAnsi="Courier New" w:cs="Courier New"/>
          <w:color w:val="000000"/>
          <w:sz w:val="20"/>
          <w:szCs w:val="20"/>
        </w:rPr>
        <w:t xml:space="preserve">(7) according to the ending criteria, the optimization </w:t>
      </w:r>
      <w:ins w:id="683" w:author="Author">
        <w:r w:rsidR="00841E56" w:rsidRPr="00981E8B">
          <w:rPr>
            <w:rFonts w:ascii="Courier New" w:eastAsia="Times New Roman" w:hAnsi="Courier New" w:cs="Courier New"/>
            <w:color w:val="000000"/>
            <w:sz w:val="20"/>
            <w:szCs w:val="20"/>
          </w:rPr>
          <w:t xml:space="preserve">either </w:t>
        </w:r>
      </w:ins>
      <w:r w:rsidRPr="00981E8B">
        <w:rPr>
          <w:rFonts w:ascii="Courier New" w:eastAsia="Times New Roman" w:hAnsi="Courier New" w:cs="Courier New"/>
          <w:color w:val="000000"/>
          <w:sz w:val="20"/>
          <w:szCs w:val="20"/>
        </w:rPr>
        <w:t xml:space="preserve">ends or </w:t>
      </w:r>
      <w:del w:id="684" w:author="Author">
        <w:r w:rsidRPr="00981E8B" w:rsidDel="00841E56">
          <w:rPr>
            <w:rFonts w:ascii="Courier New" w:eastAsia="Times New Roman" w:hAnsi="Courier New" w:cs="Courier New"/>
            <w:color w:val="000000"/>
            <w:sz w:val="20"/>
            <w:szCs w:val="20"/>
          </w:rPr>
          <w:delText xml:space="preserve">starts </w:delText>
        </w:r>
      </w:del>
      <w:ins w:id="685" w:author="Author">
        <w:r w:rsidR="00841E56" w:rsidRPr="00981E8B">
          <w:rPr>
            <w:rFonts w:ascii="Courier New" w:eastAsia="Times New Roman" w:hAnsi="Courier New" w:cs="Courier New"/>
            <w:color w:val="000000"/>
            <w:sz w:val="20"/>
            <w:szCs w:val="20"/>
          </w:rPr>
          <w:t xml:space="preserve">begins </w:t>
        </w:r>
      </w:ins>
      <w:r w:rsidRPr="00981E8B">
        <w:rPr>
          <w:rFonts w:ascii="Courier New" w:eastAsia="Times New Roman" w:hAnsi="Courier New" w:cs="Courier New"/>
          <w:color w:val="000000"/>
          <w:sz w:val="20"/>
          <w:szCs w:val="20"/>
        </w:rPr>
        <w:t>again for another iteration.</w:t>
      </w:r>
    </w:p>
    <w:p w14:paraId="3A8BB0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03F5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E7F72D" w14:textId="1BF76D8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All </w:t>
      </w:r>
      <w:ins w:id="686" w:author="Author">
        <w:r w:rsidR="00841E56" w:rsidRPr="00981E8B">
          <w:rPr>
            <w:rFonts w:ascii="Courier New" w:eastAsia="Times New Roman" w:hAnsi="Courier New" w:cs="Courier New"/>
            <w:color w:val="000000"/>
            <w:sz w:val="20"/>
            <w:szCs w:val="20"/>
          </w:rPr>
          <w:t xml:space="preserve">of the </w:t>
        </w:r>
      </w:ins>
      <w:r w:rsidRPr="00981E8B">
        <w:rPr>
          <w:rFonts w:ascii="Courier New" w:eastAsia="Times New Roman" w:hAnsi="Courier New" w:cs="Courier New"/>
          <w:color w:val="000000"/>
          <w:sz w:val="20"/>
          <w:szCs w:val="20"/>
        </w:rPr>
        <w:t xml:space="preserve">considered operators and their options are described in the following sections (only briefly for operators </w:t>
      </w:r>
      <w:del w:id="687" w:author="Author">
        <w:r w:rsidRPr="00981E8B" w:rsidDel="00841E56">
          <w:rPr>
            <w:rFonts w:ascii="Courier New" w:eastAsia="Times New Roman" w:hAnsi="Courier New" w:cs="Courier New"/>
            <w:color w:val="000000"/>
            <w:sz w:val="20"/>
            <w:szCs w:val="20"/>
          </w:rPr>
          <w:delText xml:space="preserve">with </w:delText>
        </w:r>
      </w:del>
      <w:ins w:id="688" w:author="Author">
        <w:r w:rsidR="00841E56"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less importance). Many other operators exist, but only </w:t>
      </w:r>
      <w:del w:id="689" w:author="Author">
        <w:r w:rsidRPr="00981E8B" w:rsidDel="00841E56">
          <w:rPr>
            <w:rFonts w:ascii="Courier New" w:eastAsia="Times New Roman" w:hAnsi="Courier New" w:cs="Courier New"/>
            <w:color w:val="000000"/>
            <w:sz w:val="20"/>
            <w:szCs w:val="20"/>
          </w:rPr>
          <w:delText>the ones</w:delText>
        </w:r>
      </w:del>
      <w:ins w:id="690" w:author="Author">
        <w:r w:rsidR="00841E56" w:rsidRPr="00981E8B">
          <w:rPr>
            <w:rFonts w:ascii="Courier New" w:eastAsia="Times New Roman" w:hAnsi="Courier New" w:cs="Courier New"/>
            <w:color w:val="000000"/>
            <w:sz w:val="20"/>
            <w:szCs w:val="20"/>
          </w:rPr>
          <w:t>those that are</w:t>
        </w:r>
      </w:ins>
      <w:r w:rsidRPr="00981E8B">
        <w:rPr>
          <w:rFonts w:ascii="Courier New" w:eastAsia="Times New Roman" w:hAnsi="Courier New" w:cs="Courier New"/>
          <w:color w:val="000000"/>
          <w:sz w:val="20"/>
          <w:szCs w:val="20"/>
        </w:rPr>
        <w:t xml:space="preserve"> evaluated are </w:t>
      </w:r>
      <w:del w:id="691" w:author="Author">
        <w:r w:rsidRPr="00981E8B" w:rsidDel="00841E56">
          <w:rPr>
            <w:rFonts w:ascii="Courier New" w:eastAsia="Times New Roman" w:hAnsi="Courier New" w:cs="Courier New"/>
            <w:color w:val="000000"/>
            <w:sz w:val="20"/>
            <w:szCs w:val="20"/>
          </w:rPr>
          <w:delText>presented</w:delText>
        </w:r>
      </w:del>
      <w:ins w:id="692" w:author="Author">
        <w:r w:rsidR="00841E56" w:rsidRPr="00981E8B">
          <w:rPr>
            <w:rFonts w:ascii="Courier New" w:eastAsia="Times New Roman" w:hAnsi="Courier New" w:cs="Courier New"/>
            <w:color w:val="000000"/>
            <w:sz w:val="20"/>
            <w:szCs w:val="20"/>
          </w:rPr>
          <w:t>described here</w:t>
        </w:r>
      </w:ins>
      <w:r w:rsidRPr="00981E8B">
        <w:rPr>
          <w:rFonts w:ascii="Courier New" w:eastAsia="Times New Roman" w:hAnsi="Courier New" w:cs="Courier New"/>
          <w:color w:val="000000"/>
          <w:sz w:val="20"/>
          <w:szCs w:val="20"/>
        </w:rPr>
        <w:t>.</w:t>
      </w:r>
    </w:p>
    <w:p w14:paraId="04025AC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07D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\subsubsection{Genesis of the population}</w:t>
      </w:r>
    </w:p>
    <w:p w14:paraId="35AA14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20004" w14:textId="5914E1C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693" w:author="Author">
        <w:r w:rsidRPr="00981E8B" w:rsidDel="002B6345">
          <w:rPr>
            <w:rFonts w:ascii="Courier New" w:eastAsia="Times New Roman" w:hAnsi="Courier New" w:cs="Courier New"/>
            <w:color w:val="000000"/>
            <w:sz w:val="20"/>
            <w:szCs w:val="20"/>
          </w:rPr>
          <w:delText>A random initialization based on a uniform sampling is t</w:delText>
        </w:r>
      </w:del>
      <w:ins w:id="694" w:author="Author">
        <w:r w:rsidR="002B6345" w:rsidRPr="00981E8B">
          <w:rPr>
            <w:rFonts w:ascii="Courier New" w:eastAsia="Times New Roman" w:hAnsi="Courier New" w:cs="Courier New"/>
            <w:color w:val="000000"/>
            <w:sz w:val="20"/>
            <w:szCs w:val="20"/>
          </w:rPr>
          <w:t>T</w:t>
        </w:r>
      </w:ins>
      <w:r w:rsidRPr="00981E8B">
        <w:rPr>
          <w:rFonts w:ascii="Courier New" w:eastAsia="Times New Roman" w:hAnsi="Courier New" w:cs="Courier New"/>
          <w:color w:val="000000"/>
          <w:sz w:val="20"/>
          <w:szCs w:val="20"/>
        </w:rPr>
        <w:t>he most current version of the initial population generation</w:t>
      </w:r>
      <w:ins w:id="695" w:author="Author">
        <w:r w:rsidR="002B6345" w:rsidRPr="00981E8B">
          <w:rPr>
            <w:rFonts w:ascii="Courier New" w:eastAsia="Times New Roman" w:hAnsi="Courier New" w:cs="Courier New"/>
            <w:color w:val="000000"/>
            <w:sz w:val="20"/>
            <w:szCs w:val="20"/>
          </w:rPr>
          <w:t xml:space="preserve"> is a random initialization based on a uniform sampling</w:t>
        </w:r>
      </w:ins>
      <w:r w:rsidRPr="00981E8B">
        <w:rPr>
          <w:rFonts w:ascii="Courier New" w:eastAsia="Times New Roman" w:hAnsi="Courier New" w:cs="Courier New"/>
          <w:color w:val="000000"/>
          <w:sz w:val="20"/>
          <w:szCs w:val="20"/>
        </w:rPr>
        <w:t xml:space="preserve">. The size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of the population is often a compromise between the computation time and the quality of the solution. </w:t>
      </w:r>
      <w:ins w:id="696" w:author="Author">
        <w:r w:rsidR="002B6345" w:rsidRPr="00981E8B">
          <w:rPr>
            <w:rFonts w:ascii="Courier New" w:eastAsia="Times New Roman" w:hAnsi="Courier New" w:cs="Courier New"/>
            <w:color w:val="000000"/>
            <w:sz w:val="20"/>
            <w:szCs w:val="20"/>
          </w:rPr>
          <w:t xml:space="preserve">The chosen </w:t>
        </w:r>
      </w:ins>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must allow sufficient sampling of the solutions field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{Beasley1996a}, and </w:t>
      </w:r>
      <w:ins w:id="697" w:author="Author">
        <w:r w:rsidR="002B6345" w:rsidRPr="00981E8B">
          <w:rPr>
            <w:rFonts w:ascii="Courier New" w:eastAsia="Times New Roman" w:hAnsi="Courier New" w:cs="Courier New"/>
            <w:color w:val="000000"/>
            <w:sz w:val="20"/>
            <w:szCs w:val="20"/>
          </w:rPr>
          <w:t xml:space="preserve">thus </w:t>
        </w:r>
      </w:ins>
      <w:r w:rsidRPr="00981E8B">
        <w:rPr>
          <w:rFonts w:ascii="Courier New" w:eastAsia="Times New Roman" w:hAnsi="Courier New" w:cs="Courier New"/>
          <w:color w:val="000000"/>
          <w:sz w:val="20"/>
          <w:szCs w:val="20"/>
        </w:rPr>
        <w:t xml:space="preserve">should </w:t>
      </w:r>
      <w:del w:id="698" w:author="Author">
        <w:r w:rsidRPr="00981E8B" w:rsidDel="002B6345">
          <w:rPr>
            <w:rFonts w:ascii="Courier New" w:eastAsia="Times New Roman" w:hAnsi="Courier New" w:cs="Courier New"/>
            <w:color w:val="000000"/>
            <w:sz w:val="20"/>
            <w:szCs w:val="20"/>
          </w:rPr>
          <w:delText xml:space="preserve">thus </w:delText>
        </w:r>
      </w:del>
      <w:r w:rsidRPr="00981E8B">
        <w:rPr>
          <w:rFonts w:ascii="Courier New" w:eastAsia="Times New Roman" w:hAnsi="Courier New" w:cs="Courier New"/>
          <w:color w:val="000000"/>
          <w:sz w:val="20"/>
          <w:szCs w:val="20"/>
        </w:rPr>
        <w:t>vary as a function of the chromosome</w:t>
      </w:r>
      <w:ins w:id="699" w:author="Author">
        <w:r w:rsidR="002B6345" w:rsidRPr="00981E8B">
          <w:rPr>
            <w:rFonts w:ascii="Courier New" w:eastAsia="Times New Roman" w:hAnsi="Courier New" w:cs="Courier New"/>
            <w:color w:val="000000"/>
            <w:sz w:val="20"/>
            <w:szCs w:val="20"/>
          </w:rPr>
          <w:t xml:space="preserve"> </w:t>
        </w:r>
      </w:ins>
      <w:del w:id="700" w:author="Author">
        <w:r w:rsidRPr="00981E8B" w:rsidDel="002B6345">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size (i</w:t>
      </w:r>
      <w:ins w:id="701" w:author="Author">
        <w:r w:rsidR="002B6345"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e</w:t>
      </w:r>
      <w:ins w:id="702" w:author="Author">
        <w:r w:rsidR="002B6345"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the number of genes or parameters to be optimized). </w:t>
      </w:r>
    </w:p>
    <w:p w14:paraId="7127812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29D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3F7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\subsubsection{Natural selection}</w:t>
      </w:r>
    </w:p>
    <w:p w14:paraId="4AFEE9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\label{sec:gas:nat_selection}</w:t>
      </w:r>
    </w:p>
    <w:p w14:paraId="304EA93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BF2F13" w14:textId="1DED2DA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Natural selection is performed on the basis of the objective function values. The selection allows </w:t>
      </w:r>
      <w:del w:id="703" w:author="Author">
        <w:r w:rsidRPr="00981E8B" w:rsidDel="002B6345">
          <w:rPr>
            <w:rFonts w:ascii="Courier New" w:eastAsia="Times New Roman" w:hAnsi="Courier New" w:cs="Courier New"/>
            <w:color w:val="000000"/>
            <w:sz w:val="20"/>
            <w:szCs w:val="20"/>
          </w:rPr>
          <w:delText xml:space="preserve">to </w:delText>
        </w:r>
      </w:del>
      <w:ins w:id="704" w:author="Author">
        <w:r w:rsidR="002B6345"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only </w:t>
      </w:r>
      <w:del w:id="705" w:author="Author">
        <w:r w:rsidRPr="00981E8B" w:rsidDel="002B6345">
          <w:rPr>
            <w:rFonts w:ascii="Courier New" w:eastAsia="Times New Roman" w:hAnsi="Courier New" w:cs="Courier New"/>
            <w:color w:val="000000"/>
            <w:sz w:val="20"/>
            <w:szCs w:val="20"/>
          </w:rPr>
          <w:delText xml:space="preserve">keep </w:delText>
        </w:r>
      </w:del>
      <w:r w:rsidRPr="00981E8B">
        <w:rPr>
          <w:rFonts w:ascii="Courier New" w:eastAsia="Times New Roman" w:hAnsi="Courier New" w:cs="Courier New"/>
          <w:color w:val="000000"/>
          <w:sz w:val="20"/>
          <w:szCs w:val="20"/>
        </w:rPr>
        <w:t xml:space="preserve">a certain </w:t>
      </w:r>
      <w:del w:id="706" w:author="Author">
        <w:r w:rsidRPr="00981E8B" w:rsidDel="002B6345">
          <w:rPr>
            <w:rFonts w:ascii="Courier New" w:eastAsia="Times New Roman" w:hAnsi="Courier New" w:cs="Courier New"/>
            <w:color w:val="000000"/>
            <w:sz w:val="20"/>
            <w:szCs w:val="20"/>
          </w:rPr>
          <w:delText xml:space="preserve">part </w:delText>
        </w:r>
      </w:del>
      <w:ins w:id="707" w:author="Author">
        <w:r w:rsidR="002B6345" w:rsidRPr="00981E8B">
          <w:rPr>
            <w:rFonts w:ascii="Courier New" w:eastAsia="Times New Roman" w:hAnsi="Courier New" w:cs="Courier New"/>
            <w:color w:val="000000"/>
            <w:sz w:val="20"/>
            <w:szCs w:val="20"/>
          </w:rPr>
          <w:t xml:space="preserve">portion </w:t>
        </w:r>
      </w:ins>
      <w:r w:rsidRPr="00981E8B">
        <w:rPr>
          <w:rFonts w:ascii="Courier New" w:eastAsia="Times New Roman" w:hAnsi="Courier New" w:cs="Courier New"/>
          <w:color w:val="000000"/>
          <w:sz w:val="20"/>
          <w:szCs w:val="20"/>
        </w:rPr>
        <w:t>of the population</w:t>
      </w:r>
      <w:ins w:id="708" w:author="Author">
        <w:r w:rsidR="002B6345" w:rsidRPr="00981E8B">
          <w:rPr>
            <w:rFonts w:ascii="Courier New" w:eastAsia="Times New Roman" w:hAnsi="Courier New" w:cs="Courier New"/>
            <w:color w:val="000000"/>
            <w:sz w:val="20"/>
            <w:szCs w:val="20"/>
          </w:rPr>
          <w:t xml:space="preserve"> to be kept</w:t>
        </w:r>
      </w:ins>
      <w:r w:rsidRPr="00981E8B">
        <w:rPr>
          <w:rFonts w:ascii="Courier New" w:eastAsia="Times New Roman" w:hAnsi="Courier New" w:cs="Courier New"/>
          <w:color w:val="000000"/>
          <w:sz w:val="20"/>
          <w:szCs w:val="20"/>
        </w:rPr>
        <w:t>, usually half (</w:t>
      </w:r>
      <w:r w:rsidRPr="00981E8B">
        <w:rPr>
          <w:rFonts w:ascii="Courier New" w:eastAsia="Times New Roman" w:hAnsi="Courier New" w:cs="Courier New"/>
          <w:color w:val="008000"/>
          <w:sz w:val="20"/>
          <w:szCs w:val="20"/>
        </w:rPr>
        <w:t>$N/2$</w:t>
      </w:r>
      <w:r w:rsidRPr="00981E8B">
        <w:rPr>
          <w:rFonts w:ascii="Courier New" w:eastAsia="Times New Roman" w:hAnsi="Courier New" w:cs="Courier New"/>
          <w:color w:val="000000"/>
          <w:sz w:val="20"/>
          <w:szCs w:val="20"/>
        </w:rPr>
        <w:t xml:space="preserve">), which can access the IG (with </w:t>
      </w:r>
      <w:r w:rsidRPr="00981E8B">
        <w:rPr>
          <w:rFonts w:ascii="Courier New" w:eastAsia="Times New Roman" w:hAnsi="Courier New" w:cs="Courier New"/>
          <w:color w:val="008000"/>
          <w:sz w:val="20"/>
          <w:szCs w:val="20"/>
        </w:rPr>
        <w:t>$N_{IG}$</w:t>
      </w:r>
      <w:r w:rsidRPr="00981E8B">
        <w:rPr>
          <w:rFonts w:ascii="Courier New" w:eastAsia="Times New Roman" w:hAnsi="Courier New" w:cs="Courier New"/>
          <w:color w:val="000000"/>
          <w:sz w:val="20"/>
          <w:szCs w:val="20"/>
        </w:rPr>
        <w:t xml:space="preserve"> members). Several techniques exist, such as:</w:t>
      </w:r>
    </w:p>
    <w:p w14:paraId="457DC2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93A1A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EAD0E16" w14:textId="3C6B620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$N_{IG}$</w:t>
      </w:r>
      <w:r w:rsidRPr="00981E8B">
        <w:rPr>
          <w:rFonts w:ascii="Courier New" w:eastAsia="Times New Roman" w:hAnsi="Courier New" w:cs="Courier New"/>
          <w:color w:val="000000"/>
          <w:sz w:val="20"/>
          <w:szCs w:val="20"/>
        </w:rPr>
        <w:t xml:space="preserve">-elitism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del w:id="709" w:author="Author">
        <w:r w:rsidRPr="00981E8B" w:rsidDel="002B6345">
          <w:rPr>
            <w:rFonts w:ascii="Courier New" w:eastAsia="Times New Roman" w:hAnsi="Courier New" w:cs="Courier New"/>
            <w:color w:val="000000"/>
            <w:sz w:val="20"/>
            <w:szCs w:val="20"/>
          </w:rPr>
          <w:delText xml:space="preserve">only </w:delText>
        </w:r>
      </w:del>
      <w:ins w:id="710" w:author="Author">
        <w:r w:rsidR="002B6345" w:rsidRPr="00981E8B">
          <w:rPr>
            <w:rFonts w:ascii="Courier New" w:eastAsia="Times New Roman" w:hAnsi="Courier New" w:cs="Courier New"/>
            <w:color w:val="000000"/>
            <w:sz w:val="20"/>
            <w:szCs w:val="20"/>
          </w:rPr>
          <w:t xml:space="preserve">Only </w:t>
        </w:r>
      </w:ins>
      <w:r w:rsidRPr="00981E8B">
        <w:rPr>
          <w:rFonts w:ascii="Courier New" w:eastAsia="Times New Roman" w:hAnsi="Courier New" w:cs="Courier New"/>
          <w:color w:val="000000"/>
          <w:sz w:val="20"/>
          <w:szCs w:val="20"/>
        </w:rPr>
        <w:t xml:space="preserve">the better half is preserved. </w:t>
      </w:r>
    </w:p>
    <w:p w14:paraId="40021E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C6B7DD8" w14:textId="314525B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Tournament selection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Zitzler2004a}: </w:t>
      </w:r>
      <w:del w:id="711" w:author="Author">
        <w:r w:rsidRPr="00981E8B" w:rsidDel="002B6345">
          <w:rPr>
            <w:rFonts w:ascii="Courier New" w:eastAsia="Times New Roman" w:hAnsi="Courier New" w:cs="Courier New"/>
            <w:color w:val="000000"/>
            <w:sz w:val="20"/>
            <w:szCs w:val="20"/>
          </w:rPr>
          <w:delText xml:space="preserve">two </w:delText>
        </w:r>
      </w:del>
      <w:ins w:id="712" w:author="Author">
        <w:r w:rsidR="002B6345" w:rsidRPr="00981E8B">
          <w:rPr>
            <w:rFonts w:ascii="Courier New" w:eastAsia="Times New Roman" w:hAnsi="Courier New" w:cs="Courier New"/>
            <w:color w:val="000000"/>
            <w:sz w:val="20"/>
            <w:szCs w:val="20"/>
          </w:rPr>
          <w:t xml:space="preserve">Two </w:t>
        </w:r>
      </w:ins>
      <w:r w:rsidRPr="00981E8B">
        <w:rPr>
          <w:rFonts w:ascii="Courier New" w:eastAsia="Times New Roman" w:hAnsi="Courier New" w:cs="Courier New"/>
          <w:color w:val="000000"/>
          <w:sz w:val="20"/>
          <w:szCs w:val="20"/>
        </w:rPr>
        <w:t>individuals are randomly selected</w:t>
      </w:r>
      <w:ins w:id="713" w:author="Author">
        <w:r w:rsidR="002B6345"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best </w:t>
      </w:r>
      <w:del w:id="714" w:author="Author">
        <w:r w:rsidRPr="00981E8B" w:rsidDel="002B6345">
          <w:rPr>
            <w:rFonts w:ascii="Courier New" w:eastAsia="Times New Roman" w:hAnsi="Courier New" w:cs="Courier New"/>
            <w:color w:val="000000"/>
            <w:sz w:val="20"/>
            <w:szCs w:val="20"/>
          </w:rPr>
          <w:delText xml:space="preserve">one </w:delText>
        </w:r>
      </w:del>
      <w:ins w:id="715" w:author="Author">
        <w:r w:rsidR="002B6345" w:rsidRPr="00981E8B">
          <w:rPr>
            <w:rFonts w:ascii="Courier New" w:eastAsia="Times New Roman" w:hAnsi="Courier New" w:cs="Courier New"/>
            <w:color w:val="000000"/>
            <w:sz w:val="20"/>
            <w:szCs w:val="20"/>
          </w:rPr>
          <w:t xml:space="preserve">of these </w:t>
        </w:r>
      </w:ins>
      <w:r w:rsidRPr="00981E8B">
        <w:rPr>
          <w:rFonts w:ascii="Courier New" w:eastAsia="Times New Roman" w:hAnsi="Courier New" w:cs="Courier New"/>
          <w:color w:val="000000"/>
          <w:sz w:val="20"/>
          <w:szCs w:val="20"/>
        </w:rPr>
        <w:t>is chosen, but with a certain probability.</w:t>
      </w:r>
    </w:p>
    <w:p w14:paraId="32C788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2BC130B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5F58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9263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\subsubsection{Selection of the couples}</w:t>
      </w:r>
    </w:p>
    <w:p w14:paraId="741BF49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\label{sec:gas:selection_couples}</w:t>
      </w:r>
    </w:p>
    <w:p w14:paraId="6F82C1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5854C" w14:textId="10718A9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Individuals of the IG can then reproduce, which begins with the selection of pairs (the parents). The techniques implemented in this </w:t>
      </w:r>
      <w:del w:id="716" w:author="Author">
        <w:r w:rsidRPr="00981E8B" w:rsidDel="002B6345">
          <w:rPr>
            <w:rFonts w:ascii="Courier New" w:eastAsia="Times New Roman" w:hAnsi="Courier New" w:cs="Courier New"/>
            <w:color w:val="000000"/>
            <w:sz w:val="20"/>
            <w:szCs w:val="20"/>
          </w:rPr>
          <w:delText xml:space="preserve">work </w:delText>
        </w:r>
      </w:del>
      <w:ins w:id="717" w:author="Author">
        <w:r w:rsidR="002B6345" w:rsidRPr="00981E8B">
          <w:rPr>
            <w:rFonts w:ascii="Courier New" w:eastAsia="Times New Roman" w:hAnsi="Courier New" w:cs="Courier New"/>
            <w:color w:val="000000"/>
            <w:sz w:val="20"/>
            <w:szCs w:val="20"/>
          </w:rPr>
          <w:t xml:space="preserve">study </w:t>
        </w:r>
      </w:ins>
      <w:r w:rsidRPr="00981E8B">
        <w:rPr>
          <w:rFonts w:ascii="Courier New" w:eastAsia="Times New Roman" w:hAnsi="Courier New" w:cs="Courier New"/>
          <w:color w:val="000000"/>
          <w:sz w:val="20"/>
          <w:szCs w:val="20"/>
        </w:rPr>
        <w:t>are the following:</w:t>
      </w:r>
    </w:p>
    <w:p w14:paraId="341760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172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627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C461FD4" w14:textId="5DD4625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Rank pairing: </w:t>
      </w:r>
      <w:del w:id="718" w:author="Author">
        <w:r w:rsidRPr="00981E8B" w:rsidDel="002B6345">
          <w:rPr>
            <w:rFonts w:ascii="Courier New" w:eastAsia="Times New Roman" w:hAnsi="Courier New" w:cs="Courier New"/>
            <w:color w:val="000000"/>
            <w:sz w:val="20"/>
            <w:szCs w:val="20"/>
          </w:rPr>
          <w:delText xml:space="preserve">individuals </w:delText>
        </w:r>
      </w:del>
      <w:ins w:id="719" w:author="Author">
        <w:r w:rsidR="002B6345" w:rsidRPr="00981E8B">
          <w:rPr>
            <w:rFonts w:ascii="Courier New" w:eastAsia="Times New Roman" w:hAnsi="Courier New" w:cs="Courier New"/>
            <w:color w:val="000000"/>
            <w:sz w:val="20"/>
            <w:szCs w:val="20"/>
          </w:rPr>
          <w:t xml:space="preserve">Individuals </w:t>
        </w:r>
      </w:ins>
      <w:r w:rsidRPr="00981E8B">
        <w:rPr>
          <w:rFonts w:ascii="Courier New" w:eastAsia="Times New Roman" w:hAnsi="Courier New" w:cs="Courier New"/>
          <w:color w:val="000000"/>
          <w:sz w:val="20"/>
          <w:szCs w:val="20"/>
        </w:rPr>
        <w:t>are gathered in</w:t>
      </w:r>
      <w:ins w:id="720" w:author="Author">
        <w:r w:rsidR="002B6345" w:rsidRPr="00981E8B">
          <w:rPr>
            <w:rFonts w:ascii="Courier New" w:eastAsia="Times New Roman" w:hAnsi="Courier New" w:cs="Courier New"/>
            <w:color w:val="000000"/>
            <w:sz w:val="20"/>
            <w:szCs w:val="20"/>
          </w:rPr>
          <w:t>to</w:t>
        </w:r>
      </w:ins>
      <w:r w:rsidRPr="00981E8B">
        <w:rPr>
          <w:rFonts w:ascii="Courier New" w:eastAsia="Times New Roman" w:hAnsi="Courier New" w:cs="Courier New"/>
          <w:color w:val="000000"/>
          <w:sz w:val="20"/>
          <w:szCs w:val="20"/>
        </w:rPr>
        <w:t xml:space="preserve"> pairs according to their rank</w:t>
      </w:r>
      <w:ins w:id="721" w:author="Author">
        <w:r w:rsidR="002B6345"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w:t>
      </w:r>
    </w:p>
    <w:p w14:paraId="193FE1A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2BFC09E" w14:textId="5DBC70F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Random pairing: </w:t>
      </w:r>
      <w:del w:id="722" w:author="Author">
        <w:r w:rsidRPr="00981E8B" w:rsidDel="002B6345">
          <w:rPr>
            <w:rFonts w:ascii="Courier New" w:eastAsia="Times New Roman" w:hAnsi="Courier New" w:cs="Courier New"/>
            <w:color w:val="000000"/>
            <w:sz w:val="20"/>
            <w:szCs w:val="20"/>
          </w:rPr>
          <w:delText xml:space="preserve">individuals </w:delText>
        </w:r>
      </w:del>
      <w:ins w:id="723" w:author="Author">
        <w:r w:rsidR="002B6345" w:rsidRPr="00981E8B">
          <w:rPr>
            <w:rFonts w:ascii="Courier New" w:eastAsia="Times New Roman" w:hAnsi="Courier New" w:cs="Courier New"/>
            <w:color w:val="000000"/>
            <w:sz w:val="20"/>
            <w:szCs w:val="20"/>
          </w:rPr>
          <w:t xml:space="preserve">Individuals </w:t>
        </w:r>
      </w:ins>
      <w:r w:rsidRPr="00981E8B">
        <w:rPr>
          <w:rFonts w:ascii="Courier New" w:eastAsia="Times New Roman" w:hAnsi="Courier New" w:cs="Courier New"/>
          <w:color w:val="000000"/>
          <w:sz w:val="20"/>
          <w:szCs w:val="20"/>
        </w:rPr>
        <w:t>are randomly selected, according to a uniform law.</w:t>
      </w:r>
    </w:p>
    <w:p w14:paraId="514D53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E7BCC46" w14:textId="0E9DF1E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Roulette wheel selection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w:t>
      </w:r>
      <w:del w:id="724" w:author="Author">
        <w:r w:rsidRPr="00981E8B" w:rsidDel="002B6345">
          <w:rPr>
            <w:rFonts w:ascii="Courier New" w:eastAsia="Times New Roman" w:hAnsi="Courier New" w:cs="Courier New"/>
            <w:color w:val="000000"/>
            <w:sz w:val="20"/>
            <w:szCs w:val="20"/>
          </w:rPr>
          <w:delText xml:space="preserve">the </w:delText>
        </w:r>
      </w:del>
      <w:ins w:id="725" w:author="Author">
        <w:r w:rsidR="002B6345"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selection probability assigned to </w:t>
      </w:r>
      <w:del w:id="726" w:author="Author">
        <w:r w:rsidRPr="00981E8B" w:rsidDel="002B6345">
          <w:rPr>
            <w:rFonts w:ascii="Courier New" w:eastAsia="Times New Roman" w:hAnsi="Courier New" w:cs="Courier New"/>
            <w:color w:val="000000"/>
            <w:sz w:val="20"/>
            <w:szCs w:val="20"/>
          </w:rPr>
          <w:delText xml:space="preserve">the </w:delText>
        </w:r>
      </w:del>
      <w:ins w:id="727" w:author="Author">
        <w:r w:rsidR="002B6345" w:rsidRPr="00981E8B">
          <w:rPr>
            <w:rFonts w:ascii="Courier New" w:eastAsia="Times New Roman" w:hAnsi="Courier New" w:cs="Courier New"/>
            <w:color w:val="000000"/>
            <w:sz w:val="20"/>
            <w:szCs w:val="20"/>
          </w:rPr>
          <w:t xml:space="preserve">each </w:t>
        </w:r>
      </w:ins>
      <w:r w:rsidRPr="00981E8B">
        <w:rPr>
          <w:rFonts w:ascii="Courier New" w:eastAsia="Times New Roman" w:hAnsi="Courier New" w:cs="Courier New"/>
          <w:color w:val="000000"/>
          <w:sz w:val="20"/>
          <w:szCs w:val="20"/>
        </w:rPr>
        <w:t>individual</w:t>
      </w:r>
      <w:del w:id="728" w:author="Author">
        <w:r w:rsidRPr="00981E8B" w:rsidDel="002B6345">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is proportional to their fitness, so that the most adapted individuals have a greater probability of reproduction. There are two weighting techniques</w:t>
      </w:r>
      <w:del w:id="729" w:author="Author">
        <w:r w:rsidRPr="00981E8B" w:rsidDel="002B6345">
          <w:rPr>
            <w:rFonts w:ascii="Courier New" w:eastAsia="Times New Roman" w:hAnsi="Courier New" w:cs="Courier New"/>
            <w:color w:val="000000"/>
            <w:sz w:val="20"/>
            <w:szCs w:val="20"/>
          </w:rPr>
          <w:delText xml:space="preserve"> </w:delText>
        </w:r>
      </w:del>
      <w:ins w:id="730" w:author="Author">
        <w:r w:rsidR="002B6345" w:rsidRPr="00981E8B">
          <w:rPr>
            <w:rFonts w:ascii="Courier New" w:eastAsia="Times New Roman" w:hAnsi="Courier New" w:cs="Courier New"/>
            <w:color w:val="000000"/>
            <w:sz w:val="20"/>
            <w:szCs w:val="20"/>
          </w:rPr>
          <w:t>.</w:t>
        </w:r>
      </w:ins>
      <w:del w:id="731" w:author="Author">
        <w:r w:rsidRPr="00981E8B" w:rsidDel="002B6345">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732" w:author="Author">
        <w:r w:rsidRPr="00981E8B" w:rsidDel="002B6345">
          <w:rPr>
            <w:rFonts w:ascii="Courier New" w:eastAsia="Times New Roman" w:hAnsi="Courier New" w:cs="Courier New"/>
            <w:color w:val="000000"/>
            <w:sz w:val="20"/>
            <w:szCs w:val="20"/>
          </w:rPr>
          <w:delText xml:space="preserve">the </w:delText>
        </w:r>
      </w:del>
      <w:ins w:id="733" w:author="Author">
        <w:r w:rsidR="002B6345"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first </w:t>
      </w:r>
      <w:del w:id="734" w:author="Author">
        <w:r w:rsidRPr="00981E8B" w:rsidDel="002B6345">
          <w:rPr>
            <w:rFonts w:ascii="Courier New" w:eastAsia="Times New Roman" w:hAnsi="Courier New" w:cs="Courier New"/>
            <w:color w:val="000000"/>
            <w:sz w:val="20"/>
            <w:szCs w:val="20"/>
          </w:rPr>
          <w:delText xml:space="preserve">one </w:delText>
        </w:r>
      </w:del>
      <w:ins w:id="735" w:author="Author">
        <w:r w:rsidR="002B6345" w:rsidRPr="00981E8B">
          <w:rPr>
            <w:rFonts w:ascii="Courier New" w:eastAsia="Times New Roman" w:hAnsi="Courier New" w:cs="Courier New"/>
            <w:color w:val="000000"/>
            <w:sz w:val="20"/>
            <w:szCs w:val="20"/>
          </w:rPr>
          <w:t xml:space="preserve">proceeds </w:t>
        </w:r>
      </w:ins>
      <w:r w:rsidRPr="00981E8B">
        <w:rPr>
          <w:rFonts w:ascii="Courier New" w:eastAsia="Times New Roman" w:hAnsi="Courier New" w:cs="Courier New"/>
          <w:color w:val="000000"/>
          <w:sz w:val="20"/>
          <w:szCs w:val="20"/>
        </w:rPr>
        <w:t xml:space="preserve">according to the rank, and the second </w:t>
      </w:r>
      <w:del w:id="736" w:author="Author">
        <w:r w:rsidRPr="00981E8B" w:rsidDel="002B6345">
          <w:rPr>
            <w:rFonts w:ascii="Courier New" w:eastAsia="Times New Roman" w:hAnsi="Courier New" w:cs="Courier New"/>
            <w:color w:val="000000"/>
            <w:sz w:val="20"/>
            <w:szCs w:val="20"/>
          </w:rPr>
          <w:delText xml:space="preserve">on </w:delText>
        </w:r>
      </w:del>
      <w:ins w:id="737" w:author="Author">
        <w:r w:rsidR="002B6345" w:rsidRPr="00981E8B">
          <w:rPr>
            <w:rFonts w:ascii="Courier New" w:eastAsia="Times New Roman" w:hAnsi="Courier New" w:cs="Courier New"/>
            <w:color w:val="000000"/>
            <w:sz w:val="20"/>
            <w:szCs w:val="20"/>
          </w:rPr>
          <w:t xml:space="preserve">according to </w:t>
        </w:r>
      </w:ins>
      <w:r w:rsidRPr="00981E8B">
        <w:rPr>
          <w:rFonts w:ascii="Courier New" w:eastAsia="Times New Roman" w:hAnsi="Courier New" w:cs="Courier New"/>
          <w:color w:val="000000"/>
          <w:sz w:val="20"/>
          <w:szCs w:val="20"/>
        </w:rPr>
        <w:t>the fitness value.</w:t>
      </w:r>
    </w:p>
    <w:p w14:paraId="0E58496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C041807" w14:textId="486B877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Tournament selection: </w:t>
      </w:r>
      <w:del w:id="738" w:author="Author">
        <w:r w:rsidRPr="00981E8B" w:rsidDel="002B6345">
          <w:rPr>
            <w:rFonts w:ascii="Courier New" w:eastAsia="Times New Roman" w:hAnsi="Courier New" w:cs="Courier New"/>
            <w:color w:val="000000"/>
            <w:sz w:val="20"/>
            <w:szCs w:val="20"/>
          </w:rPr>
          <w:delText xml:space="preserve">a </w:delText>
        </w:r>
      </w:del>
      <w:ins w:id="739" w:author="Author">
        <w:r w:rsidR="002B6345"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number of individuals (two or three) are randomly picked</w:t>
      </w:r>
      <w:ins w:id="740" w:author="Author">
        <w:r w:rsidR="002B6345"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best is kept, with a certain probability. This operation is performed twice, once for each partner.</w:t>
      </w:r>
    </w:p>
    <w:p w14:paraId="741AC62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423142C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DAA59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EF2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\subsubsection{Chromosome crossover}</w:t>
      </w:r>
    </w:p>
    <w:p w14:paraId="0186CE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\label{sec:gas:crossover}</w:t>
      </w:r>
    </w:p>
    <w:p w14:paraId="2B9D13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AE2CC" w14:textId="74B5D09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Once the two parents </w:t>
      </w:r>
      <w:del w:id="741" w:author="Author">
        <w:r w:rsidRPr="00981E8B" w:rsidDel="002B6345">
          <w:rPr>
            <w:rFonts w:ascii="Courier New" w:eastAsia="Times New Roman" w:hAnsi="Courier New" w:cs="Courier New"/>
            <w:color w:val="000000"/>
            <w:sz w:val="20"/>
            <w:szCs w:val="20"/>
          </w:rPr>
          <w:delText xml:space="preserve">are </w:delText>
        </w:r>
      </w:del>
      <w:ins w:id="742" w:author="Author">
        <w:r w:rsidR="002B6345" w:rsidRPr="00981E8B">
          <w:rPr>
            <w:rFonts w:ascii="Courier New" w:eastAsia="Times New Roman" w:hAnsi="Courier New" w:cs="Courier New"/>
            <w:color w:val="000000"/>
            <w:sz w:val="20"/>
            <w:szCs w:val="20"/>
          </w:rPr>
          <w:t xml:space="preserve">have been </w:t>
        </w:r>
      </w:ins>
      <w:r w:rsidRPr="00981E8B">
        <w:rPr>
          <w:rFonts w:ascii="Courier New" w:eastAsia="Times New Roman" w:hAnsi="Courier New" w:cs="Courier New"/>
          <w:color w:val="000000"/>
          <w:sz w:val="20"/>
          <w:szCs w:val="20"/>
        </w:rPr>
        <w:t xml:space="preserve">selected for breeding, they combine their chromosomes and produce two children, bringing the number of individuals in the population back to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The combination of chromosomes is carried out using a crossover operator, thereby generating two offspring </w:t>
      </w:r>
      <w:del w:id="743" w:author="Author">
        <w:r w:rsidRPr="00981E8B" w:rsidDel="002B6345">
          <w:rPr>
            <w:rFonts w:ascii="Courier New" w:eastAsia="Times New Roman" w:hAnsi="Courier New" w:cs="Courier New"/>
            <w:color w:val="000000"/>
            <w:sz w:val="20"/>
            <w:szCs w:val="20"/>
          </w:rPr>
          <w:delText xml:space="preserve">having </w:delText>
        </w:r>
      </w:del>
      <w:ins w:id="744" w:author="Author">
        <w:r w:rsidR="002B6345" w:rsidRPr="00981E8B">
          <w:rPr>
            <w:rFonts w:ascii="Courier New" w:eastAsia="Times New Roman" w:hAnsi="Courier New" w:cs="Courier New"/>
            <w:color w:val="000000"/>
            <w:sz w:val="20"/>
            <w:szCs w:val="20"/>
          </w:rPr>
          <w:t xml:space="preserve">that have </w:t>
        </w:r>
      </w:ins>
      <w:r w:rsidRPr="00981E8B">
        <w:rPr>
          <w:rFonts w:ascii="Courier New" w:eastAsia="Times New Roman" w:hAnsi="Courier New" w:cs="Courier New"/>
          <w:color w:val="000000"/>
          <w:sz w:val="20"/>
          <w:szCs w:val="20"/>
        </w:rPr>
        <w:t xml:space="preserve">characteristics derived from both parents. </w:t>
      </w:r>
      <w:del w:id="745" w:author="Author">
        <w:r w:rsidRPr="00981E8B" w:rsidDel="002B6345">
          <w:rPr>
            <w:rFonts w:ascii="Courier New" w:eastAsia="Times New Roman" w:hAnsi="Courier New" w:cs="Courier New"/>
            <w:color w:val="000000"/>
            <w:sz w:val="20"/>
            <w:szCs w:val="20"/>
          </w:rPr>
          <w:delText xml:space="preserve">It </w:delText>
        </w:r>
      </w:del>
      <w:ins w:id="746" w:author="Author">
        <w:r w:rsidR="002B6345"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allows </w:t>
      </w:r>
      <w:del w:id="747" w:author="Author">
        <w:r w:rsidRPr="00981E8B" w:rsidDel="002B6345">
          <w:rPr>
            <w:rFonts w:ascii="Courier New" w:eastAsia="Times New Roman" w:hAnsi="Courier New" w:cs="Courier New"/>
            <w:color w:val="000000"/>
            <w:sz w:val="20"/>
            <w:szCs w:val="20"/>
          </w:rPr>
          <w:delText xml:space="preserve">a </w:delText>
        </w:r>
      </w:del>
      <w:ins w:id="748" w:author="Author">
        <w:r w:rsidR="002B6345"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mixing of genes</w:t>
      </w:r>
      <w:ins w:id="749" w:author="Author">
        <w:r w:rsidR="002B6345"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w:t>
      </w:r>
      <w:del w:id="750" w:author="Author">
        <w:r w:rsidRPr="00981E8B" w:rsidDel="002B6345">
          <w:rPr>
            <w:rFonts w:ascii="Courier New" w:eastAsia="Times New Roman" w:hAnsi="Courier New" w:cs="Courier New"/>
            <w:color w:val="000000"/>
            <w:sz w:val="20"/>
            <w:szCs w:val="20"/>
          </w:rPr>
          <w:delText xml:space="preserve">a </w:delText>
        </w:r>
      </w:del>
      <w:ins w:id="751" w:author="Author">
        <w:r w:rsidR="002B6345"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potential accumulation of positive mutations. The evaluated crossover operators are the following:</w:t>
      </w:r>
    </w:p>
    <w:p w14:paraId="70AB86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CBB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39407BC" w14:textId="052F09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Single-point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w:t>
      </w:r>
      <w:del w:id="752" w:author="Author">
        <w:r w:rsidRPr="00981E8B" w:rsidDel="002B6345">
          <w:rPr>
            <w:rFonts w:ascii="Courier New" w:eastAsia="Times New Roman" w:hAnsi="Courier New" w:cs="Courier New"/>
            <w:color w:val="000000"/>
            <w:sz w:val="20"/>
            <w:szCs w:val="20"/>
          </w:rPr>
          <w:delText xml:space="preserve">the </w:delText>
        </w:r>
      </w:del>
      <w:ins w:id="753" w:author="Author">
        <w:r w:rsidR="002B6345"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genes located after a randomly chosen point within the chromosome are exchanged </w:t>
      </w:r>
      <w:del w:id="754" w:author="Author">
        <w:r w:rsidRPr="00981E8B" w:rsidDel="002B6345">
          <w:rPr>
            <w:rFonts w:ascii="Courier New" w:eastAsia="Times New Roman" w:hAnsi="Courier New" w:cs="Courier New"/>
            <w:color w:val="000000"/>
            <w:sz w:val="20"/>
            <w:szCs w:val="20"/>
          </w:rPr>
          <w:delText xml:space="preserve">in </w:delText>
        </w:r>
      </w:del>
      <w:r w:rsidRPr="00981E8B">
        <w:rPr>
          <w:rFonts w:ascii="Courier New" w:eastAsia="Times New Roman" w:hAnsi="Courier New" w:cs="Courier New"/>
          <w:color w:val="000000"/>
          <w:sz w:val="20"/>
          <w:szCs w:val="20"/>
        </w:rPr>
        <w:t>between the two parents.</w:t>
      </w:r>
    </w:p>
    <w:p w14:paraId="00F986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FA3D002" w14:textId="1C10B17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Two-point crossover: </w:t>
      </w:r>
      <w:del w:id="755" w:author="Author">
        <w:r w:rsidRPr="00981E8B" w:rsidDel="002B6345">
          <w:rPr>
            <w:rFonts w:ascii="Courier New" w:eastAsia="Times New Roman" w:hAnsi="Courier New" w:cs="Courier New"/>
            <w:color w:val="000000"/>
            <w:sz w:val="20"/>
            <w:szCs w:val="20"/>
          </w:rPr>
          <w:delText xml:space="preserve">similar </w:delText>
        </w:r>
      </w:del>
      <w:ins w:id="756" w:author="Author">
        <w:r w:rsidR="002B6345" w:rsidRPr="00981E8B">
          <w:rPr>
            <w:rFonts w:ascii="Courier New" w:eastAsia="Times New Roman" w:hAnsi="Courier New" w:cs="Courier New"/>
            <w:color w:val="000000"/>
            <w:sz w:val="20"/>
            <w:szCs w:val="20"/>
          </w:rPr>
          <w:t xml:space="preserve">Similar </w:t>
        </w:r>
      </w:ins>
      <w:r w:rsidRPr="00981E8B">
        <w:rPr>
          <w:rFonts w:ascii="Courier New" w:eastAsia="Times New Roman" w:hAnsi="Courier New" w:cs="Courier New"/>
          <w:color w:val="000000"/>
          <w:sz w:val="20"/>
          <w:szCs w:val="20"/>
        </w:rPr>
        <w:t xml:space="preserve">to the single-point crossover, but with two intersections defining the segments to be exchanged. </w:t>
      </w:r>
      <w:del w:id="757" w:author="Author">
        <w:r w:rsidRPr="00981E8B" w:rsidDel="002B6345">
          <w:rPr>
            <w:rFonts w:ascii="Courier New" w:eastAsia="Times New Roman" w:hAnsi="Courier New" w:cs="Courier New"/>
            <w:color w:val="000000"/>
            <w:sz w:val="20"/>
            <w:szCs w:val="20"/>
          </w:rPr>
          <w:delText xml:space="preserve">It </w:delText>
        </w:r>
      </w:del>
      <w:ins w:id="758" w:author="Author">
        <w:r w:rsidR="002B6345"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is considered </w:t>
      </w:r>
      <w:ins w:id="759" w:author="Author">
        <w:r w:rsidR="002B6345"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 xml:space="preserve">more efficient than the previous </w:t>
      </w:r>
      <w:ins w:id="760" w:author="Author">
        <w:r w:rsidR="002B6345" w:rsidRPr="00981E8B">
          <w:rPr>
            <w:rFonts w:ascii="Courier New" w:eastAsia="Times New Roman" w:hAnsi="Courier New" w:cs="Courier New"/>
            <w:color w:val="000000"/>
            <w:sz w:val="20"/>
            <w:szCs w:val="20"/>
          </w:rPr>
          <w:t xml:space="preserve">method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{Beasley1993a}.</w:t>
      </w:r>
    </w:p>
    <w:p w14:paraId="4A6FC81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5C57B3" w14:textId="16A2964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Multiple-point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{DeJong1975a}: </w:t>
      </w:r>
      <w:del w:id="761" w:author="Author">
        <w:r w:rsidRPr="00981E8B" w:rsidDel="002B6345">
          <w:rPr>
            <w:rFonts w:ascii="Courier New" w:eastAsia="Times New Roman" w:hAnsi="Courier New" w:cs="Courier New"/>
            <w:color w:val="000000"/>
            <w:sz w:val="20"/>
            <w:szCs w:val="20"/>
          </w:rPr>
          <w:delText xml:space="preserve">a </w:delText>
        </w:r>
      </w:del>
      <w:ins w:id="762" w:author="Author">
        <w:r w:rsidR="002B6345"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generalization of the previous</w:t>
      </w:r>
      <w:ins w:id="763" w:author="Author">
        <w:r w:rsidR="002B6345" w:rsidRPr="00981E8B">
          <w:rPr>
            <w:rFonts w:ascii="Courier New" w:eastAsia="Times New Roman" w:hAnsi="Courier New" w:cs="Courier New"/>
            <w:color w:val="000000"/>
            <w:sz w:val="20"/>
            <w:szCs w:val="20"/>
          </w:rPr>
          <w:t xml:space="preserve"> method</w:t>
        </w:r>
      </w:ins>
      <w:r w:rsidRPr="00981E8B">
        <w:rPr>
          <w:rFonts w:ascii="Courier New" w:eastAsia="Times New Roman" w:hAnsi="Courier New" w:cs="Courier New"/>
          <w:color w:val="000000"/>
          <w:sz w:val="20"/>
          <w:szCs w:val="20"/>
        </w:rPr>
        <w:t>, with a</w:t>
      </w:r>
      <w:ins w:id="764" w:author="Author">
        <w:r w:rsidR="002B6345" w:rsidRPr="00981E8B">
          <w:rPr>
            <w:rFonts w:ascii="Courier New" w:eastAsia="Times New Roman" w:hAnsi="Courier New" w:cs="Courier New"/>
            <w:color w:val="000000"/>
            <w:sz w:val="20"/>
            <w:szCs w:val="20"/>
          </w:rPr>
          <w:t>ny</w:t>
        </w:r>
      </w:ins>
      <w:r w:rsidRPr="00981E8B">
        <w:rPr>
          <w:rFonts w:ascii="Courier New" w:eastAsia="Times New Roman" w:hAnsi="Courier New" w:cs="Courier New"/>
          <w:color w:val="000000"/>
          <w:sz w:val="20"/>
          <w:szCs w:val="20"/>
        </w:rPr>
        <w:t xml:space="preserve"> number of crossover points up to the number of genes.</w:t>
      </w:r>
    </w:p>
    <w:p w14:paraId="1A9D48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EE380EF" w14:textId="0128894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Uniform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{Syswerda1989}: </w:t>
      </w:r>
      <w:del w:id="765" w:author="Author">
        <w:r w:rsidRPr="00981E8B" w:rsidDel="002B6345">
          <w:rPr>
            <w:rFonts w:ascii="Courier New" w:eastAsia="Times New Roman" w:hAnsi="Courier New" w:cs="Courier New"/>
            <w:color w:val="000000"/>
            <w:sz w:val="20"/>
            <w:szCs w:val="20"/>
          </w:rPr>
          <w:delText xml:space="preserve">for </w:delText>
        </w:r>
      </w:del>
      <w:ins w:id="766" w:author="Author">
        <w:r w:rsidR="002B6345"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each gene of the chromosome, </w:t>
      </w:r>
      <w:del w:id="767" w:author="Author">
        <w:r w:rsidRPr="00981E8B" w:rsidDel="002B6345">
          <w:rPr>
            <w:rFonts w:ascii="Courier New" w:eastAsia="Times New Roman" w:hAnsi="Courier New" w:cs="Courier New"/>
            <w:color w:val="000000"/>
            <w:sz w:val="20"/>
            <w:szCs w:val="20"/>
          </w:rPr>
          <w:delText>it is</w:delText>
        </w:r>
      </w:del>
      <w:ins w:id="768" w:author="Author">
        <w:r w:rsidR="002B6345" w:rsidRPr="00981E8B">
          <w:rPr>
            <w:rFonts w:ascii="Courier New" w:eastAsia="Times New Roman" w:hAnsi="Courier New" w:cs="Courier New"/>
            <w:color w:val="000000"/>
            <w:sz w:val="20"/>
            <w:szCs w:val="20"/>
          </w:rPr>
          <w:t xml:space="preserve">a </w:t>
        </w:r>
      </w:ins>
      <w:del w:id="769" w:author="Author">
        <w:r w:rsidRPr="00981E8B" w:rsidDel="002B6345">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random</w:t>
      </w:r>
      <w:del w:id="770" w:author="Author">
        <w:r w:rsidRPr="00981E8B" w:rsidDel="002B6345">
          <w:rPr>
            <w:rFonts w:ascii="Courier New" w:eastAsia="Times New Roman" w:hAnsi="Courier New" w:cs="Courier New"/>
            <w:color w:val="000000"/>
            <w:sz w:val="20"/>
            <w:szCs w:val="20"/>
          </w:rPr>
          <w:delText>ly</w:delText>
        </w:r>
      </w:del>
      <w:r w:rsidRPr="00981E8B">
        <w:rPr>
          <w:rFonts w:ascii="Courier New" w:eastAsia="Times New Roman" w:hAnsi="Courier New" w:cs="Courier New"/>
          <w:color w:val="000000"/>
          <w:sz w:val="20"/>
          <w:szCs w:val="20"/>
        </w:rPr>
        <w:t xml:space="preserve"> </w:t>
      </w:r>
      <w:del w:id="771" w:author="Author">
        <w:r w:rsidRPr="00981E8B" w:rsidDel="002B6345">
          <w:rPr>
            <w:rFonts w:ascii="Courier New" w:eastAsia="Times New Roman" w:hAnsi="Courier New" w:cs="Courier New"/>
            <w:color w:val="000000"/>
            <w:sz w:val="20"/>
            <w:szCs w:val="20"/>
          </w:rPr>
          <w:delText xml:space="preserve">chosen </w:delText>
        </w:r>
      </w:del>
      <w:ins w:id="772" w:author="Author">
        <w:r w:rsidR="002B6345" w:rsidRPr="00981E8B">
          <w:rPr>
            <w:rFonts w:ascii="Courier New" w:eastAsia="Times New Roman" w:hAnsi="Courier New" w:cs="Courier New"/>
            <w:color w:val="000000"/>
            <w:sz w:val="20"/>
            <w:szCs w:val="20"/>
          </w:rPr>
          <w:t xml:space="preserve">decision is made </w:t>
        </w:r>
      </w:ins>
      <w:r w:rsidRPr="00981E8B">
        <w:rPr>
          <w:rFonts w:ascii="Courier New" w:eastAsia="Times New Roman" w:hAnsi="Courier New" w:cs="Courier New"/>
          <w:color w:val="000000"/>
          <w:sz w:val="20"/>
          <w:szCs w:val="20"/>
        </w:rPr>
        <w:t>to exchange</w:t>
      </w:r>
      <w:del w:id="773" w:author="Author">
        <w:r w:rsidRPr="00981E8B" w:rsidDel="002B6345">
          <w:rPr>
            <w:rFonts w:ascii="Courier New" w:eastAsia="Times New Roman" w:hAnsi="Courier New" w:cs="Courier New"/>
            <w:color w:val="000000"/>
            <w:sz w:val="20"/>
            <w:szCs w:val="20"/>
          </w:rPr>
          <w:delText xml:space="preserve"> or not</w:delText>
        </w:r>
      </w:del>
      <w:r w:rsidRPr="00981E8B">
        <w:rPr>
          <w:rFonts w:ascii="Courier New" w:eastAsia="Times New Roman" w:hAnsi="Courier New" w:cs="Courier New"/>
          <w:color w:val="000000"/>
          <w:sz w:val="20"/>
          <w:szCs w:val="20"/>
        </w:rPr>
        <w:t xml:space="preserve"> the values between the parents</w:t>
      </w:r>
      <w:ins w:id="774" w:author="Author">
        <w:r w:rsidR="002B6345" w:rsidRPr="00981E8B">
          <w:rPr>
            <w:rFonts w:ascii="Courier New" w:eastAsia="Times New Roman" w:hAnsi="Courier New" w:cs="Courier New"/>
            <w:color w:val="000000"/>
            <w:sz w:val="20"/>
            <w:szCs w:val="20"/>
          </w:rPr>
          <w:t xml:space="preserve"> or not</w:t>
        </w:r>
      </w:ins>
      <w:r w:rsidRPr="00981E8B">
        <w:rPr>
          <w:rFonts w:ascii="Courier New" w:eastAsia="Times New Roman" w:hAnsi="Courier New" w:cs="Courier New"/>
          <w:color w:val="000000"/>
          <w:sz w:val="20"/>
          <w:szCs w:val="20"/>
        </w:rPr>
        <w:t>.</w:t>
      </w:r>
    </w:p>
    <w:p w14:paraId="18D61DD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944038B" w14:textId="3DEBBB2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Binary-like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w:t>
      </w:r>
      <w:del w:id="775" w:author="Author">
        <w:r w:rsidRPr="00981E8B" w:rsidDel="002B6345">
          <w:rPr>
            <w:rFonts w:ascii="Courier New" w:eastAsia="Times New Roman" w:hAnsi="Courier New" w:cs="Courier New"/>
            <w:color w:val="000000"/>
            <w:sz w:val="20"/>
            <w:szCs w:val="20"/>
          </w:rPr>
          <w:delText xml:space="preserve">in </w:delText>
        </w:r>
      </w:del>
      <w:ins w:id="776" w:author="Author">
        <w:r w:rsidR="002B6345"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order to reproduce the </w:t>
      </w:r>
      <w:del w:id="777" w:author="Author">
        <w:r w:rsidRPr="00981E8B" w:rsidDel="002B6345">
          <w:rPr>
            <w:rFonts w:ascii="Courier New" w:eastAsia="Times New Roman" w:hAnsi="Courier New" w:cs="Courier New"/>
            <w:color w:val="000000"/>
            <w:sz w:val="20"/>
            <w:szCs w:val="20"/>
          </w:rPr>
          <w:delText>behaviour</w:delText>
        </w:r>
      </w:del>
      <w:ins w:id="778" w:author="Author">
        <w:r w:rsidR="002B6345" w:rsidRPr="00981E8B">
          <w:rPr>
            <w:rFonts w:ascii="Courier New" w:eastAsia="Times New Roman" w:hAnsi="Courier New" w:cs="Courier New"/>
            <w:color w:val="000000"/>
            <w:sz w:val="20"/>
            <w:szCs w:val="20"/>
          </w:rPr>
          <w:t>behavior</w:t>
        </w:r>
      </w:ins>
      <w:r w:rsidRPr="00981E8B">
        <w:rPr>
          <w:rFonts w:ascii="Courier New" w:eastAsia="Times New Roman" w:hAnsi="Courier New" w:cs="Courier New"/>
          <w:color w:val="000000"/>
          <w:sz w:val="20"/>
          <w:szCs w:val="20"/>
        </w:rPr>
        <w:t xml:space="preserve"> present in the canonical crossover algorithm, which is applied to a binary representation of the genes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Goldberg1990a, Herrera1998a},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{Haupt2004} propose an operator that combines the standard crossover operation with an interpolation approach. The genes located after a crossover point are exchanged, but the gene located at the intersection is modified according to</w:t>
      </w:r>
      <w:ins w:id="779" w:author="Author">
        <w:r w:rsidR="005E4C20" w:rsidRPr="00981E8B">
          <w:rPr>
            <w:rFonts w:ascii="Courier New" w:eastAsia="Times New Roman" w:hAnsi="Courier New" w:cs="Courier New"/>
            <w:color w:val="000000"/>
            <w:sz w:val="20"/>
            <w:szCs w:val="20"/>
          </w:rPr>
          <w:t xml:space="preserve"> the following</w:t>
        </w:r>
      </w:ins>
      <w:r w:rsidRPr="00981E8B">
        <w:rPr>
          <w:rFonts w:ascii="Courier New" w:eastAsia="Times New Roman" w:hAnsi="Courier New" w:cs="Courier New"/>
          <w:color w:val="000000"/>
          <w:sz w:val="20"/>
          <w:szCs w:val="20"/>
        </w:rPr>
        <w:t>:</w:t>
      </w:r>
    </w:p>
    <w:p w14:paraId="7148D30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11D54E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w:t>
      </w:r>
    </w:p>
    <w:p w14:paraId="3F27AD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g_{o1,n} = g_{p1,n} - \beta (g_{p1,n} - g_{p2,n}) \\</w:t>
      </w:r>
    </w:p>
    <w:p w14:paraId="70367B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g_{o2,n} = g_{p2,n} + \beta (g_{p1,n} - g_{p2,n}) \\</w:t>
      </w:r>
    </w:p>
    <w:p w14:paraId="7523625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697FF1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label{eq:binary_like_crossover}</w:t>
      </w:r>
    </w:p>
    <w:p w14:paraId="6C6B41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69B2110E" w14:textId="16E8E9D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$g_{o1,n}$</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$g_{o2,n}$</w:t>
      </w:r>
      <w:r w:rsidRPr="00981E8B">
        <w:rPr>
          <w:rFonts w:ascii="Courier New" w:eastAsia="Times New Roman" w:hAnsi="Courier New" w:cs="Courier New"/>
          <w:color w:val="000000"/>
          <w:sz w:val="20"/>
          <w:szCs w:val="20"/>
        </w:rPr>
        <w:t xml:space="preserve"> are the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-th gene</w:t>
      </w:r>
      <w:ins w:id="780" w:author="Author">
        <w:r w:rsidR="005E4C20"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of the two new offspring, and </w:t>
      </w:r>
      <w:r w:rsidRPr="00981E8B">
        <w:rPr>
          <w:rFonts w:ascii="Courier New" w:eastAsia="Times New Roman" w:hAnsi="Courier New" w:cs="Courier New"/>
          <w:color w:val="008000"/>
          <w:sz w:val="20"/>
          <w:szCs w:val="20"/>
        </w:rPr>
        <w:t>$g_{p1,n}$</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$g_{p2,n}$</w:t>
      </w:r>
      <w:r w:rsidRPr="00981E8B">
        <w:rPr>
          <w:rFonts w:ascii="Courier New" w:eastAsia="Times New Roman" w:hAnsi="Courier New" w:cs="Courier New"/>
          <w:color w:val="000000"/>
          <w:sz w:val="20"/>
          <w:szCs w:val="20"/>
        </w:rPr>
        <w:t xml:space="preserve"> are those of the two parents. </w:t>
      </w:r>
      <w:ins w:id="781" w:author="Author">
        <w:r w:rsidR="005E4C20" w:rsidRPr="00981E8B">
          <w:rPr>
            <w:rFonts w:ascii="Courier New" w:eastAsia="Times New Roman" w:hAnsi="Courier New" w:cs="Courier New"/>
            <w:color w:val="000000"/>
            <w:sz w:val="20"/>
            <w:szCs w:val="20"/>
          </w:rPr>
          <w:t xml:space="preserve">Furthermore, </w:t>
        </w:r>
      </w:ins>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is a random value between zero and one, </w:t>
      </w:r>
      <w:del w:id="782" w:author="Author">
        <w:r w:rsidRPr="00981E8B" w:rsidDel="005E4C20">
          <w:rPr>
            <w:rFonts w:ascii="Courier New" w:eastAsia="Times New Roman" w:hAnsi="Courier New" w:cs="Courier New"/>
            <w:color w:val="000000"/>
            <w:sz w:val="20"/>
            <w:szCs w:val="20"/>
          </w:rPr>
          <w:delText xml:space="preserve">that </w:delText>
        </w:r>
      </w:del>
      <w:ins w:id="783" w:author="Author">
        <w:r w:rsidR="005E4C20"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can </w:t>
      </w:r>
      <w:ins w:id="784" w:author="Author">
        <w:r w:rsidR="005E4C20" w:rsidRPr="00981E8B">
          <w:rPr>
            <w:rFonts w:ascii="Courier New" w:eastAsia="Times New Roman" w:hAnsi="Courier New" w:cs="Courier New"/>
            <w:color w:val="000000"/>
            <w:sz w:val="20"/>
            <w:szCs w:val="20"/>
          </w:rPr>
          <w:t xml:space="preserve">either </w:t>
        </w:r>
      </w:ins>
      <w:r w:rsidRPr="00981E8B">
        <w:rPr>
          <w:rFonts w:ascii="Courier New" w:eastAsia="Times New Roman" w:hAnsi="Courier New" w:cs="Courier New"/>
          <w:color w:val="000000"/>
          <w:sz w:val="20"/>
          <w:szCs w:val="20"/>
        </w:rPr>
        <w:t>be unique for the whole chromosome</w:t>
      </w:r>
      <w:del w:id="785" w:author="Author">
        <w:r w:rsidRPr="00981E8B" w:rsidDel="005E4C2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or </w:t>
      </w:r>
      <w:del w:id="786" w:author="Author">
        <w:r w:rsidRPr="00981E8B" w:rsidDel="005E4C20">
          <w:rPr>
            <w:rFonts w:ascii="Courier New" w:eastAsia="Times New Roman" w:hAnsi="Courier New" w:cs="Courier New"/>
            <w:color w:val="000000"/>
            <w:sz w:val="20"/>
            <w:szCs w:val="20"/>
          </w:rPr>
          <w:delText xml:space="preserve">that </w:delText>
        </w:r>
      </w:del>
      <w:r w:rsidRPr="00981E8B">
        <w:rPr>
          <w:rFonts w:ascii="Courier New" w:eastAsia="Times New Roman" w:hAnsi="Courier New" w:cs="Courier New"/>
          <w:color w:val="000000"/>
          <w:sz w:val="20"/>
          <w:szCs w:val="20"/>
        </w:rPr>
        <w:t>can change for every gene.</w:t>
      </w:r>
    </w:p>
    <w:p w14:paraId="6F452EE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C257EE7" w14:textId="7B71DDE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Blending method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{Radcliffe1991a}: </w:t>
      </w:r>
      <w:del w:id="787" w:author="Author">
        <w:r w:rsidRPr="00981E8B" w:rsidDel="005E4C20">
          <w:rPr>
            <w:rFonts w:ascii="Courier New" w:eastAsia="Times New Roman" w:hAnsi="Courier New" w:cs="Courier New"/>
            <w:color w:val="000000"/>
            <w:sz w:val="20"/>
            <w:szCs w:val="20"/>
          </w:rPr>
          <w:delText xml:space="preserve">in </w:delText>
        </w:r>
      </w:del>
      <w:ins w:id="788" w:author="Author">
        <w:r w:rsidR="005E4C20"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this approach, instead of exchanging the genes </w:t>
      </w:r>
      <w:del w:id="789" w:author="Author">
        <w:r w:rsidRPr="00981E8B" w:rsidDel="005E4C20">
          <w:rPr>
            <w:rFonts w:ascii="Courier New" w:eastAsia="Times New Roman" w:hAnsi="Courier New" w:cs="Courier New"/>
            <w:color w:val="000000"/>
            <w:sz w:val="20"/>
            <w:szCs w:val="20"/>
          </w:rPr>
          <w:delText xml:space="preserve">in </w:delText>
        </w:r>
      </w:del>
      <w:r w:rsidRPr="00981E8B">
        <w:rPr>
          <w:rFonts w:ascii="Courier New" w:eastAsia="Times New Roman" w:hAnsi="Courier New" w:cs="Courier New"/>
          <w:color w:val="000000"/>
          <w:sz w:val="20"/>
          <w:szCs w:val="20"/>
        </w:rPr>
        <w:t xml:space="preserve">between the chromosomes after some crossover points, </w:t>
      </w:r>
      <w:del w:id="790" w:author="Author">
        <w:r w:rsidRPr="00981E8B" w:rsidDel="005E4C20">
          <w:rPr>
            <w:rFonts w:ascii="Courier New" w:eastAsia="Times New Roman" w:hAnsi="Courier New" w:cs="Courier New"/>
            <w:color w:val="000000"/>
            <w:sz w:val="20"/>
            <w:szCs w:val="20"/>
          </w:rPr>
          <w:delText xml:space="preserve">these </w:delText>
        </w:r>
      </w:del>
      <w:ins w:id="791" w:author="Author">
        <w:r w:rsidR="005E4C20" w:rsidRPr="00981E8B">
          <w:rPr>
            <w:rFonts w:ascii="Courier New" w:eastAsia="Times New Roman" w:hAnsi="Courier New" w:cs="Courier New"/>
            <w:color w:val="000000"/>
            <w:sz w:val="20"/>
            <w:szCs w:val="20"/>
          </w:rPr>
          <w:t xml:space="preserve">they </w:t>
        </w:r>
      </w:ins>
      <w:r w:rsidRPr="00981E8B">
        <w:rPr>
          <w:rFonts w:ascii="Courier New" w:eastAsia="Times New Roman" w:hAnsi="Courier New" w:cs="Courier New"/>
          <w:color w:val="000000"/>
          <w:sz w:val="20"/>
          <w:szCs w:val="20"/>
        </w:rPr>
        <w:t xml:space="preserve">are combined </w:t>
      </w:r>
      <w:del w:id="792" w:author="Author">
        <w:r w:rsidRPr="00981E8B" w:rsidDel="005E4C20">
          <w:rPr>
            <w:rFonts w:ascii="Courier New" w:eastAsia="Times New Roman" w:hAnsi="Courier New" w:cs="Courier New"/>
            <w:color w:val="000000"/>
            <w:sz w:val="20"/>
            <w:szCs w:val="20"/>
          </w:rPr>
          <w:delText xml:space="preserve">by </w:delText>
        </w:r>
      </w:del>
      <w:ins w:id="793" w:author="Author">
        <w:r w:rsidR="005E4C20" w:rsidRPr="00981E8B">
          <w:rPr>
            <w:rFonts w:ascii="Courier New" w:eastAsia="Times New Roman" w:hAnsi="Courier New" w:cs="Courier New"/>
            <w:color w:val="000000"/>
            <w:sz w:val="20"/>
            <w:szCs w:val="20"/>
          </w:rPr>
          <w:t xml:space="preserve">through a </w:t>
        </w:r>
      </w:ins>
      <w:r w:rsidRPr="00981E8B">
        <w:rPr>
          <w:rFonts w:ascii="Courier New" w:eastAsia="Times New Roman" w:hAnsi="Courier New" w:cs="Courier New"/>
          <w:color w:val="000000"/>
          <w:sz w:val="20"/>
          <w:szCs w:val="20"/>
        </w:rPr>
        <w:t xml:space="preserve">linear combination, also using a random value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w:t>
      </w:r>
    </w:p>
    <w:p w14:paraId="558251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03736B87" w14:textId="6409B96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Linear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{Wright1991a}: </w:t>
      </w:r>
      <w:del w:id="794" w:author="Author">
        <w:r w:rsidRPr="00981E8B" w:rsidDel="005E4C20">
          <w:rPr>
            <w:rFonts w:ascii="Courier New" w:eastAsia="Times New Roman" w:hAnsi="Courier New" w:cs="Courier New"/>
            <w:color w:val="000000"/>
            <w:sz w:val="20"/>
            <w:szCs w:val="20"/>
          </w:rPr>
          <w:delText xml:space="preserve">it </w:delText>
        </w:r>
      </w:del>
      <w:ins w:id="795" w:author="Author">
        <w:r w:rsidR="005E4C20"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widens the range of gene values, and produces three children from two parents.</w:t>
      </w:r>
    </w:p>
    <w:p w14:paraId="7DF0CFC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A5F751C" w14:textId="1B355DA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Heuristic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del w:id="796" w:author="Author">
        <w:r w:rsidRPr="00981E8B" w:rsidDel="005E4C20">
          <w:rPr>
            <w:rFonts w:ascii="Courier New" w:eastAsia="Times New Roman" w:hAnsi="Courier New" w:cs="Courier New"/>
            <w:color w:val="000000"/>
            <w:sz w:val="20"/>
            <w:szCs w:val="20"/>
          </w:rPr>
          <w:delText xml:space="preserve">it </w:delText>
        </w:r>
      </w:del>
      <w:ins w:id="797" w:author="Author">
        <w:r w:rsidR="005E4C20"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is a variation of the blending method.</w:t>
      </w:r>
    </w:p>
    <w:p w14:paraId="5B1C84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0018D47" w14:textId="5772931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Linear interpolation: </w:t>
      </w:r>
      <w:del w:id="798" w:author="Author">
        <w:r w:rsidRPr="00981E8B" w:rsidDel="005E4C20">
          <w:rPr>
            <w:rFonts w:ascii="Courier New" w:eastAsia="Times New Roman" w:hAnsi="Courier New" w:cs="Courier New"/>
            <w:color w:val="000000"/>
            <w:sz w:val="20"/>
            <w:szCs w:val="20"/>
          </w:rPr>
          <w:delText xml:space="preserve">unlike </w:delText>
        </w:r>
      </w:del>
      <w:ins w:id="799" w:author="Author">
        <w:r w:rsidR="005E4C20" w:rsidRPr="00981E8B">
          <w:rPr>
            <w:rFonts w:ascii="Courier New" w:eastAsia="Times New Roman" w:hAnsi="Courier New" w:cs="Courier New"/>
            <w:color w:val="000000"/>
            <w:sz w:val="20"/>
            <w:szCs w:val="20"/>
          </w:rPr>
          <w:t xml:space="preserve">Unlike the </w:t>
        </w:r>
      </w:ins>
      <w:r w:rsidRPr="00981E8B">
        <w:rPr>
          <w:rFonts w:ascii="Courier New" w:eastAsia="Times New Roman" w:hAnsi="Courier New" w:cs="Courier New"/>
          <w:color w:val="000000"/>
          <w:sz w:val="20"/>
          <w:szCs w:val="20"/>
        </w:rPr>
        <w:t xml:space="preserve">previous techniques, this one does not rely on crossover points, but </w:t>
      </w:r>
      <w:ins w:id="800" w:author="Author">
        <w:r w:rsidR="005E4C20" w:rsidRPr="00981E8B">
          <w:rPr>
            <w:rFonts w:ascii="Courier New" w:eastAsia="Times New Roman" w:hAnsi="Courier New" w:cs="Courier New"/>
            <w:color w:val="000000"/>
            <w:sz w:val="20"/>
            <w:szCs w:val="20"/>
          </w:rPr>
          <w:t xml:space="preserve">rather </w:t>
        </w:r>
      </w:ins>
      <w:r w:rsidRPr="00981E8B">
        <w:rPr>
          <w:rFonts w:ascii="Courier New" w:eastAsia="Times New Roman" w:hAnsi="Courier New" w:cs="Courier New"/>
          <w:color w:val="000000"/>
          <w:sz w:val="20"/>
          <w:szCs w:val="20"/>
        </w:rPr>
        <w:t>on a linear interpolation on every gene of the couple</w:t>
      </w:r>
      <w:ins w:id="801" w:author="Author">
        <w:r w:rsidR="005E4C20" w:rsidRPr="00981E8B">
          <w:rPr>
            <w:rFonts w:ascii="Courier New" w:eastAsia="Times New Roman" w:hAnsi="Courier New" w:cs="Courier New"/>
            <w:color w:val="000000"/>
            <w:sz w:val="20"/>
            <w:szCs w:val="20"/>
          </w:rPr>
          <w:t>.</w:t>
        </w:r>
      </w:ins>
      <w:del w:id="802" w:author="Author">
        <w:r w:rsidRPr="00981E8B" w:rsidDel="005E4C2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803" w:author="Author">
        <w:r w:rsidRPr="00981E8B" w:rsidDel="005E4C20">
          <w:rPr>
            <w:rFonts w:ascii="Courier New" w:eastAsia="Times New Roman" w:hAnsi="Courier New" w:cs="Courier New"/>
            <w:color w:val="000000"/>
            <w:sz w:val="20"/>
            <w:szCs w:val="20"/>
          </w:rPr>
          <w:delText xml:space="preserve">also </w:delText>
        </w:r>
      </w:del>
      <w:ins w:id="804" w:author="Author">
        <w:r w:rsidR="005E4C20" w:rsidRPr="00981E8B">
          <w:rPr>
            <w:rFonts w:ascii="Courier New" w:eastAsia="Times New Roman" w:hAnsi="Courier New" w:cs="Courier New"/>
            <w:color w:val="000000"/>
            <w:sz w:val="20"/>
            <w:szCs w:val="20"/>
          </w:rPr>
          <w:t xml:space="preserve">This also </w:t>
        </w:r>
      </w:ins>
      <w:r w:rsidRPr="00981E8B">
        <w:rPr>
          <w:rFonts w:ascii="Courier New" w:eastAsia="Times New Roman" w:hAnsi="Courier New" w:cs="Courier New"/>
          <w:color w:val="000000"/>
          <w:sz w:val="20"/>
          <w:szCs w:val="20"/>
        </w:rPr>
        <w:t>us</w:t>
      </w:r>
      <w:ins w:id="805" w:author="Author">
        <w:r w:rsidR="005E4C20" w:rsidRPr="00981E8B">
          <w:rPr>
            <w:rFonts w:ascii="Courier New" w:eastAsia="Times New Roman" w:hAnsi="Courier New" w:cs="Courier New"/>
            <w:color w:val="000000"/>
            <w:sz w:val="20"/>
            <w:szCs w:val="20"/>
          </w:rPr>
          <w:t>es</w:t>
        </w:r>
      </w:ins>
      <w:del w:id="806" w:author="Author">
        <w:r w:rsidRPr="00981E8B" w:rsidDel="005E4C20">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a random value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which is the same for every gene.</w:t>
      </w:r>
    </w:p>
    <w:p w14:paraId="0695D8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99BC67" w14:textId="1962656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Free interpolation: </w:t>
      </w:r>
      <w:del w:id="807" w:author="Author">
        <w:r w:rsidRPr="00981E8B" w:rsidDel="005E4C20">
          <w:rPr>
            <w:rFonts w:ascii="Courier New" w:eastAsia="Times New Roman" w:hAnsi="Courier New" w:cs="Courier New"/>
            <w:color w:val="000000"/>
            <w:sz w:val="20"/>
            <w:szCs w:val="20"/>
          </w:rPr>
          <w:delText xml:space="preserve">this </w:delText>
        </w:r>
      </w:del>
      <w:ins w:id="808" w:author="Author">
        <w:r w:rsidR="005E4C20"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technique performs interpolation on each gene, like the previous one</w:t>
      </w:r>
      <w:ins w:id="809" w:author="Author">
        <w:r w:rsidR="005E4C20" w:rsidRPr="00981E8B">
          <w:rPr>
            <w:rFonts w:ascii="Courier New" w:eastAsia="Times New Roman" w:hAnsi="Courier New" w:cs="Courier New"/>
            <w:color w:val="000000"/>
            <w:sz w:val="20"/>
            <w:szCs w:val="20"/>
          </w:rPr>
          <w:t>.</w:t>
        </w:r>
      </w:ins>
      <w:del w:id="810" w:author="Author">
        <w:r w:rsidRPr="00981E8B" w:rsidDel="005E4C2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811" w:author="Author">
        <w:r w:rsidRPr="00981E8B" w:rsidDel="005E4C20">
          <w:rPr>
            <w:rFonts w:ascii="Courier New" w:eastAsia="Times New Roman" w:hAnsi="Courier New" w:cs="Courier New"/>
            <w:color w:val="000000"/>
            <w:sz w:val="20"/>
            <w:szCs w:val="20"/>
          </w:rPr>
          <w:delText xml:space="preserve">but </w:delText>
        </w:r>
      </w:del>
      <w:ins w:id="812" w:author="Author">
        <w:r w:rsidR="005E4C20" w:rsidRPr="00981E8B">
          <w:rPr>
            <w:rFonts w:ascii="Courier New" w:eastAsia="Times New Roman" w:hAnsi="Courier New" w:cs="Courier New"/>
            <w:color w:val="000000"/>
            <w:sz w:val="20"/>
            <w:szCs w:val="20"/>
          </w:rPr>
          <w:t xml:space="preserve">However, </w:t>
        </w:r>
      </w:ins>
      <w:r w:rsidRPr="00981E8B">
        <w:rPr>
          <w:rFonts w:ascii="Courier New" w:eastAsia="Times New Roman" w:hAnsi="Courier New" w:cs="Courier New"/>
          <w:color w:val="000000"/>
          <w:sz w:val="20"/>
          <w:szCs w:val="20"/>
        </w:rPr>
        <w:t>in this case</w:t>
      </w:r>
      <w:del w:id="813" w:author="Author">
        <w:r w:rsidRPr="00981E8B" w:rsidDel="005E4C2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the weighting factor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changes for each gene.</w:t>
      </w:r>
    </w:p>
    <w:p w14:paraId="4DDD8E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7B9C1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3C507B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374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DF86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\subsubsection{Mutation}</w:t>
      </w:r>
    </w:p>
    <w:p w14:paraId="4736DE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\label{sec:gas:mutation}</w:t>
      </w:r>
    </w:p>
    <w:p w14:paraId="1EF8EE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D90582" w14:textId="68131CD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combination of strong genes </w:t>
      </w:r>
      <w:del w:id="814" w:author="Author">
        <w:r w:rsidRPr="00981E8B" w:rsidDel="005E4C20">
          <w:rPr>
            <w:rFonts w:ascii="Courier New" w:eastAsia="Times New Roman" w:hAnsi="Courier New" w:cs="Courier New"/>
            <w:color w:val="000000"/>
            <w:sz w:val="20"/>
            <w:szCs w:val="20"/>
          </w:rPr>
          <w:delText xml:space="preserve">by </w:delText>
        </w:r>
      </w:del>
      <w:ins w:id="815" w:author="Author">
        <w:r w:rsidR="005E4C20" w:rsidRPr="00981E8B">
          <w:rPr>
            <w:rFonts w:ascii="Courier New" w:eastAsia="Times New Roman" w:hAnsi="Courier New" w:cs="Courier New"/>
            <w:color w:val="000000"/>
            <w:sz w:val="20"/>
            <w:szCs w:val="20"/>
          </w:rPr>
          <w:t xml:space="preserve">through </w:t>
        </w:r>
      </w:ins>
      <w:r w:rsidRPr="00981E8B">
        <w:rPr>
          <w:rFonts w:ascii="Courier New" w:eastAsia="Times New Roman" w:hAnsi="Courier New" w:cs="Courier New"/>
          <w:color w:val="000000"/>
          <w:sz w:val="20"/>
          <w:szCs w:val="20"/>
        </w:rPr>
        <w:t xml:space="preserve">the </w:t>
      </w:r>
      <w:del w:id="816" w:author="Author">
        <w:r w:rsidRPr="00981E8B" w:rsidDel="005E4C20">
          <w:rPr>
            <w:rFonts w:ascii="Courier New" w:eastAsia="Times New Roman" w:hAnsi="Courier New" w:cs="Courier New"/>
            <w:color w:val="000000"/>
            <w:sz w:val="20"/>
            <w:szCs w:val="20"/>
          </w:rPr>
          <w:delText xml:space="preserve">operator of </w:delText>
        </w:r>
      </w:del>
      <w:r w:rsidRPr="00981E8B">
        <w:rPr>
          <w:rFonts w:ascii="Courier New" w:eastAsia="Times New Roman" w:hAnsi="Courier New" w:cs="Courier New"/>
          <w:color w:val="000000"/>
          <w:sz w:val="20"/>
          <w:szCs w:val="20"/>
        </w:rPr>
        <w:t xml:space="preserve">chromosomes crossover </w:t>
      </w:r>
      <w:ins w:id="817" w:author="Author">
        <w:r w:rsidR="005E4C20" w:rsidRPr="00981E8B">
          <w:rPr>
            <w:rFonts w:ascii="Courier New" w:eastAsia="Times New Roman" w:hAnsi="Courier New" w:cs="Courier New"/>
            <w:color w:val="000000"/>
            <w:sz w:val="20"/>
            <w:szCs w:val="20"/>
          </w:rPr>
          <w:t xml:space="preserve">operation </w:t>
        </w:r>
      </w:ins>
      <w:r w:rsidRPr="00981E8B">
        <w:rPr>
          <w:rFonts w:ascii="Courier New" w:eastAsia="Times New Roman" w:hAnsi="Courier New" w:cs="Courier New"/>
          <w:color w:val="000000"/>
          <w:sz w:val="20"/>
          <w:szCs w:val="20"/>
        </w:rPr>
        <w:t xml:space="preserve">is theoretically the most important operating mechanism in </w:t>
      </w:r>
      <w:del w:id="818" w:author="Author">
        <w:r w:rsidRPr="00981E8B" w:rsidDel="005E4C2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conventional GAs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{Holland1992b,Back1993b}. However, many studies identify the mutation process as the </w:t>
      </w:r>
      <w:del w:id="819" w:author="Author">
        <w:r w:rsidRPr="00981E8B" w:rsidDel="005E4C20">
          <w:rPr>
            <w:rFonts w:ascii="Courier New" w:eastAsia="Times New Roman" w:hAnsi="Courier New" w:cs="Courier New"/>
            <w:color w:val="000000"/>
            <w:sz w:val="20"/>
            <w:szCs w:val="20"/>
          </w:rPr>
          <w:delText xml:space="preserve">main </w:delText>
        </w:r>
      </w:del>
      <w:ins w:id="820" w:author="Author">
        <w:r w:rsidR="005E4C20" w:rsidRPr="00981E8B">
          <w:rPr>
            <w:rFonts w:ascii="Courier New" w:eastAsia="Times New Roman" w:hAnsi="Courier New" w:cs="Courier New"/>
            <w:color w:val="000000"/>
            <w:sz w:val="20"/>
            <w:szCs w:val="20"/>
          </w:rPr>
          <w:t xml:space="preserve">key </w:t>
        </w:r>
      </w:ins>
      <w:r w:rsidRPr="00981E8B">
        <w:rPr>
          <w:rFonts w:ascii="Courier New" w:eastAsia="Times New Roman" w:hAnsi="Courier New" w:cs="Courier New"/>
          <w:color w:val="000000"/>
          <w:sz w:val="20"/>
          <w:szCs w:val="20"/>
        </w:rPr>
        <w:t xml:space="preserve">operator, and crossovers as secondary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[see][]{Back1992a, Back1996a, Back1996b, Smith1997a, Deb1999, Costa2005a, Costa2007a}.</w:t>
      </w:r>
    </w:p>
    <w:p w14:paraId="76B53A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92E88B" w14:textId="28B2B69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mutation operator modifies some gene values. It adds diversity to the population</w:t>
      </w:r>
      <w:ins w:id="821" w:author="Author">
        <w:r w:rsidR="005E4C2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prevents a freeze of the evolution, or a genetic drift to a local optimum. Thus, it makes the convergence to the global optimum theoretically possible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{Beasley1993a}, as it allows </w:t>
      </w:r>
      <w:del w:id="822" w:author="Author">
        <w:r w:rsidRPr="00981E8B" w:rsidDel="005E4C20">
          <w:rPr>
            <w:rFonts w:ascii="Courier New" w:eastAsia="Times New Roman" w:hAnsi="Courier New" w:cs="Courier New"/>
            <w:color w:val="000000"/>
            <w:sz w:val="20"/>
            <w:szCs w:val="20"/>
          </w:rPr>
          <w:delText xml:space="preserve">exploring </w:delText>
        </w:r>
      </w:del>
      <w:ins w:id="823" w:author="Author">
        <w:r w:rsidR="005E4C20" w:rsidRPr="00981E8B">
          <w:rPr>
            <w:rFonts w:ascii="Courier New" w:eastAsia="Times New Roman" w:hAnsi="Courier New" w:cs="Courier New"/>
            <w:color w:val="000000"/>
            <w:sz w:val="20"/>
            <w:szCs w:val="20"/>
          </w:rPr>
          <w:t xml:space="preserve">exploration </w:t>
        </w:r>
      </w:ins>
      <w:r w:rsidRPr="00981E8B">
        <w:rPr>
          <w:rFonts w:ascii="Courier New" w:eastAsia="Times New Roman" w:hAnsi="Courier New" w:cs="Courier New"/>
          <w:color w:val="000000"/>
          <w:sz w:val="20"/>
          <w:szCs w:val="20"/>
        </w:rPr>
        <w:t xml:space="preserve">beyond the current region of the parameters space by </w:t>
      </w:r>
      <w:del w:id="824" w:author="Author">
        <w:r w:rsidRPr="00981E8B" w:rsidDel="005E4C20">
          <w:rPr>
            <w:rFonts w:ascii="Courier New" w:eastAsia="Times New Roman" w:hAnsi="Courier New" w:cs="Courier New"/>
            <w:color w:val="000000"/>
            <w:sz w:val="20"/>
            <w:szCs w:val="20"/>
          </w:rPr>
          <w:delText xml:space="preserve">bringing </w:delText>
        </w:r>
      </w:del>
      <w:ins w:id="825" w:author="Author">
        <w:r w:rsidR="005E4C20" w:rsidRPr="00981E8B">
          <w:rPr>
            <w:rFonts w:ascii="Courier New" w:eastAsia="Times New Roman" w:hAnsi="Courier New" w:cs="Courier New"/>
            <w:color w:val="000000"/>
            <w:sz w:val="20"/>
            <w:szCs w:val="20"/>
          </w:rPr>
          <w:t xml:space="preserve">introducing </w:t>
        </w:r>
      </w:ins>
      <w:r w:rsidRPr="00981E8B">
        <w:rPr>
          <w:rFonts w:ascii="Courier New" w:eastAsia="Times New Roman" w:hAnsi="Courier New" w:cs="Courier New"/>
          <w:color w:val="000000"/>
          <w:sz w:val="20"/>
          <w:szCs w:val="20"/>
        </w:rPr>
        <w:t xml:space="preserve">new characteristics that were not present in the original population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w:t>
      </w:r>
    </w:p>
    <w:p w14:paraId="1BEFE97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BA928" w14:textId="12AAD2C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evaluated and developed mutation operators are listed </w:t>
      </w:r>
      <w:del w:id="826" w:author="Author">
        <w:r w:rsidRPr="00981E8B" w:rsidDel="005E4C20">
          <w:rPr>
            <w:rFonts w:ascii="Courier New" w:eastAsia="Times New Roman" w:hAnsi="Courier New" w:cs="Courier New"/>
            <w:color w:val="000000"/>
            <w:sz w:val="20"/>
            <w:szCs w:val="20"/>
          </w:rPr>
          <w:delText xml:space="preserve">hereafter </w:delText>
        </w:r>
      </w:del>
      <w:ins w:id="827" w:author="Author">
        <w:r w:rsidR="005E4C20" w:rsidRPr="00981E8B">
          <w:rPr>
            <w:rFonts w:ascii="Courier New" w:eastAsia="Times New Roman" w:hAnsi="Courier New" w:cs="Courier New"/>
            <w:color w:val="000000"/>
            <w:sz w:val="20"/>
            <w:szCs w:val="20"/>
          </w:rPr>
          <w:t xml:space="preserve">in the following </w:t>
        </w:r>
      </w:ins>
      <w:r w:rsidRPr="00981E8B">
        <w:rPr>
          <w:rFonts w:ascii="Courier New" w:eastAsia="Times New Roman" w:hAnsi="Courier New" w:cs="Courier New"/>
          <w:color w:val="000000"/>
          <w:sz w:val="20"/>
          <w:szCs w:val="20"/>
        </w:rPr>
        <w:t xml:space="preserve">(equations are only provided for the operator versions that were found </w:t>
      </w:r>
      <w:ins w:id="828" w:author="Author">
        <w:r w:rsidR="005E4C20"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relevant</w:t>
      </w:r>
      <w:del w:id="829" w:author="Author">
        <w:r w:rsidRPr="00981E8B" w:rsidDel="005E4C20">
          <w:rPr>
            <w:rFonts w:ascii="Courier New" w:eastAsia="Times New Roman" w:hAnsi="Courier New" w:cs="Courier New"/>
            <w:color w:val="000000"/>
            <w:sz w:val="20"/>
            <w:szCs w:val="20"/>
          </w:rPr>
          <w:delText xml:space="preserve">; </w:delText>
        </w:r>
      </w:del>
      <w:ins w:id="830" w:author="Author">
        <w:r w:rsidR="005E4C20" w:rsidRPr="00981E8B">
          <w:rPr>
            <w:rFonts w:ascii="Courier New" w:eastAsia="Times New Roman" w:hAnsi="Courier New" w:cs="Courier New"/>
            <w:color w:val="000000"/>
            <w:sz w:val="20"/>
            <w:szCs w:val="20"/>
          </w:rPr>
          <w:t xml:space="preserve">, </w:t>
        </w:r>
      </w:ins>
      <w:r w:rsidRPr="00981E8B">
        <w:rPr>
          <w:rFonts w:ascii="Courier New" w:eastAsia="Times New Roman" w:hAnsi="Courier New" w:cs="Courier New"/>
          <w:color w:val="000000"/>
          <w:sz w:val="20"/>
          <w:szCs w:val="20"/>
        </w:rPr>
        <w:t xml:space="preserve">the reader </w:t>
      </w:r>
      <w:del w:id="831" w:author="Author">
        <w:r w:rsidRPr="00981E8B" w:rsidDel="005E4C20">
          <w:rPr>
            <w:rFonts w:ascii="Courier New" w:eastAsia="Times New Roman" w:hAnsi="Courier New" w:cs="Courier New"/>
            <w:color w:val="000000"/>
            <w:sz w:val="20"/>
            <w:szCs w:val="20"/>
          </w:rPr>
          <w:delText xml:space="preserve">can </w:delText>
        </w:r>
      </w:del>
      <w:ins w:id="832" w:author="Author">
        <w:r w:rsidR="005E4C20" w:rsidRPr="00981E8B">
          <w:rPr>
            <w:rFonts w:ascii="Courier New" w:eastAsia="Times New Roman" w:hAnsi="Courier New" w:cs="Courier New"/>
            <w:color w:val="000000"/>
            <w:sz w:val="20"/>
            <w:szCs w:val="20"/>
          </w:rPr>
          <w:t xml:space="preserve">may </w:t>
        </w:r>
      </w:ins>
      <w:r w:rsidRPr="00981E8B">
        <w:rPr>
          <w:rFonts w:ascii="Courier New" w:eastAsia="Times New Roman" w:hAnsi="Courier New" w:cs="Courier New"/>
          <w:color w:val="000000"/>
          <w:sz w:val="20"/>
          <w:szCs w:val="20"/>
        </w:rPr>
        <w:t xml:space="preserve">refer to the corresponding literature for </w:t>
      </w:r>
      <w:del w:id="833" w:author="Author">
        <w:r w:rsidRPr="00981E8B" w:rsidDel="005E4C2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details </w:t>
      </w:r>
      <w:del w:id="834" w:author="Author">
        <w:r w:rsidRPr="00981E8B" w:rsidDel="005E4C20">
          <w:rPr>
            <w:rFonts w:ascii="Courier New" w:eastAsia="Times New Roman" w:hAnsi="Courier New" w:cs="Courier New"/>
            <w:color w:val="000000"/>
            <w:sz w:val="20"/>
            <w:szCs w:val="20"/>
          </w:rPr>
          <w:delText xml:space="preserve">of </w:delText>
        </w:r>
      </w:del>
      <w:ins w:id="835" w:author="Author">
        <w:r w:rsidR="005E4C20" w:rsidRPr="00981E8B">
          <w:rPr>
            <w:rFonts w:ascii="Courier New" w:eastAsia="Times New Roman" w:hAnsi="Courier New" w:cs="Courier New"/>
            <w:color w:val="000000"/>
            <w:sz w:val="20"/>
            <w:szCs w:val="20"/>
          </w:rPr>
          <w:t xml:space="preserve">regarding </w:t>
        </w:r>
      </w:ins>
      <w:r w:rsidRPr="00981E8B">
        <w:rPr>
          <w:rFonts w:ascii="Courier New" w:eastAsia="Times New Roman" w:hAnsi="Courier New" w:cs="Courier New"/>
          <w:color w:val="000000"/>
          <w:sz w:val="20"/>
          <w:szCs w:val="20"/>
        </w:rPr>
        <w:t xml:space="preserve">the other options). </w:t>
      </w:r>
      <w:del w:id="836" w:author="Author">
        <w:r w:rsidRPr="00981E8B" w:rsidDel="005E4C20">
          <w:rPr>
            <w:rFonts w:ascii="Courier New" w:eastAsia="Times New Roman" w:hAnsi="Courier New" w:cs="Courier New"/>
            <w:color w:val="000000"/>
            <w:sz w:val="20"/>
            <w:szCs w:val="20"/>
          </w:rPr>
          <w:delText xml:space="preserve">They </w:delText>
        </w:r>
      </w:del>
      <w:ins w:id="837" w:author="Author">
        <w:r w:rsidR="005E4C20" w:rsidRPr="00981E8B">
          <w:rPr>
            <w:rFonts w:ascii="Courier New" w:eastAsia="Times New Roman" w:hAnsi="Courier New" w:cs="Courier New"/>
            <w:color w:val="000000"/>
            <w:sz w:val="20"/>
            <w:szCs w:val="20"/>
          </w:rPr>
          <w:t xml:space="preserve">These </w:t>
        </w:r>
      </w:ins>
      <w:r w:rsidRPr="00981E8B">
        <w:rPr>
          <w:rFonts w:ascii="Courier New" w:eastAsia="Times New Roman" w:hAnsi="Courier New" w:cs="Courier New"/>
          <w:color w:val="000000"/>
          <w:sz w:val="20"/>
          <w:szCs w:val="20"/>
        </w:rPr>
        <w:t xml:space="preserve">apply to genes </w:t>
      </w:r>
      <w:del w:id="838" w:author="Author">
        <w:r w:rsidRPr="00981E8B" w:rsidDel="005E4C20">
          <w:rPr>
            <w:rFonts w:ascii="Courier New" w:eastAsia="Times New Roman" w:hAnsi="Courier New" w:cs="Courier New"/>
            <w:color w:val="000000"/>
            <w:sz w:val="20"/>
            <w:szCs w:val="20"/>
          </w:rPr>
          <w:delText xml:space="preserve">made </w:delText>
        </w:r>
      </w:del>
      <w:ins w:id="839" w:author="Author">
        <w:r w:rsidR="005E4C20" w:rsidRPr="00981E8B">
          <w:rPr>
            <w:rFonts w:ascii="Courier New" w:eastAsia="Times New Roman" w:hAnsi="Courier New" w:cs="Courier New"/>
            <w:color w:val="000000"/>
            <w:sz w:val="20"/>
            <w:szCs w:val="20"/>
          </w:rPr>
          <w:t xml:space="preserve">formed </w:t>
        </w:r>
      </w:ins>
      <w:r w:rsidRPr="00981E8B">
        <w:rPr>
          <w:rFonts w:ascii="Courier New" w:eastAsia="Times New Roman" w:hAnsi="Courier New" w:cs="Courier New"/>
          <w:color w:val="000000"/>
          <w:sz w:val="20"/>
          <w:szCs w:val="20"/>
        </w:rPr>
        <w:t xml:space="preserve">of continuous or discrete variables, but not </w:t>
      </w:r>
      <w:ins w:id="840" w:author="Author">
        <w:r w:rsidR="005E4C20" w:rsidRPr="00981E8B">
          <w:rPr>
            <w:rFonts w:ascii="Courier New" w:eastAsia="Times New Roman" w:hAnsi="Courier New" w:cs="Courier New"/>
            <w:color w:val="000000"/>
            <w:sz w:val="20"/>
            <w:szCs w:val="20"/>
          </w:rPr>
          <w:t xml:space="preserve">those that are </w:t>
        </w:r>
      </w:ins>
      <w:r w:rsidRPr="00981E8B">
        <w:rPr>
          <w:rFonts w:ascii="Courier New" w:eastAsia="Times New Roman" w:hAnsi="Courier New" w:cs="Courier New"/>
          <w:color w:val="000000"/>
          <w:sz w:val="20"/>
          <w:szCs w:val="20"/>
        </w:rPr>
        <w:t xml:space="preserve">categorical (e.g., </w:t>
      </w:r>
      <w:ins w:id="841" w:author="Author">
        <w:r w:rsidR="005E4C2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choice of the meteorological variable or analogy criterion). In the latter case, the random choice of a new value is always based on a uniform distribution, without </w:t>
      </w:r>
      <w:ins w:id="842" w:author="Author">
        <w:r w:rsidR="005E4C20"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notion of distance in the parameters space.</w:t>
      </w:r>
    </w:p>
    <w:p w14:paraId="4EF54F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C58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0D085172" w14:textId="7CBF7BC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Uniform mutation: </w:t>
      </w:r>
      <w:del w:id="843" w:author="Author">
        <w:r w:rsidRPr="00981E8B" w:rsidDel="005E4C20">
          <w:rPr>
            <w:rFonts w:ascii="Courier New" w:eastAsia="Times New Roman" w:hAnsi="Courier New" w:cs="Courier New"/>
            <w:color w:val="000000"/>
            <w:sz w:val="20"/>
            <w:szCs w:val="20"/>
          </w:rPr>
          <w:delText xml:space="preserve">the </w:delText>
        </w:r>
      </w:del>
      <w:ins w:id="844" w:author="Author">
        <w:r w:rsidR="005E4C2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mutation rate (</w:t>
      </w:r>
      <w:r w:rsidRPr="00981E8B">
        <w:rPr>
          <w:rFonts w:ascii="Courier New" w:eastAsia="Times New Roman" w:hAnsi="Courier New" w:cs="Courier New"/>
          <w:color w:val="008000"/>
          <w:sz w:val="20"/>
          <w:szCs w:val="20"/>
        </w:rPr>
        <w:t>$p_{mut}$</w:t>
      </w:r>
      <w:r w:rsidRPr="00981E8B">
        <w:rPr>
          <w:rFonts w:ascii="Courier New" w:eastAsia="Times New Roman" w:hAnsi="Courier New" w:cs="Courier New"/>
          <w:color w:val="000000"/>
          <w:sz w:val="20"/>
          <w:szCs w:val="20"/>
        </w:rPr>
        <w:t>) is constant and equal for every gene of each individual</w:t>
      </w:r>
      <w:ins w:id="845" w:author="Author">
        <w:r w:rsidR="005E4C20" w:rsidRPr="00981E8B">
          <w:rPr>
            <w:rFonts w:ascii="Courier New" w:eastAsia="Times New Roman" w:hAnsi="Courier New" w:cs="Courier New"/>
            <w:color w:val="000000"/>
            <w:sz w:val="20"/>
            <w:szCs w:val="20"/>
          </w:rPr>
          <w:t>.</w:t>
        </w:r>
      </w:ins>
      <w:del w:id="846" w:author="Author">
        <w:r w:rsidRPr="00981E8B" w:rsidDel="005E4C2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847" w:author="Author">
        <w:r w:rsidRPr="00981E8B" w:rsidDel="005E4C20">
          <w:rPr>
            <w:rFonts w:ascii="Courier New" w:eastAsia="Times New Roman" w:hAnsi="Courier New" w:cs="Courier New"/>
            <w:color w:val="000000"/>
            <w:sz w:val="20"/>
            <w:szCs w:val="20"/>
          </w:rPr>
          <w:delText xml:space="preserve">they </w:delText>
        </w:r>
      </w:del>
      <w:ins w:id="848" w:author="Author">
        <w:r w:rsidR="005E4C20" w:rsidRPr="00981E8B">
          <w:rPr>
            <w:rFonts w:ascii="Courier New" w:eastAsia="Times New Roman" w:hAnsi="Courier New" w:cs="Courier New"/>
            <w:color w:val="000000"/>
            <w:sz w:val="20"/>
            <w:szCs w:val="20"/>
          </w:rPr>
          <w:t xml:space="preserve">They </w:t>
        </w:r>
      </w:ins>
      <w:del w:id="849" w:author="Author">
        <w:r w:rsidRPr="00981E8B" w:rsidDel="005E4C20">
          <w:rPr>
            <w:rFonts w:ascii="Courier New" w:eastAsia="Times New Roman" w:hAnsi="Courier New" w:cs="Courier New"/>
            <w:color w:val="000000"/>
            <w:sz w:val="20"/>
            <w:szCs w:val="20"/>
          </w:rPr>
          <w:delText xml:space="preserve">all </w:delText>
        </w:r>
      </w:del>
      <w:ins w:id="850" w:author="Author">
        <w:r w:rsidR="005E4C20" w:rsidRPr="00981E8B">
          <w:rPr>
            <w:rFonts w:ascii="Courier New" w:eastAsia="Times New Roman" w:hAnsi="Courier New" w:cs="Courier New"/>
            <w:color w:val="000000"/>
            <w:sz w:val="20"/>
            <w:szCs w:val="20"/>
          </w:rPr>
          <w:t xml:space="preserve">each </w:t>
        </w:r>
      </w:ins>
      <w:r w:rsidRPr="00981E8B">
        <w:rPr>
          <w:rFonts w:ascii="Courier New" w:eastAsia="Times New Roman" w:hAnsi="Courier New" w:cs="Courier New"/>
          <w:color w:val="000000"/>
          <w:sz w:val="20"/>
          <w:szCs w:val="20"/>
        </w:rPr>
        <w:t xml:space="preserve">have the same probability </w:t>
      </w:r>
      <w:del w:id="851" w:author="Author">
        <w:r w:rsidRPr="00981E8B" w:rsidDel="005E4C20">
          <w:rPr>
            <w:rFonts w:ascii="Courier New" w:eastAsia="Times New Roman" w:hAnsi="Courier New" w:cs="Courier New"/>
            <w:color w:val="000000"/>
            <w:sz w:val="20"/>
            <w:szCs w:val="20"/>
          </w:rPr>
          <w:delText xml:space="preserve">to </w:delText>
        </w:r>
      </w:del>
      <w:ins w:id="852" w:author="Author">
        <w:r w:rsidR="005E4C20"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mutat</w:t>
      </w:r>
      <w:ins w:id="853" w:author="Author">
        <w:r w:rsidR="005E4C20" w:rsidRPr="00981E8B">
          <w:rPr>
            <w:rFonts w:ascii="Courier New" w:eastAsia="Times New Roman" w:hAnsi="Courier New" w:cs="Courier New"/>
            <w:color w:val="000000"/>
            <w:sz w:val="20"/>
            <w:szCs w:val="20"/>
          </w:rPr>
          <w:t>ing</w:t>
        </w:r>
      </w:ins>
      <w:del w:id="854" w:author="Author">
        <w:r w:rsidRPr="00981E8B" w:rsidDel="005E4C20">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When a gene is selected for mutation, a new random value is assigned, according to a uniform law.</w:t>
      </w:r>
    </w:p>
    <w:p w14:paraId="132936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F24DC14" w14:textId="1DB176B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Variable uniform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{Fogarty1989}: </w:t>
      </w:r>
      <w:del w:id="855" w:author="Author">
        <w:r w:rsidRPr="00981E8B" w:rsidDel="005E4C20">
          <w:rPr>
            <w:rFonts w:ascii="Courier New" w:eastAsia="Times New Roman" w:hAnsi="Courier New" w:cs="Courier New"/>
            <w:color w:val="000000"/>
            <w:sz w:val="20"/>
            <w:szCs w:val="20"/>
          </w:rPr>
          <w:delText xml:space="preserve">a </w:delText>
        </w:r>
      </w:del>
      <w:ins w:id="856" w:author="Author">
        <w:r w:rsidR="005E4C20"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 xml:space="preserve">variable mutation rate over the generations was first suggested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{Holland1992b}</w:t>
      </w:r>
      <w:ins w:id="857" w:author="Author">
        <w:r w:rsidR="005E4C2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evaluated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{Fogarty1989}. In most applications, the mutation rate decreases with </w:t>
      </w:r>
      <w:ins w:id="858" w:author="Author">
        <w:r w:rsidR="005E4C20" w:rsidRPr="00981E8B">
          <w:rPr>
            <w:rFonts w:ascii="Courier New" w:eastAsia="Times New Roman" w:hAnsi="Courier New" w:cs="Courier New"/>
            <w:color w:val="000000"/>
            <w:sz w:val="20"/>
            <w:szCs w:val="20"/>
          </w:rPr>
          <w:t xml:space="preserve">each </w:t>
        </w:r>
      </w:ins>
      <w:del w:id="859" w:author="Author">
        <w:r w:rsidRPr="00981E8B" w:rsidDel="005E4C2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generation</w:t>
      </w:r>
      <w:del w:id="860" w:author="Author">
        <w:r w:rsidRPr="00981E8B" w:rsidDel="005E4C20">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in a deterministic and global (for all individuals) manner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{Back1992b}. </w:t>
      </w:r>
    </w:p>
    <w:p w14:paraId="341BBDB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748DB49" w14:textId="583A30E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Constant normal mutation: </w:t>
      </w:r>
      <w:del w:id="861" w:author="Author">
        <w:r w:rsidRPr="00981E8B" w:rsidDel="005E4C20">
          <w:rPr>
            <w:rFonts w:ascii="Courier New" w:eastAsia="Times New Roman" w:hAnsi="Courier New" w:cs="Courier New"/>
            <w:color w:val="000000"/>
            <w:sz w:val="20"/>
            <w:szCs w:val="20"/>
          </w:rPr>
          <w:delText xml:space="preserve">it </w:delText>
        </w:r>
      </w:del>
      <w:ins w:id="862" w:author="Author">
        <w:r w:rsidR="005E4C20" w:rsidRPr="00981E8B">
          <w:rPr>
            <w:rFonts w:ascii="Courier New" w:eastAsia="Times New Roman" w:hAnsi="Courier New" w:cs="Courier New"/>
            <w:color w:val="000000"/>
            <w:sz w:val="20"/>
            <w:szCs w:val="20"/>
          </w:rPr>
          <w:t xml:space="preserve">This </w:t>
        </w:r>
      </w:ins>
      <w:del w:id="863" w:author="Author">
        <w:r w:rsidRPr="00981E8B" w:rsidDel="005E4C20">
          <w:rPr>
            <w:rFonts w:ascii="Courier New" w:eastAsia="Times New Roman" w:hAnsi="Courier New" w:cs="Courier New"/>
            <w:color w:val="000000"/>
            <w:sz w:val="20"/>
            <w:szCs w:val="20"/>
          </w:rPr>
          <w:delText xml:space="preserve">uses </w:delText>
        </w:r>
      </w:del>
      <w:ins w:id="864" w:author="Author">
        <w:r w:rsidR="005E4C20" w:rsidRPr="00981E8B">
          <w:rPr>
            <w:rFonts w:ascii="Courier New" w:eastAsia="Times New Roman" w:hAnsi="Courier New" w:cs="Courier New"/>
            <w:color w:val="000000"/>
            <w:sz w:val="20"/>
            <w:szCs w:val="20"/>
          </w:rPr>
          <w:t xml:space="preserve">method employs </w:t>
        </w:r>
      </w:ins>
      <w:r w:rsidRPr="00981E8B">
        <w:rPr>
          <w:rFonts w:ascii="Courier New" w:eastAsia="Times New Roman" w:hAnsi="Courier New" w:cs="Courier New"/>
          <w:color w:val="000000"/>
          <w:sz w:val="20"/>
          <w:szCs w:val="20"/>
        </w:rPr>
        <w:t>normal distributions to generate new values of the gene, based on an estimated standard deviation.</w:t>
      </w:r>
    </w:p>
    <w:p w14:paraId="31114A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F73290D" w14:textId="386D030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Variable normal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{Horton2012a}: </w:t>
      </w:r>
      <w:del w:id="865" w:author="Author">
        <w:r w:rsidRPr="00981E8B" w:rsidDel="009E3732">
          <w:rPr>
            <w:rFonts w:ascii="Courier New" w:eastAsia="Times New Roman" w:hAnsi="Courier New" w:cs="Courier New"/>
            <w:color w:val="000000"/>
            <w:sz w:val="20"/>
            <w:szCs w:val="20"/>
          </w:rPr>
          <w:delText xml:space="preserve">with </w:delText>
        </w:r>
      </w:del>
      <w:ins w:id="866" w:author="Author">
        <w:r w:rsidR="009E3732"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 xml:space="preserve">the same logic as the variable uniform mutation, a mutation operator </w:t>
      </w:r>
      <w:del w:id="867" w:author="Author">
        <w:r w:rsidRPr="00981E8B" w:rsidDel="009E3732">
          <w:rPr>
            <w:rFonts w:ascii="Courier New" w:eastAsia="Times New Roman" w:hAnsi="Courier New" w:cs="Courier New"/>
            <w:color w:val="000000"/>
            <w:sz w:val="20"/>
            <w:szCs w:val="20"/>
          </w:rPr>
          <w:delText xml:space="preserve">was </w:delText>
        </w:r>
      </w:del>
      <w:ins w:id="868" w:author="Author">
        <w:r w:rsidR="009E3732"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tested using a normal distribution with a variable mutation rate and standard deviation, </w:t>
      </w:r>
      <w:del w:id="869" w:author="Author">
        <w:r w:rsidRPr="00981E8B" w:rsidDel="009E3732">
          <w:rPr>
            <w:rFonts w:ascii="Courier New" w:eastAsia="Times New Roman" w:hAnsi="Courier New" w:cs="Courier New"/>
            <w:color w:val="000000"/>
            <w:sz w:val="20"/>
            <w:szCs w:val="20"/>
          </w:rPr>
          <w:delText xml:space="preserve">that </w:delText>
        </w:r>
      </w:del>
      <w:ins w:id="870" w:author="Author">
        <w:r w:rsidR="009E3732"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decrease linearly over </w:t>
      </w:r>
      <w:del w:id="871" w:author="Author">
        <w:r w:rsidRPr="00981E8B" w:rsidDel="009E3732">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generations. This operator has six parameters.</w:t>
      </w:r>
    </w:p>
    <w:p w14:paraId="7FFACD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9F6343" w14:textId="34B5927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Non-uniform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del w:id="872" w:author="Author">
        <w:r w:rsidRPr="00981E8B" w:rsidDel="009E3732">
          <w:rPr>
            <w:rFonts w:ascii="Courier New" w:eastAsia="Times New Roman" w:hAnsi="Courier New" w:cs="Courier New"/>
            <w:color w:val="000000"/>
            <w:sz w:val="20"/>
            <w:szCs w:val="20"/>
          </w:rPr>
          <w:delText xml:space="preserve">two </w:delText>
        </w:r>
      </w:del>
      <w:ins w:id="873" w:author="Author">
        <w:r w:rsidR="009E3732" w:rsidRPr="00981E8B">
          <w:rPr>
            <w:rFonts w:ascii="Courier New" w:eastAsia="Times New Roman" w:hAnsi="Courier New" w:cs="Courier New"/>
            <w:color w:val="000000"/>
            <w:sz w:val="20"/>
            <w:szCs w:val="20"/>
          </w:rPr>
          <w:t xml:space="preserve">Two </w:t>
        </w:r>
      </w:ins>
      <w:r w:rsidRPr="00981E8B">
        <w:rPr>
          <w:rFonts w:ascii="Courier New" w:eastAsia="Times New Roman" w:hAnsi="Courier New" w:cs="Courier New"/>
          <w:color w:val="000000"/>
          <w:sz w:val="20"/>
          <w:szCs w:val="20"/>
        </w:rPr>
        <w:t xml:space="preserve">random numbers are </w:t>
      </w:r>
      <w:del w:id="874" w:author="Author">
        <w:r w:rsidRPr="00981E8B" w:rsidDel="009E3732">
          <w:rPr>
            <w:rFonts w:ascii="Courier New" w:eastAsia="Times New Roman" w:hAnsi="Courier New" w:cs="Courier New"/>
            <w:color w:val="000000"/>
            <w:sz w:val="20"/>
            <w:szCs w:val="20"/>
          </w:rPr>
          <w:delText xml:space="preserve">picked </w:delText>
        </w:r>
      </w:del>
      <w:ins w:id="875" w:author="Author">
        <w:r w:rsidR="009E3732" w:rsidRPr="00981E8B">
          <w:rPr>
            <w:rFonts w:ascii="Courier New" w:eastAsia="Times New Roman" w:hAnsi="Courier New" w:cs="Courier New"/>
            <w:color w:val="000000"/>
            <w:sz w:val="20"/>
            <w:szCs w:val="20"/>
          </w:rPr>
          <w:t xml:space="preserve">chosen </w:t>
        </w:r>
      </w:ins>
      <w:r w:rsidRPr="00981E8B">
        <w:rPr>
          <w:rFonts w:ascii="Courier New" w:eastAsia="Times New Roman" w:hAnsi="Courier New" w:cs="Courier New"/>
          <w:color w:val="000000"/>
          <w:sz w:val="20"/>
          <w:szCs w:val="20"/>
        </w:rPr>
        <w:t xml:space="preserve">based on a uniform law: </w:t>
      </w:r>
      <w:r w:rsidRPr="00981E8B">
        <w:rPr>
          <w:rFonts w:ascii="Courier New" w:eastAsia="Times New Roman" w:hAnsi="Courier New" w:cs="Courier New"/>
          <w:color w:val="008000"/>
          <w:sz w:val="20"/>
          <w:szCs w:val="20"/>
        </w:rPr>
        <w:t>$r_{1}$</w:t>
      </w:r>
      <w:r w:rsidRPr="00981E8B">
        <w:rPr>
          <w:rFonts w:ascii="Courier New" w:eastAsia="Times New Roman" w:hAnsi="Courier New" w:cs="Courier New"/>
          <w:color w:val="000000"/>
          <w:sz w:val="20"/>
          <w:szCs w:val="20"/>
        </w:rPr>
        <w:t xml:space="preserve">, which determines the direction of the change, and </w:t>
      </w:r>
      <w:r w:rsidRPr="00981E8B">
        <w:rPr>
          <w:rFonts w:ascii="Courier New" w:eastAsia="Times New Roman" w:hAnsi="Courier New" w:cs="Courier New"/>
          <w:color w:val="008000"/>
          <w:sz w:val="20"/>
          <w:szCs w:val="20"/>
        </w:rPr>
        <w:t>$r_{2}$</w:t>
      </w:r>
      <w:r w:rsidRPr="00981E8B">
        <w:rPr>
          <w:rFonts w:ascii="Courier New" w:eastAsia="Times New Roman" w:hAnsi="Courier New" w:cs="Courier New"/>
          <w:color w:val="000000"/>
          <w:sz w:val="20"/>
          <w:szCs w:val="20"/>
        </w:rPr>
        <w:t>, which determines its magnitude. The new value of the gene is given by the following equation, according to a predefined number of generations:</w:t>
      </w:r>
    </w:p>
    <w:p w14:paraId="24AFE8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B7DAE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g_{n}^{'} = </w:t>
      </w:r>
    </w:p>
    <w:p w14:paraId="6F8D0E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l} </w:t>
      </w:r>
    </w:p>
    <w:p w14:paraId="116AD8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\left(b_{n}-g_{n}\right) r_{2} \varphi^{2} &amp; if \; r_{1} &lt; 0.5 \\</w:t>
      </w:r>
    </w:p>
    <w:p w14:paraId="4AED2FA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\left(g_{n}-a_{n}\right) r_{2} \varphi^{2} &amp; if \; r_{1} \geq 0.5 \\</w:t>
      </w:r>
    </w:p>
    <w:p w14:paraId="084AB1C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3491EB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label{eq:nonuniform_mutation}</w:t>
      </w:r>
    </w:p>
    <w:p w14:paraId="5D05F0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47E1FFF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4256FB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with </w:t>
      </w:r>
    </w:p>
    <w:p w14:paraId="6B3B6FC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23D38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619E50D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\varphi = 1 - \dfrac{G}{G_{m}}</w:t>
      </w:r>
    </w:p>
    <w:p w14:paraId="118FB9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51DA663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29053C0" w14:textId="5CF7BB9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$a_{n}$</w:t>
      </w:r>
      <w:r w:rsidRPr="00981E8B">
        <w:rPr>
          <w:rFonts w:ascii="Courier New" w:eastAsia="Times New Roman" w:hAnsi="Courier New" w:cs="Courier New"/>
          <w:color w:val="000000"/>
          <w:sz w:val="20"/>
          <w:szCs w:val="20"/>
        </w:rPr>
        <w:t xml:space="preserve"> </w:t>
      </w:r>
      <w:ins w:id="876" w:author="Author">
        <w:r w:rsidR="009E3732" w:rsidRPr="00981E8B">
          <w:rPr>
            <w:rFonts w:ascii="Courier New" w:eastAsia="Times New Roman" w:hAnsi="Courier New" w:cs="Courier New"/>
            <w:color w:val="000000"/>
            <w:sz w:val="20"/>
            <w:szCs w:val="20"/>
          </w:rPr>
          <w:t xml:space="preserve">and </w:t>
        </w:r>
        <w:r w:rsidR="009E3732" w:rsidRPr="00981E8B">
          <w:rPr>
            <w:rFonts w:ascii="Courier New" w:eastAsia="Times New Roman" w:hAnsi="Courier New" w:cs="Courier New"/>
            <w:color w:val="008000"/>
            <w:sz w:val="20"/>
            <w:szCs w:val="20"/>
          </w:rPr>
          <w:t>$b_{n}$</w:t>
        </w:r>
      </w:ins>
      <w:del w:id="877" w:author="Author">
        <w:r w:rsidRPr="00981E8B" w:rsidDel="009E3732">
          <w:rPr>
            <w:rFonts w:ascii="Courier New" w:eastAsia="Times New Roman" w:hAnsi="Courier New" w:cs="Courier New"/>
            <w:color w:val="000000"/>
            <w:sz w:val="20"/>
            <w:szCs w:val="20"/>
          </w:rPr>
          <w:delText xml:space="preserve">is </w:delText>
        </w:r>
      </w:del>
      <w:ins w:id="878" w:author="Author">
        <w:r w:rsidR="009E3732" w:rsidRPr="00981E8B">
          <w:rPr>
            <w:rFonts w:ascii="Courier New" w:eastAsia="Times New Roman" w:hAnsi="Courier New" w:cs="Courier New"/>
            <w:color w:val="000000"/>
            <w:sz w:val="20"/>
            <w:szCs w:val="20"/>
          </w:rPr>
          <w:t xml:space="preserve"> are </w:t>
        </w:r>
      </w:ins>
      <w:r w:rsidRPr="00981E8B">
        <w:rPr>
          <w:rFonts w:ascii="Courier New" w:eastAsia="Times New Roman" w:hAnsi="Courier New" w:cs="Courier New"/>
          <w:color w:val="000000"/>
          <w:sz w:val="20"/>
          <w:szCs w:val="20"/>
        </w:rPr>
        <w:t xml:space="preserve">the lower </w:t>
      </w:r>
      <w:ins w:id="879" w:author="Author">
        <w:r w:rsidR="009E3732" w:rsidRPr="00981E8B">
          <w:rPr>
            <w:rFonts w:ascii="Courier New" w:eastAsia="Times New Roman" w:hAnsi="Courier New" w:cs="Courier New"/>
            <w:color w:val="000000"/>
            <w:sz w:val="20"/>
            <w:szCs w:val="20"/>
          </w:rPr>
          <w:t xml:space="preserve">and upper </w:t>
        </w:r>
      </w:ins>
      <w:r w:rsidRPr="00981E8B">
        <w:rPr>
          <w:rFonts w:ascii="Courier New" w:eastAsia="Times New Roman" w:hAnsi="Courier New" w:cs="Courier New"/>
          <w:color w:val="000000"/>
          <w:sz w:val="20"/>
          <w:szCs w:val="20"/>
        </w:rPr>
        <w:t>bound</w:t>
      </w:r>
      <w:ins w:id="880" w:author="Author">
        <w:r w:rsidR="009E3732" w:rsidRPr="00981E8B">
          <w:rPr>
            <w:rFonts w:ascii="Courier New" w:eastAsia="Times New Roman" w:hAnsi="Courier New" w:cs="Courier New"/>
            <w:color w:val="000000"/>
            <w:sz w:val="20"/>
            <w:szCs w:val="20"/>
          </w:rPr>
          <w:t>s, respectively,</w:t>
        </w:r>
      </w:ins>
      <w:r w:rsidRPr="00981E8B">
        <w:rPr>
          <w:rFonts w:ascii="Courier New" w:eastAsia="Times New Roman" w:hAnsi="Courier New" w:cs="Courier New"/>
          <w:color w:val="000000"/>
          <w:sz w:val="20"/>
          <w:szCs w:val="20"/>
        </w:rPr>
        <w:t xml:space="preserve"> of the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-th gene,</w:t>
      </w:r>
      <w:del w:id="881" w:author="Author">
        <w:r w:rsidRPr="00981E8B" w:rsidDel="009E3732">
          <w:rPr>
            <w:rFonts w:ascii="Courier New" w:eastAsia="Times New Roman" w:hAnsi="Courier New" w:cs="Courier New"/>
            <w:color w:val="000000"/>
            <w:sz w:val="20"/>
            <w:szCs w:val="20"/>
          </w:rPr>
          <w:delText xml:space="preserve"> </w:delText>
        </w:r>
        <w:r w:rsidRPr="00981E8B" w:rsidDel="009E3732">
          <w:rPr>
            <w:rFonts w:ascii="Courier New" w:eastAsia="Times New Roman" w:hAnsi="Courier New" w:cs="Courier New"/>
            <w:color w:val="008000"/>
            <w:sz w:val="20"/>
            <w:szCs w:val="20"/>
          </w:rPr>
          <w:delText>$b_{n}$</w:delText>
        </w:r>
      </w:del>
      <w:r w:rsidRPr="00981E8B">
        <w:rPr>
          <w:rFonts w:ascii="Courier New" w:eastAsia="Times New Roman" w:hAnsi="Courier New" w:cs="Courier New"/>
          <w:color w:val="000000"/>
          <w:sz w:val="20"/>
          <w:szCs w:val="20"/>
        </w:rPr>
        <w:t xml:space="preserve"> </w:t>
      </w:r>
      <w:del w:id="882" w:author="Author">
        <w:r w:rsidRPr="00981E8B" w:rsidDel="009E3732">
          <w:rPr>
            <w:rFonts w:ascii="Courier New" w:eastAsia="Times New Roman" w:hAnsi="Courier New" w:cs="Courier New"/>
            <w:color w:val="000000"/>
            <w:sz w:val="20"/>
            <w:szCs w:val="20"/>
          </w:rPr>
          <w:delText xml:space="preserve">its upper bound, </w:delText>
        </w:r>
      </w:del>
      <w:r w:rsidRPr="00981E8B">
        <w:rPr>
          <w:rFonts w:ascii="Courier New" w:eastAsia="Times New Roman" w:hAnsi="Courier New" w:cs="Courier New"/>
          <w:color w:val="008000"/>
          <w:sz w:val="20"/>
          <w:szCs w:val="20"/>
        </w:rPr>
        <w:t>$G$</w:t>
      </w:r>
      <w:r w:rsidRPr="00981E8B">
        <w:rPr>
          <w:rFonts w:ascii="Courier New" w:eastAsia="Times New Roman" w:hAnsi="Courier New" w:cs="Courier New"/>
          <w:color w:val="000000"/>
          <w:sz w:val="20"/>
          <w:szCs w:val="20"/>
        </w:rPr>
        <w:t xml:space="preserve"> </w:t>
      </w:r>
      <w:ins w:id="883" w:author="Author">
        <w:r w:rsidR="009E3732"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the present generation, and </w:t>
      </w:r>
      <w:r w:rsidRPr="00981E8B">
        <w:rPr>
          <w:rFonts w:ascii="Courier New" w:eastAsia="Times New Roman" w:hAnsi="Courier New" w:cs="Courier New"/>
          <w:color w:val="008000"/>
          <w:sz w:val="20"/>
          <w:szCs w:val="20"/>
        </w:rPr>
        <w:t>$G_{m}$</w:t>
      </w:r>
      <w:r w:rsidRPr="00981E8B">
        <w:rPr>
          <w:rFonts w:ascii="Courier New" w:eastAsia="Times New Roman" w:hAnsi="Courier New" w:cs="Courier New"/>
          <w:color w:val="000000"/>
          <w:sz w:val="20"/>
          <w:szCs w:val="20"/>
        </w:rPr>
        <w:t xml:space="preserve"> </w:t>
      </w:r>
      <w:ins w:id="884" w:author="Author">
        <w:r w:rsidR="009E3732"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the maximum number of generations.</w:t>
      </w:r>
    </w:p>
    <w:p w14:paraId="35E9CB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537D7BB" w14:textId="5D8B180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This operator </w:t>
      </w:r>
      <w:del w:id="885" w:author="Author">
        <w:r w:rsidRPr="00981E8B" w:rsidDel="009E3732">
          <w:rPr>
            <w:rFonts w:ascii="Courier New" w:eastAsia="Times New Roman" w:hAnsi="Courier New" w:cs="Courier New"/>
            <w:color w:val="000000"/>
            <w:sz w:val="20"/>
            <w:szCs w:val="20"/>
          </w:rPr>
          <w:delText xml:space="preserve">was </w:delText>
        </w:r>
      </w:del>
      <w:ins w:id="886" w:author="Author">
        <w:r w:rsidR="009E3732"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adapted for this application, which is not based on a predefined number of generations, by </w:t>
      </w:r>
      <w:del w:id="887" w:author="Author">
        <w:r w:rsidRPr="00981E8B" w:rsidDel="009E3732">
          <w:rPr>
            <w:rFonts w:ascii="Courier New" w:eastAsia="Times New Roman" w:hAnsi="Courier New" w:cs="Courier New"/>
            <w:color w:val="000000"/>
            <w:sz w:val="20"/>
            <w:szCs w:val="20"/>
          </w:rPr>
          <w:delText xml:space="preserve">changing </w:delText>
        </w:r>
      </w:del>
      <w:ins w:id="888" w:author="Author">
        <w:r w:rsidR="009E3732" w:rsidRPr="00981E8B">
          <w:rPr>
            <w:rFonts w:ascii="Courier New" w:eastAsia="Times New Roman" w:hAnsi="Courier New" w:cs="Courier New"/>
            <w:color w:val="000000"/>
            <w:sz w:val="20"/>
            <w:szCs w:val="20"/>
          </w:rPr>
          <w:t xml:space="preserve">swapping </w:t>
        </w:r>
      </w:ins>
      <w:r w:rsidRPr="00981E8B">
        <w:rPr>
          <w:rFonts w:ascii="Courier New" w:eastAsia="Times New Roman" w:hAnsi="Courier New" w:cs="Courier New"/>
          <w:color w:val="008000"/>
          <w:sz w:val="20"/>
          <w:szCs w:val="20"/>
        </w:rPr>
        <w:t>$\varphi$</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$\varphi'$</w:t>
      </w:r>
      <w:r w:rsidRPr="00981E8B">
        <w:rPr>
          <w:rFonts w:ascii="Courier New" w:eastAsia="Times New Roman" w:hAnsi="Courier New" w:cs="Courier New"/>
          <w:color w:val="000000"/>
          <w:sz w:val="20"/>
          <w:szCs w:val="20"/>
        </w:rPr>
        <w:t>:</w:t>
      </w:r>
    </w:p>
    <w:p w14:paraId="2A5C15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99E625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3C2F66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\varphi' = 1 - \min \left( \dfrac{G}{G_{m,r}}, 1 \right) \left(1-\omega\right)</w:t>
      </w:r>
    </w:p>
    <w:p w14:paraId="016B787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12F827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50FFF90" w14:textId="090AF03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$G_{m,r}$</w:t>
      </w:r>
      <w:r w:rsidRPr="00981E8B">
        <w:rPr>
          <w:rFonts w:ascii="Courier New" w:eastAsia="Times New Roman" w:hAnsi="Courier New" w:cs="Courier New"/>
          <w:color w:val="000000"/>
          <w:sz w:val="20"/>
          <w:szCs w:val="20"/>
        </w:rPr>
        <w:t xml:space="preserve"> is the maximum number of generations during which the magnitude of the research varies, and </w:t>
      </w:r>
      <w:r w:rsidRPr="00981E8B">
        <w:rPr>
          <w:rFonts w:ascii="Courier New" w:eastAsia="Times New Roman" w:hAnsi="Courier New" w:cs="Courier New"/>
          <w:color w:val="008000"/>
          <w:sz w:val="20"/>
          <w:szCs w:val="20"/>
        </w:rPr>
        <w:t>$\omega$</w:t>
      </w:r>
      <w:r w:rsidRPr="00981E8B">
        <w:rPr>
          <w:rFonts w:ascii="Courier New" w:eastAsia="Times New Roman" w:hAnsi="Courier New" w:cs="Courier New"/>
          <w:color w:val="000000"/>
          <w:sz w:val="20"/>
          <w:szCs w:val="20"/>
        </w:rPr>
        <w:t xml:space="preserve"> is a chosen threshold to maintain a minimum search radius when </w:t>
      </w:r>
      <w:r w:rsidRPr="00981E8B">
        <w:rPr>
          <w:rFonts w:ascii="Courier New" w:eastAsia="Times New Roman" w:hAnsi="Courier New" w:cs="Courier New"/>
          <w:color w:val="008000"/>
          <w:sz w:val="20"/>
          <w:szCs w:val="20"/>
        </w:rPr>
        <w:t>$G&gt;G_{m,r}$</w:t>
      </w:r>
      <w:r w:rsidRPr="00981E8B">
        <w:rPr>
          <w:rFonts w:ascii="Courier New" w:eastAsia="Times New Roman" w:hAnsi="Courier New" w:cs="Courier New"/>
          <w:color w:val="000000"/>
          <w:sz w:val="20"/>
          <w:szCs w:val="20"/>
        </w:rPr>
        <w:t xml:space="preserve">. During the first generations, the </w:t>
      </w:r>
      <w:ins w:id="889" w:author="Author">
        <w:r w:rsidR="009E3732" w:rsidRPr="00981E8B">
          <w:rPr>
            <w:rFonts w:ascii="Courier New" w:eastAsia="Times New Roman" w:hAnsi="Courier New" w:cs="Courier New"/>
            <w:color w:val="000000"/>
            <w:sz w:val="20"/>
            <w:szCs w:val="20"/>
          </w:rPr>
          <w:t xml:space="preserve">extent of the </w:t>
        </w:r>
      </w:ins>
      <w:r w:rsidRPr="00981E8B">
        <w:rPr>
          <w:rFonts w:ascii="Courier New" w:eastAsia="Times New Roman" w:hAnsi="Courier New" w:cs="Courier New"/>
          <w:color w:val="000000"/>
          <w:sz w:val="20"/>
          <w:szCs w:val="20"/>
        </w:rPr>
        <w:t xml:space="preserve">exploration </w:t>
      </w:r>
      <w:del w:id="890" w:author="Author">
        <w:r w:rsidRPr="00981E8B" w:rsidDel="009E3732">
          <w:rPr>
            <w:rFonts w:ascii="Courier New" w:eastAsia="Times New Roman" w:hAnsi="Courier New" w:cs="Courier New"/>
            <w:color w:val="000000"/>
            <w:sz w:val="20"/>
            <w:szCs w:val="20"/>
          </w:rPr>
          <w:delText xml:space="preserve">extent </w:delText>
        </w:r>
      </w:del>
      <w:r w:rsidRPr="00981E8B">
        <w:rPr>
          <w:rFonts w:ascii="Courier New" w:eastAsia="Times New Roman" w:hAnsi="Courier New" w:cs="Courier New"/>
          <w:color w:val="000000"/>
          <w:sz w:val="20"/>
          <w:szCs w:val="20"/>
        </w:rPr>
        <w:t xml:space="preserve">covers the entire parameters space. However, this area is reduced over generations, allowing </w:t>
      </w:r>
      <w:ins w:id="891" w:author="Author">
        <w:r w:rsidR="009E3732"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exploitation of local solutions.</w:t>
      </w:r>
    </w:p>
    <w:p w14:paraId="61CC272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00680EB" w14:textId="7862024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Individual adaptive mutation rate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w:t>
      </w:r>
      <w:del w:id="892" w:author="Author">
        <w:r w:rsidRPr="00981E8B" w:rsidDel="009E3732">
          <w:rPr>
            <w:rFonts w:ascii="Courier New" w:eastAsia="Times New Roman" w:hAnsi="Courier New" w:cs="Courier New"/>
            <w:color w:val="000000"/>
            <w:sz w:val="20"/>
            <w:szCs w:val="20"/>
          </w:rPr>
          <w:delText xml:space="preserve">based </w:delText>
        </w:r>
      </w:del>
      <w:ins w:id="893" w:author="Author">
        <w:r w:rsidR="009E3732" w:rsidRPr="00981E8B">
          <w:rPr>
            <w:rFonts w:ascii="Courier New" w:eastAsia="Times New Roman" w:hAnsi="Courier New" w:cs="Courier New"/>
            <w:color w:val="000000"/>
            <w:sz w:val="20"/>
            <w:szCs w:val="20"/>
          </w:rPr>
          <w:t xml:space="preserve">Based </w:t>
        </w:r>
      </w:ins>
      <w:r w:rsidRPr="00981E8B">
        <w:rPr>
          <w:rFonts w:ascii="Courier New" w:eastAsia="Times New Roman" w:hAnsi="Courier New" w:cs="Courier New"/>
          <w:color w:val="000000"/>
          <w:sz w:val="20"/>
          <w:szCs w:val="20"/>
        </w:rPr>
        <w:t xml:space="preserve">on the ideas of </w:t>
      </w:r>
      <w:del w:id="894" w:author="Author">
        <w:r w:rsidRPr="00981E8B" w:rsidDel="009E3732">
          <w:rPr>
            <w:rFonts w:ascii="Courier New" w:eastAsia="Times New Roman" w:hAnsi="Courier New" w:cs="Courier New"/>
            <w:color w:val="000000"/>
            <w:sz w:val="20"/>
            <w:szCs w:val="20"/>
          </w:rPr>
          <w:delText xml:space="preserve">Evolution </w:delText>
        </w:r>
      </w:del>
      <w:ins w:id="895" w:author="Author">
        <w:r w:rsidR="009E3732" w:rsidRPr="00981E8B">
          <w:rPr>
            <w:rFonts w:ascii="Courier New" w:eastAsia="Times New Roman" w:hAnsi="Courier New" w:cs="Courier New"/>
            <w:color w:val="000000"/>
            <w:sz w:val="20"/>
            <w:szCs w:val="20"/>
          </w:rPr>
          <w:t xml:space="preserve">evolution </w:t>
        </w:r>
      </w:ins>
      <w:del w:id="896" w:author="Author">
        <w:r w:rsidRPr="00981E8B" w:rsidDel="009E3732">
          <w:rPr>
            <w:rFonts w:ascii="Courier New" w:eastAsia="Times New Roman" w:hAnsi="Courier New" w:cs="Courier New"/>
            <w:color w:val="000000"/>
            <w:sz w:val="20"/>
            <w:szCs w:val="20"/>
          </w:rPr>
          <w:delText xml:space="preserve">Strategies </w:delText>
        </w:r>
      </w:del>
      <w:ins w:id="897" w:author="Author">
        <w:r w:rsidR="009E3732" w:rsidRPr="00981E8B">
          <w:rPr>
            <w:rFonts w:ascii="Courier New" w:eastAsia="Times New Roman" w:hAnsi="Courier New" w:cs="Courier New"/>
            <w:color w:val="000000"/>
            <w:sz w:val="20"/>
            <w:szCs w:val="20"/>
          </w:rPr>
          <w:t xml:space="preserve">strategies </w:t>
        </w:r>
      </w:ins>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[see][]{Rechenberg1973, Schwefel1981},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{Back1992a} introduced </w:t>
      </w:r>
      <w:del w:id="898" w:author="Author">
        <w:r w:rsidRPr="00981E8B" w:rsidDel="009E3732">
          <w:rPr>
            <w:rFonts w:ascii="Courier New" w:eastAsia="Times New Roman" w:hAnsi="Courier New" w:cs="Courier New"/>
            <w:color w:val="000000"/>
            <w:sz w:val="20"/>
            <w:szCs w:val="20"/>
          </w:rPr>
          <w:delText xml:space="preserve">a </w:delText>
        </w:r>
      </w:del>
      <w:ins w:id="899" w:author="Author">
        <w:r w:rsidR="009E3732"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concept of self-adaptive GAs. The idea is to distribute the control parameters within the individuals themselves, which partially decentralizes the control of the evolution. </w:t>
      </w:r>
      <w:del w:id="900" w:author="Author">
        <w:r w:rsidRPr="00981E8B" w:rsidDel="009E3732">
          <w:rPr>
            <w:rFonts w:ascii="Courier New" w:eastAsia="Times New Roman" w:hAnsi="Courier New" w:cs="Courier New"/>
            <w:color w:val="000000"/>
            <w:sz w:val="20"/>
            <w:szCs w:val="20"/>
          </w:rPr>
          <w:delText xml:space="preserve">It </w:delText>
        </w:r>
      </w:del>
      <w:ins w:id="901" w:author="Author">
        <w:r w:rsidR="009E3732"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allows </w:t>
      </w:r>
      <w:ins w:id="902" w:author="Author">
        <w:r w:rsidR="009E3732" w:rsidRPr="00981E8B">
          <w:rPr>
            <w:rFonts w:ascii="Courier New" w:eastAsia="Times New Roman" w:hAnsi="Courier New" w:cs="Courier New"/>
            <w:color w:val="000000"/>
            <w:sz w:val="20"/>
            <w:szCs w:val="20"/>
          </w:rPr>
          <w:t xml:space="preserve">for </w:t>
        </w:r>
      </w:ins>
      <w:del w:id="903" w:author="Author">
        <w:r w:rsidRPr="00981E8B" w:rsidDel="009E3732">
          <w:rPr>
            <w:rFonts w:ascii="Courier New" w:eastAsia="Times New Roman" w:hAnsi="Courier New" w:cs="Courier New"/>
            <w:color w:val="000000"/>
            <w:sz w:val="20"/>
            <w:szCs w:val="20"/>
          </w:rPr>
          <w:delText xml:space="preserve">reducing </w:delText>
        </w:r>
      </w:del>
      <w:ins w:id="904" w:author="Author">
        <w:r w:rsidR="009E3732" w:rsidRPr="00981E8B">
          <w:rPr>
            <w:rFonts w:ascii="Courier New" w:eastAsia="Times New Roman" w:hAnsi="Courier New" w:cs="Courier New"/>
            <w:color w:val="000000"/>
            <w:sz w:val="20"/>
            <w:szCs w:val="20"/>
          </w:rPr>
          <w:t xml:space="preserve">a reduction in </w:t>
        </w:r>
      </w:ins>
      <w:r w:rsidRPr="00981E8B">
        <w:rPr>
          <w:rFonts w:ascii="Courier New" w:eastAsia="Times New Roman" w:hAnsi="Courier New" w:cs="Courier New"/>
          <w:color w:val="000000"/>
          <w:sz w:val="20"/>
          <w:szCs w:val="20"/>
        </w:rPr>
        <w:t>the manual tuning of G</w:t>
      </w:r>
      <w:ins w:id="905" w:author="Author">
        <w:r w:rsidR="009E3732" w:rsidRPr="00981E8B">
          <w:rPr>
            <w:rFonts w:ascii="Courier New" w:eastAsia="Times New Roman" w:hAnsi="Courier New" w:cs="Courier New"/>
            <w:color w:val="000000"/>
            <w:sz w:val="20"/>
            <w:szCs w:val="20"/>
          </w:rPr>
          <w:t>A</w:t>
        </w:r>
      </w:ins>
      <w:del w:id="906" w:author="Author">
        <w:r w:rsidR="009E3732" w:rsidRPr="00981E8B" w:rsidDel="009E3732">
          <w:rPr>
            <w:rFonts w:ascii="Courier New" w:eastAsia="Times New Roman" w:hAnsi="Courier New" w:cs="Courier New"/>
            <w:color w:val="000000"/>
            <w:sz w:val="20"/>
            <w:szCs w:val="20"/>
          </w:rPr>
          <w:delText>a</w:delText>
        </w:r>
      </w:del>
      <w:r w:rsidRPr="00981E8B">
        <w:rPr>
          <w:rFonts w:ascii="Courier New" w:eastAsia="Times New Roman" w:hAnsi="Courier New" w:cs="Courier New"/>
          <w:color w:val="000000"/>
          <w:sz w:val="20"/>
          <w:szCs w:val="20"/>
        </w:rPr>
        <w:t>s</w:t>
      </w:r>
      <w:ins w:id="907" w:author="Author">
        <w:r w:rsidR="009E3732"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introduces a notion of self-management. The first approach is the introduction of a mutation rate </w:t>
      </w:r>
      <w:del w:id="908" w:author="Author">
        <w:r w:rsidRPr="00981E8B" w:rsidDel="009E3732">
          <w:rPr>
            <w:rFonts w:ascii="Courier New" w:eastAsia="Times New Roman" w:hAnsi="Courier New" w:cs="Courier New"/>
            <w:color w:val="000000"/>
            <w:sz w:val="20"/>
            <w:szCs w:val="20"/>
          </w:rPr>
          <w:delText xml:space="preserve">per </w:delText>
        </w:r>
      </w:del>
      <w:ins w:id="909" w:author="Author">
        <w:r w:rsidR="009E3732" w:rsidRPr="00981E8B">
          <w:rPr>
            <w:rFonts w:ascii="Courier New" w:eastAsia="Times New Roman" w:hAnsi="Courier New" w:cs="Courier New"/>
            <w:color w:val="000000"/>
            <w:sz w:val="20"/>
            <w:szCs w:val="20"/>
          </w:rPr>
          <w:t xml:space="preserve">for each </w:t>
        </w:r>
      </w:ins>
      <w:r w:rsidRPr="00981E8B">
        <w:rPr>
          <w:rFonts w:ascii="Courier New" w:eastAsia="Times New Roman" w:hAnsi="Courier New" w:cs="Courier New"/>
          <w:color w:val="000000"/>
          <w:sz w:val="20"/>
          <w:szCs w:val="20"/>
        </w:rPr>
        <w:t xml:space="preserve">individual, </w:t>
      </w:r>
      <w:del w:id="910" w:author="Author">
        <w:r w:rsidRPr="00981E8B" w:rsidDel="009E3732">
          <w:rPr>
            <w:rFonts w:ascii="Courier New" w:eastAsia="Times New Roman" w:hAnsi="Courier New" w:cs="Courier New"/>
            <w:color w:val="000000"/>
            <w:sz w:val="20"/>
            <w:szCs w:val="20"/>
          </w:rPr>
          <w:delText xml:space="preserve">that </w:delText>
        </w:r>
      </w:del>
      <w:ins w:id="911" w:author="Author">
        <w:r w:rsidR="009E3732"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mutates itself under its own probability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Then, the </w:t>
      </w:r>
      <w:del w:id="912" w:author="Author">
        <w:r w:rsidRPr="00981E8B" w:rsidDel="009E3732">
          <w:rPr>
            <w:rFonts w:ascii="Courier New" w:eastAsia="Times New Roman" w:hAnsi="Courier New" w:cs="Courier New"/>
            <w:color w:val="000000"/>
            <w:sz w:val="20"/>
            <w:szCs w:val="20"/>
          </w:rPr>
          <w:delText xml:space="preserve">eventual </w:delText>
        </w:r>
      </w:del>
      <w:ins w:id="913" w:author="Author">
        <w:r w:rsidR="009E3732" w:rsidRPr="00981E8B">
          <w:rPr>
            <w:rFonts w:ascii="Courier New" w:eastAsia="Times New Roman" w:hAnsi="Courier New" w:cs="Courier New"/>
            <w:color w:val="000000"/>
            <w:sz w:val="20"/>
            <w:szCs w:val="20"/>
          </w:rPr>
          <w:t xml:space="preserve">resulting </w:t>
        </w:r>
      </w:ins>
      <w:r w:rsidRPr="00981E8B">
        <w:rPr>
          <w:rFonts w:ascii="Courier New" w:eastAsia="Times New Roman" w:hAnsi="Courier New" w:cs="Courier New"/>
          <w:color w:val="000000"/>
          <w:sz w:val="20"/>
          <w:szCs w:val="20"/>
        </w:rPr>
        <w:t xml:space="preserve">new rate is </w:t>
      </w:r>
      <w:del w:id="914" w:author="Author">
        <w:r w:rsidRPr="00981E8B" w:rsidDel="009E3732">
          <w:rPr>
            <w:rFonts w:ascii="Courier New" w:eastAsia="Times New Roman" w:hAnsi="Courier New" w:cs="Courier New"/>
            <w:color w:val="000000"/>
            <w:sz w:val="20"/>
            <w:szCs w:val="20"/>
          </w:rPr>
          <w:delText xml:space="preserve">used </w:delText>
        </w:r>
      </w:del>
      <w:ins w:id="915" w:author="Author">
        <w:r w:rsidR="009E3732" w:rsidRPr="00981E8B">
          <w:rPr>
            <w:rFonts w:ascii="Courier New" w:eastAsia="Times New Roman" w:hAnsi="Courier New" w:cs="Courier New"/>
            <w:color w:val="000000"/>
            <w:sz w:val="20"/>
            <w:szCs w:val="20"/>
          </w:rPr>
          <w:t xml:space="preserve">employed </w:t>
        </w:r>
      </w:ins>
      <w:r w:rsidRPr="00981E8B">
        <w:rPr>
          <w:rFonts w:ascii="Courier New" w:eastAsia="Times New Roman" w:hAnsi="Courier New" w:cs="Courier New"/>
          <w:color w:val="000000"/>
          <w:sz w:val="20"/>
          <w:szCs w:val="20"/>
        </w:rPr>
        <w:t>to mutate the genes of the individual. Thus, as this rate decreases</w:t>
      </w:r>
      <w:del w:id="916" w:author="Author">
        <w:r w:rsidRPr="00981E8B" w:rsidDel="009E3732">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it </w:t>
      </w:r>
      <w:del w:id="917" w:author="Author">
        <w:r w:rsidRPr="00981E8B" w:rsidDel="009E3732">
          <w:rPr>
            <w:rFonts w:ascii="Courier New" w:eastAsia="Times New Roman" w:hAnsi="Courier New" w:cs="Courier New"/>
            <w:color w:val="000000"/>
            <w:sz w:val="20"/>
            <w:szCs w:val="20"/>
          </w:rPr>
          <w:delText>will have</w:delText>
        </w:r>
      </w:del>
      <w:ins w:id="918" w:author="Author">
        <w:r w:rsidR="009E3732" w:rsidRPr="00981E8B">
          <w:rPr>
            <w:rFonts w:ascii="Courier New" w:eastAsia="Times New Roman" w:hAnsi="Courier New" w:cs="Courier New"/>
            <w:color w:val="000000"/>
            <w:sz w:val="20"/>
            <w:szCs w:val="20"/>
          </w:rPr>
          <w:t>has</w:t>
        </w:r>
      </w:ins>
      <w:r w:rsidRPr="00981E8B">
        <w:rPr>
          <w:rFonts w:ascii="Courier New" w:eastAsia="Times New Roman" w:hAnsi="Courier New" w:cs="Courier New"/>
          <w:color w:val="000000"/>
          <w:sz w:val="20"/>
          <w:szCs w:val="20"/>
        </w:rPr>
        <w:t xml:space="preserve"> </w:t>
      </w:r>
      <w:ins w:id="919" w:author="Author">
        <w:r w:rsidR="009E3732" w:rsidRPr="00981E8B">
          <w:rPr>
            <w:rFonts w:ascii="Courier New" w:eastAsia="Times New Roman" w:hAnsi="Courier New" w:cs="Courier New"/>
            <w:color w:val="000000"/>
            <w:sz w:val="20"/>
            <w:szCs w:val="20"/>
          </w:rPr>
          <w:t xml:space="preserve">a </w:t>
        </w:r>
      </w:ins>
      <w:del w:id="920" w:author="Author">
        <w:r w:rsidRPr="00981E8B" w:rsidDel="009E3732">
          <w:rPr>
            <w:rFonts w:ascii="Courier New" w:eastAsia="Times New Roman" w:hAnsi="Courier New" w:cs="Courier New"/>
            <w:color w:val="000000"/>
            <w:sz w:val="20"/>
            <w:szCs w:val="20"/>
          </w:rPr>
          <w:delText xml:space="preserve">less </w:delText>
        </w:r>
      </w:del>
      <w:ins w:id="921" w:author="Author">
        <w:r w:rsidR="009E3732" w:rsidRPr="00981E8B">
          <w:rPr>
            <w:rFonts w:ascii="Courier New" w:eastAsia="Times New Roman" w:hAnsi="Courier New" w:cs="Courier New"/>
            <w:color w:val="000000"/>
            <w:sz w:val="20"/>
            <w:szCs w:val="20"/>
          </w:rPr>
          <w:t xml:space="preserve">lower </w:t>
        </w:r>
      </w:ins>
      <w:r w:rsidRPr="00981E8B">
        <w:rPr>
          <w:rFonts w:ascii="Courier New" w:eastAsia="Times New Roman" w:hAnsi="Courier New" w:cs="Courier New"/>
          <w:color w:val="000000"/>
          <w:sz w:val="20"/>
          <w:szCs w:val="20"/>
        </w:rPr>
        <w:t xml:space="preserve">probability of being </w:t>
      </w:r>
      <w:del w:id="922" w:author="Author">
        <w:r w:rsidRPr="00981E8B" w:rsidDel="009E3732">
          <w:rPr>
            <w:rFonts w:ascii="Courier New" w:eastAsia="Times New Roman" w:hAnsi="Courier New" w:cs="Courier New"/>
            <w:color w:val="000000"/>
            <w:sz w:val="20"/>
            <w:szCs w:val="20"/>
          </w:rPr>
          <w:delText xml:space="preserve">itself </w:delText>
        </w:r>
      </w:del>
      <w:r w:rsidRPr="00981E8B">
        <w:rPr>
          <w:rFonts w:ascii="Courier New" w:eastAsia="Times New Roman" w:hAnsi="Courier New" w:cs="Courier New"/>
          <w:color w:val="000000"/>
          <w:sz w:val="20"/>
          <w:szCs w:val="20"/>
        </w:rPr>
        <w:t>mutated</w:t>
      </w:r>
      <w:ins w:id="923" w:author="Author">
        <w:r w:rsidR="009E3732" w:rsidRPr="00981E8B">
          <w:rPr>
            <w:rFonts w:ascii="Courier New" w:eastAsia="Times New Roman" w:hAnsi="Courier New" w:cs="Courier New"/>
            <w:color w:val="000000"/>
            <w:sz w:val="20"/>
            <w:szCs w:val="20"/>
          </w:rPr>
          <w:t xml:space="preserve"> itself</w:t>
        </w:r>
      </w:ins>
      <w:r w:rsidRPr="00981E8B">
        <w:rPr>
          <w:rFonts w:ascii="Courier New" w:eastAsia="Times New Roman" w:hAnsi="Courier New" w:cs="Courier New"/>
          <w:color w:val="000000"/>
          <w:sz w:val="20"/>
          <w:szCs w:val="20"/>
        </w:rPr>
        <w:t>. Mutations</w:t>
      </w:r>
      <w:ins w:id="924" w:author="Author">
        <w:r w:rsidR="009E3732" w:rsidRPr="00981E8B">
          <w:rPr>
            <w:rFonts w:ascii="Courier New" w:eastAsia="Times New Roman" w:hAnsi="Courier New" w:cs="Courier New"/>
            <w:color w:val="000000"/>
            <w:sz w:val="20"/>
            <w:szCs w:val="20"/>
          </w:rPr>
          <w:t xml:space="preserve"> </w:t>
        </w:r>
      </w:ins>
      <w:del w:id="925" w:author="Author">
        <w:r w:rsidRPr="00981E8B" w:rsidDel="009E3732">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are performed according to a constant uniform distribution. The initial mutation rates are randomly chosen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{Back1992a}</w:t>
      </w:r>
      <w:ins w:id="926" w:author="Author">
        <w:r w:rsidR="009E3732"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method has no parameter</w:t>
      </w:r>
      <w:ins w:id="927" w:author="Author">
        <w:r w:rsidR="009E3732"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Other approaches exist </w:t>
      </w:r>
      <w:del w:id="928" w:author="Author">
        <w:r w:rsidRPr="00981E8B" w:rsidDel="009E3732">
          <w:rPr>
            <w:rFonts w:ascii="Courier New" w:eastAsia="Times New Roman" w:hAnsi="Courier New" w:cs="Courier New"/>
            <w:color w:val="000000"/>
            <w:sz w:val="20"/>
            <w:szCs w:val="20"/>
          </w:rPr>
          <w:delText xml:space="preserve">to </w:delText>
        </w:r>
      </w:del>
      <w:ins w:id="929" w:author="Author">
        <w:r w:rsidR="009E3732"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introduc</w:t>
      </w:r>
      <w:ins w:id="930" w:author="Author">
        <w:r w:rsidR="009E3732" w:rsidRPr="00981E8B">
          <w:rPr>
            <w:rFonts w:ascii="Courier New" w:eastAsia="Times New Roman" w:hAnsi="Courier New" w:cs="Courier New"/>
            <w:color w:val="000000"/>
            <w:sz w:val="20"/>
            <w:szCs w:val="20"/>
          </w:rPr>
          <w:t>ing</w:t>
        </w:r>
      </w:ins>
      <w:del w:id="931" w:author="Author">
        <w:r w:rsidRPr="00981E8B" w:rsidDel="009E3732">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a self-adaptation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[see][]{Smith1997a, Deb1999, Deb2001a}.</w:t>
      </w:r>
    </w:p>
    <w:p w14:paraId="448CA65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2D631E4" w14:textId="52AFFCD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Change w:id="932" w:author="Author">
            <w:rPr>
              <w:rFonts w:ascii="Courier New" w:eastAsia="Times New Roman" w:hAnsi="Courier New" w:cs="Courier New"/>
              <w:sz w:val="20"/>
              <w:szCs w:val="20"/>
            </w:rPr>
          </w:rPrChange>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Individual adaptive search radius: </w:t>
      </w:r>
      <w:del w:id="933" w:author="Author">
        <w:r w:rsidRPr="00981E8B" w:rsidDel="009E3732">
          <w:rPr>
            <w:rFonts w:ascii="Courier New" w:eastAsia="Times New Roman" w:hAnsi="Courier New" w:cs="Courier New"/>
            <w:color w:val="000000"/>
            <w:sz w:val="20"/>
            <w:szCs w:val="20"/>
          </w:rPr>
          <w:delText xml:space="preserve">based </w:delText>
        </w:r>
      </w:del>
      <w:ins w:id="934" w:author="Author">
        <w:r w:rsidR="009E3732" w:rsidRPr="00981E8B">
          <w:rPr>
            <w:rFonts w:ascii="Courier New" w:eastAsia="Times New Roman" w:hAnsi="Courier New" w:cs="Courier New"/>
            <w:color w:val="000000"/>
            <w:sz w:val="20"/>
            <w:szCs w:val="20"/>
          </w:rPr>
          <w:t xml:space="preserve">Based </w:t>
        </w:r>
      </w:ins>
      <w:r w:rsidRPr="00981E8B">
        <w:rPr>
          <w:rFonts w:ascii="Courier New" w:eastAsia="Times New Roman" w:hAnsi="Courier New" w:cs="Courier New"/>
          <w:color w:val="000000"/>
          <w:sz w:val="20"/>
          <w:szCs w:val="20"/>
        </w:rPr>
        <w:t xml:space="preserve">on the ideas of </w:t>
      </w:r>
      <w:del w:id="935" w:author="Author">
        <w:r w:rsidRPr="00981E8B" w:rsidDel="00895776">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non-uniform mutation, we introduce</w:t>
      </w:r>
      <w:ins w:id="936" w:author="Author">
        <w:r w:rsidR="00895776" w:rsidRPr="00981E8B">
          <w:rPr>
            <w:rFonts w:ascii="Courier New" w:eastAsia="Times New Roman" w:hAnsi="Courier New" w:cs="Courier New"/>
            <w:color w:val="000000"/>
            <w:sz w:val="20"/>
            <w:szCs w:val="20"/>
          </w:rPr>
          <w:t xml:space="preserve"> </w:t>
        </w:r>
      </w:ins>
      <w:del w:id="937" w:author="Author">
        <w:r w:rsidRPr="00981E8B" w:rsidDel="00895776">
          <w:rPr>
            <w:rFonts w:ascii="Courier New" w:eastAsia="Times New Roman" w:hAnsi="Courier New" w:cs="Courier New"/>
            <w:color w:val="000000"/>
            <w:sz w:val="20"/>
            <w:szCs w:val="20"/>
          </w:rPr>
          <w:delText xml:space="preserve">d </w:delText>
        </w:r>
      </w:del>
      <w:r w:rsidRPr="00981E8B">
        <w:rPr>
          <w:rFonts w:ascii="Courier New" w:eastAsia="Times New Roman" w:hAnsi="Courier New" w:cs="Courier New"/>
          <w:color w:val="000000"/>
          <w:sz w:val="20"/>
          <w:szCs w:val="20"/>
        </w:rPr>
        <w:t xml:space="preserve">a search radius </w:t>
      </w:r>
      <w:del w:id="938" w:author="Author">
        <w:r w:rsidRPr="00981E8B" w:rsidDel="00895776">
          <w:rPr>
            <w:rFonts w:ascii="Courier New" w:eastAsia="Times New Roman" w:hAnsi="Courier New" w:cs="Courier New"/>
            <w:color w:val="000000"/>
            <w:sz w:val="20"/>
            <w:szCs w:val="20"/>
          </w:rPr>
          <w:delText xml:space="preserve">in </w:delText>
        </w:r>
      </w:del>
      <w:ins w:id="939" w:author="Author">
        <w:r w:rsidR="00895776"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 xml:space="preserve">the approach of individual adaptive mutation rates. This search radius </w:t>
      </w:r>
      <w:r w:rsidRPr="00981E8B">
        <w:rPr>
          <w:rFonts w:ascii="Courier New" w:eastAsia="Times New Roman" w:hAnsi="Courier New" w:cs="Courier New"/>
          <w:color w:val="008000"/>
          <w:sz w:val="20"/>
          <w:szCs w:val="20"/>
        </w:rPr>
        <w:t>$r_{a}$</w:t>
      </w:r>
      <w:r w:rsidRPr="00981E8B">
        <w:rPr>
          <w:rFonts w:ascii="Courier New" w:eastAsia="Times New Roman" w:hAnsi="Courier New" w:cs="Courier New"/>
          <w:color w:val="000000"/>
          <w:sz w:val="20"/>
          <w:szCs w:val="20"/>
        </w:rPr>
        <w:t>, bounded between zero and one (relative</w:t>
      </w:r>
      <w:del w:id="940" w:author="Author">
        <w:r w:rsidRPr="00981E8B" w:rsidDel="00895776">
          <w:rPr>
            <w:rFonts w:ascii="Courier New" w:eastAsia="Times New Roman" w:hAnsi="Courier New" w:cs="Courier New"/>
            <w:color w:val="000000"/>
            <w:sz w:val="20"/>
            <w:szCs w:val="20"/>
          </w:rPr>
          <w:delText>ly</w:delText>
        </w:r>
      </w:del>
      <w:r w:rsidRPr="00981E8B">
        <w:rPr>
          <w:rFonts w:ascii="Courier New" w:eastAsia="Times New Roman" w:hAnsi="Courier New" w:cs="Courier New"/>
          <w:color w:val="000000"/>
          <w:sz w:val="20"/>
          <w:szCs w:val="20"/>
        </w:rPr>
        <w:t xml:space="preserve"> to the parameter ranges), is also adaptive</w:t>
      </w:r>
      <w:ins w:id="941" w:author="Author">
        <w:r w:rsidR="00895776"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behaves similarly to the adaptive mutation rates. In order to separate its evolution from </w:t>
      </w:r>
      <w:del w:id="942" w:author="Author">
        <w:r w:rsidRPr="00981E8B" w:rsidDel="00895776">
          <w:rPr>
            <w:rFonts w:ascii="Courier New" w:eastAsia="Times New Roman" w:hAnsi="Courier New" w:cs="Courier New"/>
            <w:color w:val="000000"/>
            <w:sz w:val="20"/>
            <w:szCs w:val="20"/>
          </w:rPr>
          <w:delText>the one</w:delText>
        </w:r>
      </w:del>
      <w:ins w:id="943" w:author="Author">
        <w:r w:rsidR="00895776" w:rsidRPr="00981E8B">
          <w:rPr>
            <w:rFonts w:ascii="Courier New" w:eastAsia="Times New Roman" w:hAnsi="Courier New" w:cs="Courier New"/>
            <w:color w:val="000000"/>
            <w:sz w:val="20"/>
            <w:szCs w:val="20"/>
          </w:rPr>
          <w:t>that</w:t>
        </w:r>
      </w:ins>
      <w:r w:rsidRPr="00981E8B">
        <w:rPr>
          <w:rFonts w:ascii="Courier New" w:eastAsia="Times New Roman" w:hAnsi="Courier New" w:cs="Courier New"/>
          <w:color w:val="000000"/>
          <w:sz w:val="20"/>
          <w:szCs w:val="20"/>
        </w:rPr>
        <w:t xml:space="preserve"> of the mutation rate, its own value is also considered as a self-mutation rate </w:t>
      </w:r>
      <w:del w:id="944" w:author="Author">
        <w:r w:rsidRPr="00981E8B" w:rsidDel="00895776">
          <w:rPr>
            <w:rFonts w:ascii="Courier New" w:eastAsia="Times New Roman" w:hAnsi="Courier New" w:cs="Courier New"/>
            <w:color w:val="000000"/>
            <w:sz w:val="20"/>
            <w:szCs w:val="20"/>
          </w:rPr>
          <w:delText xml:space="preserve">to </w:delText>
        </w:r>
      </w:del>
      <w:ins w:id="945" w:author="Author">
        <w:r w:rsidR="00895776"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eventually </w:t>
      </w:r>
      <w:del w:id="946" w:author="Author">
        <w:r w:rsidRPr="00981E8B" w:rsidDel="00895776">
          <w:rPr>
            <w:rFonts w:ascii="Courier New" w:eastAsia="Times New Roman" w:hAnsi="Courier New" w:cs="Courier New"/>
            <w:color w:val="000000"/>
            <w:sz w:val="20"/>
            <w:szCs w:val="20"/>
          </w:rPr>
          <w:delText>mutat</w:delText>
        </w:r>
      </w:del>
      <w:ins w:id="947" w:author="Author">
        <w:r w:rsidR="00895776" w:rsidRPr="00981E8B">
          <w:rPr>
            <w:rFonts w:ascii="Courier New" w:eastAsia="Times New Roman" w:hAnsi="Courier New" w:cs="Courier New"/>
            <w:color w:val="000000"/>
            <w:sz w:val="20"/>
            <w:szCs w:val="20"/>
          </w:rPr>
          <w:t>mutating</w:t>
        </w:r>
      </w:ins>
      <w:del w:id="948" w:author="Author">
        <w:r w:rsidRPr="00981E8B" w:rsidDel="00895776">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before being used as a normalized search radius. The value of a mutated gene is given by the following equation, which is a simplification of the non-uniform mutation:</w:t>
      </w:r>
    </w:p>
    <w:p w14:paraId="4E44F3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463704B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g_{n}^{'} = </w:t>
      </w:r>
    </w:p>
    <w:p w14:paraId="47BD240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l} </w:t>
      </w:r>
    </w:p>
    <w:p w14:paraId="3E1C96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\left(b_{n}-g_{n}\right) r_{2} r_{a} &amp; if \; r_{1} &lt; 0.5 \\</w:t>
      </w:r>
    </w:p>
    <w:p w14:paraId="69D904F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\left(g_{n}-a_{n}\right) r_{2} r_{a} &amp; if \; r_{1} \geq 0.5 \\</w:t>
      </w:r>
    </w:p>
    <w:p w14:paraId="45A0FD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4C22774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label{eq:adaptive_search_radius_mutation}</w:t>
      </w:r>
    </w:p>
    <w:p w14:paraId="61476FE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0C9CF432" w14:textId="4378FAA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$r_{1}$</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$r_{2}$</w:t>
      </w:r>
      <w:r w:rsidRPr="00981E8B">
        <w:rPr>
          <w:rFonts w:ascii="Courier New" w:eastAsia="Times New Roman" w:hAnsi="Courier New" w:cs="Courier New"/>
          <w:color w:val="000000"/>
          <w:sz w:val="20"/>
          <w:szCs w:val="20"/>
        </w:rPr>
        <w:t xml:space="preserve"> are randomly selected, such as in </w:t>
      </w:r>
      <w:del w:id="949" w:author="Author">
        <w:r w:rsidRPr="00981E8B" w:rsidDel="00060B0F">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non-uniform mutation. </w:t>
      </w:r>
      <w:ins w:id="950" w:author="Author">
        <w:r w:rsidR="00060B0F" w:rsidRPr="00981E8B">
          <w:rPr>
            <w:rFonts w:ascii="Courier New" w:eastAsia="Times New Roman" w:hAnsi="Courier New" w:cs="Courier New"/>
            <w:color w:val="000000"/>
            <w:sz w:val="20"/>
            <w:szCs w:val="20"/>
          </w:rPr>
          <w:t xml:space="preserve">Therefore, </w:t>
        </w:r>
      </w:ins>
      <w:del w:id="951" w:author="Author">
        <w:r w:rsidRPr="00981E8B" w:rsidDel="00060B0F">
          <w:rPr>
            <w:rFonts w:ascii="Courier New" w:eastAsia="Times New Roman" w:hAnsi="Courier New" w:cs="Courier New"/>
            <w:color w:val="000000"/>
            <w:sz w:val="20"/>
            <w:szCs w:val="20"/>
          </w:rPr>
          <w:delText>N</w:delText>
        </w:r>
      </w:del>
      <w:ins w:id="952" w:author="Author">
        <w:r w:rsidR="00060B0F" w:rsidRPr="00981E8B">
          <w:rPr>
            <w:rFonts w:ascii="Courier New" w:eastAsia="Times New Roman" w:hAnsi="Courier New" w:cs="Courier New"/>
            <w:color w:val="000000"/>
            <w:sz w:val="20"/>
            <w:szCs w:val="20"/>
          </w:rPr>
          <w:t>n</w:t>
        </w:r>
      </w:ins>
      <w:r w:rsidRPr="00981E8B">
        <w:rPr>
          <w:rFonts w:ascii="Courier New" w:eastAsia="Times New Roman" w:hAnsi="Courier New" w:cs="Courier New"/>
          <w:color w:val="000000"/>
          <w:sz w:val="20"/>
          <w:szCs w:val="20"/>
        </w:rPr>
        <w:t xml:space="preserve">o external parameter is </w:t>
      </w:r>
      <w:del w:id="953" w:author="Author">
        <w:r w:rsidRPr="00981E8B" w:rsidDel="00060B0F">
          <w:rPr>
            <w:rFonts w:ascii="Courier New" w:eastAsia="Times New Roman" w:hAnsi="Courier New" w:cs="Courier New"/>
            <w:color w:val="000000"/>
            <w:sz w:val="20"/>
            <w:szCs w:val="20"/>
          </w:rPr>
          <w:delText xml:space="preserve">therefore </w:delText>
        </w:r>
      </w:del>
      <w:r w:rsidRPr="00981E8B">
        <w:rPr>
          <w:rFonts w:ascii="Courier New" w:eastAsia="Times New Roman" w:hAnsi="Courier New" w:cs="Courier New"/>
          <w:color w:val="000000"/>
          <w:sz w:val="20"/>
          <w:szCs w:val="20"/>
        </w:rPr>
        <w:t>necessary.</w:t>
      </w:r>
    </w:p>
    <w:p w14:paraId="7C50DE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579B6BB" w14:textId="6CA2719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Chromosome of adaptive mutation rate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[or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{n adaptative mutation rate},][]{Back1992a}: </w:t>
      </w:r>
      <w:del w:id="954" w:author="Author">
        <w:r w:rsidRPr="00981E8B" w:rsidDel="00060B0F">
          <w:rPr>
            <w:rFonts w:ascii="Courier New" w:eastAsia="Times New Roman" w:hAnsi="Courier New" w:cs="Courier New"/>
            <w:color w:val="000000"/>
            <w:sz w:val="20"/>
            <w:szCs w:val="20"/>
          </w:rPr>
          <w:delText xml:space="preserve">analogously </w:delText>
        </w:r>
      </w:del>
      <w:ins w:id="955" w:author="Author">
        <w:r w:rsidR="00060B0F" w:rsidRPr="00981E8B">
          <w:rPr>
            <w:rFonts w:ascii="Courier New" w:eastAsia="Times New Roman" w:hAnsi="Courier New" w:cs="Courier New"/>
            <w:color w:val="000000"/>
            <w:sz w:val="20"/>
            <w:szCs w:val="20"/>
          </w:rPr>
          <w:t xml:space="preserve">Analogously </w:t>
        </w:r>
      </w:ins>
      <w:r w:rsidRPr="00981E8B">
        <w:rPr>
          <w:rFonts w:ascii="Courier New" w:eastAsia="Times New Roman" w:hAnsi="Courier New" w:cs="Courier New"/>
          <w:color w:val="000000"/>
          <w:sz w:val="20"/>
          <w:szCs w:val="20"/>
        </w:rPr>
        <w:t xml:space="preserve">to the individual adaptive mutation rate, this approach leaves the control of the evolution rate to </w:t>
      </w:r>
      <w:del w:id="956" w:author="Author">
        <w:r w:rsidRPr="00981E8B" w:rsidDel="00060B0F">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individuals</w:t>
      </w:r>
      <w:del w:id="957" w:author="Author">
        <w:r w:rsidRPr="00981E8B" w:rsidDel="00060B0F">
          <w:rPr>
            <w:rFonts w:ascii="Courier New" w:eastAsia="Times New Roman" w:hAnsi="Courier New" w:cs="Courier New"/>
            <w:color w:val="000000"/>
            <w:sz w:val="20"/>
            <w:szCs w:val="20"/>
          </w:rPr>
          <w:delText xml:space="preserve"> themselves</w:delText>
        </w:r>
      </w:del>
      <w:r w:rsidRPr="00981E8B">
        <w:rPr>
          <w:rFonts w:ascii="Courier New" w:eastAsia="Times New Roman" w:hAnsi="Courier New" w:cs="Courier New"/>
          <w:color w:val="000000"/>
          <w:sz w:val="20"/>
          <w:szCs w:val="20"/>
        </w:rPr>
        <w:t xml:space="preserve">. The difference here is that each gene has a specific mutation rate. The main advantage is that the automatic tuning of the mutation can be </w:t>
      </w:r>
      <w:ins w:id="958" w:author="Author">
        <w:r w:rsidR="00060B0F" w:rsidRPr="00981E8B">
          <w:rPr>
            <w:rFonts w:ascii="Courier New" w:eastAsia="Times New Roman" w:hAnsi="Courier New" w:cs="Courier New"/>
            <w:color w:val="000000"/>
            <w:sz w:val="20"/>
            <w:szCs w:val="20"/>
          </w:rPr>
          <w:t xml:space="preserve">made </w:t>
        </w:r>
      </w:ins>
      <w:r w:rsidRPr="00981E8B">
        <w:rPr>
          <w:rFonts w:ascii="Courier New" w:eastAsia="Times New Roman" w:hAnsi="Courier New" w:cs="Courier New"/>
          <w:color w:val="000000"/>
          <w:sz w:val="20"/>
          <w:szCs w:val="20"/>
        </w:rPr>
        <w:t xml:space="preserve">much more precise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{Smith1997a}. </w:t>
      </w:r>
      <w:ins w:id="959" w:author="Author">
        <w:r w:rsidR="00060B0F" w:rsidRPr="00981E8B">
          <w:rPr>
            <w:rFonts w:ascii="Courier New" w:eastAsia="Times New Roman" w:hAnsi="Courier New" w:cs="Courier New"/>
            <w:color w:val="000000"/>
            <w:sz w:val="20"/>
            <w:szCs w:val="20"/>
          </w:rPr>
          <w:t xml:space="preserve">Thus, </w:t>
        </w:r>
      </w:ins>
      <w:del w:id="960" w:author="Author">
        <w:r w:rsidRPr="00981E8B" w:rsidDel="00060B0F">
          <w:rPr>
            <w:rFonts w:ascii="Courier New" w:eastAsia="Times New Roman" w:hAnsi="Courier New" w:cs="Courier New"/>
            <w:color w:val="000000"/>
            <w:sz w:val="20"/>
            <w:szCs w:val="20"/>
          </w:rPr>
          <w:delText>A</w:delText>
        </w:r>
      </w:del>
      <w:ins w:id="961" w:author="Author">
        <w:r w:rsidR="00060B0F" w:rsidRPr="00981E8B">
          <w:rPr>
            <w:rFonts w:ascii="Courier New" w:eastAsia="Times New Roman" w:hAnsi="Courier New" w:cs="Courier New"/>
            <w:color w:val="000000"/>
            <w:sz w:val="20"/>
            <w:szCs w:val="20"/>
          </w:rPr>
          <w:t>a</w:t>
        </w:r>
      </w:ins>
      <w:r w:rsidRPr="00981E8B">
        <w:rPr>
          <w:rFonts w:ascii="Courier New" w:eastAsia="Times New Roman" w:hAnsi="Courier New" w:cs="Courier New"/>
          <w:color w:val="000000"/>
          <w:sz w:val="20"/>
          <w:szCs w:val="20"/>
        </w:rPr>
        <w:t xml:space="preserve"> second chromosome containing the mutation rate for each gene of the first chromosome </w:t>
      </w:r>
      <w:del w:id="962" w:author="Author">
        <w:r w:rsidRPr="00981E8B" w:rsidDel="00060B0F">
          <w:rPr>
            <w:rFonts w:ascii="Courier New" w:eastAsia="Times New Roman" w:hAnsi="Courier New" w:cs="Courier New"/>
            <w:color w:val="000000"/>
            <w:sz w:val="20"/>
            <w:szCs w:val="20"/>
          </w:rPr>
          <w:delText xml:space="preserve">was </w:delText>
        </w:r>
      </w:del>
      <w:ins w:id="963" w:author="Author">
        <w:r w:rsidR="00060B0F" w:rsidRPr="00981E8B">
          <w:rPr>
            <w:rFonts w:ascii="Courier New" w:eastAsia="Times New Roman" w:hAnsi="Courier New" w:cs="Courier New"/>
            <w:color w:val="000000"/>
            <w:sz w:val="20"/>
            <w:szCs w:val="20"/>
          </w:rPr>
          <w:t xml:space="preserve">is </w:t>
        </w:r>
      </w:ins>
      <w:del w:id="964" w:author="Author">
        <w:r w:rsidRPr="00981E8B" w:rsidDel="00060B0F">
          <w:rPr>
            <w:rFonts w:ascii="Courier New" w:eastAsia="Times New Roman" w:hAnsi="Courier New" w:cs="Courier New"/>
            <w:color w:val="000000"/>
            <w:sz w:val="20"/>
            <w:szCs w:val="20"/>
          </w:rPr>
          <w:delText xml:space="preserve">therefore </w:delText>
        </w:r>
      </w:del>
      <w:r w:rsidRPr="00981E8B">
        <w:rPr>
          <w:rFonts w:ascii="Courier New" w:eastAsia="Times New Roman" w:hAnsi="Courier New" w:cs="Courier New"/>
          <w:color w:val="000000"/>
          <w:sz w:val="20"/>
          <w:szCs w:val="20"/>
        </w:rPr>
        <w:t xml:space="preserve">considered. The operations of mutation and self-mutation are similar to the case of the individual adaptive mutation rate, but </w:t>
      </w:r>
      <w:ins w:id="965" w:author="Author">
        <w:r w:rsidR="00060B0F" w:rsidRPr="00981E8B">
          <w:rPr>
            <w:rFonts w:ascii="Courier New" w:eastAsia="Times New Roman" w:hAnsi="Courier New" w:cs="Courier New"/>
            <w:color w:val="000000"/>
            <w:sz w:val="20"/>
            <w:szCs w:val="20"/>
          </w:rPr>
          <w:t xml:space="preserve">proceed </w:t>
        </w:r>
      </w:ins>
      <w:r w:rsidRPr="00981E8B">
        <w:rPr>
          <w:rFonts w:ascii="Courier New" w:eastAsia="Times New Roman" w:hAnsi="Courier New" w:cs="Courier New"/>
          <w:color w:val="000000"/>
          <w:sz w:val="20"/>
          <w:szCs w:val="20"/>
        </w:rPr>
        <w:t xml:space="preserve">in a distributed </w:t>
      </w:r>
      <w:del w:id="966" w:author="Author">
        <w:r w:rsidRPr="00981E8B" w:rsidDel="00060B0F">
          <w:rPr>
            <w:rFonts w:ascii="Courier New" w:eastAsia="Times New Roman" w:hAnsi="Courier New" w:cs="Courier New"/>
            <w:color w:val="000000"/>
            <w:sz w:val="20"/>
            <w:szCs w:val="20"/>
          </w:rPr>
          <w:delText>way</w:delText>
        </w:r>
      </w:del>
      <w:ins w:id="967" w:author="Author">
        <w:r w:rsidR="00060B0F" w:rsidRPr="00981E8B">
          <w:rPr>
            <w:rFonts w:ascii="Courier New" w:eastAsia="Times New Roman" w:hAnsi="Courier New" w:cs="Courier New"/>
            <w:color w:val="000000"/>
            <w:sz w:val="20"/>
            <w:szCs w:val="20"/>
          </w:rPr>
          <w:t>manner</w:t>
        </w:r>
      </w:ins>
      <w:del w:id="968" w:author="Author">
        <w:r w:rsidRPr="00981E8B" w:rsidDel="00060B0F">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within the chromosome. Moreover, the same crossover operations are applied to this new chromosome</w:t>
      </w:r>
      <w:del w:id="969" w:author="Author">
        <w:r w:rsidRPr="00981E8B" w:rsidDel="00060B0F">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as </w:t>
      </w:r>
      <w:del w:id="970" w:author="Author">
        <w:r w:rsidRPr="00981E8B" w:rsidDel="00060B0F">
          <w:rPr>
            <w:rFonts w:ascii="Courier New" w:eastAsia="Times New Roman" w:hAnsi="Courier New" w:cs="Courier New"/>
            <w:color w:val="000000"/>
            <w:sz w:val="20"/>
            <w:szCs w:val="20"/>
          </w:rPr>
          <w:delText xml:space="preserve">those applied </w:delText>
        </w:r>
      </w:del>
      <w:r w:rsidRPr="00981E8B">
        <w:rPr>
          <w:rFonts w:ascii="Courier New" w:eastAsia="Times New Roman" w:hAnsi="Courier New" w:cs="Courier New"/>
          <w:color w:val="000000"/>
          <w:sz w:val="20"/>
          <w:szCs w:val="20"/>
        </w:rPr>
        <w:t xml:space="preserve">to the main chromosome, and </w:t>
      </w:r>
      <w:del w:id="971" w:author="Author">
        <w:r w:rsidRPr="00981E8B" w:rsidDel="00060B0F">
          <w:rPr>
            <w:rFonts w:ascii="Courier New" w:eastAsia="Times New Roman" w:hAnsi="Courier New" w:cs="Courier New"/>
            <w:color w:val="000000"/>
            <w:sz w:val="20"/>
            <w:szCs w:val="20"/>
          </w:rPr>
          <w:delText xml:space="preserve">this </w:delText>
        </w:r>
      </w:del>
      <w:r w:rsidRPr="00981E8B">
        <w:rPr>
          <w:rFonts w:ascii="Courier New" w:eastAsia="Times New Roman" w:hAnsi="Courier New" w:cs="Courier New"/>
          <w:color w:val="000000"/>
          <w:sz w:val="20"/>
          <w:szCs w:val="20"/>
        </w:rPr>
        <w:t xml:space="preserve">for the same crossing points. Thus, during an exchange of genes, children also inherit the mutation rates specific </w:t>
      </w:r>
      <w:del w:id="972" w:author="Author">
        <w:r w:rsidRPr="00981E8B" w:rsidDel="00060B0F">
          <w:rPr>
            <w:rFonts w:ascii="Courier New" w:eastAsia="Times New Roman" w:hAnsi="Courier New" w:cs="Courier New"/>
            <w:color w:val="000000"/>
            <w:sz w:val="20"/>
            <w:szCs w:val="20"/>
          </w:rPr>
          <w:delText xml:space="preserve">for </w:delText>
        </w:r>
      </w:del>
      <w:ins w:id="973" w:author="Author">
        <w:r w:rsidR="00060B0F"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each of these genes.</w:t>
      </w:r>
    </w:p>
    <w:p w14:paraId="696401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CA0DFE1" w14:textId="53EE628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Chromosome of adaptive search radius: </w:t>
      </w:r>
      <w:del w:id="974" w:author="Author">
        <w:r w:rsidRPr="00981E8B" w:rsidDel="00060B0F">
          <w:rPr>
            <w:rFonts w:ascii="Courier New" w:eastAsia="Times New Roman" w:hAnsi="Courier New" w:cs="Courier New"/>
            <w:color w:val="000000"/>
            <w:sz w:val="20"/>
            <w:szCs w:val="20"/>
          </w:rPr>
          <w:delText xml:space="preserve">in </w:delText>
        </w:r>
      </w:del>
      <w:ins w:id="975" w:author="Author">
        <w:r w:rsidR="00060B0F"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this operator, we combine</w:t>
      </w:r>
      <w:del w:id="976" w:author="Author">
        <w:r w:rsidRPr="00981E8B" w:rsidDel="00060B0F">
          <w:rPr>
            <w:rFonts w:ascii="Courier New" w:eastAsia="Times New Roman" w:hAnsi="Courier New" w:cs="Courier New"/>
            <w:color w:val="000000"/>
            <w:sz w:val="20"/>
            <w:szCs w:val="20"/>
          </w:rPr>
          <w:delText>d</w:delText>
        </w:r>
      </w:del>
      <w:r w:rsidRPr="00981E8B">
        <w:rPr>
          <w:rFonts w:ascii="Courier New" w:eastAsia="Times New Roman" w:hAnsi="Courier New" w:cs="Courier New"/>
          <w:color w:val="000000"/>
          <w:sz w:val="20"/>
          <w:szCs w:val="20"/>
        </w:rPr>
        <w:t xml:space="preserve"> the operations of the chromosome of adaptive mutation rate </w:t>
      </w:r>
      <w:del w:id="977" w:author="Author">
        <w:r w:rsidRPr="00981E8B" w:rsidDel="00060B0F">
          <w:rPr>
            <w:rFonts w:ascii="Courier New" w:eastAsia="Times New Roman" w:hAnsi="Courier New" w:cs="Courier New"/>
            <w:color w:val="000000"/>
            <w:sz w:val="20"/>
            <w:szCs w:val="20"/>
          </w:rPr>
          <w:delText xml:space="preserve">to </w:delText>
        </w:r>
      </w:del>
      <w:ins w:id="978" w:author="Author">
        <w:r w:rsidR="00060B0F" w:rsidRPr="00981E8B">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the adaptive search radius approach. Similarly, an individual has three chromosomes</w:t>
      </w:r>
      <w:ins w:id="979" w:author="Author">
        <w:r w:rsidR="00060B0F" w:rsidRPr="00981E8B">
          <w:rPr>
            <w:rFonts w:ascii="Courier New" w:eastAsia="Times New Roman" w:hAnsi="Courier New" w:cs="Courier New"/>
            <w:color w:val="000000"/>
            <w:sz w:val="20"/>
            <w:szCs w:val="20"/>
          </w:rPr>
          <w:t>.</w:t>
        </w:r>
      </w:ins>
      <w:del w:id="980" w:author="Author">
        <w:r w:rsidRPr="00981E8B" w:rsidDel="00060B0F">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981" w:author="Author">
        <w:r w:rsidRPr="00981E8B" w:rsidDel="00060B0F">
          <w:rPr>
            <w:rFonts w:ascii="Courier New" w:eastAsia="Times New Roman" w:hAnsi="Courier New" w:cs="Courier New"/>
            <w:color w:val="000000"/>
            <w:sz w:val="20"/>
            <w:szCs w:val="20"/>
          </w:rPr>
          <w:delText xml:space="preserve">the </w:delText>
        </w:r>
      </w:del>
      <w:ins w:id="982" w:author="Author">
        <w:r w:rsidR="00060B0F"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first contain</w:t>
      </w:r>
      <w:ins w:id="983" w:author="Author">
        <w:r w:rsidR="00060B0F" w:rsidRPr="00981E8B">
          <w:rPr>
            <w:rFonts w:ascii="Courier New" w:eastAsia="Times New Roman" w:hAnsi="Courier New" w:cs="Courier New"/>
            <w:color w:val="000000"/>
            <w:sz w:val="20"/>
            <w:szCs w:val="20"/>
          </w:rPr>
          <w:t>s</w:t>
        </w:r>
      </w:ins>
      <w:del w:id="984" w:author="Author">
        <w:r w:rsidRPr="00981E8B" w:rsidDel="00060B0F">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the values to be optimized, the second the distributed mutation rate, and the </w:t>
      </w:r>
      <w:del w:id="985" w:author="Author">
        <w:r w:rsidRPr="00981E8B" w:rsidDel="00060B0F">
          <w:rPr>
            <w:rFonts w:ascii="Courier New" w:eastAsia="Times New Roman" w:hAnsi="Courier New" w:cs="Courier New"/>
            <w:color w:val="000000"/>
            <w:sz w:val="20"/>
            <w:szCs w:val="20"/>
          </w:rPr>
          <w:delText>last one,</w:delText>
        </w:r>
      </w:del>
      <w:ins w:id="986" w:author="Author">
        <w:r w:rsidR="00060B0F" w:rsidRPr="00981E8B">
          <w:rPr>
            <w:rFonts w:ascii="Courier New" w:eastAsia="Times New Roman" w:hAnsi="Courier New" w:cs="Courier New"/>
            <w:color w:val="000000"/>
            <w:sz w:val="20"/>
            <w:szCs w:val="20"/>
          </w:rPr>
          <w:t>third</w:t>
        </w:r>
      </w:ins>
      <w:r w:rsidRPr="00981E8B">
        <w:rPr>
          <w:rFonts w:ascii="Courier New" w:eastAsia="Times New Roman" w:hAnsi="Courier New" w:cs="Courier New"/>
          <w:color w:val="000000"/>
          <w:sz w:val="20"/>
          <w:szCs w:val="20"/>
        </w:rPr>
        <w:t xml:space="preserve"> the distributed search radius. Again, no external parameter is required.</w:t>
      </w:r>
    </w:p>
    <w:p w14:paraId="02B97D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1162B03" w14:textId="57665B0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Multi-scale mutation: </w:t>
      </w:r>
      <w:del w:id="987" w:author="Author">
        <w:r w:rsidRPr="00981E8B" w:rsidDel="00060B0F">
          <w:rPr>
            <w:rFonts w:ascii="Courier New" w:eastAsia="Times New Roman" w:hAnsi="Courier New" w:cs="Courier New"/>
            <w:color w:val="000000"/>
            <w:sz w:val="20"/>
            <w:szCs w:val="20"/>
          </w:rPr>
          <w:delText>finally</w:delText>
        </w:r>
      </w:del>
      <w:ins w:id="988" w:author="Author">
        <w:r w:rsidR="00060B0F" w:rsidRPr="00981E8B">
          <w:rPr>
            <w:rFonts w:ascii="Courier New" w:eastAsia="Times New Roman" w:hAnsi="Courier New" w:cs="Courier New"/>
            <w:color w:val="000000"/>
            <w:sz w:val="20"/>
            <w:szCs w:val="20"/>
          </w:rPr>
          <w:t>Finally</w:t>
        </w:r>
      </w:ins>
      <w:r w:rsidRPr="00981E8B">
        <w:rPr>
          <w:rFonts w:ascii="Courier New" w:eastAsia="Times New Roman" w:hAnsi="Courier New" w:cs="Courier New"/>
          <w:color w:val="000000"/>
          <w:sz w:val="20"/>
          <w:szCs w:val="20"/>
        </w:rPr>
        <w:t>, we develop</w:t>
      </w:r>
      <w:del w:id="989" w:author="Author">
        <w:r w:rsidRPr="00981E8B" w:rsidDel="00060B0F">
          <w:rPr>
            <w:rFonts w:ascii="Courier New" w:eastAsia="Times New Roman" w:hAnsi="Courier New" w:cs="Courier New"/>
            <w:color w:val="000000"/>
            <w:sz w:val="20"/>
            <w:szCs w:val="20"/>
          </w:rPr>
          <w:delText>ed</w:delText>
        </w:r>
      </w:del>
      <w:r w:rsidRPr="00981E8B">
        <w:rPr>
          <w:rFonts w:ascii="Courier New" w:eastAsia="Times New Roman" w:hAnsi="Courier New" w:cs="Courier New"/>
          <w:color w:val="000000"/>
          <w:sz w:val="20"/>
          <w:szCs w:val="20"/>
        </w:rPr>
        <w:t xml:space="preserve"> another approach that is also based on the search radius concept. However, </w:t>
      </w:r>
      <w:commentRangeStart w:id="990"/>
      <w:ins w:id="991" w:author="Author">
        <w:r w:rsidR="00060B0F" w:rsidRPr="00981E8B">
          <w:rPr>
            <w:rFonts w:ascii="Courier New" w:eastAsia="Times New Roman" w:hAnsi="Courier New" w:cs="Courier New"/>
            <w:color w:val="000000"/>
            <w:sz w:val="20"/>
            <w:szCs w:val="20"/>
          </w:rPr>
          <w:t xml:space="preserve">in this one </w:t>
        </w:r>
      </w:ins>
      <w:r w:rsidRPr="00981E8B">
        <w:rPr>
          <w:rFonts w:ascii="Courier New" w:eastAsia="Times New Roman" w:hAnsi="Courier New" w:cs="Courier New"/>
          <w:color w:val="000000"/>
          <w:sz w:val="20"/>
          <w:szCs w:val="20"/>
        </w:rPr>
        <w:t xml:space="preserve">the </w:t>
      </w:r>
      <w:del w:id="992" w:author="Author">
        <w:r w:rsidRPr="00981E8B" w:rsidDel="00060B0F">
          <w:rPr>
            <w:rFonts w:ascii="Courier New" w:eastAsia="Times New Roman" w:hAnsi="Courier New" w:cs="Courier New"/>
            <w:color w:val="000000"/>
            <w:sz w:val="20"/>
            <w:szCs w:val="20"/>
          </w:rPr>
          <w:delText xml:space="preserve">latter </w:delText>
        </w:r>
      </w:del>
      <w:ins w:id="993" w:author="Author">
        <w:r w:rsidR="00060B0F" w:rsidRPr="00981E8B">
          <w:rPr>
            <w:rFonts w:ascii="Courier New" w:eastAsia="Times New Roman" w:hAnsi="Courier New" w:cs="Courier New"/>
            <w:color w:val="000000"/>
            <w:sz w:val="20"/>
            <w:szCs w:val="20"/>
          </w:rPr>
          <w:t xml:space="preserve">rate </w:t>
        </w:r>
      </w:ins>
      <w:del w:id="994" w:author="Author">
        <w:r w:rsidRPr="00981E8B" w:rsidDel="00060B0F">
          <w:rPr>
            <w:rFonts w:ascii="Courier New" w:eastAsia="Times New Roman" w:hAnsi="Courier New" w:cs="Courier New"/>
            <w:color w:val="000000"/>
            <w:sz w:val="20"/>
            <w:szCs w:val="20"/>
          </w:rPr>
          <w:delText xml:space="preserve">is </w:delText>
        </w:r>
      </w:del>
      <w:ins w:id="995" w:author="Author">
        <w:r w:rsidR="00060B0F" w:rsidRPr="00981E8B">
          <w:rPr>
            <w:rFonts w:ascii="Courier New" w:eastAsia="Times New Roman" w:hAnsi="Courier New" w:cs="Courier New"/>
            <w:color w:val="000000"/>
            <w:sz w:val="20"/>
            <w:szCs w:val="20"/>
          </w:rPr>
          <w:t xml:space="preserve">does </w:t>
        </w:r>
      </w:ins>
      <w:r w:rsidRPr="00981E8B">
        <w:rPr>
          <w:rFonts w:ascii="Courier New" w:eastAsia="Times New Roman" w:hAnsi="Courier New" w:cs="Courier New"/>
          <w:color w:val="000000"/>
          <w:sz w:val="20"/>
          <w:szCs w:val="20"/>
        </w:rPr>
        <w:t>not decreas</w:t>
      </w:r>
      <w:ins w:id="996" w:author="Author">
        <w:r w:rsidR="00060B0F" w:rsidRPr="00981E8B">
          <w:rPr>
            <w:rFonts w:ascii="Courier New" w:eastAsia="Times New Roman" w:hAnsi="Courier New" w:cs="Courier New"/>
            <w:color w:val="000000"/>
            <w:sz w:val="20"/>
            <w:szCs w:val="20"/>
          </w:rPr>
          <w:t>e</w:t>
        </w:r>
      </w:ins>
      <w:del w:id="997" w:author="Author">
        <w:r w:rsidRPr="00981E8B" w:rsidDel="00060B0F">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with time</w:t>
      </w:r>
      <w:commentRangeEnd w:id="990"/>
      <w:r w:rsidR="00060B0F" w:rsidRPr="00981E8B">
        <w:rPr>
          <w:rStyle w:val="CommentReference"/>
        </w:rPr>
        <w:commentReference w:id="990"/>
      </w:r>
      <w:r w:rsidRPr="00981E8B">
        <w:rPr>
          <w:rFonts w:ascii="Courier New" w:eastAsia="Times New Roman" w:hAnsi="Courier New" w:cs="Courier New"/>
          <w:color w:val="000000"/>
          <w:sz w:val="20"/>
          <w:szCs w:val="20"/>
        </w:rPr>
        <w:t xml:space="preserve">. Methods based on a reduction of the mutation rate or radius simulate a transition from the exploration phase to the exploitation </w:t>
      </w:r>
      <w:del w:id="998" w:author="Author">
        <w:r w:rsidRPr="00981E8B" w:rsidDel="00060B0F">
          <w:rPr>
            <w:rFonts w:ascii="Courier New" w:eastAsia="Times New Roman" w:hAnsi="Courier New" w:cs="Courier New"/>
            <w:color w:val="000000"/>
            <w:sz w:val="20"/>
            <w:szCs w:val="20"/>
          </w:rPr>
          <w:delText>one</w:delText>
        </w:r>
      </w:del>
      <w:ins w:id="999" w:author="Author">
        <w:r w:rsidR="00060B0F" w:rsidRPr="00981E8B">
          <w:rPr>
            <w:rFonts w:ascii="Courier New" w:eastAsia="Times New Roman" w:hAnsi="Courier New" w:cs="Courier New"/>
            <w:color w:val="000000"/>
            <w:sz w:val="20"/>
            <w:szCs w:val="20"/>
          </w:rPr>
          <w:t>phase</w:t>
        </w:r>
      </w:ins>
      <w:r w:rsidRPr="00981E8B">
        <w:rPr>
          <w:rFonts w:ascii="Courier New" w:eastAsia="Times New Roman" w:hAnsi="Courier New" w:cs="Courier New"/>
          <w:color w:val="000000"/>
          <w:sz w:val="20"/>
          <w:szCs w:val="20"/>
        </w:rPr>
        <w:t xml:space="preserve">. </w:t>
      </w:r>
      <w:ins w:id="1000" w:author="Author">
        <w:r w:rsidR="00060B0F" w:rsidRPr="00981E8B">
          <w:rPr>
            <w:rFonts w:ascii="Courier New" w:eastAsia="Times New Roman" w:hAnsi="Courier New" w:cs="Courier New"/>
            <w:color w:val="000000"/>
            <w:sz w:val="20"/>
            <w:szCs w:val="20"/>
          </w:rPr>
          <w:t xml:space="preserve">Here, </w:t>
        </w:r>
      </w:ins>
      <w:del w:id="1001" w:author="Author">
        <w:r w:rsidRPr="00981E8B" w:rsidDel="00060B0F">
          <w:rPr>
            <w:rFonts w:ascii="Courier New" w:eastAsia="Times New Roman" w:hAnsi="Courier New" w:cs="Courier New"/>
            <w:color w:val="000000"/>
            <w:sz w:val="20"/>
            <w:szCs w:val="20"/>
          </w:rPr>
          <w:delText xml:space="preserve">The </w:delText>
        </w:r>
      </w:del>
      <w:ins w:id="1002" w:author="Author">
        <w:r w:rsidR="00060B0F"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idea </w:t>
      </w:r>
      <w:del w:id="1003" w:author="Author">
        <w:r w:rsidRPr="00981E8B" w:rsidDel="00060B0F">
          <w:rPr>
            <w:rFonts w:ascii="Courier New" w:eastAsia="Times New Roman" w:hAnsi="Courier New" w:cs="Courier New"/>
            <w:color w:val="000000"/>
            <w:sz w:val="20"/>
            <w:szCs w:val="20"/>
          </w:rPr>
          <w:delText>here was</w:delText>
        </w:r>
      </w:del>
      <w:ins w:id="1004" w:author="Author">
        <w:r w:rsidR="00060B0F" w:rsidRPr="00981E8B">
          <w:rPr>
            <w:rFonts w:ascii="Courier New" w:eastAsia="Times New Roman" w:hAnsi="Courier New" w:cs="Courier New"/>
            <w:color w:val="000000"/>
            <w:sz w:val="20"/>
            <w:szCs w:val="20"/>
          </w:rPr>
          <w:t>is</w:t>
        </w:r>
      </w:ins>
      <w:r w:rsidRPr="00981E8B">
        <w:rPr>
          <w:rFonts w:ascii="Courier New" w:eastAsia="Times New Roman" w:hAnsi="Courier New" w:cs="Courier New"/>
          <w:color w:val="000000"/>
          <w:sz w:val="20"/>
          <w:szCs w:val="20"/>
        </w:rPr>
        <w:t xml:space="preserve"> to test an approach that combines both exploration and exploitation during the whole optimization</w:t>
      </w:r>
      <w:ins w:id="1005" w:author="Author">
        <w:r w:rsidR="00060B0F" w:rsidRPr="00981E8B">
          <w:rPr>
            <w:rFonts w:ascii="Courier New" w:eastAsia="Times New Roman" w:hAnsi="Courier New" w:cs="Courier New"/>
            <w:color w:val="000000"/>
            <w:sz w:val="20"/>
            <w:szCs w:val="20"/>
          </w:rPr>
          <w:t xml:space="preserve"> process</w:t>
        </w:r>
      </w:ins>
      <w:r w:rsidRPr="00981E8B">
        <w:rPr>
          <w:rFonts w:ascii="Courier New" w:eastAsia="Times New Roman" w:hAnsi="Courier New" w:cs="Courier New"/>
          <w:color w:val="000000"/>
          <w:sz w:val="20"/>
          <w:szCs w:val="20"/>
        </w:rPr>
        <w:t xml:space="preserve">. Thus, the search radius </w:t>
      </w:r>
      <w:r w:rsidRPr="00981E8B">
        <w:rPr>
          <w:rFonts w:ascii="Courier New" w:eastAsia="Times New Roman" w:hAnsi="Courier New" w:cs="Courier New"/>
          <w:color w:val="008000"/>
          <w:sz w:val="20"/>
          <w:szCs w:val="20"/>
        </w:rPr>
        <w:t>$r_{a}$</w:t>
      </w:r>
      <w:r w:rsidRPr="00981E8B">
        <w:rPr>
          <w:rFonts w:ascii="Courier New" w:eastAsia="Times New Roman" w:hAnsi="Courier New" w:cs="Courier New"/>
          <w:color w:val="000000"/>
          <w:sz w:val="20"/>
          <w:szCs w:val="20"/>
        </w:rPr>
        <w:t xml:space="preserve"> of Eq.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{eq:adaptive_search_radius_mutation}) </w:t>
      </w:r>
      <w:del w:id="1006" w:author="Author">
        <w:r w:rsidRPr="00981E8B" w:rsidDel="00060B0F">
          <w:rPr>
            <w:rFonts w:ascii="Courier New" w:eastAsia="Times New Roman" w:hAnsi="Courier New" w:cs="Courier New"/>
            <w:color w:val="000000"/>
            <w:sz w:val="20"/>
            <w:szCs w:val="20"/>
          </w:rPr>
          <w:delText xml:space="preserve">was </w:delText>
        </w:r>
      </w:del>
      <w:ins w:id="1007" w:author="Author">
        <w:r w:rsidR="00060B0F"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considered as a random value for each individual, but restricted to four equiprobable values</w:t>
      </w:r>
      <w:del w:id="1008" w:author="Author">
        <w:r w:rsidRPr="00981E8B" w:rsidDel="00060B0F">
          <w:rPr>
            <w:rFonts w:ascii="Courier New" w:eastAsia="Times New Roman" w:hAnsi="Courier New" w:cs="Courier New"/>
            <w:color w:val="000000"/>
            <w:sz w:val="20"/>
            <w:szCs w:val="20"/>
          </w:rPr>
          <w:delText>:</w:delText>
        </w:r>
      </w:del>
      <w:ins w:id="1009" w:author="Author">
        <w:r w:rsidR="00060B0F"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1, 0.5, 0.1, </w:t>
      </w:r>
      <w:ins w:id="1010" w:author="Author">
        <w:r w:rsidR="00060B0F" w:rsidRPr="00981E8B">
          <w:rPr>
            <w:rFonts w:ascii="Courier New" w:eastAsia="Times New Roman" w:hAnsi="Courier New" w:cs="Courier New"/>
            <w:color w:val="000000"/>
            <w:sz w:val="20"/>
            <w:szCs w:val="20"/>
          </w:rPr>
          <w:t xml:space="preserve">and </w:t>
        </w:r>
      </w:ins>
      <w:r w:rsidRPr="00981E8B">
        <w:rPr>
          <w:rFonts w:ascii="Courier New" w:eastAsia="Times New Roman" w:hAnsi="Courier New" w:cs="Courier New"/>
          <w:color w:val="000000"/>
          <w:sz w:val="20"/>
          <w:szCs w:val="20"/>
        </w:rPr>
        <w:t xml:space="preserve">0.02, </w:t>
      </w:r>
      <w:del w:id="1011" w:author="Author">
        <w:r w:rsidRPr="00981E8B" w:rsidDel="00060B0F">
          <w:rPr>
            <w:rFonts w:ascii="Courier New" w:eastAsia="Times New Roman" w:hAnsi="Courier New" w:cs="Courier New"/>
            <w:color w:val="000000"/>
            <w:sz w:val="20"/>
            <w:szCs w:val="20"/>
          </w:rPr>
          <w:delText xml:space="preserve">so </w:delText>
        </w:r>
      </w:del>
      <w:ins w:id="1012" w:author="Author">
        <w:r w:rsidR="00060B0F" w:rsidRPr="00981E8B">
          <w:rPr>
            <w:rFonts w:ascii="Courier New" w:eastAsia="Times New Roman" w:hAnsi="Courier New" w:cs="Courier New"/>
            <w:color w:val="000000"/>
            <w:sz w:val="20"/>
            <w:szCs w:val="20"/>
          </w:rPr>
          <w:t xml:space="preserve">representing </w:t>
        </w:r>
      </w:ins>
      <w:r w:rsidRPr="00981E8B">
        <w:rPr>
          <w:rFonts w:ascii="Courier New" w:eastAsia="Times New Roman" w:hAnsi="Courier New" w:cs="Courier New"/>
          <w:color w:val="000000"/>
          <w:sz w:val="20"/>
          <w:szCs w:val="20"/>
        </w:rPr>
        <w:t>a range from full exploration to fine exploitation. The only external parameter is the mutation rate</w:t>
      </w:r>
      <w:ins w:id="1013" w:author="Author">
        <w:r w:rsidR="00060B0F"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which is fixed.</w:t>
      </w:r>
    </w:p>
    <w:p w14:paraId="6A7CE68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4A4FB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584F30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4351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549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\subsubsection{Elitism}</w:t>
      </w:r>
    </w:p>
    <w:p w14:paraId="10289D8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F6364" w14:textId="79E605E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014" w:author="Author">
        <w:r w:rsidRPr="00981E8B" w:rsidDel="00A209D0">
          <w:rPr>
            <w:rFonts w:ascii="Courier New" w:eastAsia="Times New Roman" w:hAnsi="Courier New" w:cs="Courier New"/>
            <w:color w:val="000000"/>
            <w:sz w:val="20"/>
            <w:szCs w:val="20"/>
          </w:rPr>
          <w:delText xml:space="preserve">A </w:delText>
        </w:r>
      </w:del>
      <w:ins w:id="1015" w:author="Author">
        <w:r w:rsidR="00A209D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process of elitism </w:t>
      </w:r>
      <w:del w:id="1016" w:author="Author">
        <w:r w:rsidRPr="00981E8B" w:rsidDel="00A209D0">
          <w:rPr>
            <w:rFonts w:ascii="Courier New" w:eastAsia="Times New Roman" w:hAnsi="Courier New" w:cs="Courier New"/>
            <w:color w:val="000000"/>
            <w:sz w:val="20"/>
            <w:szCs w:val="20"/>
          </w:rPr>
          <w:delText xml:space="preserve">was </w:delText>
        </w:r>
      </w:del>
      <w:ins w:id="1017" w:author="Author">
        <w:r w:rsidR="00A209D0"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introduced after both </w:t>
      </w:r>
      <w:del w:id="1018" w:author="Author">
        <w:r w:rsidRPr="00981E8B" w:rsidDel="00A209D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natural selection and mutations. This ensures the survival of the best individual</w:t>
      </w:r>
      <w:ins w:id="1019" w:author="Author">
        <w:r w:rsidR="00A209D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so that a </w:t>
      </w:r>
      <w:del w:id="1020" w:author="Author">
        <w:r w:rsidRPr="00981E8B" w:rsidDel="00A209D0">
          <w:rPr>
            <w:rFonts w:ascii="Courier New" w:eastAsia="Times New Roman" w:hAnsi="Courier New" w:cs="Courier New"/>
            <w:color w:val="000000"/>
            <w:sz w:val="20"/>
            <w:szCs w:val="20"/>
          </w:rPr>
          <w:delText xml:space="preserve">better </w:delText>
        </w:r>
      </w:del>
      <w:ins w:id="1021" w:author="Author">
        <w:r w:rsidR="00A209D0" w:rsidRPr="00981E8B">
          <w:rPr>
            <w:rFonts w:ascii="Courier New" w:eastAsia="Times New Roman" w:hAnsi="Courier New" w:cs="Courier New"/>
            <w:color w:val="000000"/>
            <w:sz w:val="20"/>
            <w:szCs w:val="20"/>
          </w:rPr>
          <w:t xml:space="preserve">superior </w:t>
        </w:r>
      </w:ins>
      <w:r w:rsidRPr="00981E8B">
        <w:rPr>
          <w:rFonts w:ascii="Courier New" w:eastAsia="Times New Roman" w:hAnsi="Courier New" w:cs="Courier New"/>
          <w:color w:val="000000"/>
          <w:sz w:val="20"/>
          <w:szCs w:val="20"/>
        </w:rPr>
        <w:t>solution is never lost. After the natural selection operat</w:t>
      </w:r>
      <w:ins w:id="1022" w:author="Author">
        <w:r w:rsidR="00A209D0" w:rsidRPr="00981E8B">
          <w:rPr>
            <w:rFonts w:ascii="Courier New" w:eastAsia="Times New Roman" w:hAnsi="Courier New" w:cs="Courier New"/>
            <w:color w:val="000000"/>
            <w:sz w:val="20"/>
            <w:szCs w:val="20"/>
          </w:rPr>
          <w:t>ion</w:t>
        </w:r>
      </w:ins>
      <w:del w:id="1023" w:author="Author">
        <w:r w:rsidRPr="00981E8B" w:rsidDel="00A209D0">
          <w:rPr>
            <w:rFonts w:ascii="Courier New" w:eastAsia="Times New Roman" w:hAnsi="Courier New" w:cs="Courier New"/>
            <w:color w:val="000000"/>
            <w:sz w:val="20"/>
            <w:szCs w:val="20"/>
          </w:rPr>
          <w:delText>or</w:delText>
        </w:r>
      </w:del>
      <w:r w:rsidRPr="00981E8B">
        <w:rPr>
          <w:rFonts w:ascii="Courier New" w:eastAsia="Times New Roman" w:hAnsi="Courier New" w:cs="Courier New"/>
          <w:color w:val="000000"/>
          <w:sz w:val="20"/>
          <w:szCs w:val="20"/>
        </w:rPr>
        <w:t xml:space="preserve">, if the </w:t>
      </w:r>
      <w:ins w:id="1024" w:author="Author">
        <w:r w:rsidR="00A209D0" w:rsidRPr="00981E8B">
          <w:rPr>
            <w:rFonts w:ascii="Courier New" w:eastAsia="Times New Roman" w:hAnsi="Courier New" w:cs="Courier New"/>
            <w:color w:val="000000"/>
            <w:sz w:val="20"/>
            <w:szCs w:val="20"/>
          </w:rPr>
          <w:t xml:space="preserve">previous </w:t>
        </w:r>
      </w:ins>
      <w:del w:id="1025" w:author="Author">
        <w:r w:rsidRPr="00981E8B" w:rsidDel="00A209D0">
          <w:rPr>
            <w:rFonts w:ascii="Courier New" w:eastAsia="Times New Roman" w:hAnsi="Courier New" w:cs="Courier New"/>
            <w:color w:val="000000"/>
            <w:sz w:val="20"/>
            <w:szCs w:val="20"/>
          </w:rPr>
          <w:delText xml:space="preserve">previously </w:delText>
        </w:r>
      </w:del>
      <w:r w:rsidRPr="00981E8B">
        <w:rPr>
          <w:rFonts w:ascii="Courier New" w:eastAsia="Times New Roman" w:hAnsi="Courier New" w:cs="Courier New"/>
          <w:color w:val="000000"/>
          <w:sz w:val="20"/>
          <w:szCs w:val="20"/>
        </w:rPr>
        <w:t xml:space="preserve">best individual has not been selected, </w:t>
      </w:r>
      <w:ins w:id="1026" w:author="Author">
        <w:r w:rsidR="00A209D0" w:rsidRPr="00981E8B">
          <w:rPr>
            <w:rFonts w:ascii="Courier New" w:eastAsia="Times New Roman" w:hAnsi="Courier New" w:cs="Courier New"/>
            <w:color w:val="000000"/>
            <w:sz w:val="20"/>
            <w:szCs w:val="20"/>
          </w:rPr>
          <w:t xml:space="preserve">then </w:t>
        </w:r>
      </w:ins>
      <w:r w:rsidRPr="00981E8B">
        <w:rPr>
          <w:rFonts w:ascii="Courier New" w:eastAsia="Times New Roman" w:hAnsi="Courier New" w:cs="Courier New"/>
          <w:color w:val="000000"/>
          <w:sz w:val="20"/>
          <w:szCs w:val="20"/>
        </w:rPr>
        <w:t xml:space="preserve">it </w:t>
      </w:r>
      <w:del w:id="1027" w:author="Author">
        <w:r w:rsidRPr="00981E8B" w:rsidDel="00A209D0">
          <w:rPr>
            <w:rFonts w:ascii="Courier New" w:eastAsia="Times New Roman" w:hAnsi="Courier New" w:cs="Courier New"/>
            <w:color w:val="000000"/>
            <w:sz w:val="20"/>
            <w:szCs w:val="20"/>
          </w:rPr>
          <w:delText xml:space="preserve">was </w:delText>
        </w:r>
      </w:del>
      <w:ins w:id="1028" w:author="Author">
        <w:r w:rsidR="00A209D0"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copied to the IG </w:t>
      </w:r>
      <w:del w:id="1029" w:author="Author">
        <w:r w:rsidRPr="00981E8B" w:rsidDel="00A209D0">
          <w:rPr>
            <w:rFonts w:ascii="Courier New" w:eastAsia="Times New Roman" w:hAnsi="Courier New" w:cs="Courier New"/>
            <w:color w:val="000000"/>
            <w:sz w:val="20"/>
            <w:szCs w:val="20"/>
          </w:rPr>
          <w:delText xml:space="preserve">instead </w:delText>
        </w:r>
      </w:del>
      <w:ins w:id="1030" w:author="Author">
        <w:r w:rsidR="00A209D0" w:rsidRPr="00981E8B">
          <w:rPr>
            <w:rFonts w:ascii="Courier New" w:eastAsia="Times New Roman" w:hAnsi="Courier New" w:cs="Courier New"/>
            <w:color w:val="000000"/>
            <w:sz w:val="20"/>
            <w:szCs w:val="20"/>
          </w:rPr>
          <w:t xml:space="preserve">in place </w:t>
        </w:r>
      </w:ins>
      <w:r w:rsidRPr="00981E8B">
        <w:rPr>
          <w:rFonts w:ascii="Courier New" w:eastAsia="Times New Roman" w:hAnsi="Courier New" w:cs="Courier New"/>
          <w:color w:val="000000"/>
          <w:sz w:val="20"/>
          <w:szCs w:val="20"/>
        </w:rPr>
        <w:t>of a</w:t>
      </w:r>
      <w:del w:id="1031" w:author="Author">
        <w:r w:rsidRPr="00981E8B" w:rsidDel="00A209D0">
          <w:rPr>
            <w:rFonts w:ascii="Courier New" w:eastAsia="Times New Roman" w:hAnsi="Courier New" w:cs="Courier New"/>
            <w:color w:val="000000"/>
            <w:sz w:val="20"/>
            <w:szCs w:val="20"/>
          </w:rPr>
          <w:delText>n</w:delText>
        </w:r>
      </w:del>
      <w:r w:rsidRPr="00981E8B">
        <w:rPr>
          <w:rFonts w:ascii="Courier New" w:eastAsia="Times New Roman" w:hAnsi="Courier New" w:cs="Courier New"/>
          <w:color w:val="000000"/>
          <w:sz w:val="20"/>
          <w:szCs w:val="20"/>
        </w:rPr>
        <w:t xml:space="preserve"> </w:t>
      </w:r>
      <w:ins w:id="1032" w:author="Author">
        <w:r w:rsidR="00A209D0" w:rsidRPr="00981E8B">
          <w:rPr>
            <w:rFonts w:ascii="Courier New" w:eastAsia="Times New Roman" w:hAnsi="Courier New" w:cs="Courier New"/>
            <w:color w:val="000000"/>
            <w:sz w:val="20"/>
            <w:szCs w:val="20"/>
          </w:rPr>
          <w:t xml:space="preserve">randomly selected </w:t>
        </w:r>
      </w:ins>
      <w:r w:rsidRPr="00981E8B">
        <w:rPr>
          <w:rFonts w:ascii="Courier New" w:eastAsia="Times New Roman" w:hAnsi="Courier New" w:cs="Courier New"/>
          <w:color w:val="000000"/>
          <w:sz w:val="20"/>
          <w:szCs w:val="20"/>
        </w:rPr>
        <w:t>individual</w:t>
      </w:r>
      <w:del w:id="1033" w:author="Author">
        <w:r w:rsidRPr="00981E8B" w:rsidDel="00A209D0">
          <w:rPr>
            <w:rFonts w:ascii="Courier New" w:eastAsia="Times New Roman" w:hAnsi="Courier New" w:cs="Courier New"/>
            <w:color w:val="000000"/>
            <w:sz w:val="20"/>
            <w:szCs w:val="20"/>
          </w:rPr>
          <w:delText xml:space="preserve"> randomly picked</w:delText>
        </w:r>
      </w:del>
      <w:r w:rsidRPr="00981E8B">
        <w:rPr>
          <w:rFonts w:ascii="Courier New" w:eastAsia="Times New Roman" w:hAnsi="Courier New" w:cs="Courier New"/>
          <w:color w:val="000000"/>
          <w:sz w:val="20"/>
          <w:szCs w:val="20"/>
        </w:rPr>
        <w:t>. After mutation, if the previous</w:t>
      </w:r>
      <w:del w:id="1034" w:author="Author">
        <w:r w:rsidRPr="00981E8B" w:rsidDel="00A209D0">
          <w:rPr>
            <w:rFonts w:ascii="Courier New" w:eastAsia="Times New Roman" w:hAnsi="Courier New" w:cs="Courier New"/>
            <w:color w:val="000000"/>
            <w:sz w:val="20"/>
            <w:szCs w:val="20"/>
          </w:rPr>
          <w:delText>ly</w:delText>
        </w:r>
      </w:del>
      <w:r w:rsidRPr="00981E8B">
        <w:rPr>
          <w:rFonts w:ascii="Courier New" w:eastAsia="Times New Roman" w:hAnsi="Courier New" w:cs="Courier New"/>
          <w:color w:val="000000"/>
          <w:sz w:val="20"/>
          <w:szCs w:val="20"/>
        </w:rPr>
        <w:t xml:space="preserve"> best individual has mutated and </w:t>
      </w:r>
      <w:del w:id="1035" w:author="Author">
        <w:r w:rsidRPr="00981E8B" w:rsidDel="00A209D0">
          <w:rPr>
            <w:rFonts w:ascii="Courier New" w:eastAsia="Times New Roman" w:hAnsi="Courier New" w:cs="Courier New"/>
            <w:color w:val="000000"/>
            <w:sz w:val="20"/>
            <w:szCs w:val="20"/>
          </w:rPr>
          <w:delText xml:space="preserve">if </w:delText>
        </w:r>
      </w:del>
      <w:r w:rsidRPr="00981E8B">
        <w:rPr>
          <w:rFonts w:ascii="Courier New" w:eastAsia="Times New Roman" w:hAnsi="Courier New" w:cs="Courier New"/>
          <w:color w:val="000000"/>
          <w:sz w:val="20"/>
          <w:szCs w:val="20"/>
        </w:rPr>
        <w:t xml:space="preserve">its new version has a lower performance score than the original, </w:t>
      </w:r>
      <w:ins w:id="1036" w:author="Author">
        <w:r w:rsidR="00A209D0" w:rsidRPr="00981E8B">
          <w:rPr>
            <w:rFonts w:ascii="Courier New" w:eastAsia="Times New Roman" w:hAnsi="Courier New" w:cs="Courier New"/>
            <w:color w:val="000000"/>
            <w:sz w:val="20"/>
            <w:szCs w:val="20"/>
          </w:rPr>
          <w:t xml:space="preserve">then </w:t>
        </w:r>
      </w:ins>
      <w:r w:rsidRPr="00981E8B">
        <w:rPr>
          <w:rFonts w:ascii="Courier New" w:eastAsia="Times New Roman" w:hAnsi="Courier New" w:cs="Courier New"/>
          <w:color w:val="000000"/>
          <w:sz w:val="20"/>
          <w:szCs w:val="20"/>
        </w:rPr>
        <w:t xml:space="preserve">the </w:t>
      </w:r>
      <w:del w:id="1037" w:author="Author">
        <w:r w:rsidRPr="00981E8B" w:rsidDel="00A209D0">
          <w:rPr>
            <w:rFonts w:ascii="Courier New" w:eastAsia="Times New Roman" w:hAnsi="Courier New" w:cs="Courier New"/>
            <w:color w:val="000000"/>
            <w:sz w:val="20"/>
            <w:szCs w:val="20"/>
          </w:rPr>
          <w:delText xml:space="preserve">latter </w:delText>
        </w:r>
      </w:del>
      <w:ins w:id="1038" w:author="Author">
        <w:r w:rsidR="00A209D0" w:rsidRPr="00981E8B">
          <w:rPr>
            <w:rFonts w:ascii="Courier New" w:eastAsia="Times New Roman" w:hAnsi="Courier New" w:cs="Courier New"/>
            <w:color w:val="000000"/>
            <w:sz w:val="20"/>
            <w:szCs w:val="20"/>
          </w:rPr>
          <w:t xml:space="preserve">original </w:t>
        </w:r>
      </w:ins>
      <w:del w:id="1039" w:author="Author">
        <w:r w:rsidRPr="00981E8B" w:rsidDel="00A209D0">
          <w:rPr>
            <w:rFonts w:ascii="Courier New" w:eastAsia="Times New Roman" w:hAnsi="Courier New" w:cs="Courier New"/>
            <w:color w:val="000000"/>
            <w:sz w:val="20"/>
            <w:szCs w:val="20"/>
          </w:rPr>
          <w:delText xml:space="preserve">was </w:delText>
        </w:r>
      </w:del>
      <w:ins w:id="1040" w:author="Author">
        <w:r w:rsidR="00A209D0"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also reinserted in the IG </w:t>
      </w:r>
      <w:del w:id="1041" w:author="Author">
        <w:r w:rsidRPr="00981E8B" w:rsidDel="00A209D0">
          <w:rPr>
            <w:rFonts w:ascii="Courier New" w:eastAsia="Times New Roman" w:hAnsi="Courier New" w:cs="Courier New"/>
            <w:color w:val="000000"/>
            <w:sz w:val="20"/>
            <w:szCs w:val="20"/>
          </w:rPr>
          <w:delText xml:space="preserve">instead </w:delText>
        </w:r>
      </w:del>
      <w:ins w:id="1042" w:author="Author">
        <w:r w:rsidR="00A209D0" w:rsidRPr="00981E8B">
          <w:rPr>
            <w:rFonts w:ascii="Courier New" w:eastAsia="Times New Roman" w:hAnsi="Courier New" w:cs="Courier New"/>
            <w:color w:val="000000"/>
            <w:sz w:val="20"/>
            <w:szCs w:val="20"/>
          </w:rPr>
          <w:t xml:space="preserve">in place </w:t>
        </w:r>
      </w:ins>
      <w:r w:rsidRPr="00981E8B">
        <w:rPr>
          <w:rFonts w:ascii="Courier New" w:eastAsia="Times New Roman" w:hAnsi="Courier New" w:cs="Courier New"/>
          <w:color w:val="000000"/>
          <w:sz w:val="20"/>
          <w:szCs w:val="20"/>
        </w:rPr>
        <w:t>of a</w:t>
      </w:r>
      <w:ins w:id="1043" w:author="Author">
        <w:r w:rsidR="00A209D0" w:rsidRPr="00981E8B">
          <w:rPr>
            <w:rFonts w:ascii="Courier New" w:eastAsia="Times New Roman" w:hAnsi="Courier New" w:cs="Courier New"/>
            <w:color w:val="000000"/>
            <w:sz w:val="20"/>
            <w:szCs w:val="20"/>
          </w:rPr>
          <w:t xml:space="preserve"> randomly selected</w:t>
        </w:r>
      </w:ins>
      <w:del w:id="1044" w:author="Author">
        <w:r w:rsidRPr="00981E8B" w:rsidDel="00A209D0">
          <w:rPr>
            <w:rFonts w:ascii="Courier New" w:eastAsia="Times New Roman" w:hAnsi="Courier New" w:cs="Courier New"/>
            <w:color w:val="000000"/>
            <w:sz w:val="20"/>
            <w:szCs w:val="20"/>
          </w:rPr>
          <w:delText>n</w:delText>
        </w:r>
      </w:del>
      <w:r w:rsidRPr="00981E8B">
        <w:rPr>
          <w:rFonts w:ascii="Courier New" w:eastAsia="Times New Roman" w:hAnsi="Courier New" w:cs="Courier New"/>
          <w:color w:val="000000"/>
          <w:sz w:val="20"/>
          <w:szCs w:val="20"/>
        </w:rPr>
        <w:t xml:space="preserve"> individual</w:t>
      </w:r>
      <w:del w:id="1045" w:author="Author">
        <w:r w:rsidRPr="00981E8B" w:rsidDel="00A209D0">
          <w:rPr>
            <w:rFonts w:ascii="Courier New" w:eastAsia="Times New Roman" w:hAnsi="Courier New" w:cs="Courier New"/>
            <w:color w:val="000000"/>
            <w:sz w:val="20"/>
            <w:szCs w:val="20"/>
          </w:rPr>
          <w:delText xml:space="preserve"> randomly chosen</w:delText>
        </w:r>
      </w:del>
      <w:r w:rsidRPr="00981E8B">
        <w:rPr>
          <w:rFonts w:ascii="Courier New" w:eastAsia="Times New Roman" w:hAnsi="Courier New" w:cs="Courier New"/>
          <w:color w:val="000000"/>
          <w:sz w:val="20"/>
          <w:szCs w:val="20"/>
        </w:rPr>
        <w:t>.</w:t>
      </w:r>
    </w:p>
    <w:p w14:paraId="12049A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E537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C4A3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\subsubsection{Ending the optimization}</w:t>
      </w:r>
    </w:p>
    <w:p w14:paraId="61CDE8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F0341" w14:textId="73243B4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convergence check determines whether the solution is acceptable</w:t>
      </w:r>
      <w:ins w:id="1046" w:author="Author">
        <w:r w:rsidR="00A209D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if the algorithm may stop. </w:t>
      </w:r>
      <w:ins w:id="1047" w:author="Author">
        <w:r w:rsidR="00A209D0" w:rsidRPr="00981E8B">
          <w:rPr>
            <w:rFonts w:ascii="Courier New" w:eastAsia="Times New Roman" w:hAnsi="Courier New" w:cs="Courier New"/>
            <w:color w:val="000000"/>
            <w:sz w:val="20"/>
            <w:szCs w:val="20"/>
          </w:rPr>
          <w:t xml:space="preserve">Here, </w:t>
        </w:r>
      </w:ins>
      <w:del w:id="1048" w:author="Author">
        <w:r w:rsidRPr="00981E8B" w:rsidDel="00A209D0">
          <w:rPr>
            <w:rFonts w:ascii="Courier New" w:eastAsia="Times New Roman" w:hAnsi="Courier New" w:cs="Courier New"/>
            <w:color w:val="000000"/>
            <w:sz w:val="20"/>
            <w:szCs w:val="20"/>
          </w:rPr>
          <w:delText>T</w:delText>
        </w:r>
      </w:del>
      <w:ins w:id="1049" w:author="Author">
        <w:r w:rsidR="00A209D0" w:rsidRPr="00981E8B">
          <w:rPr>
            <w:rFonts w:ascii="Courier New" w:eastAsia="Times New Roman" w:hAnsi="Courier New" w:cs="Courier New"/>
            <w:color w:val="000000"/>
            <w:sz w:val="20"/>
            <w:szCs w:val="20"/>
          </w:rPr>
          <w:t>t</w:t>
        </w:r>
      </w:ins>
      <w:r w:rsidRPr="00981E8B">
        <w:rPr>
          <w:rFonts w:ascii="Courier New" w:eastAsia="Times New Roman" w:hAnsi="Courier New" w:cs="Courier New"/>
          <w:color w:val="000000"/>
          <w:sz w:val="20"/>
          <w:szCs w:val="20"/>
        </w:rPr>
        <w:t xml:space="preserve">he optimization </w:t>
      </w:r>
      <w:del w:id="1050" w:author="Author">
        <w:r w:rsidRPr="00981E8B" w:rsidDel="00A209D0">
          <w:rPr>
            <w:rFonts w:ascii="Courier New" w:eastAsia="Times New Roman" w:hAnsi="Courier New" w:cs="Courier New"/>
            <w:color w:val="000000"/>
            <w:sz w:val="20"/>
            <w:szCs w:val="20"/>
          </w:rPr>
          <w:delText>was here</w:delText>
        </w:r>
      </w:del>
      <w:ins w:id="1051" w:author="Author">
        <w:r w:rsidR="00A209D0" w:rsidRPr="00981E8B">
          <w:rPr>
            <w:rFonts w:ascii="Courier New" w:eastAsia="Times New Roman" w:hAnsi="Courier New" w:cs="Courier New"/>
            <w:color w:val="000000"/>
            <w:sz w:val="20"/>
            <w:szCs w:val="20"/>
          </w:rPr>
          <w:t>is</w:t>
        </w:r>
      </w:ins>
      <w:r w:rsidRPr="00981E8B">
        <w:rPr>
          <w:rFonts w:ascii="Courier New" w:eastAsia="Times New Roman" w:hAnsi="Courier New" w:cs="Courier New"/>
          <w:color w:val="000000"/>
          <w:sz w:val="20"/>
          <w:szCs w:val="20"/>
        </w:rPr>
        <w:t xml:space="preserve"> stopped if the best individual </w:t>
      </w:r>
      <w:del w:id="1052" w:author="Author">
        <w:r w:rsidRPr="00981E8B" w:rsidDel="00A209D0">
          <w:rPr>
            <w:rFonts w:ascii="Courier New" w:eastAsia="Times New Roman" w:hAnsi="Courier New" w:cs="Courier New"/>
            <w:color w:val="000000"/>
            <w:sz w:val="20"/>
            <w:szCs w:val="20"/>
          </w:rPr>
          <w:delText xml:space="preserve">did </w:delText>
        </w:r>
      </w:del>
      <w:ins w:id="1053" w:author="Author">
        <w:r w:rsidR="00A209D0" w:rsidRPr="00981E8B">
          <w:rPr>
            <w:rFonts w:ascii="Courier New" w:eastAsia="Times New Roman" w:hAnsi="Courier New" w:cs="Courier New"/>
            <w:color w:val="000000"/>
            <w:sz w:val="20"/>
            <w:szCs w:val="20"/>
          </w:rPr>
          <w:t xml:space="preserve">does </w:t>
        </w:r>
      </w:ins>
      <w:r w:rsidRPr="00981E8B">
        <w:rPr>
          <w:rFonts w:ascii="Courier New" w:eastAsia="Times New Roman" w:hAnsi="Courier New" w:cs="Courier New"/>
          <w:color w:val="000000"/>
          <w:sz w:val="20"/>
          <w:szCs w:val="20"/>
        </w:rPr>
        <w:t xml:space="preserve">not change for </w:t>
      </w:r>
      <w:r w:rsidRPr="00981E8B">
        <w:rPr>
          <w:rFonts w:ascii="Courier New" w:eastAsia="Times New Roman" w:hAnsi="Courier New" w:cs="Courier New"/>
          <w:color w:val="008000"/>
          <w:sz w:val="20"/>
          <w:szCs w:val="20"/>
        </w:rPr>
        <w:t>$x$</w:t>
      </w:r>
      <w:r w:rsidRPr="00981E8B">
        <w:rPr>
          <w:rFonts w:ascii="Courier New" w:eastAsia="Times New Roman" w:hAnsi="Courier New" w:cs="Courier New"/>
          <w:color w:val="000000"/>
          <w:sz w:val="20"/>
          <w:szCs w:val="20"/>
        </w:rPr>
        <w:t xml:space="preserve"> generations. This value should not be too low</w:t>
      </w:r>
      <w:ins w:id="1054" w:author="Author">
        <w:r w:rsidR="00A209D0" w:rsidRPr="00981E8B">
          <w:rPr>
            <w:rFonts w:ascii="Courier New" w:eastAsia="Times New Roman" w:hAnsi="Courier New" w:cs="Courier New"/>
            <w:color w:val="000000"/>
            <w:sz w:val="20"/>
            <w:szCs w:val="20"/>
          </w:rPr>
          <w:t>, in order</w:t>
        </w:r>
      </w:ins>
      <w:r w:rsidRPr="00981E8B">
        <w:rPr>
          <w:rFonts w:ascii="Courier New" w:eastAsia="Times New Roman" w:hAnsi="Courier New" w:cs="Courier New"/>
          <w:color w:val="000000"/>
          <w:sz w:val="20"/>
          <w:szCs w:val="20"/>
        </w:rPr>
        <w:t xml:space="preserve"> to allow the algorithm to escape from </w:t>
      </w:r>
      <w:del w:id="1055" w:author="Author">
        <w:r w:rsidRPr="00981E8B" w:rsidDel="00A209D0">
          <w:rPr>
            <w:rFonts w:ascii="Courier New" w:eastAsia="Times New Roman" w:hAnsi="Courier New" w:cs="Courier New"/>
            <w:color w:val="000000"/>
            <w:sz w:val="20"/>
            <w:szCs w:val="20"/>
          </w:rPr>
          <w:delText xml:space="preserve">a </w:delText>
        </w:r>
      </w:del>
      <w:r w:rsidRPr="00981E8B">
        <w:rPr>
          <w:rFonts w:ascii="Courier New" w:eastAsia="Times New Roman" w:hAnsi="Courier New" w:cs="Courier New"/>
          <w:color w:val="000000"/>
          <w:sz w:val="20"/>
          <w:szCs w:val="20"/>
        </w:rPr>
        <w:t xml:space="preserve">local optima, and because the rate of improvement decreases with the progression of the optimization. </w:t>
      </w:r>
      <w:ins w:id="1056" w:author="Author">
        <w:r w:rsidR="00A209D0" w:rsidRPr="00981E8B">
          <w:rPr>
            <w:rFonts w:ascii="Courier New" w:eastAsia="Times New Roman" w:hAnsi="Courier New" w:cs="Courier New"/>
            <w:color w:val="000000"/>
            <w:sz w:val="20"/>
            <w:szCs w:val="20"/>
          </w:rPr>
          <w:t xml:space="preserve">Thus, </w:t>
        </w:r>
      </w:ins>
      <w:del w:id="1057" w:author="Author">
        <w:r w:rsidRPr="00981E8B" w:rsidDel="00A209D0">
          <w:rPr>
            <w:rFonts w:ascii="Courier New" w:eastAsia="Times New Roman" w:hAnsi="Courier New" w:cs="Courier New"/>
            <w:color w:val="000000"/>
            <w:sz w:val="20"/>
            <w:szCs w:val="20"/>
          </w:rPr>
          <w:delText>I</w:delText>
        </w:r>
      </w:del>
      <w:ins w:id="1058" w:author="Author">
        <w:r w:rsidR="00A209D0" w:rsidRPr="00981E8B">
          <w:rPr>
            <w:rFonts w:ascii="Courier New" w:eastAsia="Times New Roman" w:hAnsi="Courier New" w:cs="Courier New"/>
            <w:color w:val="000000"/>
            <w:sz w:val="20"/>
            <w:szCs w:val="20"/>
          </w:rPr>
          <w:t>i</w:t>
        </w:r>
      </w:ins>
      <w:r w:rsidRPr="00981E8B">
        <w:rPr>
          <w:rFonts w:ascii="Courier New" w:eastAsia="Times New Roman" w:hAnsi="Courier New" w:cs="Courier New"/>
          <w:color w:val="000000"/>
          <w:sz w:val="20"/>
          <w:szCs w:val="20"/>
        </w:rPr>
        <w:t xml:space="preserve">t is </w:t>
      </w:r>
      <w:del w:id="1059" w:author="Author">
        <w:r w:rsidRPr="00981E8B" w:rsidDel="00A209D0">
          <w:rPr>
            <w:rFonts w:ascii="Courier New" w:eastAsia="Times New Roman" w:hAnsi="Courier New" w:cs="Courier New"/>
            <w:color w:val="000000"/>
            <w:sz w:val="20"/>
            <w:szCs w:val="20"/>
          </w:rPr>
          <w:delText xml:space="preserve">thus </w:delText>
        </w:r>
      </w:del>
      <w:r w:rsidRPr="00981E8B">
        <w:rPr>
          <w:rFonts w:ascii="Courier New" w:eastAsia="Times New Roman" w:hAnsi="Courier New" w:cs="Courier New"/>
          <w:color w:val="000000"/>
          <w:sz w:val="20"/>
          <w:szCs w:val="20"/>
        </w:rPr>
        <w:t xml:space="preserve">common that the best individual does not evolve over several generations when getting closer to </w:t>
      </w:r>
      <w:del w:id="1060" w:author="Author">
        <w:r w:rsidRPr="00981E8B" w:rsidDel="00A209D0">
          <w:rPr>
            <w:rFonts w:ascii="Courier New" w:eastAsia="Times New Roman" w:hAnsi="Courier New" w:cs="Courier New"/>
            <w:color w:val="000000"/>
            <w:sz w:val="20"/>
            <w:szCs w:val="20"/>
          </w:rPr>
          <w:delText xml:space="preserve">the </w:delText>
        </w:r>
      </w:del>
      <w:ins w:id="1061" w:author="Author">
        <w:r w:rsidR="00A209D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global solution. A value of </w:t>
      </w:r>
      <w:r w:rsidRPr="00981E8B">
        <w:rPr>
          <w:rFonts w:ascii="Courier New" w:eastAsia="Times New Roman" w:hAnsi="Courier New" w:cs="Courier New"/>
          <w:color w:val="008000"/>
          <w:sz w:val="20"/>
          <w:szCs w:val="20"/>
        </w:rPr>
        <w:t>$x=20$</w:t>
      </w:r>
      <w:r w:rsidRPr="00981E8B">
        <w:rPr>
          <w:rFonts w:ascii="Courier New" w:eastAsia="Times New Roman" w:hAnsi="Courier New" w:cs="Courier New"/>
          <w:color w:val="000000"/>
          <w:sz w:val="20"/>
          <w:szCs w:val="20"/>
        </w:rPr>
        <w:t xml:space="preserve"> generations </w:t>
      </w:r>
      <w:del w:id="1062" w:author="Author">
        <w:r w:rsidRPr="00981E8B" w:rsidDel="00A209D0">
          <w:rPr>
            <w:rFonts w:ascii="Courier New" w:eastAsia="Times New Roman" w:hAnsi="Courier New" w:cs="Courier New"/>
            <w:color w:val="000000"/>
            <w:sz w:val="20"/>
            <w:szCs w:val="20"/>
          </w:rPr>
          <w:delText xml:space="preserve">was </w:delText>
        </w:r>
      </w:del>
      <w:ins w:id="1063" w:author="Author">
        <w:r w:rsidR="00A209D0"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chosen.</w:t>
      </w:r>
    </w:p>
    <w:p w14:paraId="44DC9EF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A649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18A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\subsection{Implementation and constraints}</w:t>
      </w:r>
    </w:p>
    <w:p w14:paraId="25AE69E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14205" w14:textId="0E75248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GAs are </w:t>
      </w:r>
      <w:del w:id="1064" w:author="Author">
        <w:r w:rsidRPr="00981E8B" w:rsidDel="00A209D0">
          <w:rPr>
            <w:rFonts w:ascii="Courier New" w:eastAsia="Times New Roman" w:hAnsi="Courier New" w:cs="Courier New"/>
            <w:color w:val="000000"/>
            <w:sz w:val="20"/>
            <w:szCs w:val="20"/>
          </w:rPr>
          <w:delText xml:space="preserve">very </w:delText>
        </w:r>
      </w:del>
      <w:r w:rsidRPr="00981E8B">
        <w:rPr>
          <w:rFonts w:ascii="Courier New" w:eastAsia="Times New Roman" w:hAnsi="Courier New" w:cs="Courier New"/>
          <w:color w:val="000000"/>
          <w:sz w:val="20"/>
          <w:szCs w:val="20"/>
        </w:rPr>
        <w:t xml:space="preserve">computationally </w:t>
      </w:r>
      <w:ins w:id="1065" w:author="Author">
        <w:r w:rsidR="00A209D0" w:rsidRPr="00981E8B">
          <w:rPr>
            <w:rFonts w:ascii="Courier New" w:eastAsia="Times New Roman" w:hAnsi="Courier New" w:cs="Courier New"/>
            <w:color w:val="000000"/>
            <w:sz w:val="20"/>
            <w:szCs w:val="20"/>
          </w:rPr>
          <w:t xml:space="preserve">very </w:t>
        </w:r>
      </w:ins>
      <w:r w:rsidRPr="00981E8B">
        <w:rPr>
          <w:rFonts w:ascii="Courier New" w:eastAsia="Times New Roman" w:hAnsi="Courier New" w:cs="Courier New"/>
          <w:color w:val="000000"/>
          <w:sz w:val="20"/>
          <w:szCs w:val="20"/>
        </w:rPr>
        <w:t xml:space="preserve">intensive because they require many evaluations of the objective function. These assessments </w:t>
      </w:r>
      <w:del w:id="1066" w:author="Author">
        <w:r w:rsidRPr="00981E8B" w:rsidDel="00A209D0">
          <w:rPr>
            <w:rFonts w:ascii="Courier New" w:eastAsia="Times New Roman" w:hAnsi="Courier New" w:cs="Courier New"/>
            <w:color w:val="000000"/>
            <w:sz w:val="20"/>
            <w:szCs w:val="20"/>
          </w:rPr>
          <w:delText>are take</w:delText>
        </w:r>
      </w:del>
      <w:ins w:id="1067" w:author="Author">
        <w:r w:rsidR="00A209D0" w:rsidRPr="00981E8B">
          <w:rPr>
            <w:rFonts w:ascii="Courier New" w:eastAsia="Times New Roman" w:hAnsi="Courier New" w:cs="Courier New"/>
            <w:color w:val="000000"/>
            <w:sz w:val="20"/>
            <w:szCs w:val="20"/>
          </w:rPr>
          <w:t>require</w:t>
        </w:r>
      </w:ins>
      <w:r w:rsidRPr="00981E8B">
        <w:rPr>
          <w:rFonts w:ascii="Courier New" w:eastAsia="Times New Roman" w:hAnsi="Courier New" w:cs="Courier New"/>
          <w:color w:val="000000"/>
          <w:sz w:val="20"/>
          <w:szCs w:val="20"/>
        </w:rPr>
        <w:t xml:space="preserve"> some time (</w:t>
      </w:r>
      <w:ins w:id="1068" w:author="Author">
        <w:r w:rsidR="00A209D0"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couple of seconds</w:t>
      </w:r>
      <w:ins w:id="1069" w:author="Author">
        <w:r w:rsidR="00A209D0" w:rsidRPr="00981E8B">
          <w:rPr>
            <w:rFonts w:ascii="Courier New" w:eastAsia="Times New Roman" w:hAnsi="Courier New" w:cs="Courier New"/>
            <w:color w:val="000000"/>
            <w:sz w:val="20"/>
            <w:szCs w:val="20"/>
          </w:rPr>
          <w:t xml:space="preserve"> each</w:t>
        </w:r>
      </w:ins>
      <w:r w:rsidRPr="00981E8B">
        <w:rPr>
          <w:rFonts w:ascii="Courier New" w:eastAsia="Times New Roman" w:hAnsi="Courier New" w:cs="Courier New"/>
          <w:color w:val="000000"/>
          <w:sz w:val="20"/>
          <w:szCs w:val="20"/>
        </w:rPr>
        <w:t xml:space="preserve">) in this application, as they require </w:t>
      </w:r>
      <w:ins w:id="1070" w:author="Author">
        <w:r w:rsidR="00A209D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calculati</w:t>
      </w:r>
      <w:ins w:id="1071" w:author="Author">
        <w:r w:rsidR="00A209D0" w:rsidRPr="00981E8B">
          <w:rPr>
            <w:rFonts w:ascii="Courier New" w:eastAsia="Times New Roman" w:hAnsi="Courier New" w:cs="Courier New"/>
            <w:color w:val="000000"/>
            <w:sz w:val="20"/>
            <w:szCs w:val="20"/>
          </w:rPr>
          <w:t>on</w:t>
        </w:r>
      </w:ins>
      <w:del w:id="1072" w:author="Author">
        <w:r w:rsidRPr="00981E8B" w:rsidDel="00A209D0">
          <w:rPr>
            <w:rFonts w:ascii="Courier New" w:eastAsia="Times New Roman" w:hAnsi="Courier New" w:cs="Courier New"/>
            <w:color w:val="000000"/>
            <w:sz w:val="20"/>
            <w:szCs w:val="20"/>
          </w:rPr>
          <w:delText>ng</w:delText>
        </w:r>
      </w:del>
      <w:r w:rsidRPr="00981E8B">
        <w:rPr>
          <w:rFonts w:ascii="Courier New" w:eastAsia="Times New Roman" w:hAnsi="Courier New" w:cs="Courier New"/>
          <w:color w:val="000000"/>
          <w:sz w:val="20"/>
          <w:szCs w:val="20"/>
        </w:rPr>
        <w:t xml:space="preserve"> and assess</w:t>
      </w:r>
      <w:ins w:id="1073" w:author="Author">
        <w:r w:rsidR="00A209D0" w:rsidRPr="00981E8B">
          <w:rPr>
            <w:rFonts w:ascii="Courier New" w:eastAsia="Times New Roman" w:hAnsi="Courier New" w:cs="Courier New"/>
            <w:color w:val="000000"/>
            <w:sz w:val="20"/>
            <w:szCs w:val="20"/>
          </w:rPr>
          <w:t>ment of</w:t>
        </w:r>
      </w:ins>
      <w:del w:id="1074" w:author="Author">
        <w:r w:rsidRPr="00981E8B" w:rsidDel="00A209D0">
          <w:rPr>
            <w:rFonts w:ascii="Courier New" w:eastAsia="Times New Roman" w:hAnsi="Courier New" w:cs="Courier New"/>
            <w:color w:val="000000"/>
            <w:sz w:val="20"/>
            <w:szCs w:val="20"/>
          </w:rPr>
          <w:delText>ing</w:delText>
        </w:r>
      </w:del>
      <w:r w:rsidRPr="00981E8B">
        <w:rPr>
          <w:rFonts w:ascii="Courier New" w:eastAsia="Times New Roman" w:hAnsi="Courier New" w:cs="Courier New"/>
          <w:color w:val="000000"/>
          <w:sz w:val="20"/>
          <w:szCs w:val="20"/>
        </w:rPr>
        <w:t xml:space="preserve"> a prediction for every day of the calibration period, </w:t>
      </w:r>
      <w:commentRangeStart w:id="1075"/>
      <w:del w:id="1076" w:author="Author">
        <w:r w:rsidRPr="00981E8B" w:rsidDel="00A209D0">
          <w:rPr>
            <w:rFonts w:ascii="Courier New" w:eastAsia="Times New Roman" w:hAnsi="Courier New" w:cs="Courier New"/>
            <w:color w:val="000000"/>
            <w:sz w:val="20"/>
            <w:szCs w:val="20"/>
          </w:rPr>
          <w:delText>thus over</w:delText>
        </w:r>
      </w:del>
      <w:ins w:id="1077" w:author="Author">
        <w:r w:rsidR="00A209D0" w:rsidRPr="00981E8B">
          <w:rPr>
            <w:rFonts w:ascii="Courier New" w:eastAsia="Times New Roman" w:hAnsi="Courier New" w:cs="Courier New"/>
            <w:color w:val="000000"/>
            <w:sz w:val="20"/>
            <w:szCs w:val="20"/>
          </w:rPr>
          <w:t>which spans</w:t>
        </w:r>
      </w:ins>
      <w:r w:rsidRPr="00981E8B">
        <w:rPr>
          <w:rFonts w:ascii="Courier New" w:eastAsia="Times New Roman" w:hAnsi="Courier New" w:cs="Courier New"/>
          <w:color w:val="000000"/>
          <w:sz w:val="20"/>
          <w:szCs w:val="20"/>
        </w:rPr>
        <w:t xml:space="preserve"> several decades</w:t>
      </w:r>
      <w:commentRangeEnd w:id="1075"/>
      <w:r w:rsidR="00A209D0" w:rsidRPr="00981E8B">
        <w:rPr>
          <w:rStyle w:val="CommentReference"/>
        </w:rPr>
        <w:commentReference w:id="1075"/>
      </w:r>
      <w:r w:rsidRPr="00981E8B">
        <w:rPr>
          <w:rFonts w:ascii="Courier New" w:eastAsia="Times New Roman" w:hAnsi="Courier New" w:cs="Courier New"/>
          <w:color w:val="000000"/>
          <w:sz w:val="20"/>
          <w:szCs w:val="20"/>
        </w:rPr>
        <w:t>. In order to reduce the computation time, the performance score of an individual</w:t>
      </w:r>
      <w:ins w:id="1078" w:author="Author">
        <w:r w:rsidR="000E5ADF">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who ha</w:t>
      </w:r>
      <w:ins w:id="1079" w:author="Author">
        <w:r w:rsidR="00A209D0" w:rsidRPr="00981E8B">
          <w:rPr>
            <w:rFonts w:ascii="Courier New" w:eastAsia="Times New Roman" w:hAnsi="Courier New" w:cs="Courier New"/>
            <w:color w:val="000000"/>
            <w:sz w:val="20"/>
            <w:szCs w:val="20"/>
          </w:rPr>
          <w:t>s</w:t>
        </w:r>
      </w:ins>
      <w:del w:id="1080" w:author="Author">
        <w:r w:rsidRPr="00981E8B" w:rsidDel="00A209D0">
          <w:rPr>
            <w:rFonts w:ascii="Courier New" w:eastAsia="Times New Roman" w:hAnsi="Courier New" w:cs="Courier New"/>
            <w:color w:val="000000"/>
            <w:sz w:val="20"/>
            <w:szCs w:val="20"/>
          </w:rPr>
          <w:delText>d</w:delText>
        </w:r>
      </w:del>
      <w:r w:rsidRPr="00981E8B">
        <w:rPr>
          <w:rFonts w:ascii="Courier New" w:eastAsia="Times New Roman" w:hAnsi="Courier New" w:cs="Courier New"/>
          <w:color w:val="000000"/>
          <w:sz w:val="20"/>
          <w:szCs w:val="20"/>
        </w:rPr>
        <w:t xml:space="preserve"> previously been evaluated</w:t>
      </w:r>
      <w:del w:id="1081" w:author="Author">
        <w:r w:rsidRPr="00981E8B" w:rsidDel="00A209D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and </w:t>
      </w:r>
      <w:del w:id="1082" w:author="Author">
        <w:r w:rsidRPr="00981E8B" w:rsidDel="00A209D0">
          <w:rPr>
            <w:rFonts w:ascii="Courier New" w:eastAsia="Times New Roman" w:hAnsi="Courier New" w:cs="Courier New"/>
            <w:color w:val="000000"/>
            <w:sz w:val="20"/>
            <w:szCs w:val="20"/>
          </w:rPr>
          <w:delText xml:space="preserve">that </w:delText>
        </w:r>
      </w:del>
      <w:r w:rsidRPr="00981E8B">
        <w:rPr>
          <w:rFonts w:ascii="Courier New" w:eastAsia="Times New Roman" w:hAnsi="Courier New" w:cs="Courier New"/>
          <w:color w:val="000000"/>
          <w:sz w:val="20"/>
          <w:szCs w:val="20"/>
        </w:rPr>
        <w:t>ha</w:t>
      </w:r>
      <w:ins w:id="1083" w:author="Author">
        <w:r w:rsidR="00A209D0" w:rsidRPr="00981E8B">
          <w:rPr>
            <w:rFonts w:ascii="Courier New" w:eastAsia="Times New Roman" w:hAnsi="Courier New" w:cs="Courier New"/>
            <w:color w:val="000000"/>
            <w:sz w:val="20"/>
            <w:szCs w:val="20"/>
          </w:rPr>
          <w:t>s</w:t>
        </w:r>
      </w:ins>
      <w:del w:id="1084" w:author="Author">
        <w:r w:rsidRPr="00981E8B" w:rsidDel="00A209D0">
          <w:rPr>
            <w:rFonts w:ascii="Courier New" w:eastAsia="Times New Roman" w:hAnsi="Courier New" w:cs="Courier New"/>
            <w:color w:val="000000"/>
            <w:sz w:val="20"/>
            <w:szCs w:val="20"/>
          </w:rPr>
          <w:delText>d</w:delText>
        </w:r>
      </w:del>
      <w:r w:rsidRPr="00981E8B">
        <w:rPr>
          <w:rFonts w:ascii="Courier New" w:eastAsia="Times New Roman" w:hAnsi="Courier New" w:cs="Courier New"/>
          <w:color w:val="000000"/>
          <w:sz w:val="20"/>
          <w:szCs w:val="20"/>
        </w:rPr>
        <w:t xml:space="preserve"> not changed</w:t>
      </w:r>
      <w:ins w:id="1085" w:author="Author">
        <w:r w:rsidR="000E5ADF">
          <w:rPr>
            <w:rFonts w:ascii="Courier New" w:eastAsia="Times New Roman" w:hAnsi="Courier New" w:cs="Courier New"/>
            <w:color w:val="000000"/>
            <w:sz w:val="20"/>
            <w:szCs w:val="20"/>
          </w:rPr>
          <w:t>,</w:t>
        </w:r>
      </w:ins>
      <w:del w:id="1086" w:author="Author">
        <w:r w:rsidRPr="00981E8B" w:rsidDel="00A209D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1087" w:author="Author">
        <w:r w:rsidRPr="00981E8B" w:rsidDel="00A209D0">
          <w:rPr>
            <w:rFonts w:ascii="Courier New" w:eastAsia="Times New Roman" w:hAnsi="Courier New" w:cs="Courier New"/>
            <w:color w:val="000000"/>
            <w:sz w:val="20"/>
            <w:szCs w:val="20"/>
          </w:rPr>
          <w:delText xml:space="preserve">was </w:delText>
        </w:r>
      </w:del>
      <w:ins w:id="1088" w:author="Author">
        <w:r w:rsidR="00A209D0" w:rsidRPr="00981E8B">
          <w:rPr>
            <w:rFonts w:ascii="Courier New" w:eastAsia="Times New Roman" w:hAnsi="Courier New" w:cs="Courier New"/>
            <w:color w:val="000000"/>
            <w:sz w:val="20"/>
            <w:szCs w:val="20"/>
          </w:rPr>
          <w:t xml:space="preserve">is </w:t>
        </w:r>
      </w:ins>
      <w:r w:rsidRPr="00981E8B">
        <w:rPr>
          <w:rFonts w:ascii="Courier New" w:eastAsia="Times New Roman" w:hAnsi="Courier New" w:cs="Courier New"/>
          <w:color w:val="000000"/>
          <w:sz w:val="20"/>
          <w:szCs w:val="20"/>
        </w:rPr>
        <w:t xml:space="preserve">preserved. Thus, the score of each individual living in the selection </w:t>
      </w:r>
      <w:del w:id="1089" w:author="Author">
        <w:r w:rsidRPr="00981E8B" w:rsidDel="00A209D0">
          <w:rPr>
            <w:rFonts w:ascii="Courier New" w:eastAsia="Times New Roman" w:hAnsi="Courier New" w:cs="Courier New"/>
            <w:color w:val="000000"/>
            <w:sz w:val="20"/>
            <w:szCs w:val="20"/>
          </w:rPr>
          <w:delText>was kept</w:delText>
        </w:r>
      </w:del>
      <w:ins w:id="1090" w:author="Author">
        <w:r w:rsidR="00A209D0" w:rsidRPr="00981E8B">
          <w:rPr>
            <w:rFonts w:ascii="Courier New" w:eastAsia="Times New Roman" w:hAnsi="Courier New" w:cs="Courier New"/>
            <w:color w:val="000000"/>
            <w:sz w:val="20"/>
            <w:szCs w:val="20"/>
          </w:rPr>
          <w:t>is preserved</w:t>
        </w:r>
      </w:ins>
      <w:r w:rsidRPr="00981E8B">
        <w:rPr>
          <w:rFonts w:ascii="Courier New" w:eastAsia="Times New Roman" w:hAnsi="Courier New" w:cs="Courier New"/>
          <w:color w:val="000000"/>
          <w:sz w:val="20"/>
          <w:szCs w:val="20"/>
        </w:rPr>
        <w:t xml:space="preserve"> until it mutate</w:t>
      </w:r>
      <w:ins w:id="1091" w:author="Author">
        <w:r w:rsidR="00A209D0" w:rsidRPr="00981E8B">
          <w:rPr>
            <w:rFonts w:ascii="Courier New" w:eastAsia="Times New Roman" w:hAnsi="Courier New" w:cs="Courier New"/>
            <w:color w:val="000000"/>
            <w:sz w:val="20"/>
            <w:szCs w:val="20"/>
          </w:rPr>
          <w:t>s</w:t>
        </w:r>
      </w:ins>
      <w:del w:id="1092" w:author="Author">
        <w:r w:rsidRPr="00981E8B" w:rsidDel="00A209D0">
          <w:rPr>
            <w:rFonts w:ascii="Courier New" w:eastAsia="Times New Roman" w:hAnsi="Courier New" w:cs="Courier New"/>
            <w:color w:val="000000"/>
            <w:sz w:val="20"/>
            <w:szCs w:val="20"/>
          </w:rPr>
          <w:delText>d</w:delText>
        </w:r>
      </w:del>
      <w:r w:rsidRPr="00981E8B">
        <w:rPr>
          <w:rFonts w:ascii="Courier New" w:eastAsia="Times New Roman" w:hAnsi="Courier New" w:cs="Courier New"/>
          <w:color w:val="000000"/>
          <w:sz w:val="20"/>
          <w:szCs w:val="20"/>
        </w:rPr>
        <w:t>.</w:t>
      </w:r>
    </w:p>
    <w:p w14:paraId="29EE8CC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AF19A" w14:textId="7ECDBEA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093" w:author="Author">
        <w:r w:rsidRPr="00981E8B" w:rsidDel="00A209D0">
          <w:rPr>
            <w:rFonts w:ascii="Courier New" w:eastAsia="Times New Roman" w:hAnsi="Courier New" w:cs="Courier New"/>
            <w:color w:val="000000"/>
            <w:sz w:val="20"/>
            <w:szCs w:val="20"/>
          </w:rPr>
          <w:delText xml:space="preserve">As </w:delText>
        </w:r>
      </w:del>
      <w:ins w:id="1094" w:author="Author">
        <w:r w:rsidR="00A209D0" w:rsidRPr="00981E8B">
          <w:rPr>
            <w:rFonts w:ascii="Courier New" w:eastAsia="Times New Roman" w:hAnsi="Courier New" w:cs="Courier New"/>
            <w:color w:val="000000"/>
            <w:sz w:val="20"/>
            <w:szCs w:val="20"/>
          </w:rPr>
          <w:t xml:space="preserve">Because </w:t>
        </w:r>
      </w:ins>
      <w:r w:rsidRPr="00981E8B">
        <w:rPr>
          <w:rFonts w:ascii="Courier New" w:eastAsia="Times New Roman" w:hAnsi="Courier New" w:cs="Courier New"/>
          <w:color w:val="000000"/>
          <w:sz w:val="20"/>
          <w:szCs w:val="20"/>
        </w:rPr>
        <w:t xml:space="preserve">the calculation of the objective function </w:t>
      </w:r>
      <w:ins w:id="1095" w:author="Author">
        <w:r w:rsidR="00A209D0" w:rsidRPr="00981E8B">
          <w:rPr>
            <w:rFonts w:ascii="Courier New" w:eastAsia="Times New Roman" w:hAnsi="Courier New" w:cs="Courier New"/>
            <w:color w:val="000000"/>
            <w:sz w:val="20"/>
            <w:szCs w:val="20"/>
          </w:rPr>
          <w:t xml:space="preserve">for </w:t>
        </w:r>
      </w:ins>
      <w:del w:id="1096" w:author="Author">
        <w:r w:rsidRPr="00981E8B" w:rsidDel="00A209D0">
          <w:rPr>
            <w:rFonts w:ascii="Courier New" w:eastAsia="Times New Roman" w:hAnsi="Courier New" w:cs="Courier New"/>
            <w:color w:val="000000"/>
            <w:sz w:val="20"/>
            <w:szCs w:val="20"/>
          </w:rPr>
          <w:delText xml:space="preserve">of </w:delText>
        </w:r>
      </w:del>
      <w:r w:rsidRPr="00981E8B">
        <w:rPr>
          <w:rFonts w:ascii="Courier New" w:eastAsia="Times New Roman" w:hAnsi="Courier New" w:cs="Courier New"/>
          <w:color w:val="000000"/>
          <w:sz w:val="20"/>
          <w:szCs w:val="20"/>
        </w:rPr>
        <w:t xml:space="preserve">each member of the population of a generation is completely independent, they </w:t>
      </w:r>
      <w:del w:id="1097" w:author="Author">
        <w:r w:rsidRPr="00981E8B" w:rsidDel="00A209D0">
          <w:rPr>
            <w:rFonts w:ascii="Courier New" w:eastAsia="Times New Roman" w:hAnsi="Courier New" w:cs="Courier New"/>
            <w:color w:val="000000"/>
            <w:sz w:val="20"/>
            <w:szCs w:val="20"/>
          </w:rPr>
          <w:delText xml:space="preserve">were </w:delText>
        </w:r>
      </w:del>
      <w:ins w:id="1098" w:author="Author">
        <w:r w:rsidR="00A209D0" w:rsidRPr="00981E8B">
          <w:rPr>
            <w:rFonts w:ascii="Courier New" w:eastAsia="Times New Roman" w:hAnsi="Courier New" w:cs="Courier New"/>
            <w:color w:val="000000"/>
            <w:sz w:val="20"/>
            <w:szCs w:val="20"/>
          </w:rPr>
          <w:t xml:space="preserve">are </w:t>
        </w:r>
      </w:ins>
      <w:r w:rsidRPr="00981E8B">
        <w:rPr>
          <w:rFonts w:ascii="Courier New" w:eastAsia="Times New Roman" w:hAnsi="Courier New" w:cs="Courier New"/>
          <w:color w:val="000000"/>
          <w:sz w:val="20"/>
          <w:szCs w:val="20"/>
        </w:rPr>
        <w:t xml:space="preserve">processed in parallel on different </w:t>
      </w:r>
      <w:del w:id="1099" w:author="Author">
        <w:r w:rsidRPr="00981E8B" w:rsidDel="00A209D0">
          <w:rPr>
            <w:rFonts w:ascii="Courier New" w:eastAsia="Times New Roman" w:hAnsi="Courier New" w:cs="Courier New"/>
            <w:color w:val="000000"/>
            <w:sz w:val="20"/>
            <w:szCs w:val="20"/>
          </w:rPr>
          <w:delText>cpus</w:delText>
        </w:r>
      </w:del>
      <w:ins w:id="1100" w:author="Author">
        <w:r w:rsidR="00A209D0" w:rsidRPr="00981E8B">
          <w:rPr>
            <w:rFonts w:ascii="Courier New" w:eastAsia="Times New Roman" w:hAnsi="Courier New" w:cs="Courier New"/>
            <w:color w:val="000000"/>
            <w:sz w:val="20"/>
            <w:szCs w:val="20"/>
          </w:rPr>
          <w:t>CPUs</w:t>
        </w:r>
      </w:ins>
      <w:r w:rsidRPr="00981E8B">
        <w:rPr>
          <w:rFonts w:ascii="Courier New" w:eastAsia="Times New Roman" w:hAnsi="Courier New" w:cs="Courier New"/>
          <w:color w:val="000000"/>
          <w:sz w:val="20"/>
          <w:szCs w:val="20"/>
        </w:rPr>
        <w:t xml:space="preserve">. In order to perform optimizations for multiple time series, the use of a cluster is </w:t>
      </w:r>
      <w:del w:id="1101" w:author="Author">
        <w:r w:rsidRPr="00981E8B" w:rsidDel="00A209D0">
          <w:rPr>
            <w:rFonts w:ascii="Courier New" w:eastAsia="Times New Roman" w:hAnsi="Courier New" w:cs="Courier New"/>
            <w:color w:val="000000"/>
            <w:sz w:val="20"/>
            <w:szCs w:val="20"/>
          </w:rPr>
          <w:delText xml:space="preserve">a </w:delText>
        </w:r>
      </w:del>
      <w:r w:rsidRPr="00981E8B">
        <w:rPr>
          <w:rFonts w:ascii="Courier New" w:eastAsia="Times New Roman" w:hAnsi="Courier New" w:cs="Courier New"/>
          <w:color w:val="000000"/>
          <w:sz w:val="20"/>
          <w:szCs w:val="20"/>
        </w:rPr>
        <w:t>necess</w:t>
      </w:r>
      <w:ins w:id="1102" w:author="Author">
        <w:r w:rsidR="00A209D0" w:rsidRPr="00981E8B">
          <w:rPr>
            <w:rFonts w:ascii="Courier New" w:eastAsia="Times New Roman" w:hAnsi="Courier New" w:cs="Courier New"/>
            <w:color w:val="000000"/>
            <w:sz w:val="20"/>
            <w:szCs w:val="20"/>
          </w:rPr>
          <w:t>ary</w:t>
        </w:r>
      </w:ins>
      <w:del w:id="1103" w:author="Author">
        <w:r w:rsidRPr="00981E8B" w:rsidDel="00A209D0">
          <w:rPr>
            <w:rFonts w:ascii="Courier New" w:eastAsia="Times New Roman" w:hAnsi="Courier New" w:cs="Courier New"/>
            <w:color w:val="000000"/>
            <w:sz w:val="20"/>
            <w:szCs w:val="20"/>
          </w:rPr>
          <w:delText>ity</w:delText>
        </w:r>
      </w:del>
      <w:r w:rsidRPr="00981E8B">
        <w:rPr>
          <w:rFonts w:ascii="Courier New" w:eastAsia="Times New Roman" w:hAnsi="Courier New" w:cs="Courier New"/>
          <w:color w:val="000000"/>
          <w:sz w:val="20"/>
          <w:szCs w:val="20"/>
        </w:rPr>
        <w:t>.</w:t>
      </w:r>
    </w:p>
    <w:p w14:paraId="363375D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C8B39" w14:textId="1B85672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Some constraints </w:t>
      </w:r>
      <w:del w:id="1104" w:author="Author">
        <w:r w:rsidRPr="00981E8B" w:rsidDel="00A209D0">
          <w:rPr>
            <w:rFonts w:ascii="Courier New" w:eastAsia="Times New Roman" w:hAnsi="Courier New" w:cs="Courier New"/>
            <w:color w:val="000000"/>
            <w:sz w:val="20"/>
            <w:szCs w:val="20"/>
          </w:rPr>
          <w:delText>need to</w:delText>
        </w:r>
      </w:del>
      <w:ins w:id="1105" w:author="Author">
        <w:r w:rsidR="00A209D0" w:rsidRPr="00981E8B">
          <w:rPr>
            <w:rFonts w:ascii="Courier New" w:eastAsia="Times New Roman" w:hAnsi="Courier New" w:cs="Courier New"/>
            <w:color w:val="000000"/>
            <w:sz w:val="20"/>
            <w:szCs w:val="20"/>
          </w:rPr>
          <w:t>must</w:t>
        </w:r>
      </w:ins>
      <w:r w:rsidRPr="00981E8B">
        <w:rPr>
          <w:rFonts w:ascii="Courier New" w:eastAsia="Times New Roman" w:hAnsi="Courier New" w:cs="Courier New"/>
          <w:color w:val="000000"/>
          <w:sz w:val="20"/>
          <w:szCs w:val="20"/>
        </w:rPr>
        <w:t xml:space="preserve"> be taken into account. For example, when a crossover or </w:t>
      </w:r>
      <w:del w:id="1106" w:author="Author">
        <w:r w:rsidRPr="00981E8B" w:rsidDel="00A209D0">
          <w:rPr>
            <w:rFonts w:ascii="Courier New" w:eastAsia="Times New Roman" w:hAnsi="Courier New" w:cs="Courier New"/>
            <w:color w:val="000000"/>
            <w:sz w:val="20"/>
            <w:szCs w:val="20"/>
          </w:rPr>
          <w:delText xml:space="preserve">a </w:delText>
        </w:r>
      </w:del>
      <w:r w:rsidRPr="00981E8B">
        <w:rPr>
          <w:rFonts w:ascii="Courier New" w:eastAsia="Times New Roman" w:hAnsi="Courier New" w:cs="Courier New"/>
          <w:color w:val="000000"/>
          <w:sz w:val="20"/>
          <w:szCs w:val="20"/>
        </w:rPr>
        <w:t xml:space="preserve">mutation operation results in a parameter value </w:t>
      </w:r>
      <w:del w:id="1107" w:author="Author">
        <w:r w:rsidRPr="00981E8B" w:rsidDel="00A209D0">
          <w:rPr>
            <w:rFonts w:ascii="Courier New" w:eastAsia="Times New Roman" w:hAnsi="Courier New" w:cs="Courier New"/>
            <w:color w:val="000000"/>
            <w:sz w:val="20"/>
            <w:szCs w:val="20"/>
          </w:rPr>
          <w:delText xml:space="preserve">standing </w:delText>
        </w:r>
      </w:del>
      <w:ins w:id="1108" w:author="Author">
        <w:r w:rsidR="00A209D0" w:rsidRPr="00981E8B">
          <w:rPr>
            <w:rFonts w:ascii="Courier New" w:eastAsia="Times New Roman" w:hAnsi="Courier New" w:cs="Courier New"/>
            <w:color w:val="000000"/>
            <w:sz w:val="20"/>
            <w:szCs w:val="20"/>
          </w:rPr>
          <w:t xml:space="preserve">that is </w:t>
        </w:r>
      </w:ins>
      <w:r w:rsidRPr="00981E8B">
        <w:rPr>
          <w:rFonts w:ascii="Courier New" w:eastAsia="Times New Roman" w:hAnsi="Courier New" w:cs="Courier New"/>
          <w:color w:val="000000"/>
          <w:sz w:val="20"/>
          <w:szCs w:val="20"/>
        </w:rPr>
        <w:t>out</w:t>
      </w:r>
      <w:ins w:id="1109" w:author="Author">
        <w:r w:rsidR="00A209D0" w:rsidRPr="00981E8B">
          <w:rPr>
            <w:rFonts w:ascii="Courier New" w:eastAsia="Times New Roman" w:hAnsi="Courier New" w:cs="Courier New"/>
            <w:color w:val="000000"/>
            <w:sz w:val="20"/>
            <w:szCs w:val="20"/>
          </w:rPr>
          <w:t>side</w:t>
        </w:r>
      </w:ins>
      <w:r w:rsidRPr="00981E8B">
        <w:rPr>
          <w:rFonts w:ascii="Courier New" w:eastAsia="Times New Roman" w:hAnsi="Courier New" w:cs="Courier New"/>
          <w:color w:val="000000"/>
          <w:sz w:val="20"/>
          <w:szCs w:val="20"/>
        </w:rPr>
        <w:t xml:space="preserve"> of the authorized bounds, </w:t>
      </w:r>
      <w:del w:id="1110" w:author="Author">
        <w:r w:rsidRPr="00981E8B" w:rsidDel="00A209D0">
          <w:rPr>
            <w:rFonts w:ascii="Courier New" w:eastAsia="Times New Roman" w:hAnsi="Courier New" w:cs="Courier New"/>
            <w:color w:val="000000"/>
            <w:sz w:val="20"/>
            <w:szCs w:val="20"/>
          </w:rPr>
          <w:delText xml:space="preserve">it </w:delText>
        </w:r>
      </w:del>
      <w:ins w:id="1111" w:author="Author">
        <w:r w:rsidR="00A209D0" w:rsidRPr="00981E8B">
          <w:rPr>
            <w:rFonts w:ascii="Courier New" w:eastAsia="Times New Roman" w:hAnsi="Courier New" w:cs="Courier New"/>
            <w:color w:val="000000"/>
            <w:sz w:val="20"/>
            <w:szCs w:val="20"/>
          </w:rPr>
          <w:t xml:space="preserve">this </w:t>
        </w:r>
      </w:ins>
      <w:del w:id="1112" w:author="Author">
        <w:r w:rsidRPr="00981E8B" w:rsidDel="00A209D0">
          <w:rPr>
            <w:rFonts w:ascii="Courier New" w:eastAsia="Times New Roman" w:hAnsi="Courier New" w:cs="Courier New"/>
            <w:color w:val="000000"/>
            <w:sz w:val="20"/>
            <w:szCs w:val="20"/>
          </w:rPr>
          <w:delText>has to</w:delText>
        </w:r>
      </w:del>
      <w:ins w:id="1113" w:author="Author">
        <w:r w:rsidR="00A209D0" w:rsidRPr="00981E8B">
          <w:rPr>
            <w:rFonts w:ascii="Courier New" w:eastAsia="Times New Roman" w:hAnsi="Courier New" w:cs="Courier New"/>
            <w:color w:val="000000"/>
            <w:sz w:val="20"/>
            <w:szCs w:val="20"/>
          </w:rPr>
          <w:t>must</w:t>
        </w:r>
      </w:ins>
      <w:r w:rsidRPr="00981E8B">
        <w:rPr>
          <w:rFonts w:ascii="Courier New" w:eastAsia="Times New Roman" w:hAnsi="Courier New" w:cs="Courier New"/>
          <w:color w:val="000000"/>
          <w:sz w:val="20"/>
          <w:szCs w:val="20"/>
        </w:rPr>
        <w:t xml:space="preserve"> be brought back within the limits. Moreover, the parameters are of different types: continuous, discrete, or categorical (e.g., the selection of the meteorological variable). New values resulting from the optimizer need to respect the type of data </w:t>
      </w:r>
      <w:ins w:id="1114" w:author="Author">
        <w:r w:rsidR="00A209D0" w:rsidRPr="00981E8B">
          <w:rPr>
            <w:rFonts w:ascii="Courier New" w:eastAsia="Times New Roman" w:hAnsi="Courier New" w:cs="Courier New"/>
            <w:color w:val="000000"/>
            <w:sz w:val="20"/>
            <w:szCs w:val="20"/>
          </w:rPr>
          <w:t xml:space="preserve">that </w:t>
        </w:r>
      </w:ins>
      <w:r w:rsidRPr="00981E8B">
        <w:rPr>
          <w:rFonts w:ascii="Courier New" w:eastAsia="Times New Roman" w:hAnsi="Courier New" w:cs="Courier New"/>
          <w:color w:val="000000"/>
          <w:sz w:val="20"/>
          <w:szCs w:val="20"/>
        </w:rPr>
        <w:t xml:space="preserve">they represent. Other constraints exist </w:t>
      </w:r>
      <w:del w:id="1115" w:author="Author">
        <w:r w:rsidRPr="00981E8B" w:rsidDel="00A209D0">
          <w:rPr>
            <w:rFonts w:ascii="Courier New" w:eastAsia="Times New Roman" w:hAnsi="Courier New" w:cs="Courier New"/>
            <w:color w:val="000000"/>
            <w:sz w:val="20"/>
            <w:szCs w:val="20"/>
          </w:rPr>
          <w:delText xml:space="preserve">in </w:delText>
        </w:r>
      </w:del>
      <w:r w:rsidRPr="00981E8B">
        <w:rPr>
          <w:rFonts w:ascii="Courier New" w:eastAsia="Times New Roman" w:hAnsi="Courier New" w:cs="Courier New"/>
          <w:color w:val="000000"/>
          <w:sz w:val="20"/>
          <w:szCs w:val="20"/>
        </w:rPr>
        <w:t xml:space="preserve">between the parameters, e.g., the temporal windows of the relative humidity and the precipitable water predictors </w:t>
      </w:r>
      <w:del w:id="1116" w:author="Author">
        <w:r w:rsidRPr="00981E8B" w:rsidDel="00A209D0">
          <w:rPr>
            <w:rFonts w:ascii="Courier New" w:eastAsia="Times New Roman" w:hAnsi="Courier New" w:cs="Courier New"/>
            <w:color w:val="000000"/>
            <w:sz w:val="20"/>
            <w:szCs w:val="20"/>
          </w:rPr>
          <w:delText>have to</w:delText>
        </w:r>
      </w:del>
      <w:ins w:id="1117" w:author="Author">
        <w:r w:rsidR="00A209D0" w:rsidRPr="00981E8B">
          <w:rPr>
            <w:rFonts w:ascii="Courier New" w:eastAsia="Times New Roman" w:hAnsi="Courier New" w:cs="Courier New"/>
            <w:color w:val="000000"/>
            <w:sz w:val="20"/>
            <w:szCs w:val="20"/>
          </w:rPr>
          <w:t>must</w:t>
        </w:r>
      </w:ins>
      <w:r w:rsidRPr="00981E8B">
        <w:rPr>
          <w:rFonts w:ascii="Courier New" w:eastAsia="Times New Roman" w:hAnsi="Courier New" w:cs="Courier New"/>
          <w:color w:val="000000"/>
          <w:sz w:val="20"/>
          <w:szCs w:val="20"/>
        </w:rPr>
        <w:t xml:space="preserve"> match when processing the moisture index.</w:t>
      </w:r>
    </w:p>
    <w:p w14:paraId="00B60C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19FC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DC55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\section{Assessment process and results}</w:t>
      </w:r>
    </w:p>
    <w:p w14:paraId="1AB772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w:t>
      </w:r>
    </w:p>
    <w:p w14:paraId="0AB4E8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3E925A" w14:textId="7A67E89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118" w:author="Author">
        <w:r w:rsidRPr="00981E8B" w:rsidDel="00E10F1D">
          <w:rPr>
            <w:rFonts w:ascii="Courier New" w:eastAsia="Times New Roman" w:hAnsi="Courier New" w:cs="Courier New"/>
            <w:color w:val="000000"/>
            <w:sz w:val="20"/>
            <w:szCs w:val="20"/>
          </w:rPr>
          <w:delText>The choice of</w:delText>
        </w:r>
      </w:del>
      <w:ins w:id="1119" w:author="Author">
        <w:r w:rsidR="00E10F1D" w:rsidRPr="00981E8B">
          <w:rPr>
            <w:rFonts w:ascii="Courier New" w:eastAsia="Times New Roman" w:hAnsi="Courier New" w:cs="Courier New"/>
            <w:color w:val="000000"/>
            <w:sz w:val="20"/>
            <w:szCs w:val="20"/>
          </w:rPr>
          <w:t>Choosing</w:t>
        </w:r>
      </w:ins>
      <w:r w:rsidRPr="00981E8B">
        <w:rPr>
          <w:rFonts w:ascii="Courier New" w:eastAsia="Times New Roman" w:hAnsi="Courier New" w:cs="Courier New"/>
          <w:color w:val="000000"/>
          <w:sz w:val="20"/>
          <w:szCs w:val="20"/>
        </w:rPr>
        <w:t xml:space="preserve"> GA</w:t>
      </w:r>
      <w:del w:id="1120" w:author="Author">
        <w:r w:rsidRPr="00981E8B" w:rsidDel="00E10F1D">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 such as the mutation rate, population size, natural </w:t>
      </w:r>
      <w:ins w:id="1121" w:author="Author">
        <w:r w:rsidR="00E10F1D" w:rsidRPr="00981E8B">
          <w:rPr>
            <w:rFonts w:ascii="Courier New" w:eastAsia="Times New Roman" w:hAnsi="Courier New" w:cs="Courier New"/>
            <w:color w:val="000000"/>
            <w:sz w:val="20"/>
            <w:szCs w:val="20"/>
          </w:rPr>
          <w:t xml:space="preserve">and </w:t>
        </w:r>
      </w:ins>
      <w:r w:rsidRPr="00981E8B">
        <w:rPr>
          <w:rFonts w:ascii="Courier New" w:eastAsia="Times New Roman" w:hAnsi="Courier New" w:cs="Courier New"/>
          <w:color w:val="000000"/>
          <w:sz w:val="20"/>
          <w:szCs w:val="20"/>
        </w:rPr>
        <w:t xml:space="preserve">selection, </w:t>
      </w:r>
      <w:del w:id="1122" w:author="Author">
        <w:r w:rsidRPr="00981E8B" w:rsidDel="00E10F1D">
          <w:rPr>
            <w:rFonts w:ascii="Courier New" w:eastAsia="Times New Roman" w:hAnsi="Courier New" w:cs="Courier New"/>
            <w:color w:val="000000"/>
            <w:sz w:val="20"/>
            <w:szCs w:val="20"/>
          </w:rPr>
          <w:delText xml:space="preserve">etc, </w:delText>
        </w:r>
      </w:del>
      <w:r w:rsidRPr="00981E8B">
        <w:rPr>
          <w:rFonts w:ascii="Courier New" w:eastAsia="Times New Roman" w:hAnsi="Courier New" w:cs="Courier New"/>
          <w:color w:val="000000"/>
          <w:sz w:val="20"/>
          <w:szCs w:val="20"/>
        </w:rPr>
        <w:t xml:space="preserve">appears </w:t>
      </w:r>
      <w:ins w:id="1123" w:author="Author">
        <w:r w:rsidR="00E10F1D"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 xml:space="preserve">difficult given the high number of existing variants, each developed for a specific problem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Costa2007a}. Thus, different studies suggest </w:t>
      </w:r>
      <w:del w:id="1124" w:author="Author">
        <w:r w:rsidRPr="00981E8B" w:rsidDel="00E10F1D">
          <w:rPr>
            <w:rFonts w:ascii="Courier New" w:eastAsia="Times New Roman" w:hAnsi="Courier New" w:cs="Courier New"/>
            <w:color w:val="000000"/>
            <w:sz w:val="20"/>
            <w:szCs w:val="20"/>
          </w:rPr>
          <w:delText xml:space="preserve">very </w:delText>
        </w:r>
      </w:del>
      <w:ins w:id="1125" w:author="Author">
        <w:r w:rsidR="00E10F1D" w:rsidRPr="00981E8B">
          <w:rPr>
            <w:rFonts w:ascii="Courier New" w:eastAsia="Times New Roman" w:hAnsi="Courier New" w:cs="Courier New"/>
            <w:color w:val="000000"/>
            <w:sz w:val="20"/>
            <w:szCs w:val="20"/>
          </w:rPr>
          <w:t xml:space="preserve">significantly </w:t>
        </w:r>
      </w:ins>
      <w:r w:rsidRPr="00981E8B">
        <w:rPr>
          <w:rFonts w:ascii="Courier New" w:eastAsia="Times New Roman" w:hAnsi="Courier New" w:cs="Courier New"/>
          <w:color w:val="000000"/>
          <w:sz w:val="20"/>
          <w:szCs w:val="20"/>
        </w:rPr>
        <w:t xml:space="preserve">different configurations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{DeJong1975a, Grefenstette1986, Back1996a, Back1996b}.</w:t>
      </w:r>
    </w:p>
    <w:p w14:paraId="50815BE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F0177" w14:textId="3A6F1EF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the present study, the choice of </w:t>
      </w:r>
      <w:del w:id="1126" w:author="Author">
        <w:r w:rsidRPr="00981E8B" w:rsidDel="00E10F1D">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meteorological variables (predictors) was still performed manually. Then, GAs </w:t>
      </w:r>
      <w:del w:id="1127" w:author="Author">
        <w:r w:rsidRPr="00981E8B" w:rsidDel="00E10F1D">
          <w:rPr>
            <w:rFonts w:ascii="Courier New" w:eastAsia="Times New Roman" w:hAnsi="Courier New" w:cs="Courier New"/>
            <w:color w:val="000000"/>
            <w:sz w:val="20"/>
            <w:szCs w:val="20"/>
          </w:rPr>
          <w:delText>had to</w:delText>
        </w:r>
      </w:del>
      <w:ins w:id="1128" w:author="Author">
        <w:r w:rsidR="00E10F1D" w:rsidRPr="00981E8B">
          <w:rPr>
            <w:rFonts w:ascii="Courier New" w:eastAsia="Times New Roman" w:hAnsi="Courier New" w:cs="Courier New"/>
            <w:color w:val="000000"/>
            <w:sz w:val="20"/>
            <w:szCs w:val="20"/>
          </w:rPr>
          <w:t>were required</w:t>
        </w:r>
      </w:ins>
      <w:r w:rsidRPr="00981E8B">
        <w:rPr>
          <w:rFonts w:ascii="Courier New" w:eastAsia="Times New Roman" w:hAnsi="Courier New" w:cs="Courier New"/>
          <w:color w:val="000000"/>
          <w:sz w:val="20"/>
          <w:szCs w:val="20"/>
        </w:rPr>
        <w:t xml:space="preserve"> </w:t>
      </w:r>
      <w:ins w:id="1129" w:author="Author">
        <w:r w:rsidR="00E10F1D" w:rsidRPr="00981E8B">
          <w:rPr>
            <w:rFonts w:ascii="Courier New" w:eastAsia="Times New Roman" w:hAnsi="Courier New" w:cs="Courier New"/>
            <w:color w:val="000000"/>
            <w:sz w:val="20"/>
            <w:szCs w:val="20"/>
          </w:rPr>
          <w:t xml:space="preserve">to jointly </w:t>
        </w:r>
      </w:ins>
      <w:r w:rsidRPr="00981E8B">
        <w:rPr>
          <w:rFonts w:ascii="Courier New" w:eastAsia="Times New Roman" w:hAnsi="Courier New" w:cs="Courier New"/>
          <w:color w:val="000000"/>
          <w:sz w:val="20"/>
          <w:szCs w:val="20"/>
        </w:rPr>
        <w:t>optimize</w:t>
      </w:r>
      <w:del w:id="1130" w:author="Author">
        <w:r w:rsidRPr="00981E8B" w:rsidDel="00E10F1D">
          <w:rPr>
            <w:rFonts w:ascii="Courier New" w:eastAsia="Times New Roman" w:hAnsi="Courier New" w:cs="Courier New"/>
            <w:color w:val="000000"/>
            <w:sz w:val="20"/>
            <w:szCs w:val="20"/>
          </w:rPr>
          <w:delText xml:space="preserve"> jointly</w:delText>
        </w:r>
      </w:del>
      <w:r w:rsidRPr="00981E8B">
        <w:rPr>
          <w:rFonts w:ascii="Courier New" w:eastAsia="Times New Roman" w:hAnsi="Courier New" w:cs="Courier New"/>
          <w:color w:val="000000"/>
          <w:sz w:val="20"/>
          <w:szCs w:val="20"/>
        </w:rPr>
        <w:t>, for all levels of analogy, (i)</w:t>
      </w:r>
      <w:ins w:id="1131" w:author="Author">
        <w:r w:rsidR="00E10F1D" w:rsidRPr="00981E8B">
          <w:rPr>
            <w:rFonts w:ascii="Courier New" w:eastAsia="Times New Roman" w:hAnsi="Courier New" w:cs="Courier New"/>
            <w:color w:val="000000"/>
            <w:sz w:val="20"/>
            <w:szCs w:val="20"/>
          </w:rPr>
          <w:t xml:space="preserve"> </w:t>
        </w:r>
      </w:ins>
      <w:del w:id="1132" w:author="Author">
        <w:r w:rsidRPr="00981E8B" w:rsidDel="00E10F1D">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the spatial windows (position and size</w:t>
      </w:r>
      <w:ins w:id="1133" w:author="Author">
        <w:r w:rsidR="00E10F1D" w:rsidRPr="00981E8B">
          <w:rPr>
            <w:rFonts w:ascii="Courier New" w:eastAsia="Times New Roman" w:hAnsi="Courier New" w:cs="Courier New"/>
            <w:color w:val="000000"/>
            <w:sz w:val="20"/>
            <w:szCs w:val="20"/>
          </w:rPr>
          <w:t xml:space="preserve">, </w:t>
        </w:r>
        <w:commentRangeStart w:id="1134"/>
        <w:r w:rsidR="00E10F1D" w:rsidRPr="00981E8B">
          <w:rPr>
            <w:rFonts w:ascii="Courier New" w:eastAsia="Times New Roman" w:hAnsi="Courier New" w:cs="Courier New"/>
            <w:color w:val="000000"/>
            <w:sz w:val="20"/>
            <w:szCs w:val="20"/>
          </w:rPr>
          <w:t>which differ</w:t>
        </w:r>
      </w:ins>
      <w:del w:id="1135" w:author="Author">
        <w:r w:rsidRPr="00981E8B" w:rsidDel="00E10F1D">
          <w:rPr>
            <w:rFonts w:ascii="Courier New" w:eastAsia="Times New Roman" w:hAnsi="Courier New" w:cs="Courier New"/>
            <w:color w:val="000000"/>
            <w:sz w:val="20"/>
            <w:szCs w:val="20"/>
          </w:rPr>
          <w:delText>; different</w:delText>
        </w:r>
      </w:del>
      <w:r w:rsidRPr="00981E8B">
        <w:rPr>
          <w:rFonts w:ascii="Courier New" w:eastAsia="Times New Roman" w:hAnsi="Courier New" w:cs="Courier New"/>
          <w:color w:val="000000"/>
          <w:sz w:val="20"/>
          <w:szCs w:val="20"/>
        </w:rPr>
        <w:t xml:space="preserve"> between the pressure levels</w:t>
      </w:r>
      <w:commentRangeEnd w:id="1134"/>
      <w:r w:rsidR="00E10F1D" w:rsidRPr="00981E8B">
        <w:rPr>
          <w:rStyle w:val="CommentReference"/>
        </w:rPr>
        <w:commentReference w:id="1134"/>
      </w:r>
      <w:r w:rsidRPr="00981E8B">
        <w:rPr>
          <w:rFonts w:ascii="Courier New" w:eastAsia="Times New Roman" w:hAnsi="Courier New" w:cs="Courier New"/>
          <w:color w:val="000000"/>
          <w:sz w:val="20"/>
          <w:szCs w:val="20"/>
        </w:rPr>
        <w:t xml:space="preserve">), (ii) the temporal windows (hours of observation of the predictors), (iii) the number of analog situations, and (iv) </w:t>
      </w:r>
      <w:del w:id="1136" w:author="Author">
        <w:r w:rsidRPr="00981E8B" w:rsidDel="00AB2679">
          <w:rPr>
            <w:rFonts w:ascii="Courier New" w:eastAsia="Times New Roman" w:hAnsi="Courier New" w:cs="Courier New"/>
            <w:color w:val="000000"/>
            <w:sz w:val="20"/>
            <w:szCs w:val="20"/>
          </w:rPr>
          <w:delText xml:space="preserve">later on, </w:delText>
        </w:r>
      </w:del>
      <w:r w:rsidRPr="00981E8B">
        <w:rPr>
          <w:rFonts w:ascii="Courier New" w:eastAsia="Times New Roman" w:hAnsi="Courier New" w:cs="Courier New"/>
          <w:color w:val="000000"/>
          <w:sz w:val="20"/>
          <w:szCs w:val="20"/>
        </w:rPr>
        <w:t>the selection of the pressure levels (two</w:t>
      </w:r>
      <w:del w:id="1137" w:author="Author">
        <w:r w:rsidRPr="00981E8B" w:rsidDel="00AB2679">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in this case). The first experiments considered a single level of analogy (on the geopotential height, see </w:t>
      </w:r>
      <w:del w:id="1138" w:author="Author">
        <w:r w:rsidRPr="00981E8B" w:rsidDel="00AB2679">
          <w:rPr>
            <w:rFonts w:ascii="Courier New" w:eastAsia="Times New Roman" w:hAnsi="Courier New" w:cs="Courier New"/>
            <w:color w:val="000000"/>
            <w:sz w:val="20"/>
            <w:szCs w:val="20"/>
          </w:rPr>
          <w:delText xml:space="preserve">section </w:delText>
        </w:r>
      </w:del>
      <w:ins w:id="1139" w:author="Author">
        <w:r w:rsidR="00AB267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and a second level (on moisture) was added </w:t>
      </w:r>
      <w:del w:id="1140" w:author="Author">
        <w:r w:rsidRPr="00981E8B" w:rsidDel="00AB2679">
          <w:rPr>
            <w:rFonts w:ascii="Courier New" w:eastAsia="Times New Roman" w:hAnsi="Courier New" w:cs="Courier New"/>
            <w:color w:val="000000"/>
            <w:sz w:val="20"/>
            <w:szCs w:val="20"/>
          </w:rPr>
          <w:delText>further on</w:delText>
        </w:r>
      </w:del>
      <w:ins w:id="1141" w:author="Author">
        <w:r w:rsidR="00AB2679" w:rsidRPr="00981E8B">
          <w:rPr>
            <w:rFonts w:ascii="Courier New" w:eastAsia="Times New Roman" w:hAnsi="Courier New" w:cs="Courier New"/>
            <w:color w:val="000000"/>
            <w:sz w:val="20"/>
            <w:szCs w:val="20"/>
          </w:rPr>
          <w:t>later</w:t>
        </w:r>
      </w:ins>
      <w:r w:rsidRPr="00981E8B">
        <w:rPr>
          <w:rFonts w:ascii="Courier New" w:eastAsia="Times New Roman" w:hAnsi="Courier New" w:cs="Courier New"/>
          <w:color w:val="000000"/>
          <w:sz w:val="20"/>
          <w:szCs w:val="20"/>
        </w:rPr>
        <w:t xml:space="preserve"> in </w:t>
      </w:r>
      <w:del w:id="1142" w:author="Author">
        <w:r w:rsidRPr="00981E8B" w:rsidDel="00AB2679">
          <w:rPr>
            <w:rFonts w:ascii="Courier New" w:eastAsia="Times New Roman" w:hAnsi="Courier New" w:cs="Courier New"/>
            <w:color w:val="000000"/>
            <w:sz w:val="20"/>
            <w:szCs w:val="20"/>
          </w:rPr>
          <w:delText xml:space="preserve">section </w:delText>
        </w:r>
      </w:del>
      <w:ins w:id="1143" w:author="Author">
        <w:r w:rsidR="00AB2679"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{sec:assessment:results}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{sec:assessment:mutation}.</w:t>
      </w:r>
    </w:p>
    <w:p w14:paraId="0DD7D8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8EB9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7714A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\subsection{Comparison process}</w:t>
      </w:r>
    </w:p>
    <w:p w14:paraId="4560BB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B3C0D" w14:textId="22F12DCF" w:rsidR="00E54739" w:rsidRPr="00981E8B" w:rsidRDefault="00AB267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144" w:author="Author">
        <w:r w:rsidRPr="00981E8B">
          <w:rPr>
            <w:rFonts w:ascii="Courier New" w:eastAsia="Times New Roman" w:hAnsi="Courier New" w:cs="Courier New"/>
            <w:color w:val="000000"/>
            <w:sz w:val="20"/>
            <w:szCs w:val="20"/>
          </w:rPr>
          <w:t xml:space="preserve">With </w:t>
        </w:r>
      </w:ins>
      <w:del w:id="1145" w:author="Author">
        <w:r w:rsidR="00E54739" w:rsidRPr="00981E8B" w:rsidDel="00AB2679">
          <w:rPr>
            <w:rFonts w:ascii="Courier New" w:eastAsia="Times New Roman" w:hAnsi="Courier New" w:cs="Courier New"/>
            <w:color w:val="000000"/>
            <w:sz w:val="20"/>
            <w:szCs w:val="20"/>
          </w:rPr>
          <w:delText>T</w:delText>
        </w:r>
      </w:del>
      <w:ins w:id="1146" w:author="Author">
        <w:r w:rsidRPr="00981E8B">
          <w:rPr>
            <w:rFonts w:ascii="Courier New" w:eastAsia="Times New Roman" w:hAnsi="Courier New" w:cs="Courier New"/>
            <w:color w:val="000000"/>
            <w:sz w:val="20"/>
            <w:szCs w:val="20"/>
          </w:rPr>
          <w:t>t</w:t>
        </w:r>
      </w:ins>
      <w:r w:rsidR="00E54739" w:rsidRPr="00981E8B">
        <w:rPr>
          <w:rFonts w:ascii="Courier New" w:eastAsia="Times New Roman" w:hAnsi="Courier New" w:cs="Courier New"/>
          <w:color w:val="000000"/>
          <w:sz w:val="20"/>
          <w:szCs w:val="20"/>
        </w:rPr>
        <w:t xml:space="preserve">he main goal of the present paper being to </w:t>
      </w:r>
      <w:del w:id="1147" w:author="Author">
        <w:r w:rsidR="00E54739" w:rsidRPr="00981E8B" w:rsidDel="00AB2679">
          <w:rPr>
            <w:rFonts w:ascii="Courier New" w:eastAsia="Times New Roman" w:hAnsi="Courier New" w:cs="Courier New"/>
            <w:color w:val="000000"/>
            <w:sz w:val="20"/>
            <w:szCs w:val="20"/>
          </w:rPr>
          <w:delText xml:space="preserve">make </w:delText>
        </w:r>
      </w:del>
      <w:ins w:id="1148" w:author="Author">
        <w:r w:rsidRPr="00981E8B">
          <w:rPr>
            <w:rFonts w:ascii="Courier New" w:eastAsia="Times New Roman" w:hAnsi="Courier New" w:cs="Courier New"/>
            <w:color w:val="000000"/>
            <w:sz w:val="20"/>
            <w:szCs w:val="20"/>
          </w:rPr>
          <w:t xml:space="preserve">provide </w:t>
        </w:r>
      </w:ins>
      <w:r w:rsidR="00E54739" w:rsidRPr="00981E8B">
        <w:rPr>
          <w:rFonts w:ascii="Courier New" w:eastAsia="Times New Roman" w:hAnsi="Courier New" w:cs="Courier New"/>
          <w:color w:val="000000"/>
          <w:sz w:val="20"/>
          <w:szCs w:val="20"/>
        </w:rPr>
        <w:t xml:space="preserve">recommendations </w:t>
      </w:r>
      <w:del w:id="1149" w:author="Author">
        <w:r w:rsidR="00E54739" w:rsidRPr="00981E8B" w:rsidDel="00AB2679">
          <w:rPr>
            <w:rFonts w:ascii="Courier New" w:eastAsia="Times New Roman" w:hAnsi="Courier New" w:cs="Courier New"/>
            <w:color w:val="000000"/>
            <w:sz w:val="20"/>
            <w:szCs w:val="20"/>
          </w:rPr>
          <w:delText xml:space="preserve">on </w:delText>
        </w:r>
      </w:del>
      <w:ins w:id="1150" w:author="Author">
        <w:r w:rsidRPr="00981E8B">
          <w:rPr>
            <w:rFonts w:ascii="Courier New" w:eastAsia="Times New Roman" w:hAnsi="Courier New" w:cs="Courier New"/>
            <w:color w:val="000000"/>
            <w:sz w:val="20"/>
            <w:szCs w:val="20"/>
          </w:rPr>
          <w:t xml:space="preserve">regarding </w:t>
        </w:r>
      </w:ins>
      <w:r w:rsidR="00E54739" w:rsidRPr="00981E8B">
        <w:rPr>
          <w:rFonts w:ascii="Courier New" w:eastAsia="Times New Roman" w:hAnsi="Courier New" w:cs="Courier New"/>
          <w:color w:val="000000"/>
          <w:sz w:val="20"/>
          <w:szCs w:val="20"/>
        </w:rPr>
        <w:t xml:space="preserve">the use of GAs </w:t>
      </w:r>
      <w:del w:id="1151" w:author="Author">
        <w:r w:rsidR="00E54739" w:rsidRPr="00981E8B" w:rsidDel="00AB2679">
          <w:rPr>
            <w:rFonts w:ascii="Courier New" w:eastAsia="Times New Roman" w:hAnsi="Courier New" w:cs="Courier New"/>
            <w:color w:val="000000"/>
            <w:sz w:val="20"/>
            <w:szCs w:val="20"/>
          </w:rPr>
          <w:delText xml:space="preserve">in order </w:delText>
        </w:r>
      </w:del>
      <w:r w:rsidR="00E54739" w:rsidRPr="00981E8B">
        <w:rPr>
          <w:rFonts w:ascii="Courier New" w:eastAsia="Times New Roman" w:hAnsi="Courier New" w:cs="Courier New"/>
          <w:color w:val="000000"/>
          <w:sz w:val="20"/>
          <w:szCs w:val="20"/>
        </w:rPr>
        <w:t xml:space="preserve">to optimize different AM variants, a systematic procedure was adopted. The results are summarized </w:t>
      </w:r>
      <w:del w:id="1152" w:author="Author">
        <w:r w:rsidR="00E54739" w:rsidRPr="00981E8B" w:rsidDel="00AB2679">
          <w:rPr>
            <w:rFonts w:ascii="Courier New" w:eastAsia="Times New Roman" w:hAnsi="Courier New" w:cs="Courier New"/>
            <w:color w:val="000000"/>
            <w:sz w:val="20"/>
            <w:szCs w:val="20"/>
          </w:rPr>
          <w:delText xml:space="preserve">hereafter </w:delText>
        </w:r>
      </w:del>
      <w:ins w:id="1153" w:author="Author">
        <w:r w:rsidRPr="00981E8B">
          <w:rPr>
            <w:rFonts w:ascii="Courier New" w:eastAsia="Times New Roman" w:hAnsi="Courier New" w:cs="Courier New"/>
            <w:color w:val="000000"/>
            <w:sz w:val="20"/>
            <w:szCs w:val="20"/>
          </w:rPr>
          <w:t xml:space="preserve">in the following </w:t>
        </w:r>
      </w:ins>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[see][for the details]{Horton2012a}. In order to compare different configurations of GAs, a factorial design approach was applied, in a similar </w:t>
      </w:r>
      <w:del w:id="1154" w:author="Author">
        <w:r w:rsidR="00E54739" w:rsidRPr="00981E8B" w:rsidDel="00AB2679">
          <w:rPr>
            <w:rFonts w:ascii="Courier New" w:eastAsia="Times New Roman" w:hAnsi="Courier New" w:cs="Courier New"/>
            <w:color w:val="000000"/>
            <w:sz w:val="20"/>
            <w:szCs w:val="20"/>
          </w:rPr>
          <w:delText xml:space="preserve">way </w:delText>
        </w:r>
      </w:del>
      <w:ins w:id="1155" w:author="Author">
        <w:r w:rsidRPr="00981E8B">
          <w:rPr>
            <w:rFonts w:ascii="Courier New" w:eastAsia="Times New Roman" w:hAnsi="Courier New" w:cs="Courier New"/>
            <w:color w:val="000000"/>
            <w:sz w:val="20"/>
            <w:szCs w:val="20"/>
          </w:rPr>
          <w:t xml:space="preserve">manner </w:t>
        </w:r>
      </w:ins>
      <w:r w:rsidR="00E54739" w:rsidRPr="00981E8B">
        <w:rPr>
          <w:rFonts w:ascii="Courier New" w:eastAsia="Times New Roman" w:hAnsi="Courier New" w:cs="Courier New"/>
          <w:color w:val="000000"/>
          <w:sz w:val="20"/>
          <w:szCs w:val="20"/>
        </w:rPr>
        <w:t xml:space="preserve">as </w:t>
      </w:r>
      <w:ins w:id="1156" w:author="Author">
        <w:r w:rsidRPr="00981E8B">
          <w:rPr>
            <w:rFonts w:ascii="Courier New" w:eastAsia="Times New Roman" w:hAnsi="Courier New" w:cs="Courier New"/>
            <w:color w:val="000000"/>
            <w:sz w:val="20"/>
            <w:szCs w:val="20"/>
          </w:rPr>
          <w:t xml:space="preserve">in </w:t>
        </w:r>
      </w:ins>
      <w:r w:rsidR="00E54739" w:rsidRPr="00981E8B">
        <w:rPr>
          <w:rFonts w:ascii="Courier New" w:eastAsia="Times New Roman" w:hAnsi="Courier New" w:cs="Courier New"/>
          <w:color w:val="800000"/>
          <w:sz w:val="20"/>
          <w:szCs w:val="20"/>
        </w:rPr>
        <w:t>\citet</w:t>
      </w:r>
      <w:r w:rsidR="00E54739" w:rsidRPr="00981E8B">
        <w:rPr>
          <w:rFonts w:ascii="Courier New" w:eastAsia="Times New Roman" w:hAnsi="Courier New" w:cs="Courier New"/>
          <w:color w:val="000000"/>
          <w:sz w:val="20"/>
          <w:szCs w:val="20"/>
        </w:rPr>
        <w:t xml:space="preserve">{Costa2005a,Costa2007a} and </w:t>
      </w:r>
      <w:r w:rsidR="00E54739" w:rsidRPr="00981E8B">
        <w:rPr>
          <w:rFonts w:ascii="Courier New" w:eastAsia="Times New Roman" w:hAnsi="Courier New" w:cs="Courier New"/>
          <w:color w:val="800000"/>
          <w:sz w:val="20"/>
          <w:szCs w:val="20"/>
        </w:rPr>
        <w:t>\citet</w:t>
      </w:r>
      <w:r w:rsidR="00E54739" w:rsidRPr="00981E8B">
        <w:rPr>
          <w:rFonts w:ascii="Courier New" w:eastAsia="Times New Roman" w:hAnsi="Courier New" w:cs="Courier New"/>
          <w:color w:val="000000"/>
          <w:sz w:val="20"/>
          <w:szCs w:val="20"/>
        </w:rPr>
        <w:t xml:space="preserve">{Mariano2010a}. </w:t>
      </w:r>
      <w:del w:id="1157" w:author="Author">
        <w:r w:rsidR="00E54739" w:rsidRPr="00981E8B" w:rsidDel="00AB2679">
          <w:rPr>
            <w:rFonts w:ascii="Courier New" w:eastAsia="Times New Roman" w:hAnsi="Courier New" w:cs="Courier New"/>
            <w:color w:val="000000"/>
            <w:sz w:val="20"/>
            <w:szCs w:val="20"/>
          </w:rPr>
          <w:delText xml:space="preserve">It </w:delText>
        </w:r>
      </w:del>
      <w:ins w:id="1158" w:author="Author">
        <w:r w:rsidRPr="00981E8B">
          <w:rPr>
            <w:rFonts w:ascii="Courier New" w:eastAsia="Times New Roman" w:hAnsi="Courier New" w:cs="Courier New"/>
            <w:color w:val="000000"/>
            <w:sz w:val="20"/>
            <w:szCs w:val="20"/>
          </w:rPr>
          <w:t xml:space="preserve">This </w:t>
        </w:r>
      </w:ins>
      <w:r w:rsidR="00E54739" w:rsidRPr="00981E8B">
        <w:rPr>
          <w:rFonts w:ascii="Courier New" w:eastAsia="Times New Roman" w:hAnsi="Courier New" w:cs="Courier New"/>
          <w:color w:val="000000"/>
          <w:sz w:val="20"/>
          <w:szCs w:val="20"/>
        </w:rPr>
        <w:t xml:space="preserve">allows </w:t>
      </w:r>
      <w:ins w:id="1159" w:author="Author">
        <w:r w:rsidRPr="00981E8B">
          <w:rPr>
            <w:rFonts w:ascii="Courier New" w:eastAsia="Times New Roman" w:hAnsi="Courier New" w:cs="Courier New"/>
            <w:color w:val="000000"/>
            <w:sz w:val="20"/>
            <w:szCs w:val="20"/>
          </w:rPr>
          <w:t xml:space="preserve">the </w:t>
        </w:r>
      </w:ins>
      <w:r w:rsidR="00E54739" w:rsidRPr="00981E8B">
        <w:rPr>
          <w:rFonts w:ascii="Courier New" w:eastAsia="Times New Roman" w:hAnsi="Courier New" w:cs="Courier New"/>
          <w:color w:val="000000"/>
          <w:sz w:val="20"/>
          <w:szCs w:val="20"/>
        </w:rPr>
        <w:t>isolati</w:t>
      </w:r>
      <w:ins w:id="1160" w:author="Author">
        <w:r w:rsidRPr="00981E8B">
          <w:rPr>
            <w:rFonts w:ascii="Courier New" w:eastAsia="Times New Roman" w:hAnsi="Courier New" w:cs="Courier New"/>
            <w:color w:val="000000"/>
            <w:sz w:val="20"/>
            <w:szCs w:val="20"/>
          </w:rPr>
          <w:t>on of</w:t>
        </w:r>
      </w:ins>
      <w:del w:id="1161" w:author="Author">
        <w:r w:rsidR="00E54739" w:rsidRPr="00981E8B" w:rsidDel="00AB2679">
          <w:rPr>
            <w:rFonts w:ascii="Courier New" w:eastAsia="Times New Roman" w:hAnsi="Courier New" w:cs="Courier New"/>
            <w:color w:val="000000"/>
            <w:sz w:val="20"/>
            <w:szCs w:val="20"/>
          </w:rPr>
          <w:delText>ng</w:delText>
        </w:r>
      </w:del>
      <w:r w:rsidR="00E54739" w:rsidRPr="00981E8B">
        <w:rPr>
          <w:rFonts w:ascii="Courier New" w:eastAsia="Times New Roman" w:hAnsi="Courier New" w:cs="Courier New"/>
          <w:color w:val="000000"/>
          <w:sz w:val="20"/>
          <w:szCs w:val="20"/>
        </w:rPr>
        <w:t xml:space="preserve"> the effect</w:t>
      </w:r>
      <w:ins w:id="1162" w:author="Author">
        <w:r w:rsidRPr="00981E8B">
          <w:rPr>
            <w:rFonts w:ascii="Courier New" w:eastAsia="Times New Roman" w:hAnsi="Courier New" w:cs="Courier New"/>
            <w:color w:val="000000"/>
            <w:sz w:val="20"/>
            <w:szCs w:val="20"/>
          </w:rPr>
          <w:t>s</w:t>
        </w:r>
      </w:ins>
      <w:r w:rsidR="00E54739" w:rsidRPr="00981E8B">
        <w:rPr>
          <w:rFonts w:ascii="Courier New" w:eastAsia="Times New Roman" w:hAnsi="Courier New" w:cs="Courier New"/>
          <w:color w:val="000000"/>
          <w:sz w:val="20"/>
          <w:szCs w:val="20"/>
        </w:rPr>
        <w:t xml:space="preserve"> of a parameter under different combinations of the other options.</w:t>
      </w:r>
    </w:p>
    <w:p w14:paraId="690B7E6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D6B1E" w14:textId="1AB1AF8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evaluate a combination of operators/options, 10 optimizations </w:t>
      </w:r>
      <w:ins w:id="1163" w:author="Author">
        <w:r w:rsidR="00AB2679" w:rsidRPr="00981E8B">
          <w:rPr>
            <w:rFonts w:ascii="Courier New" w:eastAsia="Times New Roman" w:hAnsi="Courier New" w:cs="Courier New"/>
            <w:color w:val="000000"/>
            <w:sz w:val="20"/>
            <w:szCs w:val="20"/>
          </w:rPr>
          <w:t xml:space="preserve">were processed </w:t>
        </w:r>
      </w:ins>
      <w:r w:rsidRPr="00981E8B">
        <w:rPr>
          <w:rFonts w:ascii="Courier New" w:eastAsia="Times New Roman" w:hAnsi="Courier New" w:cs="Courier New"/>
          <w:color w:val="000000"/>
          <w:sz w:val="20"/>
          <w:szCs w:val="20"/>
        </w:rPr>
        <w:t>per configuration of GAs</w:t>
      </w:r>
      <w:del w:id="1164" w:author="Author">
        <w:r w:rsidRPr="00981E8B" w:rsidDel="00AB2679">
          <w:rPr>
            <w:rFonts w:ascii="Courier New" w:eastAsia="Times New Roman" w:hAnsi="Courier New" w:cs="Courier New"/>
            <w:color w:val="000000"/>
            <w:sz w:val="20"/>
            <w:szCs w:val="20"/>
          </w:rPr>
          <w:delText xml:space="preserve"> were processed</w:delText>
        </w:r>
      </w:del>
      <w:r w:rsidRPr="00981E8B">
        <w:rPr>
          <w:rFonts w:ascii="Courier New" w:eastAsia="Times New Roman" w:hAnsi="Courier New" w:cs="Courier New"/>
          <w:color w:val="000000"/>
          <w:sz w:val="20"/>
          <w:szCs w:val="20"/>
        </w:rPr>
        <w:t>.</w:t>
      </w:r>
      <w:ins w:id="1165" w:author="Author">
        <w:r w:rsidR="00AB2679" w:rsidRPr="00981E8B">
          <w:rPr>
            <w:rFonts w:ascii="Courier New" w:eastAsia="Times New Roman" w:hAnsi="Courier New" w:cs="Courier New"/>
            <w:color w:val="000000"/>
            <w:sz w:val="20"/>
            <w:szCs w:val="20"/>
          </w:rPr>
          <w:t xml:space="preserve"> </w:t>
        </w:r>
      </w:ins>
      <w:del w:id="1166" w:author="Author">
        <w:r w:rsidRPr="00981E8B" w:rsidDel="00AB2679">
          <w:rPr>
            <w:rFonts w:ascii="Courier New" w:eastAsia="Times New Roman" w:hAnsi="Courier New" w:cs="Courier New"/>
            <w:color w:val="000000"/>
            <w:sz w:val="20"/>
            <w:szCs w:val="20"/>
          </w:rPr>
          <w:delText xml:space="preserve"> With</w:delText>
        </w:r>
      </w:del>
      <w:ins w:id="1167" w:author="Author">
        <w:r w:rsidR="00AB2679" w:rsidRPr="00981E8B">
          <w:rPr>
            <w:rFonts w:ascii="Courier New" w:eastAsia="Times New Roman" w:hAnsi="Courier New" w:cs="Courier New"/>
            <w:color w:val="000000"/>
            <w:sz w:val="20"/>
            <w:szCs w:val="20"/>
          </w:rPr>
          <w:t>For</w:t>
        </w:r>
      </w:ins>
      <w:r w:rsidRPr="00981E8B">
        <w:rPr>
          <w:rFonts w:ascii="Courier New" w:eastAsia="Times New Roman" w:hAnsi="Courier New" w:cs="Courier New"/>
          <w:color w:val="000000"/>
          <w:sz w:val="20"/>
          <w:szCs w:val="20"/>
        </w:rPr>
        <w:t xml:space="preserve"> all combinations of GA</w:t>
      </w:r>
      <w:del w:id="1168" w:author="Author">
        <w:r w:rsidRPr="00981E8B" w:rsidDel="00AB2679">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 21~630 optimizations were performed on an Intel Xeon based </w:t>
      </w:r>
      <w:commentRangeStart w:id="1169"/>
      <w:r w:rsidRPr="00981E8B">
        <w:rPr>
          <w:rFonts w:ascii="Courier New" w:eastAsia="Times New Roman" w:hAnsi="Courier New" w:cs="Courier New"/>
          <w:color w:val="000000"/>
          <w:sz w:val="20"/>
          <w:szCs w:val="20"/>
        </w:rPr>
        <w:t>HPC</w:t>
      </w:r>
      <w:commentRangeEnd w:id="1169"/>
      <w:r w:rsidR="000E5ADF">
        <w:rPr>
          <w:rStyle w:val="CommentReference"/>
        </w:rPr>
        <w:commentReference w:id="1169"/>
      </w:r>
      <w:r w:rsidRPr="00981E8B">
        <w:rPr>
          <w:rFonts w:ascii="Courier New" w:eastAsia="Times New Roman" w:hAnsi="Courier New" w:cs="Courier New"/>
          <w:color w:val="000000"/>
          <w:sz w:val="20"/>
          <w:szCs w:val="20"/>
        </w:rPr>
        <w:t xml:space="preserve"> cluster with 96 </w:t>
      </w:r>
      <w:del w:id="1170" w:author="Author">
        <w:r w:rsidRPr="00981E8B" w:rsidDel="00AB2679">
          <w:rPr>
            <w:rFonts w:ascii="Courier New" w:eastAsia="Times New Roman" w:hAnsi="Courier New" w:cs="Courier New"/>
            <w:color w:val="000000"/>
            <w:sz w:val="20"/>
            <w:szCs w:val="20"/>
          </w:rPr>
          <w:delText>cpu</w:delText>
        </w:r>
      </w:del>
      <w:ins w:id="1171" w:author="Author">
        <w:r w:rsidR="00AB2679" w:rsidRPr="00981E8B">
          <w:rPr>
            <w:rFonts w:ascii="Courier New" w:eastAsia="Times New Roman" w:hAnsi="Courier New" w:cs="Courier New"/>
            <w:color w:val="000000"/>
            <w:sz w:val="20"/>
            <w:szCs w:val="20"/>
          </w:rPr>
          <w:t>CPU</w:t>
        </w:r>
      </w:ins>
      <w:r w:rsidRPr="00981E8B">
        <w:rPr>
          <w:rFonts w:ascii="Courier New" w:eastAsia="Times New Roman" w:hAnsi="Courier New" w:cs="Courier New"/>
          <w:color w:val="000000"/>
          <w:sz w:val="20"/>
          <w:szCs w:val="20"/>
        </w:rPr>
        <w:t xml:space="preserve">, running Linux RedHat. Such </w:t>
      </w:r>
      <w:ins w:id="1172" w:author="Author">
        <w:r w:rsidR="00AB2679" w:rsidRPr="00981E8B">
          <w:rPr>
            <w:rFonts w:ascii="Courier New" w:eastAsia="Times New Roman" w:hAnsi="Courier New" w:cs="Courier New"/>
            <w:color w:val="000000"/>
            <w:sz w:val="20"/>
            <w:szCs w:val="20"/>
          </w:rPr>
          <w:t xml:space="preserve">an </w:t>
        </w:r>
      </w:ins>
      <w:r w:rsidRPr="00981E8B">
        <w:rPr>
          <w:rFonts w:ascii="Courier New" w:eastAsia="Times New Roman" w:hAnsi="Courier New" w:cs="Courier New"/>
          <w:color w:val="000000"/>
          <w:sz w:val="20"/>
          <w:szCs w:val="20"/>
        </w:rPr>
        <w:t>assessment was not possible on the whole archive length, and had to be performed on a reduced calibration period</w:t>
      </w:r>
      <w:ins w:id="1173" w:author="Author">
        <w:r w:rsidR="00AB2679" w:rsidRPr="00981E8B">
          <w:rPr>
            <w:rFonts w:ascii="Courier New" w:eastAsia="Times New Roman" w:hAnsi="Courier New" w:cs="Courier New"/>
            <w:color w:val="000000"/>
            <w:sz w:val="20"/>
            <w:szCs w:val="20"/>
          </w:rPr>
          <w:t xml:space="preserve"> of</w:t>
        </w:r>
      </w:ins>
      <w:del w:id="1174" w:author="Author">
        <w:r w:rsidRPr="00981E8B" w:rsidDel="00AB2679">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five years</w:t>
      </w:r>
      <w:del w:id="1175" w:author="Author">
        <w:r w:rsidRPr="00981E8B" w:rsidDel="00AB2679">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from 1998 to 2002, </w:t>
      </w:r>
      <w:del w:id="1176" w:author="Author">
        <w:r w:rsidRPr="00981E8B" w:rsidDel="00AB2679">
          <w:rPr>
            <w:rFonts w:ascii="Courier New" w:eastAsia="Times New Roman" w:hAnsi="Courier New" w:cs="Courier New"/>
            <w:color w:val="000000"/>
            <w:sz w:val="20"/>
            <w:szCs w:val="20"/>
          </w:rPr>
          <w:delText xml:space="preserve">but </w:delText>
        </w:r>
      </w:del>
      <w:ins w:id="1177" w:author="Author">
        <w:r w:rsidR="00AB2679" w:rsidRPr="00981E8B">
          <w:rPr>
            <w:rFonts w:ascii="Courier New" w:eastAsia="Times New Roman" w:hAnsi="Courier New" w:cs="Courier New"/>
            <w:color w:val="000000"/>
            <w:sz w:val="20"/>
            <w:szCs w:val="20"/>
          </w:rPr>
          <w:t xml:space="preserve">while </w:t>
        </w:r>
      </w:ins>
      <w:r w:rsidRPr="00981E8B">
        <w:rPr>
          <w:rFonts w:ascii="Courier New" w:eastAsia="Times New Roman" w:hAnsi="Courier New" w:cs="Courier New"/>
          <w:color w:val="000000"/>
          <w:sz w:val="20"/>
          <w:szCs w:val="20"/>
        </w:rPr>
        <w:t xml:space="preserve">looking for analog dates </w:t>
      </w:r>
      <w:del w:id="1178" w:author="Author">
        <w:r w:rsidRPr="00981E8B" w:rsidDel="00AB2679">
          <w:rPr>
            <w:rFonts w:ascii="Courier New" w:eastAsia="Times New Roman" w:hAnsi="Courier New" w:cs="Courier New"/>
            <w:color w:val="000000"/>
            <w:sz w:val="20"/>
            <w:szCs w:val="20"/>
          </w:rPr>
          <w:delText xml:space="preserve">on </w:delText>
        </w:r>
      </w:del>
      <w:ins w:id="1179" w:author="Author">
        <w:r w:rsidR="00AB2679" w:rsidRPr="00981E8B">
          <w:rPr>
            <w:rFonts w:ascii="Courier New" w:eastAsia="Times New Roman" w:hAnsi="Courier New" w:cs="Courier New"/>
            <w:color w:val="000000"/>
            <w:sz w:val="20"/>
            <w:szCs w:val="20"/>
          </w:rPr>
          <w:t xml:space="preserve">over </w:t>
        </w:r>
      </w:ins>
      <w:r w:rsidRPr="00981E8B">
        <w:rPr>
          <w:rFonts w:ascii="Courier New" w:eastAsia="Times New Roman" w:hAnsi="Courier New" w:cs="Courier New"/>
          <w:color w:val="000000"/>
          <w:sz w:val="20"/>
          <w:szCs w:val="20"/>
        </w:rPr>
        <w:t>a 48 year</w:t>
      </w:r>
      <w:del w:id="1180" w:author="Author">
        <w:r w:rsidRPr="00981E8B" w:rsidDel="00AB2679">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period (1961-2008). The total resources </w:t>
      </w:r>
      <w:del w:id="1181" w:author="Author">
        <w:r w:rsidRPr="00981E8B" w:rsidDel="00AB2679">
          <w:rPr>
            <w:rFonts w:ascii="Courier New" w:eastAsia="Times New Roman" w:hAnsi="Courier New" w:cs="Courier New"/>
            <w:color w:val="000000"/>
            <w:sz w:val="20"/>
            <w:szCs w:val="20"/>
          </w:rPr>
          <w:delText xml:space="preserve">needed </w:delText>
        </w:r>
      </w:del>
      <w:ins w:id="1182" w:author="Author">
        <w:r w:rsidR="00AB2679" w:rsidRPr="00981E8B">
          <w:rPr>
            <w:rFonts w:ascii="Courier New" w:eastAsia="Times New Roman" w:hAnsi="Courier New" w:cs="Courier New"/>
            <w:color w:val="000000"/>
            <w:sz w:val="20"/>
            <w:szCs w:val="20"/>
          </w:rPr>
          <w:t xml:space="preserve">required </w:t>
        </w:r>
      </w:ins>
      <w:r w:rsidRPr="00981E8B">
        <w:rPr>
          <w:rFonts w:ascii="Courier New" w:eastAsia="Times New Roman" w:hAnsi="Courier New" w:cs="Courier New"/>
          <w:color w:val="000000"/>
          <w:sz w:val="20"/>
          <w:szCs w:val="20"/>
        </w:rPr>
        <w:t>for this comparison amount</w:t>
      </w:r>
      <w:ins w:id="1183" w:author="Author">
        <w:r w:rsidR="00AB2679" w:rsidRPr="00981E8B">
          <w:rPr>
            <w:rFonts w:ascii="Courier New" w:eastAsia="Times New Roman" w:hAnsi="Courier New" w:cs="Courier New"/>
            <w:color w:val="000000"/>
            <w:sz w:val="20"/>
            <w:szCs w:val="20"/>
          </w:rPr>
          <w:t>ed</w:t>
        </w:r>
      </w:ins>
      <w:r w:rsidRPr="00981E8B">
        <w:rPr>
          <w:rFonts w:ascii="Courier New" w:eastAsia="Times New Roman" w:hAnsi="Courier New" w:cs="Courier New"/>
          <w:color w:val="000000"/>
          <w:sz w:val="20"/>
          <w:szCs w:val="20"/>
        </w:rPr>
        <w:t xml:space="preserve"> to 229~539 h </w:t>
      </w:r>
      <w:del w:id="1184" w:author="Author">
        <w:r w:rsidRPr="00981E8B" w:rsidDel="00AB2679">
          <w:rPr>
            <w:rFonts w:ascii="Courier New" w:eastAsia="Times New Roman" w:hAnsi="Courier New" w:cs="Courier New"/>
            <w:color w:val="000000"/>
            <w:sz w:val="20"/>
            <w:szCs w:val="20"/>
          </w:rPr>
          <w:delText xml:space="preserve">cpu </w:delText>
        </w:r>
      </w:del>
      <w:ins w:id="1185" w:author="Author">
        <w:r w:rsidR="00AB2679" w:rsidRPr="00981E8B">
          <w:rPr>
            <w:rFonts w:ascii="Courier New" w:eastAsia="Times New Roman" w:hAnsi="Courier New" w:cs="Courier New"/>
            <w:color w:val="000000"/>
            <w:sz w:val="20"/>
            <w:szCs w:val="20"/>
          </w:rPr>
          <w:t xml:space="preserve">CPU </w:t>
        </w:r>
      </w:ins>
      <w:r w:rsidRPr="00981E8B">
        <w:rPr>
          <w:rFonts w:ascii="Courier New" w:eastAsia="Times New Roman" w:hAnsi="Courier New" w:cs="Courier New"/>
          <w:color w:val="000000"/>
          <w:sz w:val="20"/>
          <w:szCs w:val="20"/>
        </w:rPr>
        <w:t>(26.2 y</w:t>
      </w:r>
      <w:ins w:id="1186" w:author="Author">
        <w:r w:rsidR="00AB2679" w:rsidRPr="00981E8B">
          <w:rPr>
            <w:rFonts w:ascii="Courier New" w:eastAsia="Times New Roman" w:hAnsi="Courier New" w:cs="Courier New"/>
            <w:color w:val="000000"/>
            <w:sz w:val="20"/>
            <w:szCs w:val="20"/>
          </w:rPr>
          <w:t>ea</w:t>
        </w:r>
      </w:ins>
      <w:r w:rsidRPr="00981E8B">
        <w:rPr>
          <w:rFonts w:ascii="Courier New" w:eastAsia="Times New Roman" w:hAnsi="Courier New" w:cs="Courier New"/>
          <w:color w:val="000000"/>
          <w:sz w:val="20"/>
          <w:szCs w:val="20"/>
        </w:rPr>
        <w:t>r</w:t>
      </w:r>
      <w:ins w:id="1187" w:author="Author">
        <w:r w:rsidR="00AB2679"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w:t>
      </w:r>
      <w:del w:id="1188" w:author="Author">
        <w:r w:rsidRPr="00981E8B" w:rsidDel="00AB2679">
          <w:rPr>
            <w:rFonts w:ascii="Courier New" w:eastAsia="Times New Roman" w:hAnsi="Courier New" w:cs="Courier New"/>
            <w:color w:val="000000"/>
            <w:sz w:val="20"/>
            <w:szCs w:val="20"/>
          </w:rPr>
          <w:delText>cpu</w:delText>
        </w:r>
      </w:del>
      <w:ins w:id="1189" w:author="Author">
        <w:r w:rsidR="00AB2679" w:rsidRPr="00981E8B">
          <w:rPr>
            <w:rFonts w:ascii="Courier New" w:eastAsia="Times New Roman" w:hAnsi="Courier New" w:cs="Courier New"/>
            <w:color w:val="000000"/>
            <w:sz w:val="20"/>
            <w:szCs w:val="20"/>
          </w:rPr>
          <w:t>CPU</w:t>
        </w:r>
      </w:ins>
      <w:r w:rsidRPr="00981E8B">
        <w:rPr>
          <w:rFonts w:ascii="Courier New" w:eastAsia="Times New Roman" w:hAnsi="Courier New" w:cs="Courier New"/>
          <w:color w:val="000000"/>
          <w:sz w:val="20"/>
          <w:szCs w:val="20"/>
        </w:rPr>
        <w:t xml:space="preserve">). One should remember that these intensive resources were </w:t>
      </w:r>
      <w:del w:id="1190" w:author="Author">
        <w:r w:rsidRPr="00981E8B" w:rsidDel="00AB2679">
          <w:rPr>
            <w:rFonts w:ascii="Courier New" w:eastAsia="Times New Roman" w:hAnsi="Courier New" w:cs="Courier New"/>
            <w:color w:val="000000"/>
            <w:sz w:val="20"/>
            <w:szCs w:val="20"/>
          </w:rPr>
          <w:delText xml:space="preserve">needed </w:delText>
        </w:r>
      </w:del>
      <w:ins w:id="1191" w:author="Author">
        <w:r w:rsidR="00AB2679" w:rsidRPr="00981E8B">
          <w:rPr>
            <w:rFonts w:ascii="Courier New" w:eastAsia="Times New Roman" w:hAnsi="Courier New" w:cs="Courier New"/>
            <w:color w:val="000000"/>
            <w:sz w:val="20"/>
            <w:szCs w:val="20"/>
          </w:rPr>
          <w:t xml:space="preserve">required </w:t>
        </w:r>
      </w:ins>
      <w:r w:rsidRPr="00981E8B">
        <w:rPr>
          <w:rFonts w:ascii="Courier New" w:eastAsia="Times New Roman" w:hAnsi="Courier New" w:cs="Courier New"/>
          <w:color w:val="000000"/>
          <w:sz w:val="20"/>
          <w:szCs w:val="20"/>
        </w:rPr>
        <w:t>in order to assess multiple combinations of GA</w:t>
      </w:r>
      <w:del w:id="1192" w:author="Author">
        <w:r w:rsidRPr="00981E8B" w:rsidDel="00AB2679">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w:t>
      </w:r>
      <w:ins w:id="1193" w:author="Author">
        <w:r w:rsidR="00AB2679"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provide recommendations. Based on these, applying GAs to optimize AMs require</w:t>
      </w:r>
      <w:ins w:id="1194" w:author="Author">
        <w:r w:rsidR="00AB2679"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some computational power, but not as much (the </w:t>
      </w:r>
      <w:ins w:id="1195" w:author="Author">
        <w:r w:rsidR="00AB2679" w:rsidRPr="00981E8B">
          <w:rPr>
            <w:rFonts w:ascii="Courier New" w:eastAsia="Times New Roman" w:hAnsi="Courier New" w:cs="Courier New"/>
            <w:color w:val="000000"/>
            <w:sz w:val="20"/>
            <w:szCs w:val="20"/>
          </w:rPr>
          <w:t xml:space="preserve">required </w:t>
        </w:r>
      </w:ins>
      <w:r w:rsidRPr="00981E8B">
        <w:rPr>
          <w:rFonts w:ascii="Courier New" w:eastAsia="Times New Roman" w:hAnsi="Courier New" w:cs="Courier New"/>
          <w:color w:val="000000"/>
          <w:sz w:val="20"/>
          <w:szCs w:val="20"/>
        </w:rPr>
        <w:t xml:space="preserve">time </w:t>
      </w:r>
      <w:del w:id="1196" w:author="Author">
        <w:r w:rsidRPr="00981E8B" w:rsidDel="00AB2679">
          <w:rPr>
            <w:rFonts w:ascii="Courier New" w:eastAsia="Times New Roman" w:hAnsi="Courier New" w:cs="Courier New"/>
            <w:color w:val="000000"/>
            <w:sz w:val="20"/>
            <w:szCs w:val="20"/>
          </w:rPr>
          <w:delText xml:space="preserve">needed </w:delText>
        </w:r>
      </w:del>
      <w:r w:rsidRPr="00981E8B">
        <w:rPr>
          <w:rFonts w:ascii="Courier New" w:eastAsia="Times New Roman" w:hAnsi="Courier New" w:cs="Courier New"/>
          <w:color w:val="000000"/>
          <w:sz w:val="20"/>
          <w:szCs w:val="20"/>
        </w:rPr>
        <w:t xml:space="preserve">is </w:t>
      </w:r>
      <w:ins w:id="1197" w:author="Author">
        <w:r w:rsidR="00AB2679"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function of the archive length, the population number, GA</w:t>
      </w:r>
      <w:del w:id="1198" w:author="Author">
        <w:r w:rsidRPr="00981E8B" w:rsidDel="00AB2679">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 and the complexity of the AM to </w:t>
      </w:r>
      <w:ins w:id="1199" w:author="Author">
        <w:r w:rsidR="00AB2679"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1200" w:author="Author">
        <w:r w:rsidR="00AB2679" w:rsidRPr="00981E8B">
          <w:rPr>
            <w:rFonts w:ascii="Courier New" w:eastAsia="Times New Roman" w:hAnsi="Courier New" w:cs="Courier New"/>
            <w:color w:val="000000"/>
            <w:sz w:val="20"/>
            <w:szCs w:val="20"/>
          </w:rPr>
          <w:t>d</w:t>
        </w:r>
      </w:ins>
      <w:r w:rsidRPr="00981E8B">
        <w:rPr>
          <w:rFonts w:ascii="Courier New" w:eastAsia="Times New Roman" w:hAnsi="Courier New" w:cs="Courier New"/>
          <w:color w:val="000000"/>
          <w:sz w:val="20"/>
          <w:szCs w:val="20"/>
        </w:rPr>
        <w:t xml:space="preserve">). </w:t>
      </w:r>
    </w:p>
    <w:p w14:paraId="2D034A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3E5FA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performances were characterized by four indicators: (i) mean performance score: average of the final scores of the 10 optimizations, (ii) convergence: the number of optimizations that converged, (iii) number of generations: characterization of the convergence speed, and (iv) number of evaluations of the objective function: characterization of the required calculation time.</w:t>
      </w:r>
    </w:p>
    <w:p w14:paraId="5DE830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8BC1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5B8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\subsection{Convergence}</w:t>
      </w:r>
    </w:p>
    <w:p w14:paraId="6C2636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28FF4" w14:textId="077EA86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After a first quick assessment, GAs were found to be successful </w:t>
      </w:r>
      <w:del w:id="1201" w:author="Author">
        <w:r w:rsidRPr="00981E8B" w:rsidDel="00AB2679">
          <w:rPr>
            <w:rFonts w:ascii="Courier New" w:eastAsia="Times New Roman" w:hAnsi="Courier New" w:cs="Courier New"/>
            <w:color w:val="000000"/>
            <w:sz w:val="20"/>
            <w:szCs w:val="20"/>
          </w:rPr>
          <w:delText xml:space="preserve">at </w:delText>
        </w:r>
      </w:del>
      <w:ins w:id="1202" w:author="Author">
        <w:r w:rsidR="00AB2679"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optimizing the considered AM implementations. Figure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w:t>
      </w:r>
      <w:del w:id="1203" w:author="Author">
        <w:r w:rsidRPr="00981E8B" w:rsidDel="00AB2679">
          <w:rPr>
            <w:rFonts w:ascii="Courier New" w:eastAsia="Times New Roman" w:hAnsi="Courier New" w:cs="Courier New"/>
            <w:color w:val="000000"/>
            <w:sz w:val="20"/>
            <w:szCs w:val="20"/>
          </w:rPr>
          <w:delText xml:space="preserve">shows </w:delText>
        </w:r>
      </w:del>
      <w:ins w:id="1204" w:author="Author">
        <w:r w:rsidR="00AB2679" w:rsidRPr="00981E8B">
          <w:rPr>
            <w:rFonts w:ascii="Courier New" w:eastAsia="Times New Roman" w:hAnsi="Courier New" w:cs="Courier New"/>
            <w:color w:val="000000"/>
            <w:sz w:val="20"/>
            <w:szCs w:val="20"/>
          </w:rPr>
          <w:t xml:space="preserve">illustrates </w:t>
        </w:r>
      </w:ins>
      <w:r w:rsidRPr="00981E8B">
        <w:rPr>
          <w:rFonts w:ascii="Courier New" w:eastAsia="Times New Roman" w:hAnsi="Courier New" w:cs="Courier New"/>
          <w:color w:val="000000"/>
          <w:sz w:val="20"/>
          <w:szCs w:val="20"/>
        </w:rPr>
        <w:t>the evolution of the score of the best individual</w:t>
      </w:r>
      <w:del w:id="1205" w:author="Author">
        <w:r w:rsidRPr="00981E8B" w:rsidDel="00BA4F6E">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over </w:t>
      </w:r>
      <w:ins w:id="1206" w:author="Author">
        <w:r w:rsidR="00BA4F6E" w:rsidRPr="00981E8B">
          <w:rPr>
            <w:rFonts w:ascii="Courier New" w:eastAsia="Times New Roman" w:hAnsi="Courier New" w:cs="Courier New"/>
            <w:color w:val="000000"/>
            <w:sz w:val="20"/>
            <w:szCs w:val="20"/>
          </w:rPr>
          <w:t xml:space="preserve">progressive </w:t>
        </w:r>
      </w:ins>
      <w:r w:rsidRPr="00981E8B">
        <w:rPr>
          <w:rFonts w:ascii="Courier New" w:eastAsia="Times New Roman" w:hAnsi="Courier New" w:cs="Courier New"/>
          <w:color w:val="000000"/>
          <w:sz w:val="20"/>
          <w:szCs w:val="20"/>
        </w:rPr>
        <w:t xml:space="preserve">generations for </w:t>
      </w:r>
      <w:ins w:id="1207" w:author="Author">
        <w:r w:rsidR="00BA4F6E"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10 optimizations processed for a given configuration of GAs (</w:t>
      </w:r>
      <w:commentRangeStart w:id="1208"/>
      <w:ins w:id="1209" w:author="Author">
        <w:r w:rsidR="00BA4F6E" w:rsidRPr="00981E8B">
          <w:rPr>
            <w:rFonts w:ascii="Courier New" w:eastAsia="Times New Roman" w:hAnsi="Courier New" w:cs="Courier New"/>
            <w:color w:val="000000"/>
            <w:sz w:val="20"/>
            <w:szCs w:val="20"/>
          </w:rPr>
          <w:t xml:space="preserve">with the </w:t>
        </w:r>
      </w:ins>
      <w:r w:rsidRPr="00981E8B">
        <w:rPr>
          <w:rFonts w:ascii="Courier New" w:eastAsia="Times New Roman" w:hAnsi="Courier New" w:cs="Courier New"/>
          <w:color w:val="000000"/>
          <w:sz w:val="20"/>
          <w:szCs w:val="20"/>
        </w:rPr>
        <w:t>same operator</w:t>
      </w:r>
      <w:del w:id="1210" w:author="Author">
        <w:r w:rsidRPr="00981E8B" w:rsidDel="00BA4F6E">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options</w:t>
      </w:r>
      <w:commentRangeEnd w:id="1208"/>
      <w:r w:rsidR="00BA4F6E" w:rsidRPr="00981E8B">
        <w:rPr>
          <w:rStyle w:val="CommentReference"/>
        </w:rPr>
        <w:commentReference w:id="1208"/>
      </w:r>
      <w:r w:rsidRPr="00981E8B">
        <w:rPr>
          <w:rFonts w:ascii="Courier New" w:eastAsia="Times New Roman" w:hAnsi="Courier New" w:cs="Courier New"/>
          <w:color w:val="000000"/>
          <w:sz w:val="20"/>
          <w:szCs w:val="20"/>
        </w:rPr>
        <w:t xml:space="preserve">). Seven out of 10 optimizations converged to the global optimum (dashed line at the top of the plot in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after </w:t>
      </w:r>
      <w:ins w:id="1211" w:author="Author">
        <w:r w:rsidR="00BA4F6E" w:rsidRPr="00981E8B">
          <w:rPr>
            <w:rFonts w:ascii="Courier New" w:eastAsia="Times New Roman" w:hAnsi="Courier New" w:cs="Courier New"/>
            <w:color w:val="000000"/>
            <w:sz w:val="20"/>
            <w:szCs w:val="20"/>
          </w:rPr>
          <w:t xml:space="preserve">between </w:t>
        </w:r>
      </w:ins>
      <w:r w:rsidRPr="00981E8B">
        <w:rPr>
          <w:rFonts w:ascii="Courier New" w:eastAsia="Times New Roman" w:hAnsi="Courier New" w:cs="Courier New"/>
          <w:color w:val="000000"/>
          <w:sz w:val="20"/>
          <w:szCs w:val="20"/>
        </w:rPr>
        <w:t xml:space="preserve">40 </w:t>
      </w:r>
      <w:del w:id="1212" w:author="Author">
        <w:r w:rsidRPr="00981E8B" w:rsidDel="00BA4F6E">
          <w:rPr>
            <w:rFonts w:ascii="Courier New" w:eastAsia="Times New Roman" w:hAnsi="Courier New" w:cs="Courier New"/>
            <w:color w:val="000000"/>
            <w:sz w:val="20"/>
            <w:szCs w:val="20"/>
          </w:rPr>
          <w:delText xml:space="preserve">to </w:delText>
        </w:r>
      </w:del>
      <w:ins w:id="1213" w:author="Author">
        <w:r w:rsidR="00BA4F6E" w:rsidRPr="00981E8B">
          <w:rPr>
            <w:rFonts w:ascii="Courier New" w:eastAsia="Times New Roman" w:hAnsi="Courier New" w:cs="Courier New"/>
            <w:color w:val="000000"/>
            <w:sz w:val="20"/>
            <w:szCs w:val="20"/>
          </w:rPr>
          <w:t xml:space="preserve">and </w:t>
        </w:r>
      </w:ins>
      <w:r w:rsidRPr="00981E8B">
        <w:rPr>
          <w:rFonts w:ascii="Courier New" w:eastAsia="Times New Roman" w:hAnsi="Courier New" w:cs="Courier New"/>
          <w:color w:val="000000"/>
          <w:sz w:val="20"/>
          <w:szCs w:val="20"/>
        </w:rPr>
        <w:t xml:space="preserve">55 generations, which is not the best performance we </w:t>
      </w:r>
      <w:ins w:id="1214" w:author="Author">
        <w:r w:rsidR="00BA4F6E" w:rsidRPr="00981E8B">
          <w:rPr>
            <w:rFonts w:ascii="Courier New" w:eastAsia="Times New Roman" w:hAnsi="Courier New" w:cs="Courier New"/>
            <w:color w:val="000000"/>
            <w:sz w:val="20"/>
            <w:szCs w:val="20"/>
          </w:rPr>
          <w:t xml:space="preserve">will </w:t>
        </w:r>
      </w:ins>
      <w:r w:rsidRPr="00981E8B">
        <w:rPr>
          <w:rFonts w:ascii="Courier New" w:eastAsia="Times New Roman" w:hAnsi="Courier New" w:cs="Courier New"/>
          <w:color w:val="000000"/>
          <w:sz w:val="20"/>
          <w:szCs w:val="20"/>
        </w:rPr>
        <w:t>observe</w:t>
      </w:r>
      <w:del w:id="1215" w:author="Author">
        <w:r w:rsidRPr="00981E8B" w:rsidDel="00BA4F6E">
          <w:rPr>
            <w:rFonts w:ascii="Courier New" w:eastAsia="Times New Roman" w:hAnsi="Courier New" w:cs="Courier New"/>
            <w:color w:val="000000"/>
            <w:sz w:val="20"/>
            <w:szCs w:val="20"/>
          </w:rPr>
          <w:delText>d later on</w:delText>
        </w:r>
      </w:del>
      <w:r w:rsidRPr="00981E8B">
        <w:rPr>
          <w:rFonts w:ascii="Courier New" w:eastAsia="Times New Roman" w:hAnsi="Courier New" w:cs="Courier New"/>
          <w:color w:val="000000"/>
          <w:sz w:val="20"/>
          <w:szCs w:val="20"/>
        </w:rPr>
        <w:t xml:space="preserve">. The performance score of the sequential approach (bottom line) </w:t>
      </w:r>
      <w:del w:id="1216" w:author="Author">
        <w:r w:rsidRPr="00981E8B" w:rsidDel="00BA4F6E">
          <w:rPr>
            <w:rFonts w:ascii="Courier New" w:eastAsia="Times New Roman" w:hAnsi="Courier New" w:cs="Courier New"/>
            <w:color w:val="000000"/>
            <w:sz w:val="20"/>
            <w:szCs w:val="20"/>
          </w:rPr>
          <w:delText>has been</w:delText>
        </w:r>
      </w:del>
      <w:ins w:id="1217" w:author="Author">
        <w:r w:rsidR="00BA4F6E" w:rsidRPr="00981E8B">
          <w:rPr>
            <w:rFonts w:ascii="Courier New" w:eastAsia="Times New Roman" w:hAnsi="Courier New" w:cs="Courier New"/>
            <w:color w:val="000000"/>
            <w:sz w:val="20"/>
            <w:szCs w:val="20"/>
          </w:rPr>
          <w:t>was</w:t>
        </w:r>
      </w:ins>
      <w:r w:rsidRPr="00981E8B">
        <w:rPr>
          <w:rFonts w:ascii="Courier New" w:eastAsia="Times New Roman" w:hAnsi="Courier New" w:cs="Courier New"/>
          <w:color w:val="000000"/>
          <w:sz w:val="20"/>
          <w:szCs w:val="20"/>
        </w:rPr>
        <w:t xml:space="preserve"> quickly exceeded</w:t>
      </w:r>
      <w:ins w:id="1218" w:author="Author">
        <w:r w:rsidR="00BA4F6E"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without </w:t>
      </w:r>
      <w:del w:id="1219" w:author="Author">
        <w:r w:rsidRPr="00981E8B" w:rsidDel="00BA4F6E">
          <w:rPr>
            <w:rFonts w:ascii="Courier New" w:eastAsia="Times New Roman" w:hAnsi="Courier New" w:cs="Courier New"/>
            <w:color w:val="000000"/>
            <w:sz w:val="20"/>
            <w:szCs w:val="20"/>
          </w:rPr>
          <w:delText xml:space="preserve">adding </w:delText>
        </w:r>
      </w:del>
      <w:ins w:id="1220" w:author="Author">
        <w:r w:rsidR="00BA4F6E" w:rsidRPr="00981E8B">
          <w:rPr>
            <w:rFonts w:ascii="Courier New" w:eastAsia="Times New Roman" w:hAnsi="Courier New" w:cs="Courier New"/>
            <w:color w:val="000000"/>
            <w:sz w:val="20"/>
            <w:szCs w:val="20"/>
          </w:rPr>
          <w:t xml:space="preserve">introducing </w:t>
        </w:r>
      </w:ins>
      <w:r w:rsidRPr="00981E8B">
        <w:rPr>
          <w:rFonts w:ascii="Courier New" w:eastAsia="Times New Roman" w:hAnsi="Courier New" w:cs="Courier New"/>
          <w:color w:val="000000"/>
          <w:sz w:val="20"/>
          <w:szCs w:val="20"/>
        </w:rPr>
        <w:t>any new parameter</w:t>
      </w:r>
      <w:ins w:id="1221" w:author="Author">
        <w:r w:rsidR="00BA4F6E"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to the method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The improvement was </w:t>
      </w:r>
      <w:del w:id="1222" w:author="Author">
        <w:r w:rsidRPr="00981E8B" w:rsidDel="00BA4F6E">
          <w:rPr>
            <w:rFonts w:ascii="Courier New" w:eastAsia="Times New Roman" w:hAnsi="Courier New" w:cs="Courier New"/>
            <w:color w:val="000000"/>
            <w:sz w:val="20"/>
            <w:szCs w:val="20"/>
          </w:rPr>
          <w:delText xml:space="preserve">about </w:delText>
        </w:r>
      </w:del>
      <w:ins w:id="1223" w:author="Author">
        <w:r w:rsidR="00BA4F6E" w:rsidRPr="00981E8B">
          <w:rPr>
            <w:rFonts w:ascii="Courier New" w:eastAsia="Times New Roman" w:hAnsi="Courier New" w:cs="Courier New"/>
            <w:color w:val="000000"/>
            <w:sz w:val="20"/>
            <w:szCs w:val="20"/>
          </w:rPr>
          <w:t xml:space="preserve">around </w:t>
        </w:r>
      </w:ins>
      <w:r w:rsidRPr="00981E8B">
        <w:rPr>
          <w:rFonts w:ascii="Courier New" w:eastAsia="Times New Roman" w:hAnsi="Courier New" w:cs="Courier New"/>
          <w:color w:val="000000"/>
          <w:sz w:val="20"/>
          <w:szCs w:val="20"/>
        </w:rPr>
        <w:t>8.8</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in this case, which is substantial.</w:t>
      </w:r>
    </w:p>
    <w:p w14:paraId="10293FD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1BC92" w14:textId="49A9305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Even GA</w:t>
      </w:r>
      <w:del w:id="1224" w:author="Author">
        <w:r w:rsidRPr="00981E8B" w:rsidDel="00BA4F6E">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configurations that were later rejected, because they did not converge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{fig:gas_evolution_bad}), </w:t>
      </w:r>
      <w:del w:id="1225" w:author="Author">
        <w:r w:rsidRPr="00981E8B" w:rsidDel="00BA4F6E">
          <w:rPr>
            <w:rFonts w:ascii="Courier New" w:eastAsia="Times New Roman" w:hAnsi="Courier New" w:cs="Courier New"/>
            <w:color w:val="000000"/>
            <w:sz w:val="20"/>
            <w:szCs w:val="20"/>
          </w:rPr>
          <w:delText xml:space="preserve">did </w:delText>
        </w:r>
      </w:del>
      <w:ins w:id="1226" w:author="Author">
        <w:r w:rsidR="00BA4F6E" w:rsidRPr="00981E8B">
          <w:rPr>
            <w:rFonts w:ascii="Courier New" w:eastAsia="Times New Roman" w:hAnsi="Courier New" w:cs="Courier New"/>
            <w:color w:val="000000"/>
            <w:sz w:val="20"/>
            <w:szCs w:val="20"/>
          </w:rPr>
          <w:t xml:space="preserve">performed </w:t>
        </w:r>
      </w:ins>
      <w:del w:id="1227" w:author="Author">
        <w:r w:rsidRPr="00981E8B" w:rsidDel="00BA4F6E">
          <w:rPr>
            <w:rFonts w:ascii="Courier New" w:eastAsia="Times New Roman" w:hAnsi="Courier New" w:cs="Courier New"/>
            <w:color w:val="000000"/>
            <w:sz w:val="20"/>
            <w:szCs w:val="20"/>
          </w:rPr>
          <w:delText xml:space="preserve">still </w:delText>
        </w:r>
      </w:del>
      <w:r w:rsidRPr="00981E8B">
        <w:rPr>
          <w:rFonts w:ascii="Courier New" w:eastAsia="Times New Roman" w:hAnsi="Courier New" w:cs="Courier New"/>
          <w:color w:val="000000"/>
          <w:sz w:val="20"/>
          <w:szCs w:val="20"/>
        </w:rPr>
        <w:t>significantly better tha</w:t>
      </w:r>
      <w:ins w:id="1228" w:author="Author">
        <w:r w:rsidR="00BA4F6E" w:rsidRPr="00981E8B">
          <w:rPr>
            <w:rFonts w:ascii="Courier New" w:eastAsia="Times New Roman" w:hAnsi="Courier New" w:cs="Courier New"/>
            <w:color w:val="000000"/>
            <w:sz w:val="20"/>
            <w:szCs w:val="20"/>
          </w:rPr>
          <w:t>n</w:t>
        </w:r>
      </w:ins>
      <w:del w:id="1229" w:author="Author">
        <w:r w:rsidRPr="00981E8B" w:rsidDel="00BA4F6E">
          <w:rPr>
            <w:rFonts w:ascii="Courier New" w:eastAsia="Times New Roman" w:hAnsi="Courier New" w:cs="Courier New"/>
            <w:color w:val="000000"/>
            <w:sz w:val="20"/>
            <w:szCs w:val="20"/>
          </w:rPr>
          <w:delText>t</w:delText>
        </w:r>
      </w:del>
      <w:r w:rsidRPr="00981E8B">
        <w:rPr>
          <w:rFonts w:ascii="Courier New" w:eastAsia="Times New Roman" w:hAnsi="Courier New" w:cs="Courier New"/>
          <w:color w:val="000000"/>
          <w:sz w:val="20"/>
          <w:szCs w:val="20"/>
        </w:rPr>
        <w:t xml:space="preserve"> the sequential approach. GAs </w:t>
      </w:r>
      <w:del w:id="1230" w:author="Author">
        <w:r w:rsidRPr="00981E8B" w:rsidDel="00BA4F6E">
          <w:rPr>
            <w:rFonts w:ascii="Courier New" w:eastAsia="Times New Roman" w:hAnsi="Courier New" w:cs="Courier New"/>
            <w:color w:val="000000"/>
            <w:sz w:val="20"/>
            <w:szCs w:val="20"/>
          </w:rPr>
          <w:delText xml:space="preserve">showed </w:delText>
        </w:r>
      </w:del>
      <w:ins w:id="1231" w:author="Author">
        <w:r w:rsidR="00BA4F6E" w:rsidRPr="00981E8B">
          <w:rPr>
            <w:rFonts w:ascii="Courier New" w:eastAsia="Times New Roman" w:hAnsi="Courier New" w:cs="Courier New"/>
            <w:color w:val="000000"/>
            <w:sz w:val="20"/>
            <w:szCs w:val="20"/>
          </w:rPr>
          <w:t xml:space="preserve">displayed </w:t>
        </w:r>
      </w:ins>
      <w:r w:rsidRPr="00981E8B">
        <w:rPr>
          <w:rFonts w:ascii="Courier New" w:eastAsia="Times New Roman" w:hAnsi="Courier New" w:cs="Courier New"/>
          <w:color w:val="000000"/>
          <w:sz w:val="20"/>
          <w:szCs w:val="20"/>
        </w:rPr>
        <w:t xml:space="preserve">a promising potential </w:t>
      </w:r>
      <w:del w:id="1232" w:author="Author">
        <w:r w:rsidRPr="00981E8B" w:rsidDel="00BA4F6E">
          <w:rPr>
            <w:rFonts w:ascii="Courier New" w:eastAsia="Times New Roman" w:hAnsi="Courier New" w:cs="Courier New"/>
            <w:color w:val="000000"/>
            <w:sz w:val="20"/>
            <w:szCs w:val="20"/>
          </w:rPr>
          <w:delText xml:space="preserve">at </w:delText>
        </w:r>
      </w:del>
      <w:ins w:id="1233" w:author="Author">
        <w:r w:rsidR="00BA4F6E"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optimizing AMs automatically, globally, and objectively.</w:t>
      </w:r>
    </w:p>
    <w:p w14:paraId="212BF4B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5916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C8F6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\subsection{Results of the comparison}</w:t>
      </w:r>
    </w:p>
    <w:p w14:paraId="7AB854E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\label{sec:assessment:results}</w:t>
      </w:r>
    </w:p>
    <w:p w14:paraId="0C9EDC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E5006" w14:textId="265C469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results of the factorial design procedure illustrate the effect of an operator when its contribution is isolated from the other operators. </w:t>
      </w:r>
      <w:del w:id="1234" w:author="Author">
        <w:r w:rsidRPr="00981E8B" w:rsidDel="00BA4F6E">
          <w:rPr>
            <w:rFonts w:ascii="Courier New" w:eastAsia="Times New Roman" w:hAnsi="Courier New" w:cs="Courier New"/>
            <w:color w:val="000000"/>
            <w:sz w:val="20"/>
            <w:szCs w:val="20"/>
          </w:rPr>
          <w:delText xml:space="preserve">It </w:delText>
        </w:r>
      </w:del>
      <w:ins w:id="1235" w:author="Author">
        <w:r w:rsidR="00BA4F6E"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means that we analyzed the effect</w:t>
      </w:r>
      <w:ins w:id="1236" w:author="Author">
        <w:r w:rsidR="00BA4F6E"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of a given operator for equivalent conditions (</w:t>
      </w:r>
      <w:ins w:id="1237" w:author="Author">
        <w:r w:rsidR="00BA4F6E" w:rsidRPr="00981E8B">
          <w:rPr>
            <w:rFonts w:ascii="Courier New" w:eastAsia="Times New Roman" w:hAnsi="Courier New" w:cs="Courier New"/>
            <w:color w:val="000000"/>
            <w:sz w:val="20"/>
            <w:szCs w:val="20"/>
          </w:rPr>
          <w:t xml:space="preserve">with the </w:t>
        </w:r>
      </w:ins>
      <w:r w:rsidRPr="00981E8B">
        <w:rPr>
          <w:rFonts w:ascii="Courier New" w:eastAsia="Times New Roman" w:hAnsi="Courier New" w:cs="Courier New"/>
          <w:color w:val="000000"/>
          <w:sz w:val="20"/>
          <w:szCs w:val="20"/>
        </w:rPr>
        <w:t xml:space="preserve">same settings </w:t>
      </w:r>
      <w:del w:id="1238" w:author="Author">
        <w:r w:rsidRPr="00981E8B" w:rsidDel="00BA4F6E">
          <w:rPr>
            <w:rFonts w:ascii="Courier New" w:eastAsia="Times New Roman" w:hAnsi="Courier New" w:cs="Courier New"/>
            <w:color w:val="000000"/>
            <w:sz w:val="20"/>
            <w:szCs w:val="20"/>
          </w:rPr>
          <w:delText xml:space="preserve">of </w:delText>
        </w:r>
      </w:del>
      <w:ins w:id="1239" w:author="Author">
        <w:r w:rsidR="00BA4F6E"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 xml:space="preserve">other operators), while assessing multiple combinations of these. This contribution was then summarized as a percentage of gain/loss </w:t>
      </w:r>
      <w:del w:id="1240" w:author="Author">
        <w:r w:rsidRPr="00981E8B" w:rsidDel="00BA4F6E">
          <w:rPr>
            <w:rFonts w:ascii="Courier New" w:eastAsia="Times New Roman" w:hAnsi="Courier New" w:cs="Courier New"/>
            <w:color w:val="000000"/>
            <w:sz w:val="20"/>
            <w:szCs w:val="20"/>
          </w:rPr>
          <w:delText xml:space="preserve">regarding </w:delText>
        </w:r>
      </w:del>
      <w:ins w:id="1241" w:author="Author">
        <w:r w:rsidR="00BA4F6E" w:rsidRPr="00981E8B">
          <w:rPr>
            <w:rFonts w:ascii="Courier New" w:eastAsia="Times New Roman" w:hAnsi="Courier New" w:cs="Courier New"/>
            <w:color w:val="000000"/>
            <w:sz w:val="20"/>
            <w:szCs w:val="20"/>
          </w:rPr>
          <w:t xml:space="preserve">with respect to </w:t>
        </w:r>
      </w:ins>
      <w:r w:rsidRPr="00981E8B">
        <w:rPr>
          <w:rFonts w:ascii="Courier New" w:eastAsia="Times New Roman" w:hAnsi="Courier New" w:cs="Courier New"/>
          <w:color w:val="000000"/>
          <w:sz w:val="20"/>
          <w:szCs w:val="20"/>
        </w:rPr>
        <w:t xml:space="preserve">the mean of all variants, for equivalent external conditions. For example, to evaluate the performance of the uniform crossover operator, its performance was compared to the average of all crossover operators, while retaining the same population size, </w:t>
      </w:r>
      <w:del w:id="1242" w:author="Author">
        <w:r w:rsidRPr="00981E8B" w:rsidDel="00BA4F6E">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same mutation, natural selection, and couples selection operators.</w:t>
      </w:r>
    </w:p>
    <w:p w14:paraId="3400BEB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A11F5D" w14:textId="240E32D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From the </w:t>
      </w:r>
      <w:del w:id="1243" w:author="Author">
        <w:r w:rsidRPr="00981E8B" w:rsidDel="00BA4F6E">
          <w:rPr>
            <w:rFonts w:ascii="Courier New" w:eastAsia="Times New Roman" w:hAnsi="Courier New" w:cs="Courier New"/>
            <w:color w:val="000000"/>
            <w:sz w:val="20"/>
            <w:szCs w:val="20"/>
          </w:rPr>
          <w:delText>very beginning</w:delText>
        </w:r>
      </w:del>
      <w:ins w:id="1244" w:author="Author">
        <w:r w:rsidR="00BA4F6E" w:rsidRPr="00981E8B">
          <w:rPr>
            <w:rFonts w:ascii="Courier New" w:eastAsia="Times New Roman" w:hAnsi="Courier New" w:cs="Courier New"/>
            <w:color w:val="000000"/>
            <w:sz w:val="20"/>
            <w:szCs w:val="20"/>
          </w:rPr>
          <w:t>start</w:t>
        </w:r>
      </w:ins>
      <w:r w:rsidRPr="00981E8B">
        <w:rPr>
          <w:rFonts w:ascii="Courier New" w:eastAsia="Times New Roman" w:hAnsi="Courier New" w:cs="Courier New"/>
          <w:color w:val="000000"/>
          <w:sz w:val="20"/>
          <w:szCs w:val="20"/>
        </w:rPr>
        <w:t xml:space="preserve"> of the assessments, the importance of the mutation operator was obvious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 xml:space="preserve">[see][for </w:t>
      </w:r>
      <w:del w:id="1245" w:author="Author">
        <w:r w:rsidRPr="00981E8B" w:rsidDel="00BA4F6E">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details]{Horton2012a}, and its leading influence on the optimization performance was evident. Its role is analyzed later</w:t>
      </w:r>
      <w:ins w:id="1246" w:author="Author">
        <w:r w:rsidR="00BA4F6E"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1247" w:author="Author">
        <w:r w:rsidRPr="00981E8B" w:rsidDel="00BA4F6E">
          <w:rPr>
            <w:rFonts w:ascii="Courier New" w:eastAsia="Times New Roman" w:hAnsi="Courier New" w:cs="Courier New"/>
            <w:color w:val="000000"/>
            <w:sz w:val="20"/>
            <w:szCs w:val="20"/>
          </w:rPr>
          <w:delText xml:space="preserve">on </w:delText>
        </w:r>
      </w:del>
      <w:r w:rsidRPr="00981E8B">
        <w:rPr>
          <w:rFonts w:ascii="Courier New" w:eastAsia="Times New Roman" w:hAnsi="Courier New" w:cs="Courier New"/>
          <w:color w:val="000000"/>
          <w:sz w:val="20"/>
          <w:szCs w:val="20"/>
        </w:rPr>
        <w:t xml:space="preserve">in </w:t>
      </w:r>
      <w:del w:id="1248" w:author="Author">
        <w:r w:rsidRPr="00981E8B" w:rsidDel="00BA4F6E">
          <w:rPr>
            <w:rFonts w:ascii="Courier New" w:eastAsia="Times New Roman" w:hAnsi="Courier New" w:cs="Courier New"/>
            <w:color w:val="000000"/>
            <w:sz w:val="20"/>
            <w:szCs w:val="20"/>
          </w:rPr>
          <w:delText xml:space="preserve">section </w:delText>
        </w:r>
      </w:del>
      <w:ins w:id="1249" w:author="Author">
        <w:r w:rsidR="00BA4F6E"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{sec:assessment:results}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{sec:assessment:mutation}.</w:t>
      </w:r>
    </w:p>
    <w:p w14:paraId="0F3D050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7D4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\subsubsection{Breeding operators}</w:t>
      </w:r>
    </w:p>
    <w:p w14:paraId="68ADCF8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FD63E" w14:textId="3B07E2F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250" w:author="Author">
        <w:r w:rsidRPr="00981E8B" w:rsidDel="00BA4F6E">
          <w:rPr>
            <w:rFonts w:ascii="Courier New" w:eastAsia="Times New Roman" w:hAnsi="Courier New" w:cs="Courier New"/>
            <w:color w:val="000000"/>
            <w:sz w:val="20"/>
            <w:szCs w:val="20"/>
          </w:rPr>
          <w:delText xml:space="preserve">Every </w:delText>
        </w:r>
      </w:del>
      <w:ins w:id="1251" w:author="Author">
        <w:r w:rsidR="00BA4F6E" w:rsidRPr="00981E8B">
          <w:rPr>
            <w:rFonts w:ascii="Courier New" w:eastAsia="Times New Roman" w:hAnsi="Courier New" w:cs="Courier New"/>
            <w:color w:val="000000"/>
            <w:sz w:val="20"/>
            <w:szCs w:val="20"/>
          </w:rPr>
          <w:t xml:space="preserve">Each </w:t>
        </w:r>
      </w:ins>
      <w:r w:rsidRPr="00981E8B">
        <w:rPr>
          <w:rFonts w:ascii="Courier New" w:eastAsia="Times New Roman" w:hAnsi="Courier New" w:cs="Courier New"/>
          <w:color w:val="000000"/>
          <w:sz w:val="20"/>
          <w:szCs w:val="20"/>
        </w:rPr>
        <w:t xml:space="preserve">combination of </w:t>
      </w:r>
      <w:ins w:id="1252" w:author="Author">
        <w:r w:rsidR="00BA4F6E"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six options for the couples selection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{fig:operator_selectcoupl_score}) and 21 </w:t>
      </w:r>
      <w:ins w:id="1253" w:author="Author">
        <w:r w:rsidR="00BA4F6E" w:rsidRPr="00981E8B">
          <w:rPr>
            <w:rFonts w:ascii="Courier New" w:eastAsia="Times New Roman" w:hAnsi="Courier New" w:cs="Courier New"/>
            <w:color w:val="000000"/>
            <w:sz w:val="20"/>
            <w:szCs w:val="20"/>
          </w:rPr>
          <w:t xml:space="preserve">options </w:t>
        </w:r>
      </w:ins>
      <w:r w:rsidRPr="00981E8B">
        <w:rPr>
          <w:rFonts w:ascii="Courier New" w:eastAsia="Times New Roman" w:hAnsi="Courier New" w:cs="Courier New"/>
          <w:color w:val="000000"/>
          <w:sz w:val="20"/>
          <w:szCs w:val="20"/>
        </w:rPr>
        <w:t xml:space="preserve">for the chromosome crossover operators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{fig:operator_crossover_score}) </w:t>
      </w:r>
      <w:del w:id="1254" w:author="Author">
        <w:r w:rsidRPr="00981E8B" w:rsidDel="00BA4F6E">
          <w:rPr>
            <w:rFonts w:ascii="Courier New" w:eastAsia="Times New Roman" w:hAnsi="Courier New" w:cs="Courier New"/>
            <w:color w:val="000000"/>
            <w:sz w:val="20"/>
            <w:szCs w:val="20"/>
          </w:rPr>
          <w:delText xml:space="preserve">were </w:delText>
        </w:r>
      </w:del>
      <w:ins w:id="1255" w:author="Author">
        <w:r w:rsidR="00BA4F6E" w:rsidRPr="00981E8B">
          <w:rPr>
            <w:rFonts w:ascii="Courier New" w:eastAsia="Times New Roman" w:hAnsi="Courier New" w:cs="Courier New"/>
            <w:color w:val="000000"/>
            <w:sz w:val="20"/>
            <w:szCs w:val="20"/>
          </w:rPr>
          <w:t xml:space="preserve">was </w:t>
        </w:r>
      </w:ins>
      <w:r w:rsidRPr="00981E8B">
        <w:rPr>
          <w:rFonts w:ascii="Courier New" w:eastAsia="Times New Roman" w:hAnsi="Courier New" w:cs="Courier New"/>
          <w:color w:val="000000"/>
          <w:sz w:val="20"/>
          <w:szCs w:val="20"/>
        </w:rPr>
        <w:t>evaluated, along with variants of the other operators. This resulted in 1</w:t>
      </w:r>
      <w:del w:id="1256" w:author="Author">
        <w:r w:rsidRPr="00981E8B" w:rsidDel="00BA4F6E">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008 combinations, requiring 10</w:t>
      </w:r>
      <w:del w:id="1257" w:author="Author">
        <w:r w:rsidRPr="00981E8B" w:rsidDel="00BA4F6E">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080 optimizations.</w:t>
      </w:r>
    </w:p>
    <w:p w14:paraId="67CB05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DBFBA" w14:textId="79C18D6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performances of the couples selection operators were relatively </w:t>
      </w:r>
      <w:del w:id="1258" w:author="Author">
        <w:r w:rsidRPr="00981E8B" w:rsidDel="00BA4F6E">
          <w:rPr>
            <w:rFonts w:ascii="Courier New" w:eastAsia="Times New Roman" w:hAnsi="Courier New" w:cs="Courier New"/>
            <w:color w:val="000000"/>
            <w:sz w:val="20"/>
            <w:szCs w:val="20"/>
          </w:rPr>
          <w:delText xml:space="preserve">close </w:delText>
        </w:r>
      </w:del>
      <w:ins w:id="1259" w:author="Author">
        <w:r w:rsidR="00BA4F6E" w:rsidRPr="00981E8B">
          <w:rPr>
            <w:rFonts w:ascii="Courier New" w:eastAsia="Times New Roman" w:hAnsi="Courier New" w:cs="Courier New"/>
            <w:color w:val="000000"/>
            <w:sz w:val="20"/>
            <w:szCs w:val="20"/>
          </w:rPr>
          <w:t xml:space="preserve">similar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{fig:operator_selectcoupl_score}). Overall, the tournament selection with three candidates </w:t>
      </w:r>
      <w:del w:id="1260" w:author="Author">
        <w:r w:rsidRPr="00981E8B" w:rsidDel="00BA4F6E">
          <w:rPr>
            <w:rFonts w:ascii="Courier New" w:eastAsia="Times New Roman" w:hAnsi="Courier New" w:cs="Courier New"/>
            <w:color w:val="000000"/>
            <w:sz w:val="20"/>
            <w:szCs w:val="20"/>
          </w:rPr>
          <w:delText xml:space="preserve">was </w:delText>
        </w:r>
      </w:del>
      <w:ins w:id="1261" w:author="Author">
        <w:r w:rsidR="00BA4F6E" w:rsidRPr="00981E8B">
          <w:rPr>
            <w:rFonts w:ascii="Courier New" w:eastAsia="Times New Roman" w:hAnsi="Courier New" w:cs="Courier New"/>
            <w:color w:val="000000"/>
            <w:sz w:val="20"/>
            <w:szCs w:val="20"/>
          </w:rPr>
          <w:t xml:space="preserve">performed </w:t>
        </w:r>
      </w:ins>
      <w:r w:rsidRPr="00981E8B">
        <w:rPr>
          <w:rFonts w:ascii="Courier New" w:eastAsia="Times New Roman" w:hAnsi="Courier New" w:cs="Courier New"/>
          <w:color w:val="000000"/>
          <w:sz w:val="20"/>
          <w:szCs w:val="20"/>
        </w:rPr>
        <w:t xml:space="preserve">slightly </w:t>
      </w:r>
      <w:del w:id="1262" w:author="Author">
        <w:r w:rsidRPr="00981E8B" w:rsidDel="00BA4F6E">
          <w:rPr>
            <w:rFonts w:ascii="Courier New" w:eastAsia="Times New Roman" w:hAnsi="Courier New" w:cs="Courier New"/>
            <w:color w:val="000000"/>
            <w:sz w:val="20"/>
            <w:szCs w:val="20"/>
          </w:rPr>
          <w:delText xml:space="preserve">superior </w:delText>
        </w:r>
      </w:del>
      <w:ins w:id="1263" w:author="Author">
        <w:r w:rsidR="00BA4F6E" w:rsidRPr="00981E8B">
          <w:rPr>
            <w:rFonts w:ascii="Courier New" w:eastAsia="Times New Roman" w:hAnsi="Courier New" w:cs="Courier New"/>
            <w:color w:val="000000"/>
            <w:sz w:val="20"/>
            <w:szCs w:val="20"/>
          </w:rPr>
          <w:t xml:space="preserve">better than the </w:t>
        </w:r>
      </w:ins>
      <w:del w:id="1264" w:author="Author">
        <w:r w:rsidRPr="00981E8B" w:rsidDel="00BA4F6E">
          <w:rPr>
            <w:rFonts w:ascii="Courier New" w:eastAsia="Times New Roman" w:hAnsi="Courier New" w:cs="Courier New"/>
            <w:color w:val="000000"/>
            <w:sz w:val="20"/>
            <w:szCs w:val="20"/>
          </w:rPr>
          <w:delText xml:space="preserve">to </w:delText>
        </w:r>
      </w:del>
      <w:r w:rsidRPr="00981E8B">
        <w:rPr>
          <w:rFonts w:ascii="Courier New" w:eastAsia="Times New Roman" w:hAnsi="Courier New" w:cs="Courier New"/>
          <w:color w:val="000000"/>
          <w:sz w:val="20"/>
          <w:szCs w:val="20"/>
        </w:rPr>
        <w:t xml:space="preserve">others, along with the roulette wheel weighting. </w:t>
      </w:r>
      <w:del w:id="1265" w:author="Author">
        <w:r w:rsidRPr="00981E8B" w:rsidDel="00BA4F6E">
          <w:rPr>
            <w:rFonts w:ascii="Courier New" w:eastAsia="Times New Roman" w:hAnsi="Courier New" w:cs="Courier New"/>
            <w:color w:val="000000"/>
            <w:sz w:val="20"/>
            <w:szCs w:val="20"/>
          </w:rPr>
          <w:delText>This last</w:delText>
        </w:r>
      </w:del>
      <w:ins w:id="1266" w:author="Author">
        <w:r w:rsidR="00BA4F6E" w:rsidRPr="00981E8B">
          <w:rPr>
            <w:rFonts w:ascii="Courier New" w:eastAsia="Times New Roman" w:hAnsi="Courier New" w:cs="Courier New"/>
            <w:color w:val="000000"/>
            <w:sz w:val="20"/>
            <w:szCs w:val="20"/>
          </w:rPr>
          <w:t>However, the latter</w:t>
        </w:r>
      </w:ins>
      <w:r w:rsidRPr="00981E8B">
        <w:rPr>
          <w:rFonts w:ascii="Courier New" w:eastAsia="Times New Roman" w:hAnsi="Courier New" w:cs="Courier New"/>
          <w:color w:val="000000"/>
          <w:sz w:val="20"/>
          <w:szCs w:val="20"/>
        </w:rPr>
        <w:t xml:space="preserve"> </w:t>
      </w:r>
      <w:del w:id="1267" w:author="Author">
        <w:r w:rsidRPr="00981E8B" w:rsidDel="00BA4F6E">
          <w:rPr>
            <w:rFonts w:ascii="Courier New" w:eastAsia="Times New Roman" w:hAnsi="Courier New" w:cs="Courier New"/>
            <w:color w:val="000000"/>
            <w:sz w:val="20"/>
            <w:szCs w:val="20"/>
          </w:rPr>
          <w:delText xml:space="preserve">one </w:delText>
        </w:r>
      </w:del>
      <w:r w:rsidRPr="00981E8B">
        <w:rPr>
          <w:rFonts w:ascii="Courier New" w:eastAsia="Times New Roman" w:hAnsi="Courier New" w:cs="Courier New"/>
          <w:color w:val="000000"/>
          <w:sz w:val="20"/>
          <w:szCs w:val="20"/>
        </w:rPr>
        <w:t xml:space="preserve">was </w:t>
      </w:r>
      <w:del w:id="1268" w:author="Author">
        <w:r w:rsidRPr="00981E8B" w:rsidDel="00BA4F6E">
          <w:rPr>
            <w:rFonts w:ascii="Courier New" w:eastAsia="Times New Roman" w:hAnsi="Courier New" w:cs="Courier New"/>
            <w:color w:val="000000"/>
            <w:sz w:val="20"/>
            <w:szCs w:val="20"/>
          </w:rPr>
          <w:delText xml:space="preserve">however </w:delText>
        </w:r>
      </w:del>
      <w:r w:rsidRPr="00981E8B">
        <w:rPr>
          <w:rFonts w:ascii="Courier New" w:eastAsia="Times New Roman" w:hAnsi="Courier New" w:cs="Courier New"/>
          <w:color w:val="000000"/>
          <w:sz w:val="20"/>
          <w:szCs w:val="20"/>
        </w:rPr>
        <w:t xml:space="preserve">a </w:t>
      </w:r>
      <w:del w:id="1269" w:author="Author">
        <w:r w:rsidRPr="00981E8B" w:rsidDel="00BA4F6E">
          <w:rPr>
            <w:rFonts w:ascii="Courier New" w:eastAsia="Times New Roman" w:hAnsi="Courier New" w:cs="Courier New"/>
            <w:color w:val="000000"/>
            <w:sz w:val="20"/>
            <w:szCs w:val="20"/>
          </w:rPr>
          <w:delText xml:space="preserve">bit </w:delText>
        </w:r>
      </w:del>
      <w:ins w:id="1270" w:author="Author">
        <w:r w:rsidR="00BA4F6E" w:rsidRPr="00981E8B">
          <w:rPr>
            <w:rFonts w:ascii="Courier New" w:eastAsia="Times New Roman" w:hAnsi="Courier New" w:cs="Courier New"/>
            <w:color w:val="000000"/>
            <w:sz w:val="20"/>
            <w:szCs w:val="20"/>
          </w:rPr>
          <w:t xml:space="preserve">little </w:t>
        </w:r>
      </w:ins>
      <w:r w:rsidRPr="00981E8B">
        <w:rPr>
          <w:rFonts w:ascii="Courier New" w:eastAsia="Times New Roman" w:hAnsi="Courier New" w:cs="Courier New"/>
          <w:color w:val="000000"/>
          <w:sz w:val="20"/>
          <w:szCs w:val="20"/>
        </w:rPr>
        <w:t xml:space="preserve">less effective in terms of convergence and </w:t>
      </w:r>
      <w:ins w:id="1271" w:author="Author">
        <w:r w:rsidR="00BA4F6E"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number of evaluations (not shown). The couples selection operator </w:t>
      </w:r>
      <w:del w:id="1272" w:author="Author">
        <w:r w:rsidRPr="00981E8B" w:rsidDel="00BA4F6E">
          <w:rPr>
            <w:rFonts w:ascii="Courier New" w:eastAsia="Times New Roman" w:hAnsi="Courier New" w:cs="Courier New"/>
            <w:color w:val="000000"/>
            <w:sz w:val="20"/>
            <w:szCs w:val="20"/>
          </w:rPr>
          <w:delText xml:space="preserve">had </w:delText>
        </w:r>
      </w:del>
      <w:ins w:id="1273" w:author="Author">
        <w:r w:rsidR="00BA4F6E" w:rsidRPr="00981E8B">
          <w:rPr>
            <w:rFonts w:ascii="Courier New" w:eastAsia="Times New Roman" w:hAnsi="Courier New" w:cs="Courier New"/>
            <w:color w:val="000000"/>
            <w:sz w:val="20"/>
            <w:szCs w:val="20"/>
          </w:rPr>
          <w:t xml:space="preserve">played </w:t>
        </w:r>
      </w:ins>
      <w:r w:rsidRPr="00981E8B">
        <w:rPr>
          <w:rFonts w:ascii="Courier New" w:eastAsia="Times New Roman" w:hAnsi="Courier New" w:cs="Courier New"/>
          <w:color w:val="000000"/>
          <w:sz w:val="20"/>
          <w:szCs w:val="20"/>
        </w:rPr>
        <w:t xml:space="preserve">no significant role in this application. </w:t>
      </w:r>
    </w:p>
    <w:p w14:paraId="4301340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5313B" w14:textId="4A8160D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As for </w:t>
      </w:r>
      <w:ins w:id="1274" w:author="Author">
        <w:r w:rsidR="00BA4F6E"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crossover operators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{fig:operator_crossover_score}), binary-like crossover (especially with two points of intersection, whether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is shared or not) </w:t>
      </w:r>
      <w:del w:id="1275" w:author="Author">
        <w:r w:rsidRPr="00981E8B" w:rsidDel="00BA4F6E">
          <w:rPr>
            <w:rFonts w:ascii="Courier New" w:eastAsia="Times New Roman" w:hAnsi="Courier New" w:cs="Courier New"/>
            <w:color w:val="000000"/>
            <w:sz w:val="20"/>
            <w:szCs w:val="20"/>
          </w:rPr>
          <w:delText xml:space="preserve">was </w:delText>
        </w:r>
      </w:del>
      <w:ins w:id="1276" w:author="Author">
        <w:r w:rsidR="00BA4F6E" w:rsidRPr="00981E8B">
          <w:rPr>
            <w:rFonts w:ascii="Courier New" w:eastAsia="Times New Roman" w:hAnsi="Courier New" w:cs="Courier New"/>
            <w:color w:val="000000"/>
            <w:sz w:val="20"/>
            <w:szCs w:val="20"/>
          </w:rPr>
          <w:t xml:space="preserve">performed </w:t>
        </w:r>
      </w:ins>
      <w:del w:id="1277" w:author="Author">
        <w:r w:rsidRPr="00981E8B" w:rsidDel="00BA4F6E">
          <w:rPr>
            <w:rFonts w:ascii="Courier New" w:eastAsia="Times New Roman" w:hAnsi="Courier New" w:cs="Courier New"/>
            <w:color w:val="000000"/>
            <w:sz w:val="20"/>
            <w:szCs w:val="20"/>
          </w:rPr>
          <w:delText>a bit</w:delText>
        </w:r>
      </w:del>
      <w:ins w:id="1278" w:author="Author">
        <w:r w:rsidR="00BA4F6E" w:rsidRPr="00981E8B">
          <w:rPr>
            <w:rFonts w:ascii="Courier New" w:eastAsia="Times New Roman" w:hAnsi="Courier New" w:cs="Courier New"/>
            <w:color w:val="000000"/>
            <w:sz w:val="20"/>
            <w:szCs w:val="20"/>
          </w:rPr>
          <w:t>slightly</w:t>
        </w:r>
      </w:ins>
      <w:r w:rsidRPr="00981E8B">
        <w:rPr>
          <w:rFonts w:ascii="Courier New" w:eastAsia="Times New Roman" w:hAnsi="Courier New" w:cs="Courier New"/>
          <w:color w:val="000000"/>
          <w:sz w:val="20"/>
          <w:szCs w:val="20"/>
        </w:rPr>
        <w:t xml:space="preserve"> better than the others, especially in terms of convergence (not shown).</w:t>
      </w:r>
    </w:p>
    <w:p w14:paraId="33AE6B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56355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C61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\subsubsection{Mutation operator}</w:t>
      </w:r>
    </w:p>
    <w:p w14:paraId="51B460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\label{sec:assessment:mutation}</w:t>
      </w:r>
    </w:p>
    <w:p w14:paraId="0FE614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BF301C" w14:textId="079C87A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Having identified the leading role of the mutation operator, the </w:t>
      </w:r>
      <w:del w:id="1279" w:author="Author">
        <w:r w:rsidRPr="00981E8B" w:rsidDel="00BA4F6E">
          <w:rPr>
            <w:rFonts w:ascii="Courier New" w:eastAsia="Times New Roman" w:hAnsi="Courier New" w:cs="Courier New"/>
            <w:color w:val="000000"/>
            <w:sz w:val="20"/>
            <w:szCs w:val="20"/>
          </w:rPr>
          <w:delText xml:space="preserve">next </w:delText>
        </w:r>
      </w:del>
      <w:ins w:id="1280" w:author="Author">
        <w:r w:rsidR="00BA4F6E" w:rsidRPr="00981E8B">
          <w:rPr>
            <w:rFonts w:ascii="Courier New" w:eastAsia="Times New Roman" w:hAnsi="Courier New" w:cs="Courier New"/>
            <w:color w:val="000000"/>
            <w:sz w:val="20"/>
            <w:szCs w:val="20"/>
          </w:rPr>
          <w:t xml:space="preserve">following </w:t>
        </w:r>
      </w:ins>
      <w:r w:rsidRPr="00981E8B">
        <w:rPr>
          <w:rFonts w:ascii="Courier New" w:eastAsia="Times New Roman" w:hAnsi="Courier New" w:cs="Courier New"/>
          <w:color w:val="000000"/>
          <w:sz w:val="20"/>
          <w:szCs w:val="20"/>
        </w:rPr>
        <w:t>sensitivity analysis focuse</w:t>
      </w:r>
      <w:ins w:id="1281" w:author="Author">
        <w:r w:rsidR="00BA4F6E" w:rsidRPr="00981E8B">
          <w:rPr>
            <w:rFonts w:ascii="Courier New" w:eastAsia="Times New Roman" w:hAnsi="Courier New" w:cs="Courier New"/>
            <w:color w:val="000000"/>
            <w:sz w:val="20"/>
            <w:szCs w:val="20"/>
          </w:rPr>
          <w:t>s</w:t>
        </w:r>
      </w:ins>
      <w:del w:id="1282" w:author="Author">
        <w:r w:rsidRPr="00981E8B" w:rsidDel="00BA4F6E">
          <w:rPr>
            <w:rFonts w:ascii="Courier New" w:eastAsia="Times New Roman" w:hAnsi="Courier New" w:cs="Courier New"/>
            <w:color w:val="000000"/>
            <w:sz w:val="20"/>
            <w:szCs w:val="20"/>
          </w:rPr>
          <w:delText>d</w:delText>
        </w:r>
      </w:del>
      <w:r w:rsidRPr="00981E8B">
        <w:rPr>
          <w:rFonts w:ascii="Courier New" w:eastAsia="Times New Roman" w:hAnsi="Courier New" w:cs="Courier New"/>
          <w:color w:val="000000"/>
          <w:sz w:val="20"/>
          <w:szCs w:val="20"/>
        </w:rPr>
        <w:t xml:space="preserve"> on it. The 10 different implementations (see </w:t>
      </w:r>
      <w:del w:id="1283" w:author="Author">
        <w:r w:rsidRPr="00981E8B" w:rsidDel="00BA4F6E">
          <w:rPr>
            <w:rFonts w:ascii="Courier New" w:eastAsia="Times New Roman" w:hAnsi="Courier New" w:cs="Courier New"/>
            <w:color w:val="000000"/>
            <w:sz w:val="20"/>
            <w:szCs w:val="20"/>
          </w:rPr>
          <w:delText xml:space="preserve">section </w:delText>
        </w:r>
      </w:del>
      <w:ins w:id="1284" w:author="Author">
        <w:r w:rsidR="00BA4F6E"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{sec:gas:mutation}) were tested</w:t>
      </w:r>
      <w:del w:id="1285" w:author="Author">
        <w:r w:rsidRPr="00981E8B" w:rsidDel="00BA4F6E">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with different options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 bringing the number of variations </w:t>
      </w:r>
      <w:del w:id="1286" w:author="Author">
        <w:r w:rsidRPr="00981E8B" w:rsidDel="00BA4F6E">
          <w:rPr>
            <w:rFonts w:ascii="Courier New" w:eastAsia="Times New Roman" w:hAnsi="Courier New" w:cs="Courier New"/>
            <w:color w:val="000000"/>
            <w:sz w:val="20"/>
            <w:szCs w:val="20"/>
          </w:rPr>
          <w:delText xml:space="preserve">up </w:delText>
        </w:r>
      </w:del>
      <w:r w:rsidRPr="00981E8B">
        <w:rPr>
          <w:rFonts w:ascii="Courier New" w:eastAsia="Times New Roman" w:hAnsi="Courier New" w:cs="Courier New"/>
          <w:color w:val="000000"/>
          <w:sz w:val="20"/>
          <w:szCs w:val="20"/>
        </w:rPr>
        <w:t>to 109. Some optimizations with</w:t>
      </w:r>
      <w:del w:id="1287" w:author="Author">
        <w:r w:rsidRPr="00981E8B" w:rsidDel="00232F18">
          <w:rPr>
            <w:rFonts w:ascii="Courier New" w:eastAsia="Times New Roman" w:hAnsi="Courier New" w:cs="Courier New"/>
            <w:color w:val="000000"/>
            <w:sz w:val="20"/>
            <w:szCs w:val="20"/>
          </w:rPr>
          <w:delText>out any</w:delText>
        </w:r>
      </w:del>
      <w:ins w:id="1288" w:author="Author">
        <w:r w:rsidR="00232F18" w:rsidRPr="00981E8B">
          <w:rPr>
            <w:rFonts w:ascii="Courier New" w:eastAsia="Times New Roman" w:hAnsi="Courier New" w:cs="Courier New"/>
            <w:color w:val="000000"/>
            <w:sz w:val="20"/>
            <w:szCs w:val="20"/>
          </w:rPr>
          <w:t xml:space="preserve"> no</w:t>
        </w:r>
      </w:ins>
      <w:r w:rsidRPr="00981E8B">
        <w:rPr>
          <w:rFonts w:ascii="Courier New" w:eastAsia="Times New Roman" w:hAnsi="Courier New" w:cs="Courier New"/>
          <w:color w:val="000000"/>
          <w:sz w:val="20"/>
          <w:szCs w:val="20"/>
        </w:rPr>
        <w:t xml:space="preserve"> mutation were also performed as a reference. Along with variants of the other operators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[see][for </w:t>
      </w:r>
      <w:del w:id="1289" w:author="Author">
        <w:r w:rsidRPr="00981E8B" w:rsidDel="00BA4F6E">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details]{Horton2012a}, this resulted in 660 combinations (</w:t>
      </w:r>
      <w:ins w:id="1290" w:author="Author">
        <w:r w:rsidR="00BA4F6E" w:rsidRPr="00981E8B">
          <w:rPr>
            <w:rFonts w:ascii="Courier New" w:eastAsia="Times New Roman" w:hAnsi="Courier New" w:cs="Courier New"/>
            <w:color w:val="000000"/>
            <w:sz w:val="20"/>
            <w:szCs w:val="20"/>
          </w:rPr>
          <w:t xml:space="preserve">and </w:t>
        </w:r>
      </w:ins>
      <w:r w:rsidRPr="00981E8B">
        <w:rPr>
          <w:rFonts w:ascii="Courier New" w:eastAsia="Times New Roman" w:hAnsi="Courier New" w:cs="Courier New"/>
          <w:color w:val="000000"/>
          <w:sz w:val="20"/>
          <w:szCs w:val="20"/>
        </w:rPr>
        <w:t>so 6</w:t>
      </w:r>
      <w:del w:id="1291" w:author="Author">
        <w:r w:rsidRPr="00981E8B" w:rsidDel="00BA4F6E">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600 optimizations).</w:t>
      </w:r>
    </w:p>
    <w:p w14:paraId="29A556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8F14C" w14:textId="0AE0812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Figure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 </w:t>
      </w:r>
      <w:del w:id="1292" w:author="Author">
        <w:r w:rsidRPr="00981E8B" w:rsidDel="00232F18">
          <w:rPr>
            <w:rFonts w:ascii="Courier New" w:eastAsia="Times New Roman" w:hAnsi="Courier New" w:cs="Courier New"/>
            <w:color w:val="000000"/>
            <w:sz w:val="20"/>
            <w:szCs w:val="20"/>
          </w:rPr>
          <w:delText xml:space="preserve">show </w:delText>
        </w:r>
      </w:del>
      <w:ins w:id="1293" w:author="Author">
        <w:r w:rsidR="00232F18" w:rsidRPr="00981E8B">
          <w:rPr>
            <w:rFonts w:ascii="Courier New" w:eastAsia="Times New Roman" w:hAnsi="Courier New" w:cs="Courier New"/>
            <w:color w:val="000000"/>
            <w:sz w:val="20"/>
            <w:szCs w:val="20"/>
          </w:rPr>
          <w:t xml:space="preserve">presents </w:t>
        </w:r>
      </w:ins>
      <w:r w:rsidRPr="00981E8B">
        <w:rPr>
          <w:rFonts w:ascii="Courier New" w:eastAsia="Times New Roman" w:hAnsi="Courier New" w:cs="Courier New"/>
          <w:color w:val="000000"/>
          <w:sz w:val="20"/>
          <w:szCs w:val="20"/>
        </w:rPr>
        <w:t>the results of this analysis</w:t>
      </w:r>
      <w:ins w:id="1294" w:author="Author">
        <w:r w:rsidR="00232F1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illustrates the important role of mutation on the optimization performance. Configurations without mutation (</w:t>
      </w:r>
      <w:ins w:id="1295" w:author="Author">
        <w:r w:rsidR="00232F1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last box </w:t>
      </w:r>
      <w:del w:id="1296" w:author="Author">
        <w:r w:rsidRPr="00981E8B" w:rsidDel="00232F18">
          <w:rPr>
            <w:rFonts w:ascii="Courier New" w:eastAsia="Times New Roman" w:hAnsi="Courier New" w:cs="Courier New"/>
            <w:color w:val="000000"/>
            <w:sz w:val="20"/>
            <w:szCs w:val="20"/>
          </w:rPr>
          <w:delText xml:space="preserve">on </w:delText>
        </w:r>
      </w:del>
      <w:ins w:id="1297" w:author="Author">
        <w:r w:rsidR="00232F18"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 </w:t>
      </w:r>
      <w:del w:id="1298" w:author="Author">
        <w:r w:rsidRPr="00981E8B" w:rsidDel="00232F18">
          <w:rPr>
            <w:rFonts w:ascii="Courier New" w:eastAsia="Times New Roman" w:hAnsi="Courier New" w:cs="Courier New"/>
            <w:color w:val="000000"/>
            <w:sz w:val="20"/>
            <w:szCs w:val="20"/>
          </w:rPr>
          <w:delText xml:space="preserve">were </w:delText>
        </w:r>
      </w:del>
      <w:ins w:id="1299" w:author="Author">
        <w:r w:rsidR="00232F18" w:rsidRPr="00981E8B">
          <w:rPr>
            <w:rFonts w:ascii="Courier New" w:eastAsia="Times New Roman" w:hAnsi="Courier New" w:cs="Courier New"/>
            <w:color w:val="000000"/>
            <w:sz w:val="20"/>
            <w:szCs w:val="20"/>
          </w:rPr>
          <w:t xml:space="preserve">achieved an </w:t>
        </w:r>
      </w:ins>
      <w:r w:rsidRPr="00981E8B">
        <w:rPr>
          <w:rFonts w:ascii="Courier New" w:eastAsia="Times New Roman" w:hAnsi="Courier New" w:cs="Courier New"/>
          <w:color w:val="000000"/>
          <w:sz w:val="20"/>
          <w:szCs w:val="20"/>
        </w:rPr>
        <w:t xml:space="preserve">inferior </w:t>
      </w:r>
      <w:ins w:id="1300" w:author="Author">
        <w:r w:rsidR="00232F18" w:rsidRPr="00981E8B">
          <w:rPr>
            <w:rFonts w:ascii="Courier New" w:eastAsia="Times New Roman" w:hAnsi="Courier New" w:cs="Courier New"/>
            <w:color w:val="000000"/>
            <w:sz w:val="20"/>
            <w:szCs w:val="20"/>
          </w:rPr>
          <w:t xml:space="preserve">performance compared </w:t>
        </w:r>
      </w:ins>
      <w:r w:rsidRPr="00981E8B">
        <w:rPr>
          <w:rFonts w:ascii="Courier New" w:eastAsia="Times New Roman" w:hAnsi="Courier New" w:cs="Courier New"/>
          <w:color w:val="000000"/>
          <w:sz w:val="20"/>
          <w:szCs w:val="20"/>
        </w:rPr>
        <w:t xml:space="preserve">to most mutation operators, and the magnitude of this operator influence was significantly higher than those of the other options. The details of the analysis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[see][]{Horton2012a} </w:t>
      </w:r>
      <w:del w:id="1301" w:author="Author">
        <w:r w:rsidRPr="00981E8B" w:rsidDel="00232F18">
          <w:rPr>
            <w:rFonts w:ascii="Courier New" w:eastAsia="Times New Roman" w:hAnsi="Courier New" w:cs="Courier New"/>
            <w:color w:val="000000"/>
            <w:sz w:val="20"/>
            <w:szCs w:val="20"/>
          </w:rPr>
          <w:delText xml:space="preserve">showed </w:delText>
        </w:r>
      </w:del>
      <w:ins w:id="1302" w:author="Author">
        <w:r w:rsidR="00232F18" w:rsidRPr="00981E8B">
          <w:rPr>
            <w:rFonts w:ascii="Courier New" w:eastAsia="Times New Roman" w:hAnsi="Courier New" w:cs="Courier New"/>
            <w:color w:val="000000"/>
            <w:sz w:val="20"/>
            <w:szCs w:val="20"/>
          </w:rPr>
          <w:t xml:space="preserve">indicate </w:t>
        </w:r>
      </w:ins>
      <w:r w:rsidRPr="00981E8B">
        <w:rPr>
          <w:rFonts w:ascii="Courier New" w:eastAsia="Times New Roman" w:hAnsi="Courier New" w:cs="Courier New"/>
          <w:color w:val="000000"/>
          <w:sz w:val="20"/>
          <w:szCs w:val="20"/>
        </w:rPr>
        <w:t xml:space="preserve">that the other reproduction operators seem </w:t>
      </w:r>
      <w:ins w:id="1303" w:author="Author">
        <w:r w:rsidR="00232F18"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 xml:space="preserve">of secondary importance. This observation is in line with the conclusions </w:t>
      </w:r>
      <w:del w:id="1304" w:author="Author">
        <w:r w:rsidRPr="00981E8B" w:rsidDel="00232F18">
          <w:rPr>
            <w:rFonts w:ascii="Courier New" w:eastAsia="Times New Roman" w:hAnsi="Courier New" w:cs="Courier New"/>
            <w:color w:val="000000"/>
            <w:sz w:val="20"/>
            <w:szCs w:val="20"/>
          </w:rPr>
          <w:delText xml:space="preserve">made </w:delText>
        </w:r>
      </w:del>
      <w:ins w:id="1305" w:author="Author">
        <w:r w:rsidR="00232F18" w:rsidRPr="00981E8B">
          <w:rPr>
            <w:rFonts w:ascii="Courier New" w:eastAsia="Times New Roman" w:hAnsi="Courier New" w:cs="Courier New"/>
            <w:color w:val="000000"/>
            <w:sz w:val="20"/>
            <w:szCs w:val="20"/>
          </w:rPr>
          <w:t xml:space="preserve">reached </w:t>
        </w:r>
      </w:ins>
      <w:r w:rsidRPr="00981E8B">
        <w:rPr>
          <w:rFonts w:ascii="Courier New" w:eastAsia="Times New Roman" w:hAnsi="Courier New" w:cs="Courier New"/>
          <w:color w:val="000000"/>
          <w:sz w:val="20"/>
          <w:szCs w:val="20"/>
        </w:rPr>
        <w:t xml:space="preserve">by several other authors (see </w:t>
      </w:r>
      <w:del w:id="1306" w:author="Author">
        <w:r w:rsidRPr="00981E8B" w:rsidDel="00232F18">
          <w:rPr>
            <w:rFonts w:ascii="Courier New" w:eastAsia="Times New Roman" w:hAnsi="Courier New" w:cs="Courier New"/>
            <w:color w:val="000000"/>
            <w:sz w:val="20"/>
            <w:szCs w:val="20"/>
          </w:rPr>
          <w:delText xml:space="preserve">section </w:delText>
        </w:r>
      </w:del>
      <w:ins w:id="1307" w:author="Author">
        <w:r w:rsidR="00232F18"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{sec:gas:mutation}).</w:t>
      </w:r>
    </w:p>
    <w:p w14:paraId="574DBA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3AA7A" w14:textId="2A3AA07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mutation operators based on variable normal or variable uniform laws </w:t>
      </w:r>
      <w:del w:id="1308" w:author="Author">
        <w:r w:rsidRPr="00981E8B" w:rsidDel="00232F18">
          <w:rPr>
            <w:rFonts w:ascii="Courier New" w:eastAsia="Times New Roman" w:hAnsi="Courier New" w:cs="Courier New"/>
            <w:color w:val="000000"/>
            <w:sz w:val="20"/>
            <w:szCs w:val="20"/>
          </w:rPr>
          <w:delText xml:space="preserve">worked </w:delText>
        </w:r>
      </w:del>
      <w:ins w:id="1309" w:author="Author">
        <w:r w:rsidR="00232F18" w:rsidRPr="00981E8B">
          <w:rPr>
            <w:rFonts w:ascii="Courier New" w:eastAsia="Times New Roman" w:hAnsi="Courier New" w:cs="Courier New"/>
            <w:color w:val="000000"/>
            <w:sz w:val="20"/>
            <w:szCs w:val="20"/>
          </w:rPr>
          <w:t xml:space="preserve">performed </w:t>
        </w:r>
      </w:ins>
      <w:del w:id="1310" w:author="Author">
        <w:r w:rsidRPr="00981E8B" w:rsidDel="00232F18">
          <w:rPr>
            <w:rFonts w:ascii="Courier New" w:eastAsia="Times New Roman" w:hAnsi="Courier New" w:cs="Courier New"/>
            <w:color w:val="000000"/>
            <w:sz w:val="20"/>
            <w:szCs w:val="20"/>
          </w:rPr>
          <w:delText xml:space="preserve">very </w:delText>
        </w:r>
      </w:del>
      <w:ins w:id="1311" w:author="Author">
        <w:r w:rsidR="00232F18" w:rsidRPr="00981E8B">
          <w:rPr>
            <w:rFonts w:ascii="Courier New" w:eastAsia="Times New Roman" w:hAnsi="Courier New" w:cs="Courier New"/>
            <w:color w:val="000000"/>
            <w:sz w:val="20"/>
            <w:szCs w:val="20"/>
          </w:rPr>
          <w:t xml:space="preserve">particularly </w:t>
        </w:r>
      </w:ins>
      <w:r w:rsidRPr="00981E8B">
        <w:rPr>
          <w:rFonts w:ascii="Courier New" w:eastAsia="Times New Roman" w:hAnsi="Courier New" w:cs="Courier New"/>
          <w:color w:val="000000"/>
          <w:sz w:val="20"/>
          <w:szCs w:val="20"/>
        </w:rPr>
        <w:t>poorly here</w:t>
      </w:r>
      <w:ins w:id="1312" w:author="Author">
        <w:r w:rsidR="00232F1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were difficult to configure. Many operators presented more or less </w:t>
      </w:r>
      <w:del w:id="1313" w:author="Author">
        <w:r w:rsidRPr="00981E8B" w:rsidDel="00232F18">
          <w:rPr>
            <w:rFonts w:ascii="Courier New" w:eastAsia="Times New Roman" w:hAnsi="Courier New" w:cs="Courier New"/>
            <w:color w:val="000000"/>
            <w:sz w:val="20"/>
            <w:szCs w:val="20"/>
          </w:rPr>
          <w:delText>the same</w:delText>
        </w:r>
      </w:del>
      <w:ins w:id="1314" w:author="Author">
        <w:r w:rsidR="00232F18" w:rsidRPr="00981E8B">
          <w:rPr>
            <w:rFonts w:ascii="Courier New" w:eastAsia="Times New Roman" w:hAnsi="Courier New" w:cs="Courier New"/>
            <w:color w:val="000000"/>
            <w:sz w:val="20"/>
            <w:szCs w:val="20"/>
          </w:rPr>
          <w:t>similar</w:t>
        </w:r>
      </w:ins>
      <w:r w:rsidRPr="00981E8B">
        <w:rPr>
          <w:rFonts w:ascii="Courier New" w:eastAsia="Times New Roman" w:hAnsi="Courier New" w:cs="Courier New"/>
          <w:color w:val="000000"/>
          <w:sz w:val="20"/>
          <w:szCs w:val="20"/>
        </w:rPr>
        <w:t xml:space="preserve"> performance scores</w:t>
      </w:r>
      <w:ins w:id="1315" w:author="Author">
        <w:r w:rsidR="00232F1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required a variable amount of assessments. The convergence analysis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[see][]{Horton2012a} </w:t>
      </w:r>
      <w:del w:id="1316" w:author="Author">
        <w:r w:rsidRPr="00981E8B" w:rsidDel="00232F18">
          <w:rPr>
            <w:rFonts w:ascii="Courier New" w:eastAsia="Times New Roman" w:hAnsi="Courier New" w:cs="Courier New"/>
            <w:color w:val="000000"/>
            <w:sz w:val="20"/>
            <w:szCs w:val="20"/>
          </w:rPr>
          <w:delText xml:space="preserve">allowed to </w:delText>
        </w:r>
      </w:del>
      <w:r w:rsidRPr="00981E8B">
        <w:rPr>
          <w:rFonts w:ascii="Courier New" w:eastAsia="Times New Roman" w:hAnsi="Courier New" w:cs="Courier New"/>
          <w:color w:val="000000"/>
          <w:sz w:val="20"/>
          <w:szCs w:val="20"/>
        </w:rPr>
        <w:t>highlight</w:t>
      </w:r>
      <w:ins w:id="1317" w:author="Author">
        <w:r w:rsidR="00232F18" w:rsidRPr="00981E8B">
          <w:rPr>
            <w:rFonts w:ascii="Courier New" w:eastAsia="Times New Roman" w:hAnsi="Courier New" w:cs="Courier New"/>
            <w:color w:val="000000"/>
            <w:sz w:val="20"/>
            <w:szCs w:val="20"/>
          </w:rPr>
          <w:t>ed the</w:t>
        </w:r>
      </w:ins>
      <w:r w:rsidRPr="00981E8B">
        <w:rPr>
          <w:rFonts w:ascii="Courier New" w:eastAsia="Times New Roman" w:hAnsi="Courier New" w:cs="Courier New"/>
          <w:color w:val="000000"/>
          <w:sz w:val="20"/>
          <w:szCs w:val="20"/>
        </w:rPr>
        <w:t xml:space="preserve"> three best operators: non-uniform mutation, chromosome of adaptive search radius, and multi-scale mutation. Thus, </w:t>
      </w:r>
      <w:del w:id="1318" w:author="Author">
        <w:r w:rsidRPr="00981E8B" w:rsidDel="00232F18">
          <w:rPr>
            <w:rFonts w:ascii="Courier New" w:eastAsia="Times New Roman" w:hAnsi="Courier New" w:cs="Courier New"/>
            <w:color w:val="000000"/>
            <w:sz w:val="20"/>
            <w:szCs w:val="20"/>
          </w:rPr>
          <w:delText xml:space="preserve">different </w:delText>
        </w:r>
      </w:del>
      <w:ins w:id="1319" w:author="Author">
        <w:r w:rsidR="00232F18" w:rsidRPr="00981E8B">
          <w:rPr>
            <w:rFonts w:ascii="Courier New" w:eastAsia="Times New Roman" w:hAnsi="Courier New" w:cs="Courier New"/>
            <w:color w:val="000000"/>
            <w:sz w:val="20"/>
            <w:szCs w:val="20"/>
          </w:rPr>
          <w:t xml:space="preserve">further </w:t>
        </w:r>
      </w:ins>
      <w:r w:rsidRPr="00981E8B">
        <w:rPr>
          <w:rFonts w:ascii="Courier New" w:eastAsia="Times New Roman" w:hAnsi="Courier New" w:cs="Courier New"/>
          <w:color w:val="000000"/>
          <w:sz w:val="20"/>
          <w:szCs w:val="20"/>
        </w:rPr>
        <w:t>optimizations (an additional 4</w:t>
      </w:r>
      <w:del w:id="1320" w:author="Author">
        <w:r w:rsidRPr="00981E8B" w:rsidDel="00232F1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950) were </w:t>
      </w:r>
      <w:del w:id="1321" w:author="Author">
        <w:r w:rsidRPr="00981E8B" w:rsidDel="00232F18">
          <w:rPr>
            <w:rFonts w:ascii="Courier New" w:eastAsia="Times New Roman" w:hAnsi="Courier New" w:cs="Courier New"/>
            <w:color w:val="000000"/>
            <w:sz w:val="20"/>
            <w:szCs w:val="20"/>
          </w:rPr>
          <w:delText xml:space="preserve">further </w:delText>
        </w:r>
      </w:del>
      <w:r w:rsidRPr="00981E8B">
        <w:rPr>
          <w:rFonts w:ascii="Courier New" w:eastAsia="Times New Roman" w:hAnsi="Courier New" w:cs="Courier New"/>
          <w:color w:val="000000"/>
          <w:sz w:val="20"/>
          <w:szCs w:val="20"/>
        </w:rPr>
        <w:t>performed</w:t>
      </w:r>
      <w:ins w:id="1322" w:author="Author">
        <w:r w:rsidR="00232F1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using variants of these three operators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{fig:operator_mutation_score_r4}).</w:t>
      </w:r>
    </w:p>
    <w:p w14:paraId="13AFF5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78D77" w14:textId="0FC4F82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first analysis was the optimization of the precipitation prediction over a subcatchment (</w:t>
      </w:r>
      <w:ins w:id="1323" w:author="Author">
        <w:r w:rsidR="00232F1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Binn-Simplon region) in the Swiss Alps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{fig:operator_mutation_score_atmlevel}). The optimizer </w:t>
      </w:r>
      <w:del w:id="1324" w:author="Author">
        <w:r w:rsidRPr="00981E8B" w:rsidDel="005F6E48">
          <w:rPr>
            <w:rFonts w:ascii="Courier New" w:eastAsia="Times New Roman" w:hAnsi="Courier New" w:cs="Courier New"/>
            <w:color w:val="000000"/>
            <w:sz w:val="20"/>
            <w:szCs w:val="20"/>
          </w:rPr>
          <w:delText xml:space="preserve">could </w:delText>
        </w:r>
      </w:del>
      <w:r w:rsidRPr="00981E8B">
        <w:rPr>
          <w:rFonts w:ascii="Courier New" w:eastAsia="Times New Roman" w:hAnsi="Courier New" w:cs="Courier New"/>
          <w:color w:val="000000"/>
          <w:sz w:val="20"/>
          <w:szCs w:val="20"/>
        </w:rPr>
        <w:t>also ch</w:t>
      </w:r>
      <w:del w:id="1325" w:author="Author">
        <w:r w:rsidRPr="00981E8B" w:rsidDel="005F6E48">
          <w:rPr>
            <w:rFonts w:ascii="Courier New" w:eastAsia="Times New Roman" w:hAnsi="Courier New" w:cs="Courier New"/>
            <w:color w:val="000000"/>
            <w:sz w:val="20"/>
            <w:szCs w:val="20"/>
          </w:rPr>
          <w:delText>o</w:delText>
        </w:r>
      </w:del>
      <w:r w:rsidRPr="00981E8B">
        <w:rPr>
          <w:rFonts w:ascii="Courier New" w:eastAsia="Times New Roman" w:hAnsi="Courier New" w:cs="Courier New"/>
          <w:color w:val="000000"/>
          <w:sz w:val="20"/>
          <w:szCs w:val="20"/>
        </w:rPr>
        <w:t>ose the two pressure levels of the atmospheric circulation analogy (</w:t>
      </w:r>
      <w:commentRangeStart w:id="1326"/>
      <w:ins w:id="1327" w:author="Author">
        <w:r w:rsidR="005F6E48"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method </w:t>
      </w:r>
      <w:del w:id="1328" w:author="Author">
        <w:r w:rsidRPr="00981E8B" w:rsidDel="005F6E48">
          <w:rPr>
            <w:rFonts w:ascii="Courier New" w:eastAsia="Times New Roman" w:hAnsi="Courier New" w:cs="Courier New"/>
            <w:color w:val="000000"/>
            <w:sz w:val="20"/>
            <w:szCs w:val="20"/>
          </w:rPr>
          <w:delText xml:space="preserve">with </w:delText>
        </w:r>
      </w:del>
      <w:ins w:id="1329" w:author="Author">
        <w:r w:rsidR="005F6E48" w:rsidRPr="00981E8B">
          <w:rPr>
            <w:rFonts w:ascii="Courier New" w:eastAsia="Times New Roman" w:hAnsi="Courier New" w:cs="Courier New"/>
            <w:color w:val="000000"/>
            <w:sz w:val="20"/>
            <w:szCs w:val="20"/>
          </w:rPr>
          <w:t xml:space="preserve">has </w:t>
        </w:r>
      </w:ins>
      <w:r w:rsidRPr="00981E8B">
        <w:rPr>
          <w:rFonts w:ascii="Courier New" w:eastAsia="Times New Roman" w:hAnsi="Courier New" w:cs="Courier New"/>
          <w:color w:val="000000"/>
          <w:sz w:val="20"/>
          <w:szCs w:val="20"/>
        </w:rPr>
        <w:t>a single level of analogy</w:t>
      </w:r>
      <w:commentRangeEnd w:id="1326"/>
      <w:r w:rsidR="005F6E48" w:rsidRPr="00981E8B">
        <w:rPr>
          <w:rStyle w:val="CommentReference"/>
        </w:rPr>
        <w:commentReference w:id="1326"/>
      </w:r>
      <w:r w:rsidRPr="00981E8B">
        <w:rPr>
          <w:rFonts w:ascii="Courier New" w:eastAsia="Times New Roman" w:hAnsi="Courier New" w:cs="Courier New"/>
          <w:color w:val="000000"/>
          <w:sz w:val="20"/>
          <w:szCs w:val="20"/>
        </w:rPr>
        <w:t>). The resulting CRPSS performance score (</w:t>
      </w:r>
      <w:ins w:id="1330" w:author="Author">
        <w:r w:rsidR="005F6E48" w:rsidRPr="00981E8B">
          <w:rPr>
            <w:rFonts w:ascii="Courier New" w:eastAsia="Times New Roman" w:hAnsi="Courier New" w:cs="Courier New"/>
            <w:color w:val="000000"/>
            <w:sz w:val="20"/>
            <w:szCs w:val="20"/>
          </w:rPr>
          <w:t xml:space="preserve">see </w:t>
        </w:r>
      </w:ins>
      <w:del w:id="1331" w:author="Author">
        <w:r w:rsidRPr="00981E8B" w:rsidDel="005F6E48">
          <w:rPr>
            <w:rFonts w:ascii="Courier New" w:eastAsia="Times New Roman" w:hAnsi="Courier New" w:cs="Courier New"/>
            <w:color w:val="000000"/>
            <w:sz w:val="20"/>
            <w:szCs w:val="20"/>
          </w:rPr>
          <w:delText xml:space="preserve">section </w:delText>
        </w:r>
      </w:del>
      <w:ins w:id="1332" w:author="Author">
        <w:r w:rsidR="005F6E48"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was obviously superior to </w:t>
      </w:r>
      <w:del w:id="1333" w:author="Author">
        <w:r w:rsidRPr="00981E8B" w:rsidDel="005F6E48">
          <w:rPr>
            <w:rFonts w:ascii="Courier New" w:eastAsia="Times New Roman" w:hAnsi="Courier New" w:cs="Courier New"/>
            <w:color w:val="000000"/>
            <w:sz w:val="20"/>
            <w:szCs w:val="20"/>
          </w:rPr>
          <w:delText>the one</w:delText>
        </w:r>
      </w:del>
      <w:ins w:id="1334" w:author="Author">
        <w:r w:rsidR="005F6E48" w:rsidRPr="00981E8B">
          <w:rPr>
            <w:rFonts w:ascii="Courier New" w:eastAsia="Times New Roman" w:hAnsi="Courier New" w:cs="Courier New"/>
            <w:color w:val="000000"/>
            <w:sz w:val="20"/>
            <w:szCs w:val="20"/>
          </w:rPr>
          <w:t>that</w:t>
        </w:r>
      </w:ins>
      <w:r w:rsidRPr="00981E8B">
        <w:rPr>
          <w:rFonts w:ascii="Courier New" w:eastAsia="Times New Roman" w:hAnsi="Courier New" w:cs="Courier New"/>
          <w:color w:val="000000"/>
          <w:sz w:val="20"/>
          <w:szCs w:val="20"/>
        </w:rPr>
        <w:t xml:space="preserve"> obtained </w:t>
      </w:r>
      <w:del w:id="1335" w:author="Author">
        <w:r w:rsidRPr="00981E8B" w:rsidDel="005F6E48">
          <w:rPr>
            <w:rFonts w:ascii="Courier New" w:eastAsia="Times New Roman" w:hAnsi="Courier New" w:cs="Courier New"/>
            <w:color w:val="000000"/>
            <w:sz w:val="20"/>
            <w:szCs w:val="20"/>
          </w:rPr>
          <w:delText xml:space="preserve">by </w:delText>
        </w:r>
      </w:del>
      <w:ins w:id="1336" w:author="Author">
        <w:r w:rsidR="005F6E48" w:rsidRPr="00981E8B">
          <w:rPr>
            <w:rFonts w:ascii="Courier New" w:eastAsia="Times New Roman" w:hAnsi="Courier New" w:cs="Courier New"/>
            <w:color w:val="000000"/>
            <w:sz w:val="20"/>
            <w:szCs w:val="20"/>
          </w:rPr>
          <w:t xml:space="preserve">using </w:t>
        </w:r>
      </w:ins>
      <w:r w:rsidRPr="00981E8B">
        <w:rPr>
          <w:rFonts w:ascii="Courier New" w:eastAsia="Times New Roman" w:hAnsi="Courier New" w:cs="Courier New"/>
          <w:color w:val="000000"/>
          <w:sz w:val="20"/>
          <w:szCs w:val="20"/>
        </w:rPr>
        <w:t xml:space="preserve">the sequential calibration (bottom line </w:t>
      </w:r>
      <w:del w:id="1337" w:author="Author">
        <w:r w:rsidRPr="00981E8B" w:rsidDel="005F6E48">
          <w:rPr>
            <w:rFonts w:ascii="Courier New" w:eastAsia="Times New Roman" w:hAnsi="Courier New" w:cs="Courier New"/>
            <w:color w:val="000000"/>
            <w:sz w:val="20"/>
            <w:szCs w:val="20"/>
          </w:rPr>
          <w:delText xml:space="preserve">on </w:delText>
        </w:r>
      </w:del>
      <w:ins w:id="1338" w:author="Author">
        <w:r w:rsidR="005F6E48"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{fig:operator_mutation_score_atmlevel}). For most options, it </w:t>
      </w:r>
      <w:del w:id="1339" w:author="Author">
        <w:r w:rsidRPr="00981E8B" w:rsidDel="005F6E48">
          <w:rPr>
            <w:rFonts w:ascii="Courier New" w:eastAsia="Times New Roman" w:hAnsi="Courier New" w:cs="Courier New"/>
            <w:color w:val="000000"/>
            <w:sz w:val="20"/>
            <w:szCs w:val="20"/>
          </w:rPr>
          <w:delText xml:space="preserve">was </w:delText>
        </w:r>
      </w:del>
      <w:r w:rsidRPr="00981E8B">
        <w:rPr>
          <w:rFonts w:ascii="Courier New" w:eastAsia="Times New Roman" w:hAnsi="Courier New" w:cs="Courier New"/>
          <w:color w:val="000000"/>
          <w:sz w:val="20"/>
          <w:szCs w:val="20"/>
        </w:rPr>
        <w:t xml:space="preserve">also </w:t>
      </w:r>
      <w:ins w:id="1340" w:author="Author">
        <w:r w:rsidR="005F6E48" w:rsidRPr="00981E8B">
          <w:rPr>
            <w:rFonts w:ascii="Courier New" w:eastAsia="Times New Roman" w:hAnsi="Courier New" w:cs="Courier New"/>
            <w:color w:val="000000"/>
            <w:sz w:val="20"/>
            <w:szCs w:val="20"/>
          </w:rPr>
          <w:t xml:space="preserve">achieved </w:t>
        </w:r>
      </w:ins>
      <w:r w:rsidRPr="00981E8B">
        <w:rPr>
          <w:rFonts w:ascii="Courier New" w:eastAsia="Times New Roman" w:hAnsi="Courier New" w:cs="Courier New"/>
          <w:color w:val="000000"/>
          <w:sz w:val="20"/>
          <w:szCs w:val="20"/>
        </w:rPr>
        <w:t xml:space="preserve">slightly better </w:t>
      </w:r>
      <w:del w:id="1341" w:author="Author">
        <w:r w:rsidRPr="00981E8B" w:rsidDel="005F6E48">
          <w:rPr>
            <w:rFonts w:ascii="Courier New" w:eastAsia="Times New Roman" w:hAnsi="Courier New" w:cs="Courier New"/>
            <w:color w:val="000000"/>
            <w:sz w:val="20"/>
            <w:szCs w:val="20"/>
          </w:rPr>
          <w:delText xml:space="preserve">than the </w:delText>
        </w:r>
      </w:del>
      <w:r w:rsidRPr="00981E8B">
        <w:rPr>
          <w:rFonts w:ascii="Courier New" w:eastAsia="Times New Roman" w:hAnsi="Courier New" w:cs="Courier New"/>
          <w:color w:val="000000"/>
          <w:sz w:val="20"/>
          <w:szCs w:val="20"/>
        </w:rPr>
        <w:t xml:space="preserve">results </w:t>
      </w:r>
      <w:del w:id="1342" w:author="Author">
        <w:r w:rsidRPr="00981E8B" w:rsidDel="005F6E48">
          <w:rPr>
            <w:rFonts w:ascii="Courier New" w:eastAsia="Times New Roman" w:hAnsi="Courier New" w:cs="Courier New"/>
            <w:color w:val="000000"/>
            <w:sz w:val="20"/>
            <w:szCs w:val="20"/>
          </w:rPr>
          <w:delText xml:space="preserve">from </w:delText>
        </w:r>
      </w:del>
      <w:ins w:id="1343" w:author="Author">
        <w:r w:rsidR="005F6E48" w:rsidRPr="00981E8B">
          <w:rPr>
            <w:rFonts w:ascii="Courier New" w:eastAsia="Times New Roman" w:hAnsi="Courier New" w:cs="Courier New"/>
            <w:color w:val="000000"/>
            <w:sz w:val="20"/>
            <w:szCs w:val="20"/>
          </w:rPr>
          <w:t xml:space="preserve">than </w:t>
        </w:r>
      </w:ins>
      <w:r w:rsidRPr="00981E8B">
        <w:rPr>
          <w:rFonts w:ascii="Courier New" w:eastAsia="Times New Roman" w:hAnsi="Courier New" w:cs="Courier New"/>
          <w:color w:val="000000"/>
          <w:sz w:val="20"/>
          <w:szCs w:val="20"/>
        </w:rPr>
        <w:t xml:space="preserve">the optimization without </w:t>
      </w:r>
      <w:ins w:id="1344" w:author="Author">
        <w:r w:rsidR="005F6E4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selection of the pressure levels (dashed line). A clear breakthrough </w:t>
      </w:r>
      <w:del w:id="1345" w:author="Author">
        <w:r w:rsidRPr="00981E8B" w:rsidDel="005F6E48">
          <w:rPr>
            <w:rFonts w:ascii="Courier New" w:eastAsia="Times New Roman" w:hAnsi="Courier New" w:cs="Courier New"/>
            <w:color w:val="000000"/>
            <w:sz w:val="20"/>
            <w:szCs w:val="20"/>
          </w:rPr>
          <w:delText xml:space="preserve">of </w:delText>
        </w:r>
      </w:del>
      <w:ins w:id="1346" w:author="Author">
        <w:r w:rsidR="005F6E48"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the performance</w:t>
      </w:r>
      <w:del w:id="1347" w:author="Author">
        <w:r w:rsidRPr="00981E8B" w:rsidDel="005F6E48">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was not expected, as the former selection of pressure levels </w:t>
      </w:r>
      <w:ins w:id="1348" w:author="Author">
        <w:r w:rsidR="005F6E48" w:rsidRPr="00981E8B">
          <w:rPr>
            <w:rFonts w:ascii="Courier New" w:eastAsia="Times New Roman" w:hAnsi="Courier New" w:cs="Courier New"/>
            <w:color w:val="000000"/>
            <w:sz w:val="20"/>
            <w:szCs w:val="20"/>
          </w:rPr>
          <w:t xml:space="preserve">is the </w:t>
        </w:r>
      </w:ins>
      <w:r w:rsidRPr="00981E8B">
        <w:rPr>
          <w:rFonts w:ascii="Courier New" w:eastAsia="Times New Roman" w:hAnsi="Courier New" w:cs="Courier New"/>
          <w:color w:val="000000"/>
          <w:sz w:val="20"/>
          <w:szCs w:val="20"/>
        </w:rPr>
        <w:t>result</w:t>
      </w:r>
      <w:del w:id="1349" w:author="Author">
        <w:r w:rsidRPr="00981E8B" w:rsidDel="005F6E48">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w:t>
      </w:r>
      <w:del w:id="1350" w:author="Author">
        <w:r w:rsidRPr="00981E8B" w:rsidDel="005F6E48">
          <w:rPr>
            <w:rFonts w:ascii="Courier New" w:eastAsia="Times New Roman" w:hAnsi="Courier New" w:cs="Courier New"/>
            <w:color w:val="000000"/>
            <w:sz w:val="20"/>
            <w:szCs w:val="20"/>
          </w:rPr>
          <w:delText xml:space="preserve">from </w:delText>
        </w:r>
      </w:del>
      <w:ins w:id="1351" w:author="Author">
        <w:r w:rsidR="005F6E48"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intensive comparative 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{Bontron2004}. </w:t>
      </w:r>
      <w:ins w:id="1352" w:author="Author">
        <w:r w:rsidR="005F6E48" w:rsidRPr="00981E8B">
          <w:rPr>
            <w:rFonts w:ascii="Courier New" w:eastAsia="Times New Roman" w:hAnsi="Courier New" w:cs="Courier New"/>
            <w:color w:val="000000"/>
            <w:sz w:val="20"/>
            <w:szCs w:val="20"/>
          </w:rPr>
          <w:t xml:space="preserve">However, </w:t>
        </w:r>
      </w:ins>
      <w:del w:id="1353" w:author="Author">
        <w:r w:rsidRPr="00981E8B" w:rsidDel="005F6E48">
          <w:rPr>
            <w:rFonts w:ascii="Courier New" w:eastAsia="Times New Roman" w:hAnsi="Courier New" w:cs="Courier New"/>
            <w:color w:val="000000"/>
            <w:sz w:val="20"/>
            <w:szCs w:val="20"/>
          </w:rPr>
          <w:delText xml:space="preserve">This </w:delText>
        </w:r>
      </w:del>
      <w:ins w:id="1354" w:author="Author">
        <w:r w:rsidR="005F6E48"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application </w:t>
      </w:r>
      <w:del w:id="1355" w:author="Author">
        <w:r w:rsidRPr="00981E8B" w:rsidDel="005F6E48">
          <w:rPr>
            <w:rFonts w:ascii="Courier New" w:eastAsia="Times New Roman" w:hAnsi="Courier New" w:cs="Courier New"/>
            <w:color w:val="000000"/>
            <w:sz w:val="20"/>
            <w:szCs w:val="20"/>
          </w:rPr>
          <w:delText xml:space="preserve">however </w:delText>
        </w:r>
      </w:del>
      <w:r w:rsidRPr="00981E8B">
        <w:rPr>
          <w:rFonts w:ascii="Courier New" w:eastAsia="Times New Roman" w:hAnsi="Courier New" w:cs="Courier New"/>
          <w:color w:val="000000"/>
          <w:sz w:val="20"/>
          <w:szCs w:val="20"/>
        </w:rPr>
        <w:t>demonstrates that</w:t>
      </w:r>
      <w:del w:id="1356" w:author="Author">
        <w:r w:rsidRPr="00981E8B" w:rsidDel="005F6E4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when correctly configured, GAs can automatically and successfully choose the pressure levels. However, the automatic selection of the pressure levels significantly increased the difficulty for </w:t>
      </w:r>
      <w:ins w:id="1357" w:author="Author">
        <w:r w:rsidR="005F6E4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GAs to converge to a unique solution, ideally the global optimum. A likely explanation </w:t>
      </w:r>
      <w:ins w:id="1358" w:author="Author">
        <w:r w:rsidR="005F6E48" w:rsidRPr="00981E8B">
          <w:rPr>
            <w:rFonts w:ascii="Courier New" w:eastAsia="Times New Roman" w:hAnsi="Courier New" w:cs="Courier New"/>
            <w:color w:val="000000"/>
            <w:sz w:val="20"/>
            <w:szCs w:val="20"/>
          </w:rPr>
          <w:t xml:space="preserve">for this </w:t>
        </w:r>
      </w:ins>
      <w:r w:rsidRPr="00981E8B">
        <w:rPr>
          <w:rFonts w:ascii="Courier New" w:eastAsia="Times New Roman" w:hAnsi="Courier New" w:cs="Courier New"/>
          <w:color w:val="000000"/>
          <w:sz w:val="20"/>
          <w:szCs w:val="20"/>
        </w:rPr>
        <w:t xml:space="preserve">is that the pressure levels were considered as categorical values within the optimization (sampled with a uniform law), and thus the approaches relying on </w:t>
      </w:r>
      <w:ins w:id="1359" w:author="Author">
        <w:r w:rsidR="005F6E48"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 xml:space="preserve">distance in the parameters space, such as the search radius, could not fully exploit the properties that made them efficient. However, even though the results </w:t>
      </w:r>
      <w:del w:id="1360" w:author="Author">
        <w:r w:rsidRPr="00981E8B" w:rsidDel="005F6E48">
          <w:rPr>
            <w:rFonts w:ascii="Courier New" w:eastAsia="Times New Roman" w:hAnsi="Courier New" w:cs="Courier New"/>
            <w:color w:val="000000"/>
            <w:sz w:val="20"/>
            <w:szCs w:val="20"/>
          </w:rPr>
          <w:delText xml:space="preserve">showed </w:delText>
        </w:r>
      </w:del>
      <w:ins w:id="1361" w:author="Author">
        <w:r w:rsidR="005F6E48" w:rsidRPr="00981E8B">
          <w:rPr>
            <w:rFonts w:ascii="Courier New" w:eastAsia="Times New Roman" w:hAnsi="Courier New" w:cs="Courier New"/>
            <w:color w:val="000000"/>
            <w:sz w:val="20"/>
            <w:szCs w:val="20"/>
          </w:rPr>
          <w:t xml:space="preserve">exhibit a </w:t>
        </w:r>
      </w:ins>
      <w:del w:id="1362" w:author="Author">
        <w:r w:rsidRPr="00981E8B" w:rsidDel="005F6E48">
          <w:rPr>
            <w:rFonts w:ascii="Courier New" w:eastAsia="Times New Roman" w:hAnsi="Courier New" w:cs="Courier New"/>
            <w:color w:val="000000"/>
            <w:sz w:val="20"/>
            <w:szCs w:val="20"/>
          </w:rPr>
          <w:delText xml:space="preserve">a </w:delText>
        </w:r>
      </w:del>
      <w:r w:rsidRPr="00981E8B">
        <w:rPr>
          <w:rFonts w:ascii="Courier New" w:eastAsia="Times New Roman" w:hAnsi="Courier New" w:cs="Courier New"/>
          <w:color w:val="000000"/>
          <w:sz w:val="20"/>
          <w:szCs w:val="20"/>
        </w:rPr>
        <w:t>certain variability, most of them present</w:t>
      </w:r>
      <w:del w:id="1363" w:author="Author">
        <w:r w:rsidRPr="00981E8B" w:rsidDel="005F6E48">
          <w:rPr>
            <w:rFonts w:ascii="Courier New" w:eastAsia="Times New Roman" w:hAnsi="Courier New" w:cs="Courier New"/>
            <w:color w:val="000000"/>
            <w:sz w:val="20"/>
            <w:szCs w:val="20"/>
          </w:rPr>
          <w:delText>ed</w:delText>
        </w:r>
      </w:del>
      <w:r w:rsidRPr="00981E8B">
        <w:rPr>
          <w:rFonts w:ascii="Courier New" w:eastAsia="Times New Roman" w:hAnsi="Courier New" w:cs="Courier New"/>
          <w:color w:val="000000"/>
          <w:sz w:val="20"/>
          <w:szCs w:val="20"/>
        </w:rPr>
        <w:t xml:space="preserve"> very good performance scores, despite different selection</w:t>
      </w:r>
      <w:ins w:id="1364" w:author="Author">
        <w:r w:rsidR="005F6E48"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of </w:t>
      </w:r>
      <w:ins w:id="1365" w:author="Author">
        <w:r w:rsidR="005F6E4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AM parameters.</w:t>
      </w:r>
    </w:p>
    <w:p w14:paraId="19DB077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BA3607" w14:textId="7B5EBEF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same experiment was performed for another region (Swiss Chablais, see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{fig:map}), which is sensitive to other meteorological influences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{fig:operator_mutation_score_rhoneamont}), in order to assess </w:t>
      </w:r>
      <w:ins w:id="1366" w:author="Author">
        <w:r w:rsidR="005F6E4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eventual dependencies of the operators with the predictand. Even though differences can be observed with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{fig:operator_mutation_score_atmlevel}, </w:t>
      </w:r>
      <w:ins w:id="1367" w:author="Author">
        <w:r w:rsidR="005F6E48" w:rsidRPr="00981E8B">
          <w:rPr>
            <w:rFonts w:ascii="Courier New" w:eastAsia="Times New Roman" w:hAnsi="Courier New" w:cs="Courier New"/>
            <w:color w:val="000000"/>
            <w:sz w:val="20"/>
            <w:szCs w:val="20"/>
          </w:rPr>
          <w:t xml:space="preserve">the same options perform better </w:t>
        </w:r>
      </w:ins>
      <w:del w:id="1368" w:author="Author">
        <w:r w:rsidRPr="00981E8B" w:rsidDel="005F6E48">
          <w:rPr>
            <w:rFonts w:ascii="Courier New" w:eastAsia="Times New Roman" w:hAnsi="Courier New" w:cs="Courier New"/>
            <w:color w:val="000000"/>
            <w:sz w:val="20"/>
            <w:szCs w:val="20"/>
          </w:rPr>
          <w:delText xml:space="preserve">it is </w:delText>
        </w:r>
      </w:del>
      <w:r w:rsidRPr="00981E8B">
        <w:rPr>
          <w:rFonts w:ascii="Courier New" w:eastAsia="Times New Roman" w:hAnsi="Courier New" w:cs="Courier New"/>
          <w:color w:val="000000"/>
          <w:sz w:val="20"/>
          <w:szCs w:val="20"/>
        </w:rPr>
        <w:t>globally</w:t>
      </w:r>
      <w:del w:id="1369" w:author="Author">
        <w:r w:rsidRPr="00981E8B" w:rsidDel="005F6E48">
          <w:rPr>
            <w:rFonts w:ascii="Courier New" w:eastAsia="Times New Roman" w:hAnsi="Courier New" w:cs="Courier New"/>
            <w:color w:val="000000"/>
            <w:sz w:val="20"/>
            <w:szCs w:val="20"/>
          </w:rPr>
          <w:delText xml:space="preserve"> the same options that perform better</w:delText>
        </w:r>
      </w:del>
      <w:r w:rsidRPr="00981E8B">
        <w:rPr>
          <w:rFonts w:ascii="Courier New" w:eastAsia="Times New Roman" w:hAnsi="Courier New" w:cs="Courier New"/>
          <w:color w:val="000000"/>
          <w:sz w:val="20"/>
          <w:szCs w:val="20"/>
        </w:rPr>
        <w:t>.</w:t>
      </w:r>
    </w:p>
    <w:p w14:paraId="3CB75D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7F18E9" w14:textId="326C0DB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Next, a second level of analogy was introduced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{fig:operator_mutation_score_r2})</w:t>
      </w:r>
      <w:ins w:id="1370" w:author="Author">
        <w:r w:rsidR="00BE362F"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based on moisture variables (</w:t>
      </w:r>
      <w:ins w:id="1371" w:author="Author">
        <w:r w:rsidR="00BE362F" w:rsidRPr="00981E8B">
          <w:rPr>
            <w:rFonts w:ascii="Courier New" w:eastAsia="Times New Roman" w:hAnsi="Courier New" w:cs="Courier New"/>
            <w:color w:val="000000"/>
            <w:sz w:val="20"/>
            <w:szCs w:val="20"/>
          </w:rPr>
          <w:t xml:space="preserve">see </w:t>
        </w:r>
      </w:ins>
      <w:del w:id="1372" w:author="Author">
        <w:r w:rsidRPr="00981E8B" w:rsidDel="00BE362F">
          <w:rPr>
            <w:rFonts w:ascii="Courier New" w:eastAsia="Times New Roman" w:hAnsi="Courier New" w:cs="Courier New"/>
            <w:color w:val="000000"/>
            <w:sz w:val="20"/>
            <w:szCs w:val="20"/>
          </w:rPr>
          <w:delText xml:space="preserve">section </w:delText>
        </w:r>
      </w:del>
      <w:ins w:id="1373" w:author="Author">
        <w:r w:rsidR="00BE362F"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w:t>
      </w:r>
      <w:ins w:id="1374" w:author="Author">
        <w:r w:rsidR="00BE362F"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GAs had to optimize both levels of analogy (geopotential height and moisture index) simultaneously. Once again, the results were better than </w:t>
      </w:r>
      <w:ins w:id="1375" w:author="Author">
        <w:r w:rsidR="00BE362F" w:rsidRPr="00981E8B">
          <w:rPr>
            <w:rFonts w:ascii="Courier New" w:eastAsia="Times New Roman" w:hAnsi="Courier New" w:cs="Courier New"/>
            <w:color w:val="000000"/>
            <w:sz w:val="20"/>
            <w:szCs w:val="20"/>
          </w:rPr>
          <w:t xml:space="preserve">those for </w:t>
        </w:r>
      </w:ins>
      <w:r w:rsidRPr="00981E8B">
        <w:rPr>
          <w:rFonts w:ascii="Courier New" w:eastAsia="Times New Roman" w:hAnsi="Courier New" w:cs="Courier New"/>
          <w:color w:val="000000"/>
          <w:sz w:val="20"/>
          <w:szCs w:val="20"/>
        </w:rPr>
        <w:t xml:space="preserve">the sequential calibration (bottom line on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{fig:operator_mutation_score_r2}). </w:t>
      </w:r>
      <w:del w:id="1376" w:author="Author">
        <w:r w:rsidRPr="00981E8B" w:rsidDel="00BE362F">
          <w:rPr>
            <w:rFonts w:ascii="Courier New" w:eastAsia="Times New Roman" w:hAnsi="Courier New" w:cs="Courier New"/>
            <w:color w:val="000000"/>
            <w:sz w:val="20"/>
            <w:szCs w:val="20"/>
          </w:rPr>
          <w:delText xml:space="preserve">And </w:delText>
        </w:r>
      </w:del>
      <w:ins w:id="1377" w:author="Author">
        <w:r w:rsidR="00BE362F" w:rsidRPr="00981E8B">
          <w:rPr>
            <w:rFonts w:ascii="Courier New" w:eastAsia="Times New Roman" w:hAnsi="Courier New" w:cs="Courier New"/>
            <w:color w:val="000000"/>
            <w:sz w:val="20"/>
            <w:szCs w:val="20"/>
          </w:rPr>
          <w:t>F</w:t>
        </w:r>
      </w:ins>
      <w:del w:id="1378" w:author="Author">
        <w:r w:rsidRPr="00981E8B" w:rsidDel="00BE362F">
          <w:rPr>
            <w:rFonts w:ascii="Courier New" w:eastAsia="Times New Roman" w:hAnsi="Courier New" w:cs="Courier New"/>
            <w:color w:val="000000"/>
            <w:sz w:val="20"/>
            <w:szCs w:val="20"/>
          </w:rPr>
          <w:delText>f</w:delText>
        </w:r>
      </w:del>
      <w:r w:rsidRPr="00981E8B">
        <w:rPr>
          <w:rFonts w:ascii="Courier New" w:eastAsia="Times New Roman" w:hAnsi="Courier New" w:cs="Courier New"/>
          <w:color w:val="000000"/>
          <w:sz w:val="20"/>
          <w:szCs w:val="20"/>
        </w:rPr>
        <w:t xml:space="preserve">inally, a preselection </w:t>
      </w:r>
      <w:del w:id="1379" w:author="Author">
        <w:r w:rsidRPr="00981E8B" w:rsidDel="00BE362F">
          <w:rPr>
            <w:rFonts w:ascii="Courier New" w:eastAsia="Times New Roman" w:hAnsi="Courier New" w:cs="Courier New"/>
            <w:color w:val="000000"/>
            <w:sz w:val="20"/>
            <w:szCs w:val="20"/>
          </w:rPr>
          <w:delText xml:space="preserve">on </w:delText>
        </w:r>
      </w:del>
      <w:ins w:id="1380" w:author="Author">
        <w:r w:rsidR="00BE362F"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air temperature was added</w:t>
      </w:r>
      <w:ins w:id="1381" w:author="Author">
        <w:r w:rsidR="00BE362F"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instead of the fixed calendar window, as proposed by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 xml:space="preserve">{BenDaoud2016}. The results showed generally higher scores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{fig:operator_mutation_score_r4}), demonstrating the success of the optimizer </w:t>
      </w:r>
      <w:del w:id="1382" w:author="Author">
        <w:r w:rsidRPr="00981E8B" w:rsidDel="00BE362F">
          <w:rPr>
            <w:rFonts w:ascii="Courier New" w:eastAsia="Times New Roman" w:hAnsi="Courier New" w:cs="Courier New"/>
            <w:color w:val="000000"/>
            <w:sz w:val="20"/>
            <w:szCs w:val="20"/>
          </w:rPr>
          <w:delText xml:space="preserve">to </w:delText>
        </w:r>
      </w:del>
      <w:ins w:id="1383" w:author="Author">
        <w:r w:rsidR="00BE362F"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tak</w:t>
      </w:r>
      <w:ins w:id="1384" w:author="Author">
        <w:r w:rsidR="00BE362F" w:rsidRPr="00981E8B">
          <w:rPr>
            <w:rFonts w:ascii="Courier New" w:eastAsia="Times New Roman" w:hAnsi="Courier New" w:cs="Courier New"/>
            <w:color w:val="000000"/>
            <w:sz w:val="20"/>
            <w:szCs w:val="20"/>
          </w:rPr>
          <w:t>ing</w:t>
        </w:r>
      </w:ins>
      <w:del w:id="1385" w:author="Author">
        <w:r w:rsidRPr="00981E8B" w:rsidDel="00BE362F">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advantage of this new degree of freedom, and its ability to handle </w:t>
      </w:r>
      <w:ins w:id="1386" w:author="Author">
        <w:r w:rsidR="00BE362F"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optimization of three analogy levels </w:t>
      </w:r>
      <w:del w:id="1387" w:author="Author">
        <w:r w:rsidRPr="00981E8B" w:rsidDel="00BE362F">
          <w:rPr>
            <w:rFonts w:ascii="Courier New" w:eastAsia="Times New Roman" w:hAnsi="Courier New" w:cs="Courier New"/>
            <w:color w:val="000000"/>
            <w:sz w:val="20"/>
            <w:szCs w:val="20"/>
          </w:rPr>
          <w:delText>jointly</w:delText>
        </w:r>
      </w:del>
      <w:ins w:id="1388" w:author="Author">
        <w:r w:rsidR="00BE362F" w:rsidRPr="00981E8B">
          <w:rPr>
            <w:rFonts w:ascii="Courier New" w:eastAsia="Times New Roman" w:hAnsi="Courier New" w:cs="Courier New"/>
            <w:color w:val="000000"/>
            <w:sz w:val="20"/>
            <w:szCs w:val="20"/>
          </w:rPr>
          <w:t>simultaneously</w:t>
        </w:r>
      </w:ins>
      <w:r w:rsidRPr="00981E8B">
        <w:rPr>
          <w:rFonts w:ascii="Courier New" w:eastAsia="Times New Roman" w:hAnsi="Courier New" w:cs="Courier New"/>
          <w:color w:val="000000"/>
          <w:sz w:val="20"/>
          <w:szCs w:val="20"/>
        </w:rPr>
        <w:t>. Again, the most relevant options were</w:t>
      </w:r>
      <w:ins w:id="1389" w:author="Author">
        <w:r w:rsidR="00BE362F" w:rsidRPr="00981E8B">
          <w:rPr>
            <w:rFonts w:ascii="Courier New" w:eastAsia="Times New Roman" w:hAnsi="Courier New" w:cs="Courier New"/>
            <w:color w:val="000000"/>
            <w:sz w:val="20"/>
            <w:szCs w:val="20"/>
          </w:rPr>
          <w:t xml:space="preserve"> the same</w:t>
        </w:r>
      </w:ins>
      <w:r w:rsidRPr="00981E8B">
        <w:rPr>
          <w:rFonts w:ascii="Courier New" w:eastAsia="Times New Roman" w:hAnsi="Courier New" w:cs="Courier New"/>
          <w:color w:val="000000"/>
          <w:sz w:val="20"/>
          <w:szCs w:val="20"/>
        </w:rPr>
        <w:t xml:space="preserve"> globally</w:t>
      </w:r>
      <w:del w:id="1390" w:author="Author">
        <w:r w:rsidRPr="00981E8B" w:rsidDel="00BE362F">
          <w:rPr>
            <w:rFonts w:ascii="Courier New" w:eastAsia="Times New Roman" w:hAnsi="Courier New" w:cs="Courier New"/>
            <w:color w:val="000000"/>
            <w:sz w:val="20"/>
            <w:szCs w:val="20"/>
          </w:rPr>
          <w:delText xml:space="preserve"> the same</w:delText>
        </w:r>
      </w:del>
      <w:r w:rsidRPr="00981E8B">
        <w:rPr>
          <w:rFonts w:ascii="Courier New" w:eastAsia="Times New Roman" w:hAnsi="Courier New" w:cs="Courier New"/>
          <w:color w:val="000000"/>
          <w:sz w:val="20"/>
          <w:szCs w:val="20"/>
        </w:rPr>
        <w:t>.</w:t>
      </w:r>
    </w:p>
    <w:p w14:paraId="63EB9A0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FFFC3" w14:textId="5274A23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391" w:author="Author">
        <w:r w:rsidRPr="00981E8B" w:rsidDel="00BE362F">
          <w:rPr>
            <w:rFonts w:ascii="Courier New" w:eastAsia="Times New Roman" w:hAnsi="Courier New" w:cs="Courier New"/>
            <w:color w:val="000000"/>
            <w:sz w:val="20"/>
            <w:szCs w:val="20"/>
          </w:rPr>
          <w:delText>After</w:delText>
        </w:r>
      </w:del>
      <w:ins w:id="1392" w:author="Author">
        <w:r w:rsidR="00BE362F" w:rsidRPr="00981E8B">
          <w:rPr>
            <w:rFonts w:ascii="Courier New" w:eastAsia="Times New Roman" w:hAnsi="Courier New" w:cs="Courier New"/>
            <w:color w:val="000000"/>
            <w:sz w:val="20"/>
            <w:szCs w:val="20"/>
          </w:rPr>
          <w:t xml:space="preserve">Following </w:t>
        </w:r>
      </w:ins>
      <w:del w:id="1393" w:author="Author">
        <w:r w:rsidRPr="00981E8B" w:rsidDel="00BE362F">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these various tests of the </w:t>
      </w:r>
      <w:ins w:id="1394" w:author="Author">
        <w:r w:rsidR="00BE362F" w:rsidRPr="00981E8B">
          <w:rPr>
            <w:rFonts w:ascii="Courier New" w:eastAsia="Times New Roman" w:hAnsi="Courier New" w:cs="Courier New"/>
            <w:color w:val="000000"/>
            <w:sz w:val="20"/>
            <w:szCs w:val="20"/>
          </w:rPr>
          <w:t xml:space="preserve">relevance of the </w:t>
        </w:r>
      </w:ins>
      <w:r w:rsidRPr="00981E8B">
        <w:rPr>
          <w:rFonts w:ascii="Courier New" w:eastAsia="Times New Roman" w:hAnsi="Courier New" w:cs="Courier New"/>
          <w:color w:val="000000"/>
          <w:sz w:val="20"/>
          <w:szCs w:val="20"/>
        </w:rPr>
        <w:t>mutation operators</w:t>
      </w:r>
      <w:del w:id="1395" w:author="Author">
        <w:r w:rsidRPr="00981E8B" w:rsidDel="00BE362F">
          <w:rPr>
            <w:rFonts w:ascii="Courier New" w:eastAsia="Times New Roman" w:hAnsi="Courier New" w:cs="Courier New"/>
            <w:color w:val="000000"/>
            <w:sz w:val="20"/>
            <w:szCs w:val="20"/>
          </w:rPr>
          <w:delText xml:space="preserve"> relevance</w:delText>
        </w:r>
      </w:del>
      <w:r w:rsidRPr="00981E8B">
        <w:rPr>
          <w:rFonts w:ascii="Courier New" w:eastAsia="Times New Roman" w:hAnsi="Courier New" w:cs="Courier New"/>
          <w:color w:val="000000"/>
          <w:sz w:val="20"/>
          <w:szCs w:val="20"/>
        </w:rPr>
        <w:t>, the following advice</w:t>
      </w:r>
      <w:del w:id="1396" w:author="Author">
        <w:r w:rsidRPr="00981E8B" w:rsidDel="00BE362F">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can be </w:t>
      </w:r>
      <w:del w:id="1397" w:author="Author">
        <w:r w:rsidRPr="00981E8B" w:rsidDel="00BE362F">
          <w:rPr>
            <w:rFonts w:ascii="Courier New" w:eastAsia="Times New Roman" w:hAnsi="Courier New" w:cs="Courier New"/>
            <w:color w:val="000000"/>
            <w:sz w:val="20"/>
            <w:szCs w:val="20"/>
          </w:rPr>
          <w:delText xml:space="preserve">raised </w:delText>
        </w:r>
      </w:del>
      <w:ins w:id="1398" w:author="Author">
        <w:r w:rsidR="00BE362F" w:rsidRPr="00981E8B">
          <w:rPr>
            <w:rFonts w:ascii="Courier New" w:eastAsia="Times New Roman" w:hAnsi="Courier New" w:cs="Courier New"/>
            <w:color w:val="000000"/>
            <w:sz w:val="20"/>
            <w:szCs w:val="20"/>
          </w:rPr>
          <w:t xml:space="preserve">presented </w:t>
        </w:r>
      </w:ins>
      <w:r w:rsidRPr="00981E8B">
        <w:rPr>
          <w:rFonts w:ascii="Courier New" w:eastAsia="Times New Roman" w:hAnsi="Courier New" w:cs="Courier New"/>
          <w:color w:val="000000"/>
          <w:sz w:val="20"/>
          <w:szCs w:val="20"/>
        </w:rPr>
        <w:t xml:space="preserve">(detailed options are provided in </w:t>
      </w:r>
      <w:del w:id="1399" w:author="Author">
        <w:r w:rsidRPr="00981E8B" w:rsidDel="00BE362F">
          <w:rPr>
            <w:rFonts w:ascii="Courier New" w:eastAsia="Times New Roman" w:hAnsi="Courier New" w:cs="Courier New"/>
            <w:color w:val="000000"/>
            <w:sz w:val="20"/>
            <w:szCs w:val="20"/>
          </w:rPr>
          <w:delText xml:space="preserve">section </w:delText>
        </w:r>
      </w:del>
      <w:ins w:id="1400" w:author="Author">
        <w:r w:rsidR="00BE362F"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{sec:use}</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{sec:recommendations}):</w:t>
      </w:r>
    </w:p>
    <w:p w14:paraId="2983CF2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AEF9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13B64B5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743CF0" w14:textId="52694BF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{Non-uniform mutation}: </w:t>
      </w:r>
      <w:del w:id="1401" w:author="Author">
        <w:r w:rsidRPr="00981E8B" w:rsidDel="004F4199">
          <w:rPr>
            <w:rFonts w:ascii="Courier New" w:eastAsia="Times New Roman" w:hAnsi="Courier New" w:cs="Courier New"/>
            <w:color w:val="000000"/>
            <w:sz w:val="20"/>
            <w:szCs w:val="20"/>
          </w:rPr>
          <w:delText xml:space="preserve">this </w:delText>
        </w:r>
      </w:del>
      <w:ins w:id="1402" w:author="Author">
        <w:r w:rsidR="004F4199"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 xml:space="preserve">operator </w:t>
      </w:r>
      <w:del w:id="1403" w:author="Author">
        <w:r w:rsidRPr="00981E8B" w:rsidDel="004F4199">
          <w:rPr>
            <w:rFonts w:ascii="Courier New" w:eastAsia="Times New Roman" w:hAnsi="Courier New" w:cs="Courier New"/>
            <w:color w:val="000000"/>
            <w:sz w:val="20"/>
            <w:szCs w:val="20"/>
          </w:rPr>
          <w:delText>was good</w:delText>
        </w:r>
      </w:del>
      <w:ins w:id="1404" w:author="Author">
        <w:r w:rsidR="004F4199" w:rsidRPr="00981E8B">
          <w:rPr>
            <w:rFonts w:ascii="Courier New" w:eastAsia="Times New Roman" w:hAnsi="Courier New" w:cs="Courier New"/>
            <w:color w:val="000000"/>
            <w:sz w:val="20"/>
            <w:szCs w:val="20"/>
          </w:rPr>
          <w:t>performed well</w:t>
        </w:r>
      </w:ins>
      <w:r w:rsidRPr="00981E8B">
        <w:rPr>
          <w:rFonts w:ascii="Courier New" w:eastAsia="Times New Roman" w:hAnsi="Courier New" w:cs="Courier New"/>
          <w:color w:val="000000"/>
          <w:sz w:val="20"/>
          <w:szCs w:val="20"/>
        </w:rPr>
        <w:t xml:space="preserve"> in terms of convergence, mainly when the number of parameters to optimize </w:t>
      </w:r>
      <w:del w:id="1405" w:author="Author">
        <w:r w:rsidRPr="00981E8B" w:rsidDel="004F4199">
          <w:rPr>
            <w:rFonts w:ascii="Courier New" w:eastAsia="Times New Roman" w:hAnsi="Courier New" w:cs="Courier New"/>
            <w:color w:val="000000"/>
            <w:sz w:val="20"/>
            <w:szCs w:val="20"/>
          </w:rPr>
          <w:delText xml:space="preserve">is </w:delText>
        </w:r>
      </w:del>
      <w:ins w:id="1406" w:author="Author">
        <w:r w:rsidR="004F4199" w:rsidRPr="00981E8B">
          <w:rPr>
            <w:rFonts w:ascii="Courier New" w:eastAsia="Times New Roman" w:hAnsi="Courier New" w:cs="Courier New"/>
            <w:color w:val="000000"/>
            <w:sz w:val="20"/>
            <w:szCs w:val="20"/>
          </w:rPr>
          <w:t xml:space="preserve">was </w:t>
        </w:r>
      </w:ins>
      <w:r w:rsidRPr="00981E8B">
        <w:rPr>
          <w:rFonts w:ascii="Courier New" w:eastAsia="Times New Roman" w:hAnsi="Courier New" w:cs="Courier New"/>
          <w:color w:val="000000"/>
          <w:sz w:val="20"/>
          <w:szCs w:val="20"/>
        </w:rPr>
        <w:t xml:space="preserve">rather low. </w:t>
      </w:r>
      <w:ins w:id="1407" w:author="Author">
        <w:r w:rsidR="004F4199" w:rsidRPr="00981E8B">
          <w:rPr>
            <w:rFonts w:ascii="Courier New" w:eastAsia="Times New Roman" w:hAnsi="Courier New" w:cs="Courier New"/>
            <w:color w:val="000000"/>
            <w:sz w:val="20"/>
            <w:szCs w:val="20"/>
          </w:rPr>
          <w:t xml:space="preserve">However, </w:t>
        </w:r>
      </w:ins>
      <w:del w:id="1408" w:author="Author">
        <w:r w:rsidRPr="00981E8B" w:rsidDel="004F4199">
          <w:rPr>
            <w:rFonts w:ascii="Courier New" w:eastAsia="Times New Roman" w:hAnsi="Courier New" w:cs="Courier New"/>
            <w:color w:val="000000"/>
            <w:sz w:val="20"/>
            <w:szCs w:val="20"/>
          </w:rPr>
          <w:delText xml:space="preserve">The </w:delText>
        </w:r>
      </w:del>
      <w:ins w:id="1409" w:author="Author">
        <w:r w:rsidR="004F4199"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number of required evaluations</w:t>
      </w:r>
      <w:del w:id="1410" w:author="Author">
        <w:r w:rsidRPr="00981E8B" w:rsidDel="004F4199">
          <w:rPr>
            <w:rFonts w:ascii="Courier New" w:eastAsia="Times New Roman" w:hAnsi="Courier New" w:cs="Courier New"/>
            <w:color w:val="000000"/>
            <w:sz w:val="20"/>
            <w:szCs w:val="20"/>
          </w:rPr>
          <w:delText>, however,</w:delText>
        </w:r>
      </w:del>
      <w:r w:rsidRPr="00981E8B">
        <w:rPr>
          <w:rFonts w:ascii="Courier New" w:eastAsia="Times New Roman" w:hAnsi="Courier New" w:cs="Courier New"/>
          <w:color w:val="000000"/>
          <w:sz w:val="20"/>
          <w:szCs w:val="20"/>
        </w:rPr>
        <w:t xml:space="preserve"> can be </w:t>
      </w:r>
      <w:del w:id="1411" w:author="Author">
        <w:r w:rsidRPr="00981E8B" w:rsidDel="004F4199">
          <w:rPr>
            <w:rFonts w:ascii="Courier New" w:eastAsia="Times New Roman" w:hAnsi="Courier New" w:cs="Courier New"/>
            <w:color w:val="000000"/>
            <w:sz w:val="20"/>
            <w:szCs w:val="20"/>
          </w:rPr>
          <w:delText xml:space="preserve">quite </w:delText>
        </w:r>
      </w:del>
      <w:ins w:id="1412" w:author="Author">
        <w:r w:rsidR="004F4199" w:rsidRPr="00981E8B">
          <w:rPr>
            <w:rFonts w:ascii="Courier New" w:eastAsia="Times New Roman" w:hAnsi="Courier New" w:cs="Courier New"/>
            <w:color w:val="000000"/>
            <w:sz w:val="20"/>
            <w:szCs w:val="20"/>
          </w:rPr>
          <w:t xml:space="preserve">fairly </w:t>
        </w:r>
      </w:ins>
      <w:r w:rsidRPr="00981E8B">
        <w:rPr>
          <w:rFonts w:ascii="Courier New" w:eastAsia="Times New Roman" w:hAnsi="Courier New" w:cs="Courier New"/>
          <w:color w:val="000000"/>
          <w:sz w:val="20"/>
          <w:szCs w:val="20"/>
        </w:rPr>
        <w:t xml:space="preserve">substantial. The main disadvantage of the non-uniform mutation is the number of parameters it requires, </w:t>
      </w:r>
      <w:del w:id="1413" w:author="Author">
        <w:r w:rsidRPr="00981E8B" w:rsidDel="004F4199">
          <w:rPr>
            <w:rFonts w:ascii="Courier New" w:eastAsia="Times New Roman" w:hAnsi="Courier New" w:cs="Courier New"/>
            <w:color w:val="000000"/>
            <w:sz w:val="20"/>
            <w:szCs w:val="20"/>
          </w:rPr>
          <w:delText xml:space="preserve">that </w:delText>
        </w:r>
      </w:del>
      <w:ins w:id="1414" w:author="Author">
        <w:r w:rsidR="004F4199"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are difficult to estimate a priori. The mutation rate was found to be more important than </w:t>
      </w:r>
      <w:ins w:id="1415" w:author="Author">
        <w:r w:rsidR="004F4199"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the others. The difficulty is that its optimal value may be case-related.</w:t>
      </w:r>
    </w:p>
    <w:p w14:paraId="2D52AD3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7CBCB47" w14:textId="0C8A62F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{Chromosome of adaptive search radius}: </w:t>
      </w:r>
      <w:del w:id="1416" w:author="Author">
        <w:r w:rsidRPr="00981E8B" w:rsidDel="004F4199">
          <w:rPr>
            <w:rFonts w:ascii="Courier New" w:eastAsia="Times New Roman" w:hAnsi="Courier New" w:cs="Courier New"/>
            <w:color w:val="000000"/>
            <w:sz w:val="20"/>
            <w:szCs w:val="20"/>
          </w:rPr>
          <w:delText xml:space="preserve">unlike </w:delText>
        </w:r>
      </w:del>
      <w:ins w:id="1417" w:author="Author">
        <w:r w:rsidR="004F4199" w:rsidRPr="00981E8B">
          <w:rPr>
            <w:rFonts w:ascii="Courier New" w:eastAsia="Times New Roman" w:hAnsi="Courier New" w:cs="Courier New"/>
            <w:color w:val="000000"/>
            <w:sz w:val="20"/>
            <w:szCs w:val="20"/>
          </w:rPr>
          <w:t xml:space="preserve">Unlike in </w:t>
        </w:r>
      </w:ins>
      <w:r w:rsidRPr="00981E8B">
        <w:rPr>
          <w:rFonts w:ascii="Courier New" w:eastAsia="Times New Roman" w:hAnsi="Courier New" w:cs="Courier New"/>
          <w:color w:val="000000"/>
          <w:sz w:val="20"/>
          <w:szCs w:val="20"/>
        </w:rPr>
        <w:t xml:space="preserve">the </w:t>
      </w:r>
      <w:del w:id="1418" w:author="Author">
        <w:r w:rsidRPr="00981E8B" w:rsidDel="004F4199">
          <w:rPr>
            <w:rFonts w:ascii="Courier New" w:eastAsia="Times New Roman" w:hAnsi="Courier New" w:cs="Courier New"/>
            <w:color w:val="000000"/>
            <w:sz w:val="20"/>
            <w:szCs w:val="20"/>
          </w:rPr>
          <w:delText xml:space="preserve">previous </w:delText>
        </w:r>
      </w:del>
      <w:ins w:id="1419" w:author="Author">
        <w:r w:rsidR="004F4199" w:rsidRPr="00981E8B">
          <w:rPr>
            <w:rFonts w:ascii="Courier New" w:eastAsia="Times New Roman" w:hAnsi="Courier New" w:cs="Courier New"/>
            <w:color w:val="000000"/>
            <w:sz w:val="20"/>
            <w:szCs w:val="20"/>
          </w:rPr>
          <w:t xml:space="preserve">above </w:t>
        </w:r>
      </w:ins>
      <w:del w:id="1420" w:author="Author">
        <w:r w:rsidRPr="00981E8B" w:rsidDel="004F4199">
          <w:rPr>
            <w:rFonts w:ascii="Courier New" w:eastAsia="Times New Roman" w:hAnsi="Courier New" w:cs="Courier New"/>
            <w:color w:val="000000"/>
            <w:sz w:val="20"/>
            <w:szCs w:val="20"/>
          </w:rPr>
          <w:delText>one</w:delText>
        </w:r>
      </w:del>
      <w:ins w:id="1421" w:author="Author">
        <w:r w:rsidR="004F4199" w:rsidRPr="00981E8B">
          <w:rPr>
            <w:rFonts w:ascii="Courier New" w:eastAsia="Times New Roman" w:hAnsi="Courier New" w:cs="Courier New"/>
            <w:color w:val="000000"/>
            <w:sz w:val="20"/>
            <w:szCs w:val="20"/>
          </w:rPr>
          <w:t>case</w:t>
        </w:r>
      </w:ins>
      <w:r w:rsidRPr="00981E8B">
        <w:rPr>
          <w:rFonts w:ascii="Courier New" w:eastAsia="Times New Roman" w:hAnsi="Courier New" w:cs="Courier New"/>
          <w:color w:val="000000"/>
          <w:sz w:val="20"/>
          <w:szCs w:val="20"/>
        </w:rPr>
        <w:t>, th</w:t>
      </w:r>
      <w:ins w:id="1422" w:author="Author">
        <w:r w:rsidR="004F4199" w:rsidRPr="00981E8B">
          <w:rPr>
            <w:rFonts w:ascii="Courier New" w:eastAsia="Times New Roman" w:hAnsi="Courier New" w:cs="Courier New"/>
            <w:color w:val="000000"/>
            <w:sz w:val="20"/>
            <w:szCs w:val="20"/>
          </w:rPr>
          <w:t>is</w:t>
        </w:r>
      </w:ins>
      <w:del w:id="1423" w:author="Author">
        <w:r w:rsidRPr="00981E8B" w:rsidDel="004F4199">
          <w:rPr>
            <w:rFonts w:ascii="Courier New" w:eastAsia="Times New Roman" w:hAnsi="Courier New" w:cs="Courier New"/>
            <w:color w:val="000000"/>
            <w:sz w:val="20"/>
            <w:szCs w:val="20"/>
          </w:rPr>
          <w:delText>e</w:delText>
        </w:r>
      </w:del>
      <w:r w:rsidRPr="00981E8B">
        <w:rPr>
          <w:rFonts w:ascii="Courier New" w:eastAsia="Times New Roman" w:hAnsi="Courier New" w:cs="Courier New"/>
          <w:color w:val="000000"/>
          <w:sz w:val="20"/>
          <w:szCs w:val="20"/>
        </w:rPr>
        <w:t xml:space="preserve"> proposed operator is very robust, as it requires no option</w:t>
      </w:r>
      <w:ins w:id="1424" w:author="Author">
        <w:r w:rsidR="004F4199"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and is auto-adapting. It is interesting to not</w:t>
      </w:r>
      <w:ins w:id="1425" w:author="Author">
        <w:r w:rsidR="004F4199" w:rsidRPr="00981E8B">
          <w:rPr>
            <w:rFonts w:ascii="Courier New" w:eastAsia="Times New Roman" w:hAnsi="Courier New" w:cs="Courier New"/>
            <w:color w:val="000000"/>
            <w:sz w:val="20"/>
            <w:szCs w:val="20"/>
          </w:rPr>
          <w:t>e</w:t>
        </w:r>
      </w:ins>
      <w:del w:id="1426" w:author="Author">
        <w:r w:rsidRPr="00981E8B" w:rsidDel="004F4199">
          <w:rPr>
            <w:rFonts w:ascii="Courier New" w:eastAsia="Times New Roman" w:hAnsi="Courier New" w:cs="Courier New"/>
            <w:color w:val="000000"/>
            <w:sz w:val="20"/>
            <w:szCs w:val="20"/>
          </w:rPr>
          <w:delText>ice</w:delText>
        </w:r>
      </w:del>
      <w:r w:rsidRPr="00981E8B">
        <w:rPr>
          <w:rFonts w:ascii="Courier New" w:eastAsia="Times New Roman" w:hAnsi="Courier New" w:cs="Courier New"/>
          <w:color w:val="000000"/>
          <w:sz w:val="20"/>
          <w:szCs w:val="20"/>
        </w:rPr>
        <w:t xml:space="preserve"> that the insertion of an extra chromosome representing the search radius </w:t>
      </w:r>
      <w:del w:id="1427" w:author="Author">
        <w:r w:rsidRPr="00981E8B" w:rsidDel="004F4199">
          <w:rPr>
            <w:rFonts w:ascii="Courier New" w:eastAsia="Times New Roman" w:hAnsi="Courier New" w:cs="Courier New"/>
            <w:color w:val="000000"/>
            <w:sz w:val="20"/>
            <w:szCs w:val="20"/>
          </w:rPr>
          <w:delText xml:space="preserve">gave </w:delText>
        </w:r>
      </w:del>
      <w:ins w:id="1428" w:author="Author">
        <w:r w:rsidR="004F4199" w:rsidRPr="00981E8B">
          <w:rPr>
            <w:rFonts w:ascii="Courier New" w:eastAsia="Times New Roman" w:hAnsi="Courier New" w:cs="Courier New"/>
            <w:color w:val="000000"/>
            <w:sz w:val="20"/>
            <w:szCs w:val="20"/>
          </w:rPr>
          <w:t xml:space="preserve">resulted in a </w:t>
        </w:r>
      </w:ins>
      <w:r w:rsidRPr="00981E8B">
        <w:rPr>
          <w:rFonts w:ascii="Courier New" w:eastAsia="Times New Roman" w:hAnsi="Courier New" w:cs="Courier New"/>
          <w:color w:val="000000"/>
          <w:sz w:val="20"/>
          <w:szCs w:val="20"/>
        </w:rPr>
        <w:t>better performance than other self-adaptive operators (such as</w:t>
      </w:r>
      <w:del w:id="1429" w:author="Author">
        <w:r w:rsidRPr="00981E8B" w:rsidDel="004F4199">
          <w:rPr>
            <w:rFonts w:ascii="Courier New" w:eastAsia="Times New Roman" w:hAnsi="Courier New" w:cs="Courier New"/>
            <w:color w:val="000000"/>
            <w:sz w:val="20"/>
            <w:szCs w:val="20"/>
          </w:rPr>
          <w:delText>, for example,</w:delText>
        </w:r>
      </w:del>
      <w:r w:rsidRPr="00981E8B">
        <w:rPr>
          <w:rFonts w:ascii="Courier New" w:eastAsia="Times New Roman" w:hAnsi="Courier New" w:cs="Courier New"/>
          <w:color w:val="000000"/>
          <w:sz w:val="20"/>
          <w:szCs w:val="20"/>
        </w:rPr>
        <w:t xml:space="preserve"> the chromosome of adaptive mutation rate). If one had to choose a single option for the mutation operator, we would recommend this one, as it was proven effective and </w:t>
      </w:r>
      <w:del w:id="1430" w:author="Author">
        <w:r w:rsidRPr="00981E8B" w:rsidDel="004F4199">
          <w:rPr>
            <w:rFonts w:ascii="Courier New" w:eastAsia="Times New Roman" w:hAnsi="Courier New" w:cs="Courier New"/>
            <w:color w:val="000000"/>
            <w:sz w:val="20"/>
            <w:szCs w:val="20"/>
          </w:rPr>
          <w:delText xml:space="preserve">needs </w:delText>
        </w:r>
      </w:del>
      <w:ins w:id="1431" w:author="Author">
        <w:r w:rsidR="004F4199" w:rsidRPr="00981E8B">
          <w:rPr>
            <w:rFonts w:ascii="Courier New" w:eastAsia="Times New Roman" w:hAnsi="Courier New" w:cs="Courier New"/>
            <w:color w:val="000000"/>
            <w:sz w:val="20"/>
            <w:szCs w:val="20"/>
          </w:rPr>
          <w:t xml:space="preserve">requires </w:t>
        </w:r>
      </w:ins>
      <w:r w:rsidRPr="00981E8B">
        <w:rPr>
          <w:rFonts w:ascii="Courier New" w:eastAsia="Times New Roman" w:hAnsi="Courier New" w:cs="Courier New"/>
          <w:color w:val="000000"/>
          <w:sz w:val="20"/>
          <w:szCs w:val="20"/>
        </w:rPr>
        <w:t>no parameter.</w:t>
      </w:r>
    </w:p>
    <w:p w14:paraId="40425AC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CA07089" w14:textId="5A020BF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{Multi-scale mutation}: </w:t>
      </w:r>
      <w:del w:id="1432" w:author="Author">
        <w:r w:rsidRPr="00981E8B" w:rsidDel="004F4199">
          <w:rPr>
            <w:rFonts w:ascii="Courier New" w:eastAsia="Times New Roman" w:hAnsi="Courier New" w:cs="Courier New"/>
            <w:color w:val="000000"/>
            <w:sz w:val="20"/>
            <w:szCs w:val="20"/>
          </w:rPr>
          <w:delText>finally</w:delText>
        </w:r>
      </w:del>
      <w:ins w:id="1433" w:author="Author">
        <w:r w:rsidR="004F4199" w:rsidRPr="00981E8B">
          <w:rPr>
            <w:rFonts w:ascii="Courier New" w:eastAsia="Times New Roman" w:hAnsi="Courier New" w:cs="Courier New"/>
            <w:color w:val="000000"/>
            <w:sz w:val="20"/>
            <w:szCs w:val="20"/>
          </w:rPr>
          <w:t>Finally</w:t>
        </w:r>
      </w:ins>
      <w:r w:rsidRPr="00981E8B">
        <w:rPr>
          <w:rFonts w:ascii="Courier New" w:eastAsia="Times New Roman" w:hAnsi="Courier New" w:cs="Courier New"/>
          <w:color w:val="000000"/>
          <w:sz w:val="20"/>
          <w:szCs w:val="20"/>
        </w:rPr>
        <w:t xml:space="preserve">, the multi-scale mutation, which also performed </w:t>
      </w:r>
      <w:del w:id="1434" w:author="Author">
        <w:r w:rsidRPr="00981E8B" w:rsidDel="004F4199">
          <w:rPr>
            <w:rFonts w:ascii="Courier New" w:eastAsia="Times New Roman" w:hAnsi="Courier New" w:cs="Courier New"/>
            <w:color w:val="000000"/>
            <w:sz w:val="20"/>
            <w:szCs w:val="20"/>
          </w:rPr>
          <w:delText xml:space="preserve">pretty </w:delText>
        </w:r>
      </w:del>
      <w:ins w:id="1435" w:author="Author">
        <w:r w:rsidR="004F4199" w:rsidRPr="00981E8B">
          <w:rPr>
            <w:rFonts w:ascii="Courier New" w:eastAsia="Times New Roman" w:hAnsi="Courier New" w:cs="Courier New"/>
            <w:color w:val="000000"/>
            <w:sz w:val="20"/>
            <w:szCs w:val="20"/>
          </w:rPr>
          <w:t xml:space="preserve">fairly </w:t>
        </w:r>
      </w:ins>
      <w:r w:rsidRPr="00981E8B">
        <w:rPr>
          <w:rFonts w:ascii="Courier New" w:eastAsia="Times New Roman" w:hAnsi="Courier New" w:cs="Courier New"/>
          <w:color w:val="000000"/>
          <w:sz w:val="20"/>
          <w:szCs w:val="20"/>
        </w:rPr>
        <w:t>well, requires one parameter, the mutation rate. However, it can also be difficult to estimate a correct value a priori.</w:t>
      </w:r>
    </w:p>
    <w:p w14:paraId="420A0A1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632EC4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3A9F2F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E61F60" w14:textId="4FE7141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436" w:author="Author">
        <w:r w:rsidRPr="00981E8B" w:rsidDel="00365F38">
          <w:rPr>
            <w:rFonts w:ascii="Courier New" w:eastAsia="Times New Roman" w:hAnsi="Courier New" w:cs="Courier New"/>
            <w:color w:val="000000"/>
            <w:sz w:val="20"/>
            <w:szCs w:val="20"/>
          </w:rPr>
          <w:delText xml:space="preserve">In </w:delText>
        </w:r>
      </w:del>
      <w:ins w:id="1437" w:author="Author">
        <w:r w:rsidR="00365F38" w:rsidRPr="00981E8B">
          <w:rPr>
            <w:rFonts w:ascii="Courier New" w:eastAsia="Times New Roman" w:hAnsi="Courier New" w:cs="Courier New"/>
            <w:color w:val="000000"/>
            <w:sz w:val="20"/>
            <w:szCs w:val="20"/>
          </w:rPr>
          <w:t xml:space="preserve">For </w:t>
        </w:r>
      </w:ins>
      <w:r w:rsidRPr="00981E8B">
        <w:rPr>
          <w:rFonts w:ascii="Courier New" w:eastAsia="Times New Roman" w:hAnsi="Courier New" w:cs="Courier New"/>
          <w:color w:val="000000"/>
          <w:sz w:val="20"/>
          <w:szCs w:val="20"/>
        </w:rPr>
        <w:t>this application, the mutation operator has a leading effect</w:t>
      </w:r>
      <w:ins w:id="1438" w:author="Author">
        <w:r w:rsidR="00365F3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should be chosen with care. It may be wise to perform multiple optimizations</w:t>
      </w:r>
      <w:ins w:id="1439" w:author="Author">
        <w:r w:rsidR="00365F3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to consider these three operators in parallel</w:t>
      </w:r>
      <w:ins w:id="1440" w:author="Author">
        <w:r w:rsidR="00365F3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obtain results from options that are sometimes either more efficient or more robust. It is interesting to note that the three best techniques incorporate a notion of search distance. It is likely that this notion is the key to these algorithms</w:t>
      </w:r>
      <w:del w:id="1441" w:author="Author">
        <w:r w:rsidRPr="00981E8B" w:rsidDel="00365F3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1442" w:author="Author">
        <w:r w:rsidRPr="00981E8B" w:rsidDel="00365F38">
          <w:rPr>
            <w:rFonts w:ascii="Courier New" w:eastAsia="Times New Roman" w:hAnsi="Courier New" w:cs="Courier New"/>
            <w:color w:val="000000"/>
            <w:sz w:val="20"/>
            <w:szCs w:val="20"/>
          </w:rPr>
          <w:delText xml:space="preserve">for </w:delText>
        </w:r>
      </w:del>
      <w:ins w:id="1443" w:author="Author">
        <w:r w:rsidR="00365F38"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this application, and allows them to initially explore the parameter space</w:t>
      </w:r>
      <w:del w:id="1444" w:author="Author">
        <w:r w:rsidRPr="00981E8B" w:rsidDel="00365F3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and then </w:t>
      </w:r>
      <w:del w:id="1445" w:author="Author">
        <w:r w:rsidRPr="00981E8B" w:rsidDel="00365F38">
          <w:rPr>
            <w:rFonts w:ascii="Courier New" w:eastAsia="Times New Roman" w:hAnsi="Courier New" w:cs="Courier New"/>
            <w:color w:val="000000"/>
            <w:sz w:val="20"/>
            <w:szCs w:val="20"/>
          </w:rPr>
          <w:delText xml:space="preserve">to </w:delText>
        </w:r>
      </w:del>
      <w:r w:rsidRPr="00981E8B">
        <w:rPr>
          <w:rFonts w:ascii="Courier New" w:eastAsia="Times New Roman" w:hAnsi="Courier New" w:cs="Courier New"/>
          <w:color w:val="000000"/>
          <w:sz w:val="20"/>
          <w:szCs w:val="20"/>
        </w:rPr>
        <w:t xml:space="preserve">converge. </w:t>
      </w:r>
      <w:ins w:id="1446" w:author="Author">
        <w:r w:rsidR="00365F38" w:rsidRPr="00981E8B">
          <w:rPr>
            <w:rFonts w:ascii="Courier New" w:eastAsia="Times New Roman" w:hAnsi="Courier New" w:cs="Courier New"/>
            <w:color w:val="000000"/>
            <w:sz w:val="20"/>
            <w:szCs w:val="20"/>
          </w:rPr>
          <w:t xml:space="preserve">In fact, </w:t>
        </w:r>
      </w:ins>
      <w:del w:id="1447" w:author="Author">
        <w:r w:rsidRPr="00981E8B" w:rsidDel="00365F38">
          <w:rPr>
            <w:rFonts w:ascii="Courier New" w:eastAsia="Times New Roman" w:hAnsi="Courier New" w:cs="Courier New"/>
            <w:color w:val="000000"/>
            <w:sz w:val="20"/>
            <w:szCs w:val="20"/>
          </w:rPr>
          <w:delText>T</w:delText>
        </w:r>
      </w:del>
      <w:ins w:id="1448" w:author="Author">
        <w:r w:rsidR="00365F38" w:rsidRPr="00981E8B">
          <w:rPr>
            <w:rFonts w:ascii="Courier New" w:eastAsia="Times New Roman" w:hAnsi="Courier New" w:cs="Courier New"/>
            <w:color w:val="000000"/>
            <w:sz w:val="20"/>
            <w:szCs w:val="20"/>
          </w:rPr>
          <w:t>t</w:t>
        </w:r>
      </w:ins>
      <w:r w:rsidRPr="00981E8B">
        <w:rPr>
          <w:rFonts w:ascii="Courier New" w:eastAsia="Times New Roman" w:hAnsi="Courier New" w:cs="Courier New"/>
          <w:color w:val="000000"/>
          <w:sz w:val="20"/>
          <w:szCs w:val="20"/>
        </w:rPr>
        <w:t xml:space="preserve">he search radius </w:t>
      </w:r>
      <w:del w:id="1449" w:author="Author">
        <w:r w:rsidRPr="00981E8B" w:rsidDel="00365F38">
          <w:rPr>
            <w:rFonts w:ascii="Courier New" w:eastAsia="Times New Roman" w:hAnsi="Courier New" w:cs="Courier New"/>
            <w:color w:val="000000"/>
            <w:sz w:val="20"/>
            <w:szCs w:val="20"/>
          </w:rPr>
          <w:delText xml:space="preserve">in fact </w:delText>
        </w:r>
      </w:del>
      <w:r w:rsidRPr="00981E8B">
        <w:rPr>
          <w:rFonts w:ascii="Courier New" w:eastAsia="Times New Roman" w:hAnsi="Courier New" w:cs="Courier New"/>
          <w:color w:val="000000"/>
          <w:sz w:val="20"/>
          <w:szCs w:val="20"/>
        </w:rPr>
        <w:t>directly represents the notion of transition between exploration and exploitation, in our opinion more than a possible evolution of mutation rates.</w:t>
      </w:r>
    </w:p>
    <w:p w14:paraId="224E52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2AFC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E71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\subsubsection{Other options}</w:t>
      </w:r>
    </w:p>
    <w:p w14:paraId="581336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2DB3BF" w14:textId="26458F6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analysis of the natural selection operator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{fig:operator_selectnat_score}) revealed a slight preference for </w:t>
      </w:r>
      <w:del w:id="1450" w:author="Author">
        <w:r w:rsidRPr="00981E8B" w:rsidDel="00365F38">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ratio-elitism compared to the tournament selection, but </w:t>
      </w:r>
      <w:del w:id="1451" w:author="Author">
        <w:r w:rsidRPr="00981E8B" w:rsidDel="00365F38">
          <w:rPr>
            <w:rFonts w:ascii="Courier New" w:eastAsia="Times New Roman" w:hAnsi="Courier New" w:cs="Courier New"/>
            <w:color w:val="000000"/>
            <w:sz w:val="20"/>
            <w:szCs w:val="20"/>
          </w:rPr>
          <w:delText>not so</w:delText>
        </w:r>
      </w:del>
      <w:ins w:id="1452" w:author="Author">
        <w:r w:rsidR="00365F38" w:rsidRPr="00981E8B">
          <w:rPr>
            <w:rFonts w:ascii="Courier New" w:eastAsia="Times New Roman" w:hAnsi="Courier New" w:cs="Courier New"/>
            <w:color w:val="000000"/>
            <w:sz w:val="20"/>
            <w:szCs w:val="20"/>
          </w:rPr>
          <w:t>this was not very</w:t>
        </w:r>
      </w:ins>
      <w:r w:rsidRPr="00981E8B">
        <w:rPr>
          <w:rFonts w:ascii="Courier New" w:eastAsia="Times New Roman" w:hAnsi="Courier New" w:cs="Courier New"/>
          <w:color w:val="000000"/>
          <w:sz w:val="20"/>
          <w:szCs w:val="20"/>
        </w:rPr>
        <w:t xml:space="preserve"> significant. This operator, or at least the two assessed versions, did not appear to significantly influence the optimization performance.</w:t>
      </w:r>
    </w:p>
    <w:p w14:paraId="1855AE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CD35C" w14:textId="53A07EB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size of the population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had an effect on the optimization performance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{fig:option_taillepop_score}). A bigger population led to better results, but also to longer optimizations</w:t>
      </w:r>
      <w:ins w:id="1453" w:author="Author">
        <w:r w:rsidR="00365F38" w:rsidRPr="00981E8B">
          <w:rPr>
            <w:rFonts w:ascii="Courier New" w:eastAsia="Times New Roman" w:hAnsi="Courier New" w:cs="Courier New"/>
            <w:color w:val="000000"/>
            <w:sz w:val="20"/>
            <w:szCs w:val="20"/>
          </w:rPr>
          <w:t>.</w:t>
        </w:r>
      </w:ins>
      <w:del w:id="1454" w:author="Author">
        <w:r w:rsidRPr="00981E8B" w:rsidDel="00365F3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1455" w:author="Author">
        <w:r w:rsidRPr="00981E8B" w:rsidDel="00365F38">
          <w:rPr>
            <w:rFonts w:ascii="Courier New" w:eastAsia="Times New Roman" w:hAnsi="Courier New" w:cs="Courier New"/>
            <w:color w:val="000000"/>
            <w:sz w:val="20"/>
            <w:szCs w:val="20"/>
          </w:rPr>
          <w:delText xml:space="preserve">the </w:delText>
        </w:r>
      </w:del>
      <w:ins w:id="1456" w:author="Author">
        <w:r w:rsidR="00365F3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required number of evaluation</w:t>
      </w:r>
      <w:ins w:id="1457" w:author="Author">
        <w:r w:rsidR="00365F38"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and thus the required time, was approximately proportional to the population size. Thus, if the population size doubled, </w:t>
      </w:r>
      <w:ins w:id="1458" w:author="Author">
        <w:r w:rsidR="00365F38" w:rsidRPr="00981E8B">
          <w:rPr>
            <w:rFonts w:ascii="Courier New" w:eastAsia="Times New Roman" w:hAnsi="Courier New" w:cs="Courier New"/>
            <w:color w:val="000000"/>
            <w:sz w:val="20"/>
            <w:szCs w:val="20"/>
          </w:rPr>
          <w:t xml:space="preserve">then </w:t>
        </w:r>
      </w:ins>
      <w:r w:rsidRPr="00981E8B">
        <w:rPr>
          <w:rFonts w:ascii="Courier New" w:eastAsia="Times New Roman" w:hAnsi="Courier New" w:cs="Courier New"/>
          <w:color w:val="000000"/>
          <w:sz w:val="20"/>
          <w:szCs w:val="20"/>
        </w:rPr>
        <w:t>the time required for the optimization also nearly doubled (e.g., for a five year</w:t>
      </w:r>
      <w:del w:id="1459" w:author="Author">
        <w:r w:rsidRPr="00981E8B" w:rsidDel="00365F38">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calibration period, approximately 4~h </w:t>
      </w:r>
      <w:del w:id="1460" w:author="Author">
        <w:r w:rsidRPr="00981E8B" w:rsidDel="00365F38">
          <w:rPr>
            <w:rFonts w:ascii="Courier New" w:eastAsia="Times New Roman" w:hAnsi="Courier New" w:cs="Courier New"/>
            <w:color w:val="000000"/>
            <w:sz w:val="20"/>
            <w:szCs w:val="20"/>
          </w:rPr>
          <w:delText xml:space="preserve">cpu </w:delText>
        </w:r>
      </w:del>
      <w:ins w:id="1461" w:author="Author">
        <w:r w:rsidR="00365F38" w:rsidRPr="00981E8B">
          <w:rPr>
            <w:rFonts w:ascii="Courier New" w:eastAsia="Times New Roman" w:hAnsi="Courier New" w:cs="Courier New"/>
            <w:color w:val="000000"/>
            <w:sz w:val="20"/>
            <w:szCs w:val="20"/>
          </w:rPr>
          <w:t xml:space="preserve">CPU </w:t>
        </w:r>
      </w:ins>
      <w:r w:rsidRPr="00981E8B">
        <w:rPr>
          <w:rFonts w:ascii="Courier New" w:eastAsia="Times New Roman" w:hAnsi="Courier New" w:cs="Courier New"/>
          <w:color w:val="000000"/>
          <w:sz w:val="20"/>
          <w:szCs w:val="20"/>
        </w:rPr>
        <w:t xml:space="preserve">were </w:t>
      </w:r>
      <w:del w:id="1462" w:author="Author">
        <w:r w:rsidRPr="00981E8B" w:rsidDel="00365F38">
          <w:rPr>
            <w:rFonts w:ascii="Courier New" w:eastAsia="Times New Roman" w:hAnsi="Courier New" w:cs="Courier New"/>
            <w:color w:val="000000"/>
            <w:sz w:val="20"/>
            <w:szCs w:val="20"/>
          </w:rPr>
          <w:delText xml:space="preserve">needed </w:delText>
        </w:r>
      </w:del>
      <w:ins w:id="1463" w:author="Author">
        <w:r w:rsidR="00365F38" w:rsidRPr="00981E8B">
          <w:rPr>
            <w:rFonts w:ascii="Courier New" w:eastAsia="Times New Roman" w:hAnsi="Courier New" w:cs="Courier New"/>
            <w:color w:val="000000"/>
            <w:sz w:val="20"/>
            <w:szCs w:val="20"/>
          </w:rPr>
          <w:t xml:space="preserve">required </w:t>
        </w:r>
      </w:ins>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$N = 50$</w:t>
      </w:r>
      <w:r w:rsidRPr="00981E8B">
        <w:rPr>
          <w:rFonts w:ascii="Courier New" w:eastAsia="Times New Roman" w:hAnsi="Courier New" w:cs="Courier New"/>
          <w:color w:val="000000"/>
          <w:sz w:val="20"/>
          <w:szCs w:val="20"/>
        </w:rPr>
        <w:t xml:space="preserve">, and 14~h </w:t>
      </w:r>
      <w:del w:id="1464" w:author="Author">
        <w:r w:rsidRPr="00981E8B" w:rsidDel="00365F38">
          <w:rPr>
            <w:rFonts w:ascii="Courier New" w:eastAsia="Times New Roman" w:hAnsi="Courier New" w:cs="Courier New"/>
            <w:color w:val="000000"/>
            <w:sz w:val="20"/>
            <w:szCs w:val="20"/>
          </w:rPr>
          <w:delText xml:space="preserve">cpu </w:delText>
        </w:r>
      </w:del>
      <w:ins w:id="1465" w:author="Author">
        <w:r w:rsidR="00365F38" w:rsidRPr="00981E8B">
          <w:rPr>
            <w:rFonts w:ascii="Courier New" w:eastAsia="Times New Roman" w:hAnsi="Courier New" w:cs="Courier New"/>
            <w:color w:val="000000"/>
            <w:sz w:val="20"/>
            <w:szCs w:val="20"/>
          </w:rPr>
          <w:t xml:space="preserve">CPU </w:t>
        </w:r>
      </w:ins>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$N = 200$</w:t>
      </w:r>
      <w:r w:rsidRPr="00981E8B">
        <w:rPr>
          <w:rFonts w:ascii="Courier New" w:eastAsia="Times New Roman" w:hAnsi="Courier New" w:cs="Courier New"/>
          <w:color w:val="000000"/>
          <w:sz w:val="20"/>
          <w:szCs w:val="20"/>
        </w:rPr>
        <w:t xml:space="preserve">). The optimal size seems to depend on the complexity of the AM to </w:t>
      </w:r>
      <w:ins w:id="1466" w:author="Author">
        <w:r w:rsidR="00365F38"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1467" w:author="Author">
        <w:r w:rsidR="00365F38" w:rsidRPr="00981E8B">
          <w:rPr>
            <w:rFonts w:ascii="Courier New" w:eastAsia="Times New Roman" w:hAnsi="Courier New" w:cs="Courier New"/>
            <w:color w:val="000000"/>
            <w:sz w:val="20"/>
            <w:szCs w:val="20"/>
          </w:rPr>
          <w:t>d.</w:t>
        </w:r>
      </w:ins>
      <w:del w:id="1468" w:author="Author">
        <w:r w:rsidRPr="00981E8B" w:rsidDel="00365F3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w:t>
      </w:r>
      <w:del w:id="1469" w:author="Author">
        <w:r w:rsidRPr="00981E8B" w:rsidDel="00365F38">
          <w:rPr>
            <w:rFonts w:ascii="Courier New" w:eastAsia="Times New Roman" w:hAnsi="Courier New" w:cs="Courier New"/>
            <w:color w:val="000000"/>
            <w:sz w:val="20"/>
            <w:szCs w:val="20"/>
          </w:rPr>
          <w:delText xml:space="preserve">a </w:delText>
        </w:r>
      </w:del>
      <w:ins w:id="1470" w:author="Author">
        <w:r w:rsidR="00365F38"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 xml:space="preserve">more complex AM (i.e., with more degrees of freedom) requires a bigger population size. A rule of thumb based on a limited number of case studies (not </w:t>
      </w:r>
      <w:del w:id="1471" w:author="Author">
        <w:r w:rsidRPr="00981E8B" w:rsidDel="00365F38">
          <w:rPr>
            <w:rFonts w:ascii="Courier New" w:eastAsia="Times New Roman" w:hAnsi="Courier New" w:cs="Courier New"/>
            <w:color w:val="000000"/>
            <w:sz w:val="20"/>
            <w:szCs w:val="20"/>
          </w:rPr>
          <w:delText xml:space="preserve">shown </w:delText>
        </w:r>
      </w:del>
      <w:ins w:id="1472" w:author="Author">
        <w:r w:rsidR="00365F38" w:rsidRPr="00981E8B">
          <w:rPr>
            <w:rFonts w:ascii="Courier New" w:eastAsia="Times New Roman" w:hAnsi="Courier New" w:cs="Courier New"/>
            <w:color w:val="000000"/>
            <w:sz w:val="20"/>
            <w:szCs w:val="20"/>
          </w:rPr>
          <w:t xml:space="preserve">presented </w:t>
        </w:r>
      </w:ins>
      <w:r w:rsidRPr="00981E8B">
        <w:rPr>
          <w:rFonts w:ascii="Courier New" w:eastAsia="Times New Roman" w:hAnsi="Courier New" w:cs="Courier New"/>
          <w:color w:val="000000"/>
          <w:sz w:val="20"/>
          <w:szCs w:val="20"/>
        </w:rPr>
        <w:t xml:space="preserve">here) is provided </w:t>
      </w:r>
      <w:del w:id="1473" w:author="Author">
        <w:r w:rsidRPr="00981E8B" w:rsidDel="00365F38">
          <w:rPr>
            <w:rFonts w:ascii="Courier New" w:eastAsia="Times New Roman" w:hAnsi="Courier New" w:cs="Courier New"/>
            <w:color w:val="000000"/>
            <w:sz w:val="20"/>
            <w:szCs w:val="20"/>
          </w:rPr>
          <w:delText>hereafter</w:delText>
        </w:r>
      </w:del>
      <w:ins w:id="1474" w:author="Author">
        <w:r w:rsidR="00365F38" w:rsidRPr="00981E8B">
          <w:rPr>
            <w:rFonts w:ascii="Courier New" w:eastAsia="Times New Roman" w:hAnsi="Courier New" w:cs="Courier New"/>
            <w:color w:val="000000"/>
            <w:sz w:val="20"/>
            <w:szCs w:val="20"/>
          </w:rPr>
          <w:t>as follows</w:t>
        </w:r>
      </w:ins>
      <w:r w:rsidRPr="00981E8B">
        <w:rPr>
          <w:rFonts w:ascii="Courier New" w:eastAsia="Times New Roman" w:hAnsi="Courier New" w:cs="Courier New"/>
          <w:color w:val="000000"/>
          <w:sz w:val="20"/>
          <w:szCs w:val="20"/>
        </w:rPr>
        <w:t>:</w:t>
      </w:r>
    </w:p>
    <w:p w14:paraId="49152E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B58D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BF7586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$N\approx100$</w:t>
      </w:r>
      <w:r w:rsidRPr="00981E8B">
        <w:rPr>
          <w:rFonts w:ascii="Courier New" w:eastAsia="Times New Roman" w:hAnsi="Courier New" w:cs="Courier New"/>
          <w:color w:val="000000"/>
          <w:sz w:val="20"/>
          <w:szCs w:val="20"/>
        </w:rPr>
        <w:t xml:space="preserve"> for very simple AM implementations (one level of analogy with two pressure levels),</w:t>
      </w:r>
    </w:p>
    <w:p w14:paraId="0B06ACE7" w14:textId="46AC92F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$N\approx200$</w:t>
      </w:r>
      <w:r w:rsidRPr="00981E8B">
        <w:rPr>
          <w:rFonts w:ascii="Courier New" w:eastAsia="Times New Roman" w:hAnsi="Courier New" w:cs="Courier New"/>
          <w:color w:val="000000"/>
          <w:sz w:val="20"/>
          <w:szCs w:val="20"/>
        </w:rPr>
        <w:t xml:space="preserve"> for a slightly more complex AM (one level of analogy with four pressure levels, or two level</w:t>
      </w:r>
      <w:ins w:id="1475" w:author="Author">
        <w:r w:rsidR="00365F38"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 of analogy with </w:t>
      </w:r>
      <w:del w:id="1476" w:author="Author">
        <w:r w:rsidRPr="00981E8B" w:rsidDel="00365F38">
          <w:rPr>
            <w:rFonts w:ascii="Courier New" w:eastAsia="Times New Roman" w:hAnsi="Courier New" w:cs="Courier New"/>
            <w:color w:val="000000"/>
            <w:sz w:val="20"/>
            <w:szCs w:val="20"/>
          </w:rPr>
          <w:delText xml:space="preserve">less </w:delText>
        </w:r>
      </w:del>
      <w:ins w:id="1477" w:author="Author">
        <w:r w:rsidR="00365F38" w:rsidRPr="00981E8B">
          <w:rPr>
            <w:rFonts w:ascii="Courier New" w:eastAsia="Times New Roman" w:hAnsi="Courier New" w:cs="Courier New"/>
            <w:color w:val="000000"/>
            <w:sz w:val="20"/>
            <w:szCs w:val="20"/>
          </w:rPr>
          <w:t xml:space="preserve">fewer </w:t>
        </w:r>
      </w:ins>
      <w:r w:rsidRPr="00981E8B">
        <w:rPr>
          <w:rFonts w:ascii="Courier New" w:eastAsia="Times New Roman" w:hAnsi="Courier New" w:cs="Courier New"/>
          <w:color w:val="000000"/>
          <w:sz w:val="20"/>
          <w:szCs w:val="20"/>
        </w:rPr>
        <w:t>pressure levels),</w:t>
      </w:r>
    </w:p>
    <w:p w14:paraId="1A23D2CB" w14:textId="74B30C8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$N\approx500$</w:t>
      </w:r>
      <w:r w:rsidRPr="00981E8B">
        <w:rPr>
          <w:rFonts w:ascii="Courier New" w:eastAsia="Times New Roman" w:hAnsi="Courier New" w:cs="Courier New"/>
          <w:color w:val="000000"/>
          <w:sz w:val="20"/>
          <w:szCs w:val="20"/>
        </w:rPr>
        <w:t xml:space="preserve"> for significantly more complex AMs (two </w:t>
      </w:r>
      <w:del w:id="1478" w:author="Author">
        <w:r w:rsidRPr="00981E8B" w:rsidDel="00365F38">
          <w:rPr>
            <w:rFonts w:ascii="Courier New" w:eastAsia="Times New Roman" w:hAnsi="Courier New" w:cs="Courier New"/>
            <w:color w:val="000000"/>
            <w:sz w:val="20"/>
            <w:szCs w:val="20"/>
          </w:rPr>
          <w:delText xml:space="preserve">to </w:delText>
        </w:r>
      </w:del>
      <w:ins w:id="1479" w:author="Author">
        <w:r w:rsidR="00365F38" w:rsidRPr="00981E8B">
          <w:rPr>
            <w:rFonts w:ascii="Courier New" w:eastAsia="Times New Roman" w:hAnsi="Courier New" w:cs="Courier New"/>
            <w:color w:val="000000"/>
            <w:sz w:val="20"/>
            <w:szCs w:val="20"/>
          </w:rPr>
          <w:t xml:space="preserve">or </w:t>
        </w:r>
      </w:ins>
      <w:r w:rsidRPr="00981E8B">
        <w:rPr>
          <w:rFonts w:ascii="Courier New" w:eastAsia="Times New Roman" w:hAnsi="Courier New" w:cs="Courier New"/>
          <w:color w:val="000000"/>
          <w:sz w:val="20"/>
          <w:szCs w:val="20"/>
        </w:rPr>
        <w:t>three levels of analogy with four pressure levels for the atmospheric circulation, and two to four levels for the moisture analogy).</w:t>
      </w:r>
    </w:p>
    <w:p w14:paraId="6B5A64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05BD2A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CB53F" w14:textId="13F5AFD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influence of the size of the IG (proportion of the total population) selected for mating was also assessed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{fig:option_popratio_score}). This option had little influence on the performance of the optimizations. A value of 50~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seems </w:t>
      </w:r>
      <w:ins w:id="1480" w:author="Author">
        <w:r w:rsidR="00365F38"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a wise choice.</w:t>
      </w:r>
    </w:p>
    <w:p w14:paraId="139213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0682A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CF826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\section{Use of GAs to optimize AMs}</w:t>
      </w:r>
    </w:p>
    <w:p w14:paraId="0DCBAB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\label{sec:use}</w:t>
      </w:r>
    </w:p>
    <w:p w14:paraId="59800D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AD96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\subsection{Recommended configuration of GAs}</w:t>
      </w:r>
    </w:p>
    <w:p w14:paraId="09C21DA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\label{sec:recommendations}</w:t>
      </w:r>
    </w:p>
    <w:p w14:paraId="76F776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8D552D" w14:textId="6D6DD91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Optimizations </w:t>
      </w:r>
      <w:del w:id="1481" w:author="Author">
        <w:r w:rsidRPr="00981E8B" w:rsidDel="002C61A8">
          <w:rPr>
            <w:rFonts w:ascii="Courier New" w:eastAsia="Times New Roman" w:hAnsi="Courier New" w:cs="Courier New"/>
            <w:color w:val="000000"/>
            <w:sz w:val="20"/>
            <w:szCs w:val="20"/>
          </w:rPr>
          <w:delText xml:space="preserve">by </w:delText>
        </w:r>
      </w:del>
      <w:ins w:id="1482" w:author="Author">
        <w:r w:rsidR="002C61A8" w:rsidRPr="00981E8B">
          <w:rPr>
            <w:rFonts w:ascii="Courier New" w:eastAsia="Times New Roman" w:hAnsi="Courier New" w:cs="Courier New"/>
            <w:color w:val="000000"/>
            <w:sz w:val="20"/>
            <w:szCs w:val="20"/>
          </w:rPr>
          <w:t xml:space="preserve">using </w:t>
        </w:r>
      </w:ins>
      <w:r w:rsidRPr="00981E8B">
        <w:rPr>
          <w:rFonts w:ascii="Courier New" w:eastAsia="Times New Roman" w:hAnsi="Courier New" w:cs="Courier New"/>
          <w:color w:val="000000"/>
          <w:sz w:val="20"/>
          <w:szCs w:val="20"/>
        </w:rPr>
        <w:t>GAs of AMs of varying complexities were performed with a large number of combinations of operators</w:t>
      </w:r>
      <w:ins w:id="1483" w:author="Author">
        <w:r w:rsidR="002C61A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make recommendations for optimizing AMs (</w:t>
      </w:r>
      <w:ins w:id="1484" w:author="Author">
        <w:r w:rsidR="002C61A8" w:rsidRPr="00981E8B">
          <w:rPr>
            <w:rFonts w:ascii="Courier New" w:eastAsia="Times New Roman" w:hAnsi="Courier New" w:cs="Courier New"/>
            <w:color w:val="000000"/>
            <w:sz w:val="20"/>
            <w:szCs w:val="20"/>
          </w:rPr>
          <w:t xml:space="preserve">see </w:t>
        </w:r>
      </w:ins>
      <w:del w:id="1485" w:author="Author">
        <w:r w:rsidRPr="00981E8B" w:rsidDel="002C61A8">
          <w:rPr>
            <w:rFonts w:ascii="Courier New" w:eastAsia="Times New Roman" w:hAnsi="Courier New" w:cs="Courier New"/>
            <w:color w:val="000000"/>
            <w:sz w:val="20"/>
            <w:szCs w:val="20"/>
          </w:rPr>
          <w:delText xml:space="preserve">section </w:delText>
        </w:r>
      </w:del>
      <w:ins w:id="1486" w:author="Author">
        <w:r w:rsidR="002C61A8"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 The conclusions are</w:t>
      </w:r>
      <w:ins w:id="1487" w:author="Author">
        <w:r w:rsidR="002C61A8" w:rsidRPr="00981E8B">
          <w:rPr>
            <w:rFonts w:ascii="Courier New" w:eastAsia="Times New Roman" w:hAnsi="Courier New" w:cs="Courier New"/>
            <w:color w:val="000000"/>
            <w:sz w:val="20"/>
            <w:szCs w:val="20"/>
          </w:rPr>
          <w:t xml:space="preserve"> as follows</w:t>
        </w:r>
      </w:ins>
      <w:r w:rsidRPr="00981E8B">
        <w:rPr>
          <w:rFonts w:ascii="Courier New" w:eastAsia="Times New Roman" w:hAnsi="Courier New" w:cs="Courier New"/>
          <w:color w:val="000000"/>
          <w:sz w:val="20"/>
          <w:szCs w:val="20"/>
        </w:rPr>
        <w:t>:</w:t>
      </w:r>
    </w:p>
    <w:p w14:paraId="5F095C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2B29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3EE4D8B" w14:textId="7D57835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population size should be in accordance with the complexity of the AM to </w:t>
      </w:r>
      <w:ins w:id="1488" w:author="Author">
        <w:r w:rsidR="002C61A8" w:rsidRPr="00981E8B">
          <w:rPr>
            <w:rFonts w:ascii="Courier New" w:eastAsia="Times New Roman" w:hAnsi="Courier New" w:cs="Courier New"/>
            <w:color w:val="000000"/>
            <w:sz w:val="20"/>
            <w:szCs w:val="20"/>
          </w:rPr>
          <w:t xml:space="preserve">be </w:t>
        </w:r>
      </w:ins>
      <w:r w:rsidRPr="00981E8B">
        <w:rPr>
          <w:rFonts w:ascii="Courier New" w:eastAsia="Times New Roman" w:hAnsi="Courier New" w:cs="Courier New"/>
          <w:color w:val="000000"/>
          <w:sz w:val="20"/>
          <w:szCs w:val="20"/>
        </w:rPr>
        <w:t>optimize</w:t>
      </w:r>
      <w:ins w:id="1489" w:author="Author">
        <w:r w:rsidR="002C61A8" w:rsidRPr="00981E8B">
          <w:rPr>
            <w:rFonts w:ascii="Courier New" w:eastAsia="Times New Roman" w:hAnsi="Courier New" w:cs="Courier New"/>
            <w:color w:val="000000"/>
            <w:sz w:val="20"/>
            <w:szCs w:val="20"/>
          </w:rPr>
          <w:t>d</w:t>
        </w:r>
      </w:ins>
      <w:del w:id="1490" w:author="Author">
        <w:r w:rsidRPr="00981E8B" w:rsidDel="002C61A8">
          <w:rPr>
            <w:rFonts w:ascii="Courier New" w:eastAsia="Times New Roman" w:hAnsi="Courier New" w:cs="Courier New"/>
            <w:color w:val="000000"/>
            <w:sz w:val="20"/>
            <w:szCs w:val="20"/>
          </w:rPr>
          <w:delText>:</w:delText>
        </w:r>
      </w:del>
      <w:ins w:id="1491" w:author="Author">
        <w:r w:rsidR="002C61A8" w:rsidRPr="00981E8B">
          <w:rPr>
            <w:rFonts w:ascii="Courier New" w:eastAsia="Times New Roman" w:hAnsi="Courier New" w:cs="Courier New"/>
            <w:color w:val="000000"/>
            <w:sz w:val="20"/>
            <w:szCs w:val="20"/>
          </w:rPr>
          <w:t>, ranging</w:t>
        </w:r>
      </w:ins>
      <w:r w:rsidRPr="00981E8B">
        <w:rPr>
          <w:rFonts w:ascii="Courier New" w:eastAsia="Times New Roman" w:hAnsi="Courier New" w:cs="Courier New"/>
          <w:color w:val="000000"/>
          <w:sz w:val="20"/>
          <w:szCs w:val="20"/>
        </w:rPr>
        <w:t xml:space="preserve"> from 100 for </w:t>
      </w:r>
      <w:del w:id="1492" w:author="Author">
        <w:r w:rsidRPr="00981E8B" w:rsidDel="002C61A8">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simple </w:t>
      </w:r>
      <w:del w:id="1493" w:author="Author">
        <w:r w:rsidRPr="00981E8B" w:rsidDel="002C61A8">
          <w:rPr>
            <w:rFonts w:ascii="Courier New" w:eastAsia="Times New Roman" w:hAnsi="Courier New" w:cs="Courier New"/>
            <w:color w:val="000000"/>
            <w:sz w:val="20"/>
            <w:szCs w:val="20"/>
          </w:rPr>
          <w:delText>ones</w:delText>
        </w:r>
      </w:del>
      <w:ins w:id="1494" w:author="Author">
        <w:r w:rsidR="002C61A8" w:rsidRPr="00981E8B">
          <w:rPr>
            <w:rFonts w:ascii="Courier New" w:eastAsia="Times New Roman" w:hAnsi="Courier New" w:cs="Courier New"/>
            <w:color w:val="000000"/>
            <w:sz w:val="20"/>
            <w:szCs w:val="20"/>
          </w:rPr>
          <w:t>cases</w:t>
        </w:r>
      </w:ins>
      <w:del w:id="1495" w:author="Author">
        <w:r w:rsidRPr="00981E8B" w:rsidDel="002C61A8">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up to 500 for the most complex AMs.</w:t>
      </w:r>
    </w:p>
    <w:p w14:paraId="4821CBA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8F8131" w14:textId="6E89853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value of the IG ratio is not </w:t>
      </w:r>
      <w:del w:id="1496" w:author="Author">
        <w:r w:rsidRPr="00981E8B" w:rsidDel="002C61A8">
          <w:rPr>
            <w:rFonts w:ascii="Courier New" w:eastAsia="Times New Roman" w:hAnsi="Courier New" w:cs="Courier New"/>
            <w:color w:val="000000"/>
            <w:sz w:val="20"/>
            <w:szCs w:val="20"/>
          </w:rPr>
          <w:delText xml:space="preserve">so </w:delText>
        </w:r>
      </w:del>
      <w:ins w:id="1497" w:author="Author">
        <w:r w:rsidR="002C61A8" w:rsidRPr="00981E8B">
          <w:rPr>
            <w:rFonts w:ascii="Courier New" w:eastAsia="Times New Roman" w:hAnsi="Courier New" w:cs="Courier New"/>
            <w:color w:val="000000"/>
            <w:sz w:val="20"/>
            <w:szCs w:val="20"/>
          </w:rPr>
          <w:t xml:space="preserve">significantly </w:t>
        </w:r>
      </w:ins>
      <w:r w:rsidRPr="00981E8B">
        <w:rPr>
          <w:rFonts w:ascii="Courier New" w:eastAsia="Times New Roman" w:hAnsi="Courier New" w:cs="Courier New"/>
          <w:color w:val="000000"/>
          <w:sz w:val="20"/>
          <w:szCs w:val="20"/>
        </w:rPr>
        <w:t>important</w:t>
      </w:r>
      <w:del w:id="1498" w:author="Author">
        <w:r w:rsidRPr="00981E8B" w:rsidDel="002C61A8">
          <w:rPr>
            <w:rFonts w:ascii="Courier New" w:eastAsia="Times New Roman" w:hAnsi="Courier New" w:cs="Courier New"/>
            <w:color w:val="000000"/>
            <w:sz w:val="20"/>
            <w:szCs w:val="20"/>
          </w:rPr>
          <w:delText xml:space="preserve">; </w:delText>
        </w:r>
      </w:del>
      <w:ins w:id="1499" w:author="Author">
        <w:r w:rsidR="002C61A8" w:rsidRPr="00981E8B">
          <w:rPr>
            <w:rFonts w:ascii="Courier New" w:eastAsia="Times New Roman" w:hAnsi="Courier New" w:cs="Courier New"/>
            <w:color w:val="000000"/>
            <w:sz w:val="20"/>
            <w:szCs w:val="20"/>
          </w:rPr>
          <w:t xml:space="preserve">. </w:t>
        </w:r>
      </w:ins>
      <w:del w:id="1500" w:author="Author">
        <w:r w:rsidRPr="00981E8B" w:rsidDel="002C61A8">
          <w:rPr>
            <w:rFonts w:ascii="Courier New" w:eastAsia="Times New Roman" w:hAnsi="Courier New" w:cs="Courier New"/>
            <w:color w:val="000000"/>
            <w:sz w:val="20"/>
            <w:szCs w:val="20"/>
          </w:rPr>
          <w:delText xml:space="preserve">a </w:delText>
        </w:r>
      </w:del>
      <w:ins w:id="1501" w:author="Author">
        <w:r w:rsidR="002C61A8" w:rsidRPr="00981E8B">
          <w:rPr>
            <w:rFonts w:ascii="Courier New" w:eastAsia="Times New Roman" w:hAnsi="Courier New" w:cs="Courier New"/>
            <w:color w:val="000000"/>
            <w:sz w:val="20"/>
            <w:szCs w:val="20"/>
          </w:rPr>
          <w:t xml:space="preserve">A </w:t>
        </w:r>
      </w:ins>
      <w:r w:rsidRPr="00981E8B">
        <w:rPr>
          <w:rFonts w:ascii="Courier New" w:eastAsia="Times New Roman" w:hAnsi="Courier New" w:cs="Courier New"/>
          <w:color w:val="000000"/>
          <w:sz w:val="20"/>
          <w:szCs w:val="20"/>
        </w:rPr>
        <w:t>value of 50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seems appropriate.</w:t>
      </w:r>
    </w:p>
    <w:p w14:paraId="435C0A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06A29F" w14:textId="725745C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Ratio-elitism </w:t>
      </w:r>
      <w:del w:id="1502" w:author="Author">
        <w:r w:rsidRPr="00981E8B" w:rsidDel="002C61A8">
          <w:rPr>
            <w:rFonts w:ascii="Courier New" w:eastAsia="Times New Roman" w:hAnsi="Courier New" w:cs="Courier New"/>
            <w:color w:val="000000"/>
            <w:sz w:val="20"/>
            <w:szCs w:val="20"/>
          </w:rPr>
          <w:delText xml:space="preserve">is </w:delText>
        </w:r>
      </w:del>
      <w:ins w:id="1503" w:author="Author">
        <w:r w:rsidR="002C61A8" w:rsidRPr="00981E8B">
          <w:rPr>
            <w:rFonts w:ascii="Courier New" w:eastAsia="Times New Roman" w:hAnsi="Courier New" w:cs="Courier New"/>
            <w:color w:val="000000"/>
            <w:sz w:val="20"/>
            <w:szCs w:val="20"/>
          </w:rPr>
          <w:t xml:space="preserve">performs </w:t>
        </w:r>
      </w:ins>
      <w:r w:rsidRPr="00981E8B">
        <w:rPr>
          <w:rFonts w:ascii="Courier New" w:eastAsia="Times New Roman" w:hAnsi="Courier New" w:cs="Courier New"/>
          <w:color w:val="000000"/>
          <w:sz w:val="20"/>
          <w:szCs w:val="20"/>
        </w:rPr>
        <w:t xml:space="preserve">slightly better than tournaments for the natural selection operator, but </w:t>
      </w:r>
      <w:del w:id="1504" w:author="Author">
        <w:r w:rsidRPr="00981E8B" w:rsidDel="002C61A8">
          <w:rPr>
            <w:rFonts w:ascii="Courier New" w:eastAsia="Times New Roman" w:hAnsi="Courier New" w:cs="Courier New"/>
            <w:color w:val="000000"/>
            <w:sz w:val="20"/>
            <w:szCs w:val="20"/>
          </w:rPr>
          <w:delText xml:space="preserve">it </w:delText>
        </w:r>
      </w:del>
      <w:ins w:id="1505" w:author="Author">
        <w:r w:rsidR="002C61A8" w:rsidRPr="00981E8B">
          <w:rPr>
            <w:rFonts w:ascii="Courier New" w:eastAsia="Times New Roman" w:hAnsi="Courier New" w:cs="Courier New"/>
            <w:color w:val="000000"/>
            <w:sz w:val="20"/>
            <w:szCs w:val="20"/>
          </w:rPr>
          <w:t xml:space="preserve">this </w:t>
        </w:r>
      </w:ins>
      <w:r w:rsidRPr="00981E8B">
        <w:rPr>
          <w:rFonts w:ascii="Courier New" w:eastAsia="Times New Roman" w:hAnsi="Courier New" w:cs="Courier New"/>
          <w:color w:val="000000"/>
          <w:sz w:val="20"/>
          <w:szCs w:val="20"/>
        </w:rPr>
        <w:t>is not decisive.</w:t>
      </w:r>
    </w:p>
    <w:p w14:paraId="42998B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797C940" w14:textId="579B7D5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performance of the operators for the couples selection are relatively </w:t>
      </w:r>
      <w:del w:id="1506" w:author="Author">
        <w:r w:rsidRPr="00981E8B" w:rsidDel="002C61A8">
          <w:rPr>
            <w:rFonts w:ascii="Courier New" w:eastAsia="Times New Roman" w:hAnsi="Courier New" w:cs="Courier New"/>
            <w:color w:val="000000"/>
            <w:sz w:val="20"/>
            <w:szCs w:val="20"/>
          </w:rPr>
          <w:delText>equivalent</w:delText>
        </w:r>
      </w:del>
      <w:ins w:id="1507" w:author="Author">
        <w:r w:rsidR="002C61A8" w:rsidRPr="00981E8B">
          <w:rPr>
            <w:rFonts w:ascii="Courier New" w:eastAsia="Times New Roman" w:hAnsi="Courier New" w:cs="Courier New"/>
            <w:color w:val="000000"/>
            <w:sz w:val="20"/>
            <w:szCs w:val="20"/>
          </w:rPr>
          <w:t>similar</w:t>
        </w:r>
      </w:ins>
      <w:r w:rsidRPr="00981E8B">
        <w:rPr>
          <w:rFonts w:ascii="Courier New" w:eastAsia="Times New Roman" w:hAnsi="Courier New" w:cs="Courier New"/>
          <w:color w:val="000000"/>
          <w:sz w:val="20"/>
          <w:szCs w:val="20"/>
        </w:rPr>
        <w:t xml:space="preserve">. The roulette wheel weighting and the tournament selection are more efficient in terms of </w:t>
      </w:r>
      <w:ins w:id="1508" w:author="Author">
        <w:r w:rsidR="002C61A8"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convergence and required number of evaluations.</w:t>
      </w:r>
    </w:p>
    <w:p w14:paraId="35104A8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D090D2A" w14:textId="703E5EB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Most </w:t>
      </w:r>
      <w:ins w:id="1509" w:author="Author">
        <w:r w:rsidR="002C61A8" w:rsidRPr="00981E8B">
          <w:rPr>
            <w:rFonts w:ascii="Courier New" w:eastAsia="Times New Roman" w:hAnsi="Courier New" w:cs="Courier New"/>
            <w:color w:val="000000"/>
            <w:sz w:val="20"/>
            <w:szCs w:val="20"/>
          </w:rPr>
          <w:t xml:space="preserve">of the </w:t>
        </w:r>
      </w:ins>
      <w:r w:rsidRPr="00981E8B">
        <w:rPr>
          <w:rFonts w:ascii="Courier New" w:eastAsia="Times New Roman" w:hAnsi="Courier New" w:cs="Courier New"/>
          <w:color w:val="000000"/>
          <w:sz w:val="20"/>
          <w:szCs w:val="20"/>
        </w:rPr>
        <w:t xml:space="preserve">crossover operators </w:t>
      </w:r>
      <w:del w:id="1510" w:author="Author">
        <w:r w:rsidRPr="00981E8B" w:rsidDel="002C61A8">
          <w:rPr>
            <w:rFonts w:ascii="Courier New" w:eastAsia="Times New Roman" w:hAnsi="Courier New" w:cs="Courier New"/>
            <w:color w:val="000000"/>
            <w:sz w:val="20"/>
            <w:szCs w:val="20"/>
          </w:rPr>
          <w:delText xml:space="preserve">have </w:delText>
        </w:r>
      </w:del>
      <w:ins w:id="1511" w:author="Author">
        <w:r w:rsidR="002C61A8" w:rsidRPr="00981E8B">
          <w:rPr>
            <w:rFonts w:ascii="Courier New" w:eastAsia="Times New Roman" w:hAnsi="Courier New" w:cs="Courier New"/>
            <w:color w:val="000000"/>
            <w:sz w:val="20"/>
            <w:szCs w:val="20"/>
          </w:rPr>
          <w:t xml:space="preserve">yield a </w:t>
        </w:r>
      </w:ins>
      <w:r w:rsidRPr="00981E8B">
        <w:rPr>
          <w:rFonts w:ascii="Courier New" w:eastAsia="Times New Roman" w:hAnsi="Courier New" w:cs="Courier New"/>
          <w:color w:val="000000"/>
          <w:sz w:val="20"/>
          <w:szCs w:val="20"/>
        </w:rPr>
        <w:t xml:space="preserve">relatively similar performance, but the binary-like crossover with two points of intersection is </w:t>
      </w:r>
      <w:del w:id="1512" w:author="Author">
        <w:r w:rsidRPr="00981E8B" w:rsidDel="002C61A8">
          <w:rPr>
            <w:rFonts w:ascii="Courier New" w:eastAsia="Times New Roman" w:hAnsi="Courier New" w:cs="Courier New"/>
            <w:color w:val="000000"/>
            <w:sz w:val="20"/>
            <w:szCs w:val="20"/>
          </w:rPr>
          <w:delText>a bit</w:delText>
        </w:r>
      </w:del>
      <w:ins w:id="1513" w:author="Author">
        <w:r w:rsidR="002C61A8" w:rsidRPr="00981E8B">
          <w:rPr>
            <w:rFonts w:ascii="Courier New" w:eastAsia="Times New Roman" w:hAnsi="Courier New" w:cs="Courier New"/>
            <w:color w:val="000000"/>
            <w:sz w:val="20"/>
            <w:szCs w:val="20"/>
          </w:rPr>
          <w:t>slightly</w:t>
        </w:r>
      </w:ins>
      <w:r w:rsidRPr="00981E8B">
        <w:rPr>
          <w:rFonts w:ascii="Courier New" w:eastAsia="Times New Roman" w:hAnsi="Courier New" w:cs="Courier New"/>
          <w:color w:val="000000"/>
          <w:sz w:val="20"/>
          <w:szCs w:val="20"/>
        </w:rPr>
        <w:t xml:space="preserve"> better, especially </w:t>
      </w:r>
      <w:del w:id="1514" w:author="Author">
        <w:r w:rsidRPr="00981E8B" w:rsidDel="002C61A8">
          <w:rPr>
            <w:rFonts w:ascii="Courier New" w:eastAsia="Times New Roman" w:hAnsi="Courier New" w:cs="Courier New"/>
            <w:color w:val="000000"/>
            <w:sz w:val="20"/>
            <w:szCs w:val="20"/>
          </w:rPr>
          <w:delText xml:space="preserve">for </w:delText>
        </w:r>
      </w:del>
      <w:ins w:id="1515" w:author="Author">
        <w:r w:rsidR="002C61A8" w:rsidRPr="00981E8B">
          <w:rPr>
            <w:rFonts w:ascii="Courier New" w:eastAsia="Times New Roman" w:hAnsi="Courier New" w:cs="Courier New"/>
            <w:color w:val="000000"/>
            <w:sz w:val="20"/>
            <w:szCs w:val="20"/>
          </w:rPr>
          <w:t xml:space="preserve">in terms of </w:t>
        </w:r>
      </w:ins>
      <w:r w:rsidRPr="00981E8B">
        <w:rPr>
          <w:rFonts w:ascii="Courier New" w:eastAsia="Times New Roman" w:hAnsi="Courier New" w:cs="Courier New"/>
          <w:color w:val="000000"/>
          <w:sz w:val="20"/>
          <w:szCs w:val="20"/>
        </w:rPr>
        <w:t>convergence.</w:t>
      </w:r>
    </w:p>
    <w:p w14:paraId="6F4AED7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8847C3E" w14:textId="5C6441D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Mutation </w:t>
      </w:r>
      <w:ins w:id="1516" w:author="Author">
        <w:r w:rsidR="002C61A8" w:rsidRPr="00981E8B">
          <w:rPr>
            <w:rFonts w:ascii="Courier New" w:eastAsia="Times New Roman" w:hAnsi="Courier New" w:cs="Courier New"/>
            <w:color w:val="000000"/>
            <w:sz w:val="20"/>
            <w:szCs w:val="20"/>
          </w:rPr>
          <w:t xml:space="preserve">clearly </w:t>
        </w:r>
      </w:ins>
      <w:del w:id="1517" w:author="Author">
        <w:r w:rsidRPr="00981E8B" w:rsidDel="002C61A8">
          <w:rPr>
            <w:rFonts w:ascii="Courier New" w:eastAsia="Times New Roman" w:hAnsi="Courier New" w:cs="Courier New"/>
            <w:color w:val="000000"/>
            <w:sz w:val="20"/>
            <w:szCs w:val="20"/>
          </w:rPr>
          <w:delText xml:space="preserve">has </w:delText>
        </w:r>
      </w:del>
      <w:ins w:id="1518" w:author="Author">
        <w:r w:rsidR="002C61A8" w:rsidRPr="00981E8B">
          <w:rPr>
            <w:rFonts w:ascii="Courier New" w:eastAsia="Times New Roman" w:hAnsi="Courier New" w:cs="Courier New"/>
            <w:color w:val="000000"/>
            <w:sz w:val="20"/>
            <w:szCs w:val="20"/>
          </w:rPr>
          <w:t xml:space="preserve">yields </w:t>
        </w:r>
      </w:ins>
      <w:r w:rsidRPr="00981E8B">
        <w:rPr>
          <w:rFonts w:ascii="Courier New" w:eastAsia="Times New Roman" w:hAnsi="Courier New" w:cs="Courier New"/>
          <w:color w:val="000000"/>
          <w:sz w:val="20"/>
          <w:szCs w:val="20"/>
        </w:rPr>
        <w:t xml:space="preserve">a </w:t>
      </w:r>
      <w:del w:id="1519" w:author="Author">
        <w:r w:rsidRPr="00981E8B" w:rsidDel="002C61A8">
          <w:rPr>
            <w:rFonts w:ascii="Courier New" w:eastAsia="Times New Roman" w:hAnsi="Courier New" w:cs="Courier New"/>
            <w:color w:val="000000"/>
            <w:sz w:val="20"/>
            <w:szCs w:val="20"/>
          </w:rPr>
          <w:delText xml:space="preserve">clearly </w:delText>
        </w:r>
      </w:del>
      <w:r w:rsidRPr="00981E8B">
        <w:rPr>
          <w:rFonts w:ascii="Courier New" w:eastAsia="Times New Roman" w:hAnsi="Courier New" w:cs="Courier New"/>
          <w:color w:val="000000"/>
          <w:sz w:val="20"/>
          <w:szCs w:val="20"/>
        </w:rPr>
        <w:t>dominant influence.</w:t>
      </w:r>
      <w:ins w:id="1520" w:author="Author">
        <w:r w:rsidR="002C61A8" w:rsidRPr="00981E8B">
          <w:rPr>
            <w:rFonts w:ascii="Courier New" w:eastAsia="Times New Roman" w:hAnsi="Courier New" w:cs="Courier New"/>
            <w:color w:val="000000"/>
            <w:sz w:val="20"/>
            <w:szCs w:val="20"/>
          </w:rPr>
          <w:t xml:space="preserve"> </w:t>
        </w:r>
      </w:ins>
      <w:del w:id="1521" w:author="Author">
        <w:r w:rsidRPr="00981E8B" w:rsidDel="002C61A8">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 xml:space="preserve">Three mutation operators stand out: the non-uniform mutation, </w:t>
      </w:r>
      <w:del w:id="1522" w:author="Author">
        <w:r w:rsidRPr="00981E8B" w:rsidDel="002C61A8">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multi-scale mutation, and </w:t>
      </w:r>
      <w:del w:id="1523" w:author="Author">
        <w:r w:rsidRPr="00981E8B" w:rsidDel="002C61A8">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chromosome of adaptive search radius. The latter is the most robust</w:t>
      </w:r>
      <w:ins w:id="1524" w:author="Author">
        <w:r w:rsidR="002C61A8"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as it has no controlling parameter.</w:t>
      </w:r>
    </w:p>
    <w:p w14:paraId="7D9F2F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EE1338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008290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F991EA" w14:textId="487A0CF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optimization did not systematically converge to the global optimum (but often close to it), which is why it is recommended to </w:t>
      </w:r>
      <w:del w:id="1525" w:author="Author">
        <w:r w:rsidRPr="00981E8B" w:rsidDel="002C61A8">
          <w:rPr>
            <w:rFonts w:ascii="Courier New" w:eastAsia="Times New Roman" w:hAnsi="Courier New" w:cs="Courier New"/>
            <w:color w:val="000000"/>
            <w:sz w:val="20"/>
            <w:szCs w:val="20"/>
          </w:rPr>
          <w:delText xml:space="preserve">do </w:delText>
        </w:r>
      </w:del>
      <w:ins w:id="1526" w:author="Author">
        <w:r w:rsidR="002C61A8" w:rsidRPr="00981E8B">
          <w:rPr>
            <w:rFonts w:ascii="Courier New" w:eastAsia="Times New Roman" w:hAnsi="Courier New" w:cs="Courier New"/>
            <w:color w:val="000000"/>
            <w:sz w:val="20"/>
            <w:szCs w:val="20"/>
          </w:rPr>
          <w:t xml:space="preserve">performs </w:t>
        </w:r>
      </w:ins>
      <w:r w:rsidRPr="00981E8B">
        <w:rPr>
          <w:rFonts w:ascii="Courier New" w:eastAsia="Times New Roman" w:hAnsi="Courier New" w:cs="Courier New"/>
          <w:color w:val="000000"/>
          <w:sz w:val="20"/>
          <w:szCs w:val="20"/>
        </w:rPr>
        <w:t>several optimizations in parallel in order to compare the results, analyze the convergence, and keep the best</w:t>
      </w:r>
      <w:ins w:id="1527" w:author="Author">
        <w:r w:rsidR="002C61A8" w:rsidRPr="00981E8B">
          <w:rPr>
            <w:rFonts w:ascii="Courier New" w:eastAsia="Times New Roman" w:hAnsi="Courier New" w:cs="Courier New"/>
            <w:color w:val="000000"/>
            <w:sz w:val="20"/>
            <w:szCs w:val="20"/>
          </w:rPr>
          <w:t xml:space="preserve"> configuration</w:t>
        </w:r>
      </w:ins>
      <w:r w:rsidRPr="00981E8B">
        <w:rPr>
          <w:rFonts w:ascii="Courier New" w:eastAsia="Times New Roman" w:hAnsi="Courier New" w:cs="Courier New"/>
          <w:color w:val="000000"/>
          <w:sz w:val="20"/>
          <w:szCs w:val="20"/>
        </w:rPr>
        <w:t>. It may be wise to consider the three mutation operators in parallel. In order to be confident in the optimized AMs, we propose using a set of the following mutation operators:</w:t>
      </w:r>
    </w:p>
    <w:p w14:paraId="205F93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A848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1AA39B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\setlength\itemsep</w:t>
      </w:r>
      <w:r w:rsidRPr="00981E8B">
        <w:rPr>
          <w:rFonts w:ascii="Courier New" w:eastAsia="Times New Roman" w:hAnsi="Courier New" w:cs="Courier New"/>
          <w:color w:val="000000"/>
          <w:sz w:val="20"/>
          <w:szCs w:val="20"/>
        </w:rPr>
        <w:t>{-4px}</w:t>
      </w:r>
    </w:p>
    <w:p w14:paraId="5A760D4B" w14:textId="66CDF04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del w:id="1528" w:author="Author">
        <w:r w:rsidRPr="00981E8B" w:rsidDel="002C61A8">
          <w:rPr>
            <w:rFonts w:ascii="Courier New" w:eastAsia="Times New Roman" w:hAnsi="Courier New" w:cs="Courier New"/>
            <w:color w:val="000000"/>
            <w:sz w:val="20"/>
            <w:szCs w:val="20"/>
          </w:rPr>
          <w:delText xml:space="preserve">once </w:delText>
        </w:r>
      </w:del>
      <w:r w:rsidRPr="00981E8B">
        <w:rPr>
          <w:rFonts w:ascii="Courier New" w:eastAsia="Times New Roman" w:hAnsi="Courier New" w:cs="Courier New"/>
          <w:color w:val="000000"/>
          <w:sz w:val="20"/>
          <w:szCs w:val="20"/>
        </w:rPr>
        <w:t>the non-uniform mutation</w:t>
      </w:r>
      <w:ins w:id="1529" w:author="Author">
        <w:r w:rsidR="002C61A8" w:rsidRPr="00981E8B">
          <w:rPr>
            <w:rFonts w:ascii="Courier New" w:eastAsia="Times New Roman" w:hAnsi="Courier New" w:cs="Courier New"/>
            <w:color w:val="000000"/>
            <w:sz w:val="20"/>
            <w:szCs w:val="20"/>
          </w:rPr>
          <w:t xml:space="preserve"> once</w:t>
        </w:r>
      </w:ins>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$p_{mut}=0.05$</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$G_{m,r}=50$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7DE8E18A" w14:textId="46651A1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del w:id="1530" w:author="Author">
        <w:r w:rsidRPr="00981E8B" w:rsidDel="002C61A8">
          <w:rPr>
            <w:rFonts w:ascii="Courier New" w:eastAsia="Times New Roman" w:hAnsi="Courier New" w:cs="Courier New"/>
            <w:color w:val="000000"/>
            <w:sz w:val="20"/>
            <w:szCs w:val="20"/>
          </w:rPr>
          <w:delText xml:space="preserve">once </w:delText>
        </w:r>
      </w:del>
      <w:r w:rsidRPr="00981E8B">
        <w:rPr>
          <w:rFonts w:ascii="Courier New" w:eastAsia="Times New Roman" w:hAnsi="Courier New" w:cs="Courier New"/>
          <w:color w:val="000000"/>
          <w:sz w:val="20"/>
          <w:szCs w:val="20"/>
        </w:rPr>
        <w:t>the non-uniform mutation</w:t>
      </w:r>
      <w:ins w:id="1531" w:author="Author">
        <w:r w:rsidR="002C61A8" w:rsidRPr="00981E8B">
          <w:rPr>
            <w:rFonts w:ascii="Courier New" w:eastAsia="Times New Roman" w:hAnsi="Courier New" w:cs="Courier New"/>
            <w:color w:val="000000"/>
            <w:sz w:val="20"/>
            <w:szCs w:val="20"/>
          </w:rPr>
          <w:t xml:space="preserve"> once</w:t>
        </w:r>
      </w:ins>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$p_{mut}=0.05$</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$G_{m,r}=100$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6A216F87" w14:textId="4AF895E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del w:id="1532" w:author="Author">
        <w:r w:rsidRPr="00981E8B" w:rsidDel="002C61A8">
          <w:rPr>
            <w:rFonts w:ascii="Courier New" w:eastAsia="Times New Roman" w:hAnsi="Courier New" w:cs="Courier New"/>
            <w:color w:val="000000"/>
            <w:sz w:val="20"/>
            <w:szCs w:val="20"/>
          </w:rPr>
          <w:delText xml:space="preserve">once </w:delText>
        </w:r>
      </w:del>
      <w:r w:rsidRPr="00981E8B">
        <w:rPr>
          <w:rFonts w:ascii="Courier New" w:eastAsia="Times New Roman" w:hAnsi="Courier New" w:cs="Courier New"/>
          <w:color w:val="000000"/>
          <w:sz w:val="20"/>
          <w:szCs w:val="20"/>
        </w:rPr>
        <w:t>the non-uniform mutation</w:t>
      </w:r>
      <w:ins w:id="1533" w:author="Author">
        <w:r w:rsidR="002C61A8" w:rsidRPr="00981E8B">
          <w:rPr>
            <w:rFonts w:ascii="Courier New" w:eastAsia="Times New Roman" w:hAnsi="Courier New" w:cs="Courier New"/>
            <w:color w:val="000000"/>
            <w:sz w:val="20"/>
            <w:szCs w:val="20"/>
          </w:rPr>
          <w:t xml:space="preserve"> once</w:t>
        </w:r>
      </w:ins>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$p_{mut}=0.1$</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$G_{m,r}=100$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1FC08CC0" w14:textId="65D66FD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del w:id="1534" w:author="Author">
        <w:r w:rsidRPr="00981E8B" w:rsidDel="002C61A8">
          <w:rPr>
            <w:rFonts w:ascii="Courier New" w:eastAsia="Times New Roman" w:hAnsi="Courier New" w:cs="Courier New"/>
            <w:color w:val="000000"/>
            <w:sz w:val="20"/>
            <w:szCs w:val="20"/>
          </w:rPr>
          <w:delText xml:space="preserve">once </w:delText>
        </w:r>
      </w:del>
      <w:r w:rsidRPr="00981E8B">
        <w:rPr>
          <w:rFonts w:ascii="Courier New" w:eastAsia="Times New Roman" w:hAnsi="Courier New" w:cs="Courier New"/>
          <w:color w:val="000000"/>
          <w:sz w:val="20"/>
          <w:szCs w:val="20"/>
        </w:rPr>
        <w:t>the multi-scale mutation</w:t>
      </w:r>
      <w:ins w:id="1535" w:author="Author">
        <w:r w:rsidR="002C61A8" w:rsidRPr="00981E8B">
          <w:rPr>
            <w:rFonts w:ascii="Courier New" w:eastAsia="Times New Roman" w:hAnsi="Courier New" w:cs="Courier New"/>
            <w:color w:val="000000"/>
            <w:sz w:val="20"/>
            <w:szCs w:val="20"/>
          </w:rPr>
          <w:t xml:space="preserve"> once</w:t>
        </w:r>
      </w:ins>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$p_{mut}=0.1$</w:t>
      </w:r>
    </w:p>
    <w:p w14:paraId="38E45B25" w14:textId="208B099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del w:id="1536" w:author="Author">
        <w:r w:rsidRPr="00981E8B" w:rsidDel="002C61A8">
          <w:rPr>
            <w:rFonts w:ascii="Courier New" w:eastAsia="Times New Roman" w:hAnsi="Courier New" w:cs="Courier New"/>
            <w:color w:val="000000"/>
            <w:sz w:val="20"/>
            <w:szCs w:val="20"/>
          </w:rPr>
          <w:delText xml:space="preserve">twice </w:delText>
        </w:r>
      </w:del>
      <w:r w:rsidRPr="00981E8B">
        <w:rPr>
          <w:rFonts w:ascii="Courier New" w:eastAsia="Times New Roman" w:hAnsi="Courier New" w:cs="Courier New"/>
          <w:color w:val="000000"/>
          <w:sz w:val="20"/>
          <w:szCs w:val="20"/>
        </w:rPr>
        <w:t>the chromosome of adaptive search radius</w:t>
      </w:r>
      <w:ins w:id="1537" w:author="Author">
        <w:r w:rsidR="002C61A8" w:rsidRPr="00981E8B">
          <w:rPr>
            <w:rFonts w:ascii="Courier New" w:eastAsia="Times New Roman" w:hAnsi="Courier New" w:cs="Courier New"/>
            <w:color w:val="000000"/>
            <w:sz w:val="20"/>
            <w:szCs w:val="20"/>
          </w:rPr>
          <w:t xml:space="preserve"> twice</w:t>
        </w:r>
      </w:ins>
    </w:p>
    <w:p w14:paraId="2B8979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5407F6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92F5C0" w14:textId="10FAD33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$p_{mut}$</w:t>
      </w:r>
      <w:r w:rsidRPr="00981E8B">
        <w:rPr>
          <w:rFonts w:ascii="Courier New" w:eastAsia="Times New Roman" w:hAnsi="Courier New" w:cs="Courier New"/>
          <w:color w:val="000000"/>
          <w:sz w:val="20"/>
          <w:szCs w:val="20"/>
        </w:rPr>
        <w:t xml:space="preserve"> is the mutation rate (or mutation probability), </w:t>
      </w:r>
      <w:r w:rsidRPr="00981E8B">
        <w:rPr>
          <w:rFonts w:ascii="Courier New" w:eastAsia="Times New Roman" w:hAnsi="Courier New" w:cs="Courier New"/>
          <w:color w:val="008000"/>
          <w:sz w:val="20"/>
          <w:szCs w:val="20"/>
        </w:rPr>
        <w:t>$G_{m,r}$</w:t>
      </w:r>
      <w:r w:rsidRPr="00981E8B">
        <w:rPr>
          <w:rFonts w:ascii="Courier New" w:eastAsia="Times New Roman" w:hAnsi="Courier New" w:cs="Courier New"/>
          <w:color w:val="000000"/>
          <w:sz w:val="20"/>
          <w:szCs w:val="20"/>
        </w:rPr>
        <w:t xml:space="preserve"> is the maximum number of generations during which the magnitude of the research varies, and </w:t>
      </w:r>
      <w:r w:rsidRPr="00981E8B">
        <w:rPr>
          <w:rFonts w:ascii="Courier New" w:eastAsia="Times New Roman" w:hAnsi="Courier New" w:cs="Courier New"/>
          <w:color w:val="008000"/>
          <w:sz w:val="20"/>
          <w:szCs w:val="20"/>
        </w:rPr>
        <w:t>$\omega$</w:t>
      </w:r>
      <w:r w:rsidRPr="00981E8B">
        <w:rPr>
          <w:rFonts w:ascii="Courier New" w:eastAsia="Times New Roman" w:hAnsi="Courier New" w:cs="Courier New"/>
          <w:color w:val="000000"/>
          <w:sz w:val="20"/>
          <w:szCs w:val="20"/>
        </w:rPr>
        <w:t xml:space="preserve"> is a threshold chosen by the user</w:t>
      </w:r>
      <w:ins w:id="1538" w:author="Author">
        <w:r w:rsidR="002C61A8" w:rsidRPr="00981E8B">
          <w:rPr>
            <w:rFonts w:ascii="Courier New" w:eastAsia="Times New Roman" w:hAnsi="Courier New" w:cs="Courier New"/>
            <w:color w:val="000000"/>
            <w:sz w:val="20"/>
            <w:szCs w:val="20"/>
          </w:rPr>
          <w:t xml:space="preserve"> in order</w:t>
        </w:r>
      </w:ins>
      <w:r w:rsidRPr="00981E8B">
        <w:rPr>
          <w:rFonts w:ascii="Courier New" w:eastAsia="Times New Roman" w:hAnsi="Courier New" w:cs="Courier New"/>
          <w:color w:val="000000"/>
          <w:sz w:val="20"/>
          <w:szCs w:val="20"/>
        </w:rPr>
        <w:t xml:space="preserve"> to maintain a minimum search radius when the number of generations </w:t>
      </w:r>
      <w:r w:rsidRPr="00981E8B">
        <w:rPr>
          <w:rFonts w:ascii="Courier New" w:eastAsia="Times New Roman" w:hAnsi="Courier New" w:cs="Courier New"/>
          <w:color w:val="008000"/>
          <w:sz w:val="20"/>
          <w:szCs w:val="20"/>
        </w:rPr>
        <w:t>$G&gt;G_{m,r}$</w:t>
      </w:r>
      <w:r w:rsidRPr="00981E8B">
        <w:rPr>
          <w:rFonts w:ascii="Courier New" w:eastAsia="Times New Roman" w:hAnsi="Courier New" w:cs="Courier New"/>
          <w:color w:val="000000"/>
          <w:sz w:val="20"/>
          <w:szCs w:val="20"/>
        </w:rPr>
        <w:t>.</w:t>
      </w:r>
    </w:p>
    <w:p w14:paraId="30EAAF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019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E7C71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\subsection{Illustration of application}</w:t>
      </w:r>
    </w:p>
    <w:p w14:paraId="0BCE6E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237EF" w14:textId="05A7916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illustrate the </w:t>
      </w:r>
      <w:ins w:id="1539" w:author="Author">
        <w:r w:rsidR="002C61A8" w:rsidRPr="00981E8B">
          <w:rPr>
            <w:rFonts w:ascii="Courier New" w:eastAsia="Times New Roman" w:hAnsi="Courier New" w:cs="Courier New"/>
            <w:color w:val="000000"/>
            <w:sz w:val="20"/>
            <w:szCs w:val="20"/>
          </w:rPr>
          <w:t xml:space="preserve">achievable </w:t>
        </w:r>
      </w:ins>
      <w:r w:rsidRPr="00981E8B">
        <w:rPr>
          <w:rFonts w:ascii="Courier New" w:eastAsia="Times New Roman" w:hAnsi="Courier New" w:cs="Courier New"/>
          <w:color w:val="000000"/>
          <w:sz w:val="20"/>
          <w:szCs w:val="20"/>
        </w:rPr>
        <w:t xml:space="preserve">gain </w:t>
      </w:r>
      <w:del w:id="1540" w:author="Author">
        <w:r w:rsidRPr="00981E8B" w:rsidDel="002C61A8">
          <w:rPr>
            <w:rFonts w:ascii="Courier New" w:eastAsia="Times New Roman" w:hAnsi="Courier New" w:cs="Courier New"/>
            <w:color w:val="000000"/>
            <w:sz w:val="20"/>
            <w:szCs w:val="20"/>
          </w:rPr>
          <w:delText xml:space="preserve">achievable </w:delText>
        </w:r>
      </w:del>
      <w:r w:rsidRPr="00981E8B">
        <w:rPr>
          <w:rFonts w:ascii="Courier New" w:eastAsia="Times New Roman" w:hAnsi="Courier New" w:cs="Courier New"/>
          <w:color w:val="000000"/>
          <w:sz w:val="20"/>
          <w:szCs w:val="20"/>
        </w:rPr>
        <w:t xml:space="preserve">by </w:t>
      </w:r>
      <w:ins w:id="1541" w:author="Author">
        <w:r w:rsidR="002C61A8" w:rsidRPr="00981E8B">
          <w:rPr>
            <w:rFonts w:ascii="Courier New" w:eastAsia="Times New Roman" w:hAnsi="Courier New" w:cs="Courier New"/>
            <w:color w:val="000000"/>
            <w:sz w:val="20"/>
            <w:szCs w:val="20"/>
          </w:rPr>
          <w:t xml:space="preserve">using </w:t>
        </w:r>
      </w:ins>
      <w:r w:rsidRPr="00981E8B">
        <w:rPr>
          <w:rFonts w:ascii="Courier New" w:eastAsia="Times New Roman" w:hAnsi="Courier New" w:cs="Courier New"/>
          <w:color w:val="000000"/>
          <w:sz w:val="20"/>
          <w:szCs w:val="20"/>
        </w:rPr>
        <w:t xml:space="preserve">GAs on an AM, precipitation prediction for the </w:t>
      </w:r>
      <w:del w:id="1542" w:author="Author">
        <w:r w:rsidRPr="00981E8B" w:rsidDel="000A26C0">
          <w:rPr>
            <w:rFonts w:ascii="Courier New" w:eastAsia="Times New Roman" w:hAnsi="Courier New" w:cs="Courier New"/>
            <w:color w:val="000000"/>
            <w:sz w:val="20"/>
            <w:szCs w:val="20"/>
          </w:rPr>
          <w:delText xml:space="preserve">Southeast </w:delText>
        </w:r>
      </w:del>
      <w:ins w:id="1543" w:author="Author">
        <w:r w:rsidR="000A26C0" w:rsidRPr="00981E8B">
          <w:rPr>
            <w:rFonts w:ascii="Courier New" w:eastAsia="Times New Roman" w:hAnsi="Courier New" w:cs="Courier New"/>
            <w:color w:val="000000"/>
            <w:sz w:val="20"/>
            <w:szCs w:val="20"/>
          </w:rPr>
          <w:t xml:space="preserve">southeast </w:t>
        </w:r>
      </w:ins>
      <w:r w:rsidRPr="00981E8B">
        <w:rPr>
          <w:rFonts w:ascii="Courier New" w:eastAsia="Times New Roman" w:hAnsi="Courier New" w:cs="Courier New"/>
          <w:color w:val="000000"/>
          <w:sz w:val="20"/>
          <w:szCs w:val="20"/>
        </w:rPr>
        <w:t>ridges region of the alpine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{o}ne catchment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{fig:map}) was optimized for the whole calibration period (40 years in the </w:t>
      </w:r>
      <w:ins w:id="1544" w:author="Author">
        <w:r w:rsidR="000A26C0" w:rsidRPr="00981E8B">
          <w:rPr>
            <w:rFonts w:ascii="Courier New" w:eastAsia="Times New Roman" w:hAnsi="Courier New" w:cs="Courier New"/>
            <w:color w:val="000000"/>
            <w:sz w:val="20"/>
            <w:szCs w:val="20"/>
          </w:rPr>
          <w:t xml:space="preserve">period </w:t>
        </w:r>
      </w:ins>
      <w:r w:rsidRPr="00981E8B">
        <w:rPr>
          <w:rFonts w:ascii="Courier New" w:eastAsia="Times New Roman" w:hAnsi="Courier New" w:cs="Courier New"/>
          <w:color w:val="000000"/>
          <w:sz w:val="20"/>
          <w:szCs w:val="20"/>
        </w:rPr>
        <w:t>1961-2008</w:t>
      </w:r>
      <w:del w:id="1545" w:author="Author">
        <w:r w:rsidRPr="00981E8B" w:rsidDel="000A26C0">
          <w:rPr>
            <w:rFonts w:ascii="Courier New" w:eastAsia="Times New Roman" w:hAnsi="Courier New" w:cs="Courier New"/>
            <w:color w:val="000000"/>
            <w:sz w:val="20"/>
            <w:szCs w:val="20"/>
          </w:rPr>
          <w:delText xml:space="preserve"> period</w:delText>
        </w:r>
      </w:del>
      <w:r w:rsidRPr="00981E8B">
        <w:rPr>
          <w:rFonts w:ascii="Courier New" w:eastAsia="Times New Roman" w:hAnsi="Courier New" w:cs="Courier New"/>
          <w:color w:val="000000"/>
          <w:sz w:val="20"/>
          <w:szCs w:val="20"/>
        </w:rPr>
        <w:t>,</w:t>
      </w:r>
      <w:ins w:id="1546" w:author="Author">
        <w:r w:rsidR="000A26C0" w:rsidRPr="00981E8B">
          <w:rPr>
            <w:rFonts w:ascii="Courier New" w:eastAsia="Times New Roman" w:hAnsi="Courier New" w:cs="Courier New"/>
            <w:color w:val="000000"/>
            <w:sz w:val="20"/>
            <w:szCs w:val="20"/>
          </w:rPr>
          <w:t xml:space="preserve"> </w:t>
        </w:r>
      </w:ins>
      <w:del w:id="1547" w:author="Author">
        <w:r w:rsidRPr="00981E8B" w:rsidDel="000A26C0">
          <w:rPr>
            <w:rFonts w:ascii="Courier New" w:eastAsia="Times New Roman" w:hAnsi="Courier New" w:cs="Courier New"/>
            <w:color w:val="000000"/>
            <w:sz w:val="20"/>
            <w:szCs w:val="20"/>
          </w:rPr>
          <w:delText xml:space="preserve"> leaving out</w:delText>
        </w:r>
      </w:del>
      <w:ins w:id="1548" w:author="Author">
        <w:r w:rsidR="000A26C0" w:rsidRPr="00981E8B">
          <w:rPr>
            <w:rFonts w:ascii="Courier New" w:eastAsia="Times New Roman" w:hAnsi="Courier New" w:cs="Courier New"/>
            <w:color w:val="000000"/>
            <w:sz w:val="20"/>
            <w:szCs w:val="20"/>
          </w:rPr>
          <w:t>with</w:t>
        </w:r>
      </w:ins>
      <w:r w:rsidRPr="00981E8B">
        <w:rPr>
          <w:rFonts w:ascii="Courier New" w:eastAsia="Times New Roman" w:hAnsi="Courier New" w:cs="Courier New"/>
          <w:color w:val="000000"/>
          <w:sz w:val="20"/>
          <w:szCs w:val="20"/>
        </w:rPr>
        <w:t xml:space="preserve"> </w:t>
      </w:r>
      <w:del w:id="1549" w:author="Author">
        <w:r w:rsidRPr="00981E8B" w:rsidDel="000A26C0">
          <w:rPr>
            <w:rFonts w:ascii="Courier New" w:eastAsia="Times New Roman" w:hAnsi="Courier New" w:cs="Courier New"/>
            <w:color w:val="000000"/>
            <w:sz w:val="20"/>
            <w:szCs w:val="20"/>
          </w:rPr>
          <w:delText xml:space="preserve">8 </w:delText>
        </w:r>
      </w:del>
      <w:ins w:id="1550" w:author="Author">
        <w:r w:rsidR="000A26C0" w:rsidRPr="00981E8B">
          <w:rPr>
            <w:rFonts w:ascii="Courier New" w:eastAsia="Times New Roman" w:hAnsi="Courier New" w:cs="Courier New"/>
            <w:color w:val="000000"/>
            <w:sz w:val="20"/>
            <w:szCs w:val="20"/>
          </w:rPr>
          <w:t xml:space="preserve">eight </w:t>
        </w:r>
      </w:ins>
      <w:r w:rsidRPr="00981E8B">
        <w:rPr>
          <w:rFonts w:ascii="Courier New" w:eastAsia="Times New Roman" w:hAnsi="Courier New" w:cs="Courier New"/>
          <w:color w:val="000000"/>
          <w:sz w:val="20"/>
          <w:szCs w:val="20"/>
        </w:rPr>
        <w:t xml:space="preserve">years </w:t>
      </w:r>
      <w:ins w:id="1551" w:author="Author">
        <w:r w:rsidR="000A26C0" w:rsidRPr="00981E8B">
          <w:rPr>
            <w:rFonts w:ascii="Courier New" w:eastAsia="Times New Roman" w:hAnsi="Courier New" w:cs="Courier New"/>
            <w:color w:val="000000"/>
            <w:sz w:val="20"/>
            <w:szCs w:val="20"/>
          </w:rPr>
          <w:t xml:space="preserve">omitted </w:t>
        </w:r>
      </w:ins>
      <w:r w:rsidRPr="00981E8B">
        <w:rPr>
          <w:rFonts w:ascii="Courier New" w:eastAsia="Times New Roman" w:hAnsi="Courier New" w:cs="Courier New"/>
          <w:color w:val="000000"/>
          <w:sz w:val="20"/>
          <w:szCs w:val="20"/>
        </w:rPr>
        <w:t>for validation), instead of the smaller five year</w:t>
      </w:r>
      <w:del w:id="1552" w:author="Author">
        <w:r w:rsidRPr="00981E8B" w:rsidDel="000A26C0">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period.</w:t>
      </w:r>
    </w:p>
    <w:p w14:paraId="18087B8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8C51D" w14:textId="21475F1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optimizer could select the geopotential height at four pressure levels, at any time of </w:t>
      </w:r>
      <w:del w:id="1553" w:author="Author">
        <w:r w:rsidRPr="00981E8B" w:rsidDel="000A26C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day, on unconstrained spatial windows. Moreover, a weighting was introduced </w:t>
      </w:r>
      <w:del w:id="1554" w:author="Author">
        <w:r w:rsidRPr="00981E8B" w:rsidDel="000A26C0">
          <w:rPr>
            <w:rFonts w:ascii="Courier New" w:eastAsia="Times New Roman" w:hAnsi="Courier New" w:cs="Courier New"/>
            <w:color w:val="000000"/>
            <w:sz w:val="20"/>
            <w:szCs w:val="20"/>
          </w:rPr>
          <w:delText xml:space="preserve">in </w:delText>
        </w:r>
      </w:del>
      <w:ins w:id="1555" w:author="Author">
        <w:r w:rsidR="000A26C0"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 xml:space="preserve">the combination of the criteria processed on each pressure level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[such as</w:t>
      </w:r>
      <w:ins w:id="1556" w:author="Author">
        <w:r w:rsidR="000A26C0" w:rsidRPr="00981E8B">
          <w:rPr>
            <w:rFonts w:ascii="Courier New" w:eastAsia="Times New Roman" w:hAnsi="Courier New" w:cs="Courier New"/>
            <w:color w:val="000000"/>
            <w:sz w:val="20"/>
            <w:szCs w:val="20"/>
          </w:rPr>
          <w:t xml:space="preserve"> in</w:t>
        </w:r>
      </w:ins>
      <w:r w:rsidRPr="00981E8B">
        <w:rPr>
          <w:rFonts w:ascii="Courier New" w:eastAsia="Times New Roman" w:hAnsi="Courier New" w:cs="Courier New"/>
          <w:color w:val="000000"/>
          <w:sz w:val="20"/>
          <w:szCs w:val="20"/>
        </w:rPr>
        <w:t>][]{Horton2012a, Junk2015}. In this case, no new meteorological variable was added, and the method still contained a unique level of analogy.</w:t>
      </w:r>
    </w:p>
    <w:p w14:paraId="6C2EAA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5B35F7" w14:textId="1C39DC9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performance (CRPSS) of the reference method</w:t>
      </w:r>
      <w:ins w:id="1557"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calibrated by means of the sequential procedure</w:t>
      </w:r>
      <w:ins w:id="1558"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amounts to 32.00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with a 0.95 confidence interval (assessed by bootstrapping on 10</w:t>
      </w:r>
      <w:del w:id="1559" w:author="Author">
        <w:r w:rsidRPr="00981E8B" w:rsidDel="000A26C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000 samples) of (29.21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34.94</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The method optimized by means of GAs </w:t>
      </w:r>
      <w:del w:id="1560" w:author="Author">
        <w:r w:rsidRPr="00981E8B" w:rsidDel="000A26C0">
          <w:rPr>
            <w:rFonts w:ascii="Courier New" w:eastAsia="Times New Roman" w:hAnsi="Courier New" w:cs="Courier New"/>
            <w:color w:val="000000"/>
            <w:sz w:val="20"/>
            <w:szCs w:val="20"/>
          </w:rPr>
          <w:delText xml:space="preserve">reached </w:delText>
        </w:r>
      </w:del>
      <w:ins w:id="1561" w:author="Author">
        <w:r w:rsidR="000A26C0" w:rsidRPr="00981E8B">
          <w:rPr>
            <w:rFonts w:ascii="Courier New" w:eastAsia="Times New Roman" w:hAnsi="Courier New" w:cs="Courier New"/>
            <w:color w:val="000000"/>
            <w:sz w:val="20"/>
            <w:szCs w:val="20"/>
          </w:rPr>
          <w:t xml:space="preserve">achieved </w:t>
        </w:r>
      </w:ins>
      <w:r w:rsidRPr="00981E8B">
        <w:rPr>
          <w:rFonts w:ascii="Courier New" w:eastAsia="Times New Roman" w:hAnsi="Courier New" w:cs="Courier New"/>
          <w:color w:val="000000"/>
          <w:sz w:val="20"/>
          <w:szCs w:val="20"/>
        </w:rPr>
        <w:t>a performance of 37.62</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with a 0.95 confidence interval of (35.21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40.11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ins w:id="1562" w:author="Author">
        <w:r w:rsidR="000A26C0" w:rsidRPr="00981E8B">
          <w:rPr>
            <w:rFonts w:ascii="Courier New" w:eastAsia="Times New Roman" w:hAnsi="Courier New" w:cs="Courier New"/>
            <w:color w:val="000000"/>
            <w:sz w:val="20"/>
            <w:szCs w:val="20"/>
          </w:rPr>
          <w:t xml:space="preserve">Thus, </w:t>
        </w:r>
      </w:ins>
      <w:del w:id="1563" w:author="Author">
        <w:r w:rsidRPr="00981E8B" w:rsidDel="000A26C0">
          <w:rPr>
            <w:rFonts w:ascii="Courier New" w:eastAsia="Times New Roman" w:hAnsi="Courier New" w:cs="Courier New"/>
            <w:color w:val="000000"/>
            <w:sz w:val="20"/>
            <w:szCs w:val="20"/>
          </w:rPr>
          <w:delText>T</w:delText>
        </w:r>
      </w:del>
      <w:ins w:id="1564" w:author="Author">
        <w:r w:rsidR="000A26C0" w:rsidRPr="00981E8B">
          <w:rPr>
            <w:rFonts w:ascii="Courier New" w:eastAsia="Times New Roman" w:hAnsi="Courier New" w:cs="Courier New"/>
            <w:color w:val="000000"/>
            <w:sz w:val="20"/>
            <w:szCs w:val="20"/>
          </w:rPr>
          <w:t>t</w:t>
        </w:r>
      </w:ins>
      <w:r w:rsidRPr="00981E8B">
        <w:rPr>
          <w:rFonts w:ascii="Courier New" w:eastAsia="Times New Roman" w:hAnsi="Courier New" w:cs="Courier New"/>
          <w:color w:val="000000"/>
          <w:sz w:val="20"/>
          <w:szCs w:val="20"/>
        </w:rPr>
        <w:t xml:space="preserve">he resulting gain is </w:t>
      </w:r>
      <w:del w:id="1565" w:author="Author">
        <w:r w:rsidRPr="00981E8B" w:rsidDel="000A26C0">
          <w:rPr>
            <w:rFonts w:ascii="Courier New" w:eastAsia="Times New Roman" w:hAnsi="Courier New" w:cs="Courier New"/>
            <w:color w:val="000000"/>
            <w:sz w:val="20"/>
            <w:szCs w:val="20"/>
          </w:rPr>
          <w:delText xml:space="preserve">thus </w:delText>
        </w:r>
      </w:del>
      <w:r w:rsidRPr="00981E8B">
        <w:rPr>
          <w:rFonts w:ascii="Courier New" w:eastAsia="Times New Roman" w:hAnsi="Courier New" w:cs="Courier New"/>
          <w:color w:val="000000"/>
          <w:sz w:val="20"/>
          <w:szCs w:val="20"/>
        </w:rPr>
        <w:t xml:space="preserve">statistically significant. The results on all subregions and the physical meaning of the optimized parameters will be discussed in a </w:t>
      </w:r>
      <w:ins w:id="1566" w:author="Author">
        <w:r w:rsidR="000A26C0" w:rsidRPr="00981E8B">
          <w:rPr>
            <w:rFonts w:ascii="Courier New" w:eastAsia="Times New Roman" w:hAnsi="Courier New" w:cs="Courier New"/>
            <w:color w:val="000000"/>
            <w:sz w:val="20"/>
            <w:szCs w:val="20"/>
          </w:rPr>
          <w:t>forth</w:t>
        </w:r>
      </w:ins>
      <w:r w:rsidRPr="00981E8B">
        <w:rPr>
          <w:rFonts w:ascii="Courier New" w:eastAsia="Times New Roman" w:hAnsi="Courier New" w:cs="Courier New"/>
          <w:color w:val="000000"/>
          <w:sz w:val="20"/>
          <w:szCs w:val="20"/>
        </w:rPr>
        <w:t>coming paper.</w:t>
      </w:r>
    </w:p>
    <w:p w14:paraId="2732274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1909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9652D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\section{Conclusions}</w:t>
      </w:r>
    </w:p>
    <w:p w14:paraId="4AF43B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\label{sec:conclusions}</w:t>
      </w:r>
    </w:p>
    <w:p w14:paraId="16AD98B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C7CB51" w14:textId="024876F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In order to automatically optimize several AM variants</w:t>
      </w:r>
      <w:ins w:id="1567"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to </w:t>
      </w:r>
      <w:del w:id="1568" w:author="Author">
        <w:r w:rsidRPr="00981E8B" w:rsidDel="000A26C0">
          <w:rPr>
            <w:rFonts w:ascii="Courier New" w:eastAsia="Times New Roman" w:hAnsi="Courier New" w:cs="Courier New"/>
            <w:color w:val="000000"/>
            <w:sz w:val="20"/>
            <w:szCs w:val="20"/>
          </w:rPr>
          <w:delText>get rid of</w:delText>
        </w:r>
      </w:del>
      <w:ins w:id="1569" w:author="Author">
        <w:r w:rsidR="000A26C0" w:rsidRPr="00981E8B">
          <w:rPr>
            <w:rFonts w:ascii="Courier New" w:eastAsia="Times New Roman" w:hAnsi="Courier New" w:cs="Courier New"/>
            <w:color w:val="000000"/>
            <w:sz w:val="20"/>
            <w:szCs w:val="20"/>
          </w:rPr>
          <w:t>avoid</w:t>
        </w:r>
      </w:ins>
      <w:r w:rsidRPr="00981E8B">
        <w:rPr>
          <w:rFonts w:ascii="Courier New" w:eastAsia="Times New Roman" w:hAnsi="Courier New" w:cs="Courier New"/>
          <w:color w:val="000000"/>
          <w:sz w:val="20"/>
          <w:szCs w:val="20"/>
        </w:rPr>
        <w:t xml:space="preserve"> the limitations of the usual sequential calibration, GAs </w:t>
      </w:r>
      <w:del w:id="1570" w:author="Author">
        <w:r w:rsidRPr="00981E8B" w:rsidDel="000A26C0">
          <w:rPr>
            <w:rFonts w:ascii="Courier New" w:eastAsia="Times New Roman" w:hAnsi="Courier New" w:cs="Courier New"/>
            <w:color w:val="000000"/>
            <w:sz w:val="20"/>
            <w:szCs w:val="20"/>
          </w:rPr>
          <w:delText xml:space="preserve">were </w:delText>
        </w:r>
      </w:del>
      <w:ins w:id="1571" w:author="Author">
        <w:r w:rsidR="000A26C0" w:rsidRPr="00981E8B">
          <w:rPr>
            <w:rFonts w:ascii="Courier New" w:eastAsia="Times New Roman" w:hAnsi="Courier New" w:cs="Courier New"/>
            <w:color w:val="000000"/>
            <w:sz w:val="20"/>
            <w:szCs w:val="20"/>
          </w:rPr>
          <w:t xml:space="preserve">were </w:t>
        </w:r>
      </w:ins>
      <w:r w:rsidRPr="00981E8B">
        <w:rPr>
          <w:rFonts w:ascii="Courier New" w:eastAsia="Times New Roman" w:hAnsi="Courier New" w:cs="Courier New"/>
          <w:color w:val="000000"/>
          <w:sz w:val="20"/>
          <w:szCs w:val="20"/>
        </w:rPr>
        <w:t xml:space="preserve">evaluated. Given the large number of existing operators and options, multiple variants were assessed systematically in order to identify which operators are important, and which variants </w:t>
      </w:r>
      <w:del w:id="1572" w:author="Author">
        <w:r w:rsidRPr="00981E8B" w:rsidDel="000A26C0">
          <w:rPr>
            <w:rFonts w:ascii="Courier New" w:eastAsia="Times New Roman" w:hAnsi="Courier New" w:cs="Courier New"/>
            <w:color w:val="000000"/>
            <w:sz w:val="20"/>
            <w:szCs w:val="20"/>
          </w:rPr>
          <w:delText xml:space="preserve">work </w:delText>
        </w:r>
      </w:del>
      <w:ins w:id="1573" w:author="Author">
        <w:r w:rsidR="000A26C0" w:rsidRPr="00981E8B">
          <w:rPr>
            <w:rFonts w:ascii="Courier New" w:eastAsia="Times New Roman" w:hAnsi="Courier New" w:cs="Courier New"/>
            <w:color w:val="000000"/>
            <w:sz w:val="20"/>
            <w:szCs w:val="20"/>
          </w:rPr>
          <w:t xml:space="preserve">perform </w:t>
        </w:r>
      </w:ins>
      <w:r w:rsidRPr="00981E8B">
        <w:rPr>
          <w:rFonts w:ascii="Courier New" w:eastAsia="Times New Roman" w:hAnsi="Courier New" w:cs="Courier New"/>
          <w:color w:val="000000"/>
          <w:sz w:val="20"/>
          <w:szCs w:val="20"/>
        </w:rPr>
        <w:t>best for the considered AM implementations. The mutation operator was identified as a key element for this application, and new variants</w:t>
      </w:r>
      <w:ins w:id="1574" w:author="Author">
        <w:r w:rsidR="000A26C0" w:rsidRPr="00981E8B">
          <w:rPr>
            <w:rFonts w:ascii="Courier New" w:eastAsia="Times New Roman" w:hAnsi="Courier New" w:cs="Courier New"/>
            <w:color w:val="000000"/>
            <w:sz w:val="20"/>
            <w:szCs w:val="20"/>
          </w:rPr>
          <w:t xml:space="preserve"> were developed</w:t>
        </w:r>
      </w:ins>
      <w:r w:rsidRPr="00981E8B">
        <w:rPr>
          <w:rFonts w:ascii="Courier New" w:eastAsia="Times New Roman" w:hAnsi="Courier New" w:cs="Courier New"/>
          <w:color w:val="000000"/>
          <w:sz w:val="20"/>
          <w:szCs w:val="20"/>
        </w:rPr>
        <w:t xml:space="preserve"> that proved efficient</w:t>
      </w:r>
      <w:del w:id="1575" w:author="Author">
        <w:r w:rsidRPr="00981E8B" w:rsidDel="000A26C0">
          <w:rPr>
            <w:rFonts w:ascii="Courier New" w:eastAsia="Times New Roman" w:hAnsi="Courier New" w:cs="Courier New"/>
            <w:color w:val="000000"/>
            <w:sz w:val="20"/>
            <w:szCs w:val="20"/>
          </w:rPr>
          <w:delText xml:space="preserve"> were developed</w:delText>
        </w:r>
      </w:del>
      <w:r w:rsidRPr="00981E8B">
        <w:rPr>
          <w:rFonts w:ascii="Courier New" w:eastAsia="Times New Roman" w:hAnsi="Courier New" w:cs="Courier New"/>
          <w:color w:val="000000"/>
          <w:sz w:val="20"/>
          <w:szCs w:val="20"/>
        </w:rPr>
        <w:t>, such as the chromosome of adaptive</w:t>
      </w:r>
      <w:ins w:id="1576" w:author="Author">
        <w:r w:rsidR="000A26C0" w:rsidRPr="00981E8B">
          <w:rPr>
            <w:rFonts w:ascii="Courier New" w:eastAsia="Times New Roman" w:hAnsi="Courier New" w:cs="Courier New"/>
            <w:color w:val="000000"/>
            <w:sz w:val="20"/>
            <w:szCs w:val="20"/>
          </w:rPr>
          <w:t xml:space="preserve"> </w:t>
        </w:r>
      </w:ins>
      <w:del w:id="1577" w:author="Author">
        <w:r w:rsidRPr="00981E8B" w:rsidDel="000A26C0">
          <w:rPr>
            <w:rFonts w:ascii="Courier New" w:eastAsia="Times New Roman" w:hAnsi="Courier New" w:cs="Courier New"/>
            <w:color w:val="000000"/>
            <w:sz w:val="20"/>
            <w:szCs w:val="20"/>
          </w:rPr>
          <w:delText xml:space="preserve"> </w:delText>
        </w:r>
      </w:del>
      <w:r w:rsidRPr="00981E8B">
        <w:rPr>
          <w:rFonts w:ascii="Courier New" w:eastAsia="Times New Roman" w:hAnsi="Courier New" w:cs="Courier New"/>
          <w:color w:val="000000"/>
          <w:sz w:val="20"/>
          <w:szCs w:val="20"/>
        </w:rPr>
        <w:t>search radius</w:t>
      </w:r>
      <w:ins w:id="1578"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t>
      </w:r>
      <w:del w:id="1579" w:author="Author">
        <w:r w:rsidRPr="00981E8B" w:rsidDel="000A26C0">
          <w:rPr>
            <w:rFonts w:ascii="Courier New" w:eastAsia="Times New Roman" w:hAnsi="Courier New" w:cs="Courier New"/>
            <w:color w:val="000000"/>
            <w:sz w:val="20"/>
            <w:szCs w:val="20"/>
          </w:rPr>
          <w:delText xml:space="preserve">that </w:delText>
        </w:r>
      </w:del>
      <w:ins w:id="1580" w:author="Author">
        <w:r w:rsidR="000A26C0" w:rsidRPr="00981E8B">
          <w:rPr>
            <w:rFonts w:ascii="Courier New" w:eastAsia="Times New Roman" w:hAnsi="Courier New" w:cs="Courier New"/>
            <w:color w:val="000000"/>
            <w:sz w:val="20"/>
            <w:szCs w:val="20"/>
          </w:rPr>
          <w:t xml:space="preserve">which </w:t>
        </w:r>
      </w:ins>
      <w:r w:rsidRPr="00981E8B">
        <w:rPr>
          <w:rFonts w:ascii="Courier New" w:eastAsia="Times New Roman" w:hAnsi="Courier New" w:cs="Courier New"/>
          <w:color w:val="000000"/>
          <w:sz w:val="20"/>
          <w:szCs w:val="20"/>
        </w:rPr>
        <w:t xml:space="preserve">is </w:t>
      </w:r>
      <w:del w:id="1581" w:author="Author">
        <w:r w:rsidRPr="00981E8B" w:rsidDel="000A26C0">
          <w:rPr>
            <w:rFonts w:ascii="Courier New" w:eastAsia="Times New Roman" w:hAnsi="Courier New" w:cs="Courier New"/>
            <w:color w:val="000000"/>
            <w:sz w:val="20"/>
            <w:szCs w:val="20"/>
          </w:rPr>
          <w:delText xml:space="preserve">very </w:delText>
        </w:r>
      </w:del>
      <w:ins w:id="1582" w:author="Author">
        <w:r w:rsidR="000A26C0" w:rsidRPr="00981E8B">
          <w:rPr>
            <w:rFonts w:ascii="Courier New" w:eastAsia="Times New Roman" w:hAnsi="Courier New" w:cs="Courier New"/>
            <w:color w:val="000000"/>
            <w:sz w:val="20"/>
            <w:szCs w:val="20"/>
          </w:rPr>
          <w:t xml:space="preserve">considerably </w:t>
        </w:r>
      </w:ins>
      <w:r w:rsidRPr="00981E8B">
        <w:rPr>
          <w:rFonts w:ascii="Courier New" w:eastAsia="Times New Roman" w:hAnsi="Courier New" w:cs="Courier New"/>
          <w:color w:val="000000"/>
          <w:sz w:val="20"/>
          <w:szCs w:val="20"/>
        </w:rPr>
        <w:t>robust (</w:t>
      </w:r>
      <w:ins w:id="1583" w:author="Author">
        <w:r w:rsidR="000E5ADF">
          <w:rPr>
            <w:rFonts w:ascii="Courier New" w:eastAsia="Times New Roman" w:hAnsi="Courier New" w:cs="Courier New"/>
            <w:color w:val="000000"/>
            <w:sz w:val="20"/>
            <w:szCs w:val="20"/>
          </w:rPr>
          <w:t xml:space="preserve">with </w:t>
        </w:r>
      </w:ins>
      <w:r w:rsidRPr="00981E8B">
        <w:rPr>
          <w:rFonts w:ascii="Courier New" w:eastAsia="Times New Roman" w:hAnsi="Courier New" w:cs="Courier New"/>
          <w:color w:val="000000"/>
          <w:sz w:val="20"/>
          <w:szCs w:val="20"/>
        </w:rPr>
        <w:t xml:space="preserve">no control parameter). Recommendations were established for </w:t>
      </w:r>
      <w:del w:id="1584" w:author="Author">
        <w:r w:rsidRPr="00981E8B" w:rsidDel="000A26C0">
          <w:rPr>
            <w:rFonts w:ascii="Courier New" w:eastAsia="Times New Roman" w:hAnsi="Courier New" w:cs="Courier New"/>
            <w:color w:val="000000"/>
            <w:sz w:val="20"/>
            <w:szCs w:val="20"/>
          </w:rPr>
          <w:delText xml:space="preserve">a </w:delText>
        </w:r>
      </w:del>
      <w:ins w:id="1585" w:author="Author">
        <w:r w:rsidR="000A26C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 xml:space="preserve">relevant </w:t>
      </w:r>
      <w:del w:id="1586" w:author="Author">
        <w:r w:rsidRPr="00981E8B" w:rsidDel="000A26C0">
          <w:rPr>
            <w:rFonts w:ascii="Courier New" w:eastAsia="Times New Roman" w:hAnsi="Courier New" w:cs="Courier New"/>
            <w:color w:val="000000"/>
            <w:sz w:val="20"/>
            <w:szCs w:val="20"/>
          </w:rPr>
          <w:delText xml:space="preserve">use </w:delText>
        </w:r>
      </w:del>
      <w:ins w:id="1587" w:author="Author">
        <w:r w:rsidR="000A26C0" w:rsidRPr="00981E8B">
          <w:rPr>
            <w:rFonts w:ascii="Courier New" w:eastAsia="Times New Roman" w:hAnsi="Courier New" w:cs="Courier New"/>
            <w:color w:val="000000"/>
            <w:sz w:val="20"/>
            <w:szCs w:val="20"/>
          </w:rPr>
          <w:t xml:space="preserve">employment </w:t>
        </w:r>
      </w:ins>
      <w:r w:rsidRPr="00981E8B">
        <w:rPr>
          <w:rFonts w:ascii="Courier New" w:eastAsia="Times New Roman" w:hAnsi="Courier New" w:cs="Courier New"/>
          <w:color w:val="000000"/>
          <w:sz w:val="20"/>
          <w:szCs w:val="20"/>
        </w:rPr>
        <w:t xml:space="preserve">of GAs for </w:t>
      </w:r>
      <w:del w:id="1588" w:author="Author">
        <w:r w:rsidRPr="00981E8B" w:rsidDel="000A26C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optimiz</w:t>
      </w:r>
      <w:ins w:id="1589" w:author="Author">
        <w:r w:rsidR="000A26C0" w:rsidRPr="00981E8B">
          <w:rPr>
            <w:rFonts w:ascii="Courier New" w:eastAsia="Times New Roman" w:hAnsi="Courier New" w:cs="Courier New"/>
            <w:color w:val="000000"/>
            <w:sz w:val="20"/>
            <w:szCs w:val="20"/>
          </w:rPr>
          <w:t>ing</w:t>
        </w:r>
      </w:ins>
      <w:del w:id="1590" w:author="Author">
        <w:r w:rsidRPr="00981E8B" w:rsidDel="000A26C0">
          <w:rPr>
            <w:rFonts w:ascii="Courier New" w:eastAsia="Times New Roman" w:hAnsi="Courier New" w:cs="Courier New"/>
            <w:color w:val="000000"/>
            <w:sz w:val="20"/>
            <w:szCs w:val="20"/>
          </w:rPr>
          <w:delText>ation</w:delText>
        </w:r>
      </w:del>
      <w:r w:rsidRPr="00981E8B">
        <w:rPr>
          <w:rFonts w:ascii="Courier New" w:eastAsia="Times New Roman" w:hAnsi="Courier New" w:cs="Courier New"/>
          <w:color w:val="000000"/>
          <w:sz w:val="20"/>
          <w:szCs w:val="20"/>
        </w:rPr>
        <w:t xml:space="preserve"> </w:t>
      </w:r>
      <w:del w:id="1591" w:author="Author">
        <w:r w:rsidRPr="00981E8B" w:rsidDel="000A26C0">
          <w:rPr>
            <w:rFonts w:ascii="Courier New" w:eastAsia="Times New Roman" w:hAnsi="Courier New" w:cs="Courier New"/>
            <w:color w:val="000000"/>
            <w:sz w:val="20"/>
            <w:szCs w:val="20"/>
          </w:rPr>
          <w:delText xml:space="preserve">of </w:delText>
        </w:r>
      </w:del>
      <w:r w:rsidRPr="00981E8B">
        <w:rPr>
          <w:rFonts w:ascii="Courier New" w:eastAsia="Times New Roman" w:hAnsi="Courier New" w:cs="Courier New"/>
          <w:color w:val="000000"/>
          <w:sz w:val="20"/>
          <w:szCs w:val="20"/>
        </w:rPr>
        <w:t xml:space="preserve">AMs. </w:t>
      </w:r>
      <w:commentRangeStart w:id="1592"/>
      <w:del w:id="1593" w:author="Author">
        <w:r w:rsidRPr="00981E8B" w:rsidDel="000A26C0">
          <w:rPr>
            <w:rFonts w:ascii="Courier New" w:eastAsia="Times New Roman" w:hAnsi="Courier New" w:cs="Courier New"/>
            <w:color w:val="000000"/>
            <w:sz w:val="20"/>
            <w:szCs w:val="20"/>
          </w:rPr>
          <w:delText xml:space="preserve">If </w:delText>
        </w:r>
      </w:del>
      <w:ins w:id="1594" w:author="Author">
        <w:r w:rsidR="000A26C0" w:rsidRPr="00981E8B">
          <w:rPr>
            <w:rFonts w:ascii="Courier New" w:eastAsia="Times New Roman" w:hAnsi="Courier New" w:cs="Courier New"/>
            <w:color w:val="000000"/>
            <w:sz w:val="20"/>
            <w:szCs w:val="20"/>
          </w:rPr>
          <w:t xml:space="preserve">Although </w:t>
        </w:r>
      </w:ins>
      <w:r w:rsidRPr="00981E8B">
        <w:rPr>
          <w:rFonts w:ascii="Courier New" w:eastAsia="Times New Roman" w:hAnsi="Courier New" w:cs="Courier New"/>
          <w:color w:val="000000"/>
          <w:sz w:val="20"/>
          <w:szCs w:val="20"/>
        </w:rPr>
        <w:t xml:space="preserve">using GAs to optimize AMs </w:t>
      </w:r>
      <w:del w:id="1595" w:author="Author">
        <w:r w:rsidRPr="00981E8B" w:rsidDel="000A26C0">
          <w:rPr>
            <w:rFonts w:ascii="Courier New" w:eastAsia="Times New Roman" w:hAnsi="Courier New" w:cs="Courier New"/>
            <w:color w:val="000000"/>
            <w:sz w:val="20"/>
            <w:szCs w:val="20"/>
          </w:rPr>
          <w:delText xml:space="preserve">is </w:delText>
        </w:r>
      </w:del>
      <w:ins w:id="1596" w:author="Author">
        <w:r w:rsidR="000A26C0" w:rsidRPr="00981E8B">
          <w:rPr>
            <w:rFonts w:ascii="Courier New" w:eastAsia="Times New Roman" w:hAnsi="Courier New" w:cs="Courier New"/>
            <w:color w:val="000000"/>
            <w:sz w:val="20"/>
            <w:szCs w:val="20"/>
          </w:rPr>
          <w:t>may be</w:t>
        </w:r>
        <w:commentRangeEnd w:id="1592"/>
        <w:r w:rsidR="000A26C0" w:rsidRPr="00981E8B">
          <w:rPr>
            <w:rStyle w:val="CommentReference"/>
          </w:rPr>
          <w:commentReference w:id="1592"/>
        </w:r>
        <w:r w:rsidR="000A26C0" w:rsidRPr="00981E8B">
          <w:rPr>
            <w:rFonts w:ascii="Courier New" w:eastAsia="Times New Roman" w:hAnsi="Courier New" w:cs="Courier New"/>
            <w:color w:val="000000"/>
            <w:sz w:val="20"/>
            <w:szCs w:val="20"/>
          </w:rPr>
          <w:t xml:space="preserve"> </w:t>
        </w:r>
      </w:ins>
      <w:r w:rsidRPr="00981E8B">
        <w:rPr>
          <w:rFonts w:ascii="Courier New" w:eastAsia="Times New Roman" w:hAnsi="Courier New" w:cs="Courier New"/>
          <w:color w:val="000000"/>
          <w:sz w:val="20"/>
          <w:szCs w:val="20"/>
        </w:rPr>
        <w:t>computationally intensive, once an AM is calibrated</w:t>
      </w:r>
      <w:ins w:id="1597" w:author="Author">
        <w:r w:rsidR="00905DB2">
          <w:rPr>
            <w:rFonts w:ascii="Courier New" w:eastAsia="Times New Roman" w:hAnsi="Courier New" w:cs="Courier New"/>
            <w:color w:val="000000"/>
            <w:sz w:val="20"/>
            <w:szCs w:val="20"/>
          </w:rPr>
          <w:t>,</w:t>
        </w:r>
      </w:ins>
      <w:del w:id="1598" w:author="Author">
        <w:r w:rsidRPr="00981E8B" w:rsidDel="000A26C0">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its use in real-time operations it very fast and lightweight.</w:t>
      </w:r>
    </w:p>
    <w:p w14:paraId="37CFB6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61877" w14:textId="6CA02A5F" w:rsidR="00E54739" w:rsidRPr="00981E8B" w:rsidRDefault="000A26C0"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599" w:author="Author">
        <w:r w:rsidRPr="00981E8B">
          <w:rPr>
            <w:rFonts w:ascii="Courier New" w:eastAsia="Times New Roman" w:hAnsi="Courier New" w:cs="Courier New"/>
            <w:color w:val="000000"/>
            <w:sz w:val="20"/>
            <w:szCs w:val="20"/>
          </w:rPr>
          <w:t xml:space="preserve">The possibility that </w:t>
        </w:r>
      </w:ins>
      <w:del w:id="1600" w:author="Author">
        <w:r w:rsidR="00E54739" w:rsidRPr="00981E8B" w:rsidDel="000A26C0">
          <w:rPr>
            <w:rFonts w:ascii="Courier New" w:eastAsia="Times New Roman" w:hAnsi="Courier New" w:cs="Courier New"/>
            <w:color w:val="000000"/>
            <w:sz w:val="20"/>
            <w:szCs w:val="20"/>
          </w:rPr>
          <w:delText xml:space="preserve">It is not excluded </w:delText>
        </w:r>
      </w:del>
      <w:r w:rsidR="00E54739" w:rsidRPr="00981E8B">
        <w:rPr>
          <w:rFonts w:ascii="Courier New" w:eastAsia="Times New Roman" w:hAnsi="Courier New" w:cs="Courier New"/>
          <w:color w:val="000000"/>
          <w:sz w:val="20"/>
          <w:szCs w:val="20"/>
        </w:rPr>
        <w:t>that a</w:t>
      </w:r>
      <w:ins w:id="1601" w:author="Author">
        <w:r w:rsidRPr="00981E8B">
          <w:rPr>
            <w:rFonts w:ascii="Courier New" w:eastAsia="Times New Roman" w:hAnsi="Courier New" w:cs="Courier New"/>
            <w:color w:val="000000"/>
            <w:sz w:val="20"/>
            <w:szCs w:val="20"/>
          </w:rPr>
          <w:t xml:space="preserve"> different</w:t>
        </w:r>
      </w:ins>
      <w:del w:id="1602" w:author="Author">
        <w:r w:rsidR="00E54739" w:rsidRPr="00981E8B" w:rsidDel="000A26C0">
          <w:rPr>
            <w:rFonts w:ascii="Courier New" w:eastAsia="Times New Roman" w:hAnsi="Courier New" w:cs="Courier New"/>
            <w:color w:val="000000"/>
            <w:sz w:val="20"/>
            <w:szCs w:val="20"/>
          </w:rPr>
          <w:delText>nother</w:delText>
        </w:r>
      </w:del>
      <w:r w:rsidR="00E54739" w:rsidRPr="00981E8B">
        <w:rPr>
          <w:rFonts w:ascii="Courier New" w:eastAsia="Times New Roman" w:hAnsi="Courier New" w:cs="Courier New"/>
          <w:color w:val="000000"/>
          <w:sz w:val="20"/>
          <w:szCs w:val="20"/>
        </w:rPr>
        <w:t xml:space="preserve"> global optimization method or other operators of GAs may perform even better</w:t>
      </w:r>
      <w:ins w:id="1603" w:author="Author">
        <w:r w:rsidRPr="00981E8B">
          <w:rPr>
            <w:rFonts w:ascii="Courier New" w:eastAsia="Times New Roman" w:hAnsi="Courier New" w:cs="Courier New"/>
            <w:color w:val="000000"/>
            <w:sz w:val="20"/>
            <w:szCs w:val="20"/>
          </w:rPr>
          <w:t xml:space="preserve"> cannot be excluded</w:t>
        </w:r>
      </w:ins>
      <w:r w:rsidR="00E54739" w:rsidRPr="00981E8B">
        <w:rPr>
          <w:rFonts w:ascii="Courier New" w:eastAsia="Times New Roman" w:hAnsi="Courier New" w:cs="Courier New"/>
          <w:color w:val="000000"/>
          <w:sz w:val="20"/>
          <w:szCs w:val="20"/>
        </w:rPr>
        <w:t>. Still, the relevance of global optimization techniques for AMs has now been proven, as they provide relevant AM parameters that are automatically, globally</w:t>
      </w:r>
      <w:ins w:id="1604" w:author="Author">
        <w:r w:rsidRPr="00981E8B">
          <w:rPr>
            <w:rFonts w:ascii="Courier New" w:eastAsia="Times New Roman" w:hAnsi="Courier New" w:cs="Courier New"/>
            <w:color w:val="000000"/>
            <w:sz w:val="20"/>
            <w:szCs w:val="20"/>
          </w:rPr>
          <w:t>,</w:t>
        </w:r>
      </w:ins>
      <w:r w:rsidR="00E54739" w:rsidRPr="00981E8B">
        <w:rPr>
          <w:rFonts w:ascii="Courier New" w:eastAsia="Times New Roman" w:hAnsi="Courier New" w:cs="Courier New"/>
          <w:color w:val="000000"/>
          <w:sz w:val="20"/>
          <w:szCs w:val="20"/>
        </w:rPr>
        <w:t xml:space="preserve"> and objectively established. A global optimization is the only way to take into account all </w:t>
      </w:r>
      <w:ins w:id="1605" w:author="Author">
        <w:r w:rsidRPr="00981E8B">
          <w:rPr>
            <w:rFonts w:ascii="Courier New" w:eastAsia="Times New Roman" w:hAnsi="Courier New" w:cs="Courier New"/>
            <w:color w:val="000000"/>
            <w:sz w:val="20"/>
            <w:szCs w:val="20"/>
          </w:rPr>
          <w:t xml:space="preserve">of </w:t>
        </w:r>
      </w:ins>
      <w:r w:rsidR="00E54739" w:rsidRPr="00981E8B">
        <w:rPr>
          <w:rFonts w:ascii="Courier New" w:eastAsia="Times New Roman" w:hAnsi="Courier New" w:cs="Courier New"/>
          <w:color w:val="000000"/>
          <w:sz w:val="20"/>
          <w:szCs w:val="20"/>
        </w:rPr>
        <w:t>the dependencies between parameters and levels of analogy.</w:t>
      </w:r>
    </w:p>
    <w:p w14:paraId="37354EC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C991E" w14:textId="4B82D4D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global optimization approach allows </w:t>
      </w:r>
      <w:ins w:id="1606" w:author="Author">
        <w:r w:rsidR="000A26C0" w:rsidRPr="00981E8B">
          <w:rPr>
            <w:rFonts w:ascii="Courier New" w:eastAsia="Times New Roman" w:hAnsi="Courier New" w:cs="Courier New"/>
            <w:color w:val="000000"/>
            <w:sz w:val="20"/>
            <w:szCs w:val="20"/>
          </w:rPr>
          <w:t xml:space="preserve">the </w:t>
        </w:r>
      </w:ins>
      <w:r w:rsidRPr="00981E8B">
        <w:rPr>
          <w:rFonts w:ascii="Courier New" w:eastAsia="Times New Roman" w:hAnsi="Courier New" w:cs="Courier New"/>
          <w:color w:val="000000"/>
          <w:sz w:val="20"/>
          <w:szCs w:val="20"/>
        </w:rPr>
        <w:t>eas</w:t>
      </w:r>
      <w:ins w:id="1607" w:author="Author">
        <w:r w:rsidR="000A26C0" w:rsidRPr="00981E8B">
          <w:rPr>
            <w:rFonts w:ascii="Courier New" w:eastAsia="Times New Roman" w:hAnsi="Courier New" w:cs="Courier New"/>
            <w:color w:val="000000"/>
            <w:sz w:val="20"/>
            <w:szCs w:val="20"/>
          </w:rPr>
          <w:t>y</w:t>
        </w:r>
      </w:ins>
      <w:del w:id="1608" w:author="Author">
        <w:r w:rsidRPr="00981E8B" w:rsidDel="000A26C0">
          <w:rPr>
            <w:rFonts w:ascii="Courier New" w:eastAsia="Times New Roman" w:hAnsi="Courier New" w:cs="Courier New"/>
            <w:color w:val="000000"/>
            <w:sz w:val="20"/>
            <w:szCs w:val="20"/>
          </w:rPr>
          <w:delText>ily</w:delText>
        </w:r>
      </w:del>
      <w:r w:rsidRPr="00981E8B">
        <w:rPr>
          <w:rFonts w:ascii="Courier New" w:eastAsia="Times New Roman" w:hAnsi="Courier New" w:cs="Courier New"/>
          <w:color w:val="000000"/>
          <w:sz w:val="20"/>
          <w:szCs w:val="20"/>
        </w:rPr>
        <w:t xml:space="preserve"> adapt</w:t>
      </w:r>
      <w:ins w:id="1609" w:author="Author">
        <w:r w:rsidR="000A26C0" w:rsidRPr="00981E8B">
          <w:rPr>
            <w:rFonts w:ascii="Courier New" w:eastAsia="Times New Roman" w:hAnsi="Courier New" w:cs="Courier New"/>
            <w:color w:val="000000"/>
            <w:sz w:val="20"/>
            <w:szCs w:val="20"/>
          </w:rPr>
          <w:t>at</w:t>
        </w:r>
      </w:ins>
      <w:r w:rsidRPr="00981E8B">
        <w:rPr>
          <w:rFonts w:ascii="Courier New" w:eastAsia="Times New Roman" w:hAnsi="Courier New" w:cs="Courier New"/>
          <w:color w:val="000000"/>
          <w:sz w:val="20"/>
          <w:szCs w:val="20"/>
        </w:rPr>
        <w:t>i</w:t>
      </w:r>
      <w:ins w:id="1610" w:author="Author">
        <w:r w:rsidR="000A26C0" w:rsidRPr="00981E8B">
          <w:rPr>
            <w:rFonts w:ascii="Courier New" w:eastAsia="Times New Roman" w:hAnsi="Courier New" w:cs="Courier New"/>
            <w:color w:val="000000"/>
            <w:sz w:val="20"/>
            <w:szCs w:val="20"/>
          </w:rPr>
          <w:t>on</w:t>
        </w:r>
      </w:ins>
      <w:del w:id="1611" w:author="Author">
        <w:r w:rsidRPr="00981E8B" w:rsidDel="000A26C0">
          <w:rPr>
            <w:rFonts w:ascii="Courier New" w:eastAsia="Times New Roman" w:hAnsi="Courier New" w:cs="Courier New"/>
            <w:color w:val="000000"/>
            <w:sz w:val="20"/>
            <w:szCs w:val="20"/>
          </w:rPr>
          <w:delText>ng</w:delText>
        </w:r>
      </w:del>
      <w:r w:rsidRPr="00981E8B">
        <w:rPr>
          <w:rFonts w:ascii="Courier New" w:eastAsia="Times New Roman" w:hAnsi="Courier New" w:cs="Courier New"/>
          <w:color w:val="000000"/>
          <w:sz w:val="20"/>
          <w:szCs w:val="20"/>
        </w:rPr>
        <w:t xml:space="preserve"> </w:t>
      </w:r>
      <w:ins w:id="1612" w:author="Author">
        <w:r w:rsidR="000A26C0" w:rsidRPr="00981E8B">
          <w:rPr>
            <w:rFonts w:ascii="Courier New" w:eastAsia="Times New Roman" w:hAnsi="Courier New" w:cs="Courier New"/>
            <w:color w:val="000000"/>
            <w:sz w:val="20"/>
            <w:szCs w:val="20"/>
          </w:rPr>
          <w:t xml:space="preserve">of </w:t>
        </w:r>
      </w:ins>
      <w:r w:rsidRPr="00981E8B">
        <w:rPr>
          <w:rFonts w:ascii="Courier New" w:eastAsia="Times New Roman" w:hAnsi="Courier New" w:cs="Courier New"/>
          <w:color w:val="000000"/>
          <w:sz w:val="20"/>
          <w:szCs w:val="20"/>
        </w:rPr>
        <w:t xml:space="preserve">AMs to new regions by potentially taking into account local meteorological influences, and </w:t>
      </w:r>
      <w:del w:id="1613" w:author="Author">
        <w:r w:rsidRPr="00981E8B" w:rsidDel="000A26C0">
          <w:rPr>
            <w:rFonts w:ascii="Courier New" w:eastAsia="Times New Roman" w:hAnsi="Courier New" w:cs="Courier New"/>
            <w:color w:val="000000"/>
            <w:sz w:val="20"/>
            <w:szCs w:val="20"/>
          </w:rPr>
          <w:delText xml:space="preserve">has </w:delText>
        </w:r>
      </w:del>
      <w:r w:rsidRPr="00981E8B">
        <w:rPr>
          <w:rFonts w:ascii="Courier New" w:eastAsia="Times New Roman" w:hAnsi="Courier New" w:cs="Courier New"/>
          <w:color w:val="000000"/>
          <w:sz w:val="20"/>
          <w:szCs w:val="20"/>
        </w:rPr>
        <w:t xml:space="preserve">thus </w:t>
      </w:r>
      <w:ins w:id="1614" w:author="Author">
        <w:r w:rsidR="000A26C0" w:rsidRPr="00981E8B">
          <w:rPr>
            <w:rFonts w:ascii="Courier New" w:eastAsia="Times New Roman" w:hAnsi="Courier New" w:cs="Courier New"/>
            <w:color w:val="000000"/>
            <w:sz w:val="20"/>
            <w:szCs w:val="20"/>
          </w:rPr>
          <w:t xml:space="preserve">has a </w:t>
        </w:r>
      </w:ins>
      <w:del w:id="1615" w:author="Author">
        <w:r w:rsidRPr="00981E8B" w:rsidDel="000A26C0">
          <w:rPr>
            <w:rFonts w:ascii="Courier New" w:eastAsia="Times New Roman" w:hAnsi="Courier New" w:cs="Courier New"/>
            <w:color w:val="000000"/>
            <w:sz w:val="20"/>
            <w:szCs w:val="20"/>
          </w:rPr>
          <w:delText xml:space="preserve">a great </w:delText>
        </w:r>
      </w:del>
      <w:ins w:id="1616" w:author="Author">
        <w:r w:rsidR="000A26C0" w:rsidRPr="00981E8B">
          <w:rPr>
            <w:rFonts w:ascii="Courier New" w:eastAsia="Times New Roman" w:hAnsi="Courier New" w:cs="Courier New"/>
            <w:color w:val="000000"/>
            <w:sz w:val="20"/>
            <w:szCs w:val="20"/>
          </w:rPr>
          <w:t xml:space="preserve">significant </w:t>
        </w:r>
      </w:ins>
      <w:r w:rsidRPr="00981E8B">
        <w:rPr>
          <w:rFonts w:ascii="Courier New" w:eastAsia="Times New Roman" w:hAnsi="Courier New" w:cs="Courier New"/>
          <w:color w:val="000000"/>
          <w:sz w:val="20"/>
          <w:szCs w:val="20"/>
        </w:rPr>
        <w:t xml:space="preserve">potential </w:t>
      </w:r>
      <w:del w:id="1617" w:author="Author">
        <w:r w:rsidRPr="00981E8B" w:rsidDel="000A26C0">
          <w:rPr>
            <w:rFonts w:ascii="Courier New" w:eastAsia="Times New Roman" w:hAnsi="Courier New" w:cs="Courier New"/>
            <w:color w:val="000000"/>
            <w:sz w:val="20"/>
            <w:szCs w:val="20"/>
          </w:rPr>
          <w:delText xml:space="preserve">of </w:delText>
        </w:r>
      </w:del>
      <w:ins w:id="1618" w:author="Author">
        <w:r w:rsidR="000A26C0" w:rsidRPr="00981E8B">
          <w:rPr>
            <w:rFonts w:ascii="Courier New" w:eastAsia="Times New Roman" w:hAnsi="Courier New" w:cs="Courier New"/>
            <w:color w:val="000000"/>
            <w:sz w:val="20"/>
            <w:szCs w:val="20"/>
          </w:rPr>
          <w:t xml:space="preserve">for </w:t>
        </w:r>
      </w:ins>
      <w:del w:id="1619" w:author="Author">
        <w:r w:rsidRPr="00981E8B" w:rsidDel="000A26C0">
          <w:rPr>
            <w:rFonts w:ascii="Courier New" w:eastAsia="Times New Roman" w:hAnsi="Courier New" w:cs="Courier New"/>
            <w:color w:val="000000"/>
            <w:sz w:val="20"/>
            <w:szCs w:val="20"/>
          </w:rPr>
          <w:delText>use</w:delText>
        </w:r>
      </w:del>
      <w:ins w:id="1620" w:author="Author">
        <w:r w:rsidR="000A26C0" w:rsidRPr="00981E8B">
          <w:rPr>
            <w:rFonts w:ascii="Courier New" w:eastAsia="Times New Roman" w:hAnsi="Courier New" w:cs="Courier New"/>
            <w:color w:val="000000"/>
            <w:sz w:val="20"/>
            <w:szCs w:val="20"/>
          </w:rPr>
          <w:t>application</w:t>
        </w:r>
      </w:ins>
      <w:r w:rsidRPr="00981E8B">
        <w:rPr>
          <w:rFonts w:ascii="Courier New" w:eastAsia="Times New Roman" w:hAnsi="Courier New" w:cs="Courier New"/>
          <w:color w:val="000000"/>
          <w:sz w:val="20"/>
          <w:szCs w:val="20"/>
        </w:rPr>
        <w:t xml:space="preserve">. Moreover, it can be </w:t>
      </w:r>
      <w:del w:id="1621" w:author="Author">
        <w:r w:rsidRPr="00981E8B" w:rsidDel="000A26C0">
          <w:rPr>
            <w:rFonts w:ascii="Courier New" w:eastAsia="Times New Roman" w:hAnsi="Courier New" w:cs="Courier New"/>
            <w:color w:val="000000"/>
            <w:sz w:val="20"/>
            <w:szCs w:val="20"/>
          </w:rPr>
          <w:delText xml:space="preserve">used </w:delText>
        </w:r>
      </w:del>
      <w:ins w:id="1622" w:author="Author">
        <w:r w:rsidR="000A26C0" w:rsidRPr="00981E8B">
          <w:rPr>
            <w:rFonts w:ascii="Courier New" w:eastAsia="Times New Roman" w:hAnsi="Courier New" w:cs="Courier New"/>
            <w:color w:val="000000"/>
            <w:sz w:val="20"/>
            <w:szCs w:val="20"/>
          </w:rPr>
          <w:t xml:space="preserve">employed </w:t>
        </w:r>
      </w:ins>
      <w:r w:rsidRPr="00981E8B">
        <w:rPr>
          <w:rFonts w:ascii="Courier New" w:eastAsia="Times New Roman" w:hAnsi="Courier New" w:cs="Courier New"/>
          <w:color w:val="000000"/>
          <w:sz w:val="20"/>
          <w:szCs w:val="20"/>
        </w:rPr>
        <w:t xml:space="preserve">to </w:t>
      </w:r>
      <w:ins w:id="1623" w:author="Author">
        <w:r w:rsidR="000A26C0" w:rsidRPr="00981E8B">
          <w:rPr>
            <w:rFonts w:ascii="Courier New" w:eastAsia="Times New Roman" w:hAnsi="Courier New" w:cs="Courier New"/>
            <w:color w:val="000000"/>
            <w:sz w:val="20"/>
            <w:szCs w:val="20"/>
          </w:rPr>
          <w:t xml:space="preserve">automatically </w:t>
        </w:r>
      </w:ins>
      <w:r w:rsidRPr="00981E8B">
        <w:rPr>
          <w:rFonts w:ascii="Courier New" w:eastAsia="Times New Roman" w:hAnsi="Courier New" w:cs="Courier New"/>
          <w:color w:val="000000"/>
          <w:sz w:val="20"/>
          <w:szCs w:val="20"/>
        </w:rPr>
        <w:t xml:space="preserve">explore </w:t>
      </w:r>
      <w:del w:id="1624" w:author="Author">
        <w:r w:rsidRPr="00981E8B" w:rsidDel="000A26C0">
          <w:rPr>
            <w:rFonts w:ascii="Courier New" w:eastAsia="Times New Roman" w:hAnsi="Courier New" w:cs="Courier New"/>
            <w:color w:val="000000"/>
            <w:sz w:val="20"/>
            <w:szCs w:val="20"/>
          </w:rPr>
          <w:delText xml:space="preserve">automatically </w:delText>
        </w:r>
      </w:del>
      <w:r w:rsidRPr="00981E8B">
        <w:rPr>
          <w:rFonts w:ascii="Courier New" w:eastAsia="Times New Roman" w:hAnsi="Courier New" w:cs="Courier New"/>
          <w:color w:val="000000"/>
          <w:sz w:val="20"/>
          <w:szCs w:val="20"/>
        </w:rPr>
        <w:t>datasets</w:t>
      </w:r>
      <w:ins w:id="1625"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in order to extract the most relevant variables. </w:t>
      </w:r>
      <w:ins w:id="1626" w:author="Author">
        <w:r w:rsidR="000A26C0" w:rsidRPr="00981E8B">
          <w:rPr>
            <w:rFonts w:ascii="Courier New" w:eastAsia="Times New Roman" w:hAnsi="Courier New" w:cs="Courier New"/>
            <w:color w:val="000000"/>
            <w:sz w:val="20"/>
            <w:szCs w:val="20"/>
          </w:rPr>
          <w:t xml:space="preserve">Thus, </w:t>
        </w:r>
      </w:ins>
      <w:del w:id="1627" w:author="Author">
        <w:r w:rsidRPr="00981E8B" w:rsidDel="000A26C0">
          <w:rPr>
            <w:rFonts w:ascii="Courier New" w:eastAsia="Times New Roman" w:hAnsi="Courier New" w:cs="Courier New"/>
            <w:color w:val="000000"/>
            <w:sz w:val="20"/>
            <w:szCs w:val="20"/>
          </w:rPr>
          <w:delText xml:space="preserve">It </w:delText>
        </w:r>
      </w:del>
      <w:ins w:id="1628" w:author="Author">
        <w:r w:rsidR="000A26C0" w:rsidRPr="00981E8B">
          <w:rPr>
            <w:rFonts w:ascii="Courier New" w:eastAsia="Times New Roman" w:hAnsi="Courier New" w:cs="Courier New"/>
            <w:color w:val="000000"/>
            <w:sz w:val="20"/>
            <w:szCs w:val="20"/>
          </w:rPr>
          <w:t>this method can make it</w:t>
        </w:r>
      </w:ins>
      <w:del w:id="1629" w:author="Author">
        <w:r w:rsidRPr="00981E8B" w:rsidDel="000A26C0">
          <w:rPr>
            <w:rFonts w:ascii="Courier New" w:eastAsia="Times New Roman" w:hAnsi="Courier New" w:cs="Courier New"/>
            <w:color w:val="000000"/>
            <w:sz w:val="20"/>
            <w:szCs w:val="20"/>
          </w:rPr>
          <w:delText>would be</w:delText>
        </w:r>
      </w:del>
      <w:r w:rsidRPr="00981E8B">
        <w:rPr>
          <w:rFonts w:ascii="Courier New" w:eastAsia="Times New Roman" w:hAnsi="Courier New" w:cs="Courier New"/>
          <w:color w:val="000000"/>
          <w:sz w:val="20"/>
          <w:szCs w:val="20"/>
        </w:rPr>
        <w:t xml:space="preserve"> </w:t>
      </w:r>
      <w:del w:id="1630" w:author="Author">
        <w:r w:rsidRPr="00981E8B" w:rsidDel="000A26C0">
          <w:rPr>
            <w:rFonts w:ascii="Courier New" w:eastAsia="Times New Roman" w:hAnsi="Courier New" w:cs="Courier New"/>
            <w:color w:val="000000"/>
            <w:sz w:val="20"/>
            <w:szCs w:val="20"/>
          </w:rPr>
          <w:delText xml:space="preserve">thus </w:delText>
        </w:r>
      </w:del>
      <w:r w:rsidRPr="00981E8B">
        <w:rPr>
          <w:rFonts w:ascii="Courier New" w:eastAsia="Times New Roman" w:hAnsi="Courier New" w:cs="Courier New"/>
          <w:color w:val="000000"/>
          <w:sz w:val="20"/>
          <w:szCs w:val="20"/>
        </w:rPr>
        <w:t xml:space="preserve">easier to assess other predictands, such as the temperature, </w:t>
      </w:r>
      <w:del w:id="1631" w:author="Author">
        <w:r w:rsidRPr="00981E8B" w:rsidDel="000A26C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limit of snowfall, </w:t>
      </w:r>
      <w:ins w:id="1632" w:author="Author">
        <w:r w:rsidR="000A26C0" w:rsidRPr="00981E8B">
          <w:rPr>
            <w:rFonts w:ascii="Courier New" w:eastAsia="Times New Roman" w:hAnsi="Courier New" w:cs="Courier New"/>
            <w:color w:val="000000"/>
            <w:sz w:val="20"/>
            <w:szCs w:val="20"/>
          </w:rPr>
          <w:t xml:space="preserve">or </w:t>
        </w:r>
      </w:ins>
      <w:del w:id="1633" w:author="Author">
        <w:r w:rsidRPr="00981E8B" w:rsidDel="000A26C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 xml:space="preserve">occurrence of hail, </w:t>
      </w:r>
      <w:del w:id="1634" w:author="Author">
        <w:r w:rsidRPr="00981E8B" w:rsidDel="000A26C0">
          <w:rPr>
            <w:rFonts w:ascii="Courier New" w:eastAsia="Times New Roman" w:hAnsi="Courier New" w:cs="Courier New"/>
            <w:color w:val="000000"/>
            <w:sz w:val="20"/>
            <w:szCs w:val="20"/>
          </w:rPr>
          <w:delText xml:space="preserve">etc, </w:delText>
        </w:r>
      </w:del>
      <w:r w:rsidRPr="00981E8B">
        <w:rPr>
          <w:rFonts w:ascii="Courier New" w:eastAsia="Times New Roman" w:hAnsi="Courier New" w:cs="Courier New"/>
          <w:color w:val="000000"/>
          <w:sz w:val="20"/>
          <w:szCs w:val="20"/>
        </w:rPr>
        <w:t xml:space="preserve">while </w:t>
      </w:r>
      <w:del w:id="1635" w:author="Author">
        <w:r w:rsidRPr="00981E8B" w:rsidDel="000A26C0">
          <w:rPr>
            <w:rFonts w:ascii="Courier New" w:eastAsia="Times New Roman" w:hAnsi="Courier New" w:cs="Courier New"/>
            <w:color w:val="000000"/>
            <w:sz w:val="20"/>
            <w:szCs w:val="20"/>
          </w:rPr>
          <w:delText xml:space="preserve">leaving </w:delText>
        </w:r>
      </w:del>
      <w:ins w:id="1636" w:author="Author">
        <w:r w:rsidR="000A26C0" w:rsidRPr="00981E8B">
          <w:rPr>
            <w:rFonts w:ascii="Courier New" w:eastAsia="Times New Roman" w:hAnsi="Courier New" w:cs="Courier New"/>
            <w:color w:val="000000"/>
            <w:sz w:val="20"/>
            <w:szCs w:val="20"/>
          </w:rPr>
          <w:t xml:space="preserve">allowing </w:t>
        </w:r>
      </w:ins>
      <w:r w:rsidRPr="00981E8B">
        <w:rPr>
          <w:rFonts w:ascii="Courier New" w:eastAsia="Times New Roman" w:hAnsi="Courier New" w:cs="Courier New"/>
          <w:color w:val="000000"/>
          <w:sz w:val="20"/>
          <w:szCs w:val="20"/>
        </w:rPr>
        <w:t xml:space="preserve">the algorithms </w:t>
      </w:r>
      <w:ins w:id="1637" w:author="Author">
        <w:r w:rsidR="000A26C0" w:rsidRPr="00981E8B">
          <w:rPr>
            <w:rFonts w:ascii="Courier New" w:eastAsia="Times New Roman" w:hAnsi="Courier New" w:cs="Courier New"/>
            <w:color w:val="000000"/>
            <w:sz w:val="20"/>
            <w:szCs w:val="20"/>
          </w:rPr>
          <w:t xml:space="preserve">to </w:t>
        </w:r>
      </w:ins>
      <w:r w:rsidRPr="00981E8B">
        <w:rPr>
          <w:rFonts w:ascii="Courier New" w:eastAsia="Times New Roman" w:hAnsi="Courier New" w:cs="Courier New"/>
          <w:color w:val="000000"/>
          <w:sz w:val="20"/>
          <w:szCs w:val="20"/>
        </w:rPr>
        <w:t xml:space="preserve">select the best variables and </w:t>
      </w:r>
      <w:del w:id="1638" w:author="Author">
        <w:r w:rsidRPr="00981E8B" w:rsidDel="000A26C0">
          <w:rPr>
            <w:rFonts w:ascii="Courier New" w:eastAsia="Times New Roman" w:hAnsi="Courier New" w:cs="Courier New"/>
            <w:color w:val="000000"/>
            <w:sz w:val="20"/>
            <w:szCs w:val="20"/>
          </w:rPr>
          <w:delText xml:space="preserve">the </w:delText>
        </w:r>
      </w:del>
      <w:r w:rsidRPr="00981E8B">
        <w:rPr>
          <w:rFonts w:ascii="Courier New" w:eastAsia="Times New Roman" w:hAnsi="Courier New" w:cs="Courier New"/>
          <w:color w:val="000000"/>
          <w:sz w:val="20"/>
          <w:szCs w:val="20"/>
        </w:rPr>
        <w:t>associated parameters.</w:t>
      </w:r>
    </w:p>
    <w:p w14:paraId="4B2ABF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ECD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151E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04CEA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ACKNOWLEDGMENTS</w:t>
      </w:r>
    </w:p>
    <w:p w14:paraId="11DF86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74954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46F0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\acknowledgments</w:t>
      </w:r>
    </w:p>
    <w:p w14:paraId="337B8E6F" w14:textId="1448360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Thanks to Hamid Hussain-Khan of the University of Lausanne for his help and availability, and for the intensive use of the cluster he is in charge of. Thanks to Dominique B</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{e}rod for his support</w:t>
      </w:r>
      <w:ins w:id="1639"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to Michel Bierlaire for his advice</w:t>
      </w:r>
      <w:del w:id="1640" w:author="Author">
        <w:r w:rsidRPr="00981E8B" w:rsidDel="000A26C0">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w:t>
      </w:r>
      <w:del w:id="1641" w:author="Author">
        <w:r w:rsidRPr="00981E8B" w:rsidDel="000A26C0">
          <w:rPr>
            <w:rFonts w:ascii="Courier New" w:eastAsia="Times New Roman" w:hAnsi="Courier New" w:cs="Courier New"/>
            <w:color w:val="000000"/>
            <w:sz w:val="20"/>
            <w:szCs w:val="20"/>
          </w:rPr>
          <w:delText xml:space="preserve">on </w:delText>
        </w:r>
      </w:del>
      <w:ins w:id="1642" w:author="Author">
        <w:r w:rsidR="000A26C0" w:rsidRPr="00981E8B">
          <w:rPr>
            <w:rFonts w:ascii="Courier New" w:eastAsia="Times New Roman" w:hAnsi="Courier New" w:cs="Courier New"/>
            <w:color w:val="000000"/>
            <w:sz w:val="20"/>
            <w:szCs w:val="20"/>
          </w:rPr>
          <w:t xml:space="preserve">regarding </w:t>
        </w:r>
      </w:ins>
      <w:r w:rsidRPr="00981E8B">
        <w:rPr>
          <w:rFonts w:ascii="Courier New" w:eastAsia="Times New Roman" w:hAnsi="Courier New" w:cs="Courier New"/>
          <w:color w:val="000000"/>
          <w:sz w:val="20"/>
          <w:szCs w:val="20"/>
        </w:rPr>
        <w:t>optimization methods.</w:t>
      </w:r>
    </w:p>
    <w:p w14:paraId="2614013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00428" w14:textId="254EF33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Thanks to the Roads and Water </w:t>
      </w:r>
      <w:del w:id="1643" w:author="Author">
        <w:r w:rsidRPr="00981E8B" w:rsidDel="000A26C0">
          <w:rPr>
            <w:rFonts w:ascii="Courier New" w:eastAsia="Times New Roman" w:hAnsi="Courier New" w:cs="Courier New"/>
            <w:color w:val="000000"/>
            <w:sz w:val="20"/>
            <w:szCs w:val="20"/>
          </w:rPr>
          <w:delText xml:space="preserve">courses </w:delText>
        </w:r>
      </w:del>
      <w:ins w:id="1644" w:author="Author">
        <w:r w:rsidR="000A26C0" w:rsidRPr="00981E8B">
          <w:rPr>
            <w:rFonts w:ascii="Courier New" w:eastAsia="Times New Roman" w:hAnsi="Courier New" w:cs="Courier New"/>
            <w:color w:val="000000"/>
            <w:sz w:val="20"/>
            <w:szCs w:val="20"/>
          </w:rPr>
          <w:t xml:space="preserve">Courses </w:t>
        </w:r>
      </w:ins>
      <w:r w:rsidRPr="00981E8B">
        <w:rPr>
          <w:rFonts w:ascii="Courier New" w:eastAsia="Times New Roman" w:hAnsi="Courier New" w:cs="Courier New"/>
          <w:color w:val="000000"/>
          <w:sz w:val="20"/>
          <w:szCs w:val="20"/>
        </w:rPr>
        <w:t>Service, Energy and Water Power Service of the Wallis Canton, the Water, Land and Sanitation Service of the Vaud Canton, and the Swiss Federal Office for Environment (FOEV)</w:t>
      </w:r>
      <w:ins w:id="1645"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who financed the MINERVE (Mod</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{e}lisation des Intemp</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{e}ries de Nature Extr</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{e}me des Rivi</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{e}res Valaisannes et de leurs Effets) project</w:t>
      </w:r>
      <w:ins w:id="1646" w:author="Author">
        <w:r w:rsidR="000A26C0"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which started this research. The fruitful collaboration with the Laboratoire d'Etude des Transferts en Hydrologie et Environnement of the Grenoble Institute of Technology (G-INP) was made possible thanks to the Herbette Foundation. NCEP reanalysis data </w:t>
      </w:r>
      <w:ins w:id="1647" w:author="Author">
        <w:r w:rsidR="000A26C0" w:rsidRPr="00981E8B">
          <w:rPr>
            <w:rFonts w:ascii="Courier New" w:eastAsia="Times New Roman" w:hAnsi="Courier New" w:cs="Courier New"/>
            <w:color w:val="000000"/>
            <w:sz w:val="20"/>
            <w:szCs w:val="20"/>
          </w:rPr>
          <w:t xml:space="preserve">was </w:t>
        </w:r>
      </w:ins>
      <w:r w:rsidRPr="00981E8B">
        <w:rPr>
          <w:rFonts w:ascii="Courier New" w:eastAsia="Times New Roman" w:hAnsi="Courier New" w:cs="Courier New"/>
          <w:color w:val="000000"/>
          <w:sz w:val="20"/>
          <w:szCs w:val="20"/>
        </w:rPr>
        <w:t xml:space="preserve">provided by the NOAA/OAR/ESRL PSD, Boulder, Colorado, USA, from their Web site at http://www.esrl.noaa.gov/psd/. Precipitation time series </w:t>
      </w:r>
      <w:ins w:id="1648" w:author="Author">
        <w:r w:rsidR="000A26C0" w:rsidRPr="00981E8B">
          <w:rPr>
            <w:rFonts w:ascii="Courier New" w:eastAsia="Times New Roman" w:hAnsi="Courier New" w:cs="Courier New"/>
            <w:color w:val="000000"/>
            <w:sz w:val="20"/>
            <w:szCs w:val="20"/>
          </w:rPr>
          <w:t xml:space="preserve">were </w:t>
        </w:r>
      </w:ins>
      <w:r w:rsidRPr="00981E8B">
        <w:rPr>
          <w:rFonts w:ascii="Courier New" w:eastAsia="Times New Roman" w:hAnsi="Courier New" w:cs="Courier New"/>
          <w:color w:val="000000"/>
          <w:sz w:val="20"/>
          <w:szCs w:val="20"/>
        </w:rPr>
        <w:t xml:space="preserve">provided by MeteoSwiss. </w:t>
      </w:r>
    </w:p>
    <w:p w14:paraId="122C569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198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47E7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38C8D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APPENDIXES</w:t>
      </w:r>
    </w:p>
    <w:p w14:paraId="720B4B7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659F8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497A2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\appendix if there is only one appendix.</w:t>
      </w:r>
    </w:p>
    <w:p w14:paraId="3840E9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w:t>
      </w:r>
    </w:p>
    <w:p w14:paraId="2D4AC2C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1ECF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\appendix[A], \appendix}[B], if you have multiple appendixes.</w:t>
      </w:r>
    </w:p>
    <w:p w14:paraId="41032D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%\appendix[A]</w:t>
      </w:r>
    </w:p>
    <w:p w14:paraId="320530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A6F4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 title is necessary! For appendix title:</w:t>
      </w:r>
    </w:p>
    <w:p w14:paraId="6D2B11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%\appendixtitle{}</w:t>
      </w:r>
    </w:p>
    <w:p w14:paraId="285651E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16E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 section numbering (note, skip \section and begin with \subsection)</w:t>
      </w:r>
    </w:p>
    <w:p w14:paraId="704DCA3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\subsection{First primary heading}</w:t>
      </w:r>
    </w:p>
    <w:p w14:paraId="73527A0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1FB88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\subsubsection{First secondary heading}</w:t>
      </w:r>
    </w:p>
    <w:p w14:paraId="61F7F5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462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\paragraph{First tertiary heading}</w:t>
      </w:r>
    </w:p>
    <w:p w14:paraId="3D58D5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2D9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Important!</w:t>
      </w:r>
    </w:p>
    <w:p w14:paraId="4C5B24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%\appendcaption{&lt;appendix letter and number&gt;}{&lt;caption&gt;} </w:t>
      </w:r>
    </w:p>
    <w:p w14:paraId="5F87B1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%must be used for figures and tables in appendixes, e.g.,</w:t>
      </w:r>
    </w:p>
    <w:p w14:paraId="73AEB60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08B22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%\begin{figure}</w:t>
      </w:r>
    </w:p>
    <w:p w14:paraId="44C706C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%\noindent\includegraphics[width=19pc,angle=0]{figure01.pdf}\\</w:t>
      </w:r>
    </w:p>
    <w:p w14:paraId="225CF5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%\appendcaption{A1}{Caption here.}</w:t>
      </w:r>
    </w:p>
    <w:p w14:paraId="634652C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%\end{figure}</w:t>
      </w:r>
    </w:p>
    <w:p w14:paraId="1BE2B3F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1E3D5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All appendix figures/tables should be placed in order AFTER the main figures/tables, i.e., tables, appendix tables, figures, appendix figures.</w:t>
      </w:r>
    </w:p>
    <w:p w14:paraId="1A23A7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4D891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547DE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REFERENCES</w:t>
      </w:r>
    </w:p>
    <w:p w14:paraId="3B6DE84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27570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Make your BibTeX bibliography by using these commands:</w:t>
      </w:r>
    </w:p>
    <w:p w14:paraId="6E7CA1C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\bibliographystyle</w:t>
      </w:r>
      <w:r w:rsidRPr="00981E8B">
        <w:rPr>
          <w:rFonts w:ascii="Courier New" w:eastAsia="Times New Roman" w:hAnsi="Courier New" w:cs="Courier New"/>
          <w:color w:val="000000"/>
          <w:sz w:val="20"/>
          <w:szCs w:val="20"/>
        </w:rPr>
        <w:t>{ametsoc2014}</w:t>
      </w:r>
    </w:p>
    <w:p w14:paraId="3E564F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w:t>
      </w:r>
      <w:r w:rsidRPr="00981E8B">
        <w:rPr>
          <w:rFonts w:ascii="Courier New" w:eastAsia="Times New Roman" w:hAnsi="Courier New" w:cs="Courier New"/>
          <w:b/>
          <w:bCs/>
          <w:color w:val="0000CC"/>
          <w:sz w:val="20"/>
          <w:szCs w:val="20"/>
        </w:rPr>
        <w:t>bibliography{references}</w:t>
      </w:r>
    </w:p>
    <w:p w14:paraId="10223E9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733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0FD01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TABLES</w:t>
      </w:r>
    </w:p>
    <w:p w14:paraId="152914C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40E52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tables at the end of the document, before figures.</w:t>
      </w:r>
    </w:p>
    <w:p w14:paraId="147F2A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D7FE79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EE551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79F8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F595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82D6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F27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45DD3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FIGURES</w:t>
      </w:r>
    </w:p>
    <w:p w14:paraId="2E7B3D0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8E089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figures at the end of the document, after tables.</w:t>
      </w:r>
    </w:p>
    <w:p w14:paraId="69159AB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CDDE1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726CF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720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F2F3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565269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\centerline</w:t>
      </w:r>
      <w:r w:rsidRPr="00981E8B">
        <w:rPr>
          <w:rFonts w:ascii="Courier New" w:eastAsia="Times New Roman" w:hAnsi="Courier New" w:cs="Courier New"/>
          <w:color w:val="000000"/>
          <w:sz w:val="20"/>
          <w:szCs w:val="20"/>
        </w:rPr>
        <w:t>{</w:t>
      </w:r>
      <w:r w:rsidRPr="00981E8B">
        <w:rPr>
          <w:rFonts w:ascii="Courier New" w:eastAsia="Times New Roman" w:hAnsi="Courier New" w:cs="Courier New"/>
          <w:b/>
          <w:bCs/>
          <w:color w:val="0000CC"/>
          <w:sz w:val="20"/>
          <w:szCs w:val="20"/>
        </w:rPr>
        <w:t>\includegraphics</w:t>
      </w:r>
      <w:r w:rsidRPr="00981E8B">
        <w:rPr>
          <w:rFonts w:ascii="Courier New" w:eastAsia="Times New Roman" w:hAnsi="Courier New" w:cs="Courier New"/>
          <w:color w:val="000000"/>
          <w:sz w:val="20"/>
          <w:szCs w:val="20"/>
        </w:rPr>
        <w:t>[width=19pc,angle=0]{fig01.pdf}}</w:t>
      </w:r>
    </w:p>
    <w:p w14:paraId="32A099F5" w14:textId="26222E0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{Location of the alpine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{o}ne catchment in Switzerland, and its discretization in</w:t>
      </w:r>
      <w:ins w:id="1649" w:author="Author">
        <w:r w:rsidR="00914B62" w:rsidRPr="00981E8B">
          <w:rPr>
            <w:rFonts w:ascii="Courier New" w:eastAsia="Times New Roman" w:hAnsi="Courier New" w:cs="Courier New"/>
            <w:color w:val="000000"/>
            <w:sz w:val="20"/>
            <w:szCs w:val="20"/>
          </w:rPr>
          <w:t>to</w:t>
        </w:r>
      </w:ins>
      <w:r w:rsidRPr="00981E8B">
        <w:rPr>
          <w:rFonts w:ascii="Courier New" w:eastAsia="Times New Roman" w:hAnsi="Courier New" w:cs="Courier New"/>
          <w:color w:val="000000"/>
          <w:sz w:val="20"/>
          <w:szCs w:val="20"/>
        </w:rPr>
        <w:t xml:space="preserve"> 10 subregions:</w:t>
      </w:r>
      <w:r w:rsidRPr="00981E8B">
        <w:rPr>
          <w:rFonts w:ascii="Courier New" w:eastAsia="Times New Roman" w:hAnsi="Courier New" w:cs="Courier New"/>
          <w:color w:val="000000"/>
          <w:sz w:val="20"/>
          <w:szCs w:val="20"/>
        </w:rPr>
        <w:tab/>
        <w:t>(1) Swiss Chablais, (2) Trient Valley, (3) West Bernese Alps, (4) Lower Rhone Valley, (5) Left side valleys, (6) Southern ridges, (7) Upper Rhone Valley, (8) Southeast ridges, (9) East Bernese Alps, (10) Conches Valley. (source: Swisstopo)}</w:t>
      </w:r>
    </w:p>
    <w:p w14:paraId="563F13E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\label{fig:map}</w:t>
      </w:r>
    </w:p>
    <w:p w14:paraId="4CECA0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CC4DF9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2D8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28F30AD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0EF427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[width=19pc,angle=0]{fig02.pdf}</w:t>
      </w:r>
      <w:r w:rsidRPr="00981E8B">
        <w:rPr>
          <w:rFonts w:ascii="Courier New" w:eastAsia="Times New Roman" w:hAnsi="Courier New" w:cs="Courier New"/>
          <w:color w:val="800000"/>
          <w:sz w:val="20"/>
          <w:szCs w:val="20"/>
        </w:rPr>
        <w:t>\\</w:t>
      </w:r>
    </w:p>
    <w:p w14:paraId="4795D56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5A297F80" w14:textId="084D721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{Genetic </w:t>
      </w:r>
      <w:ins w:id="1650" w:author="Author">
        <w:r w:rsidR="00914B62" w:rsidRPr="00981E8B">
          <w:rPr>
            <w:rFonts w:ascii="Courier New" w:eastAsia="Times New Roman" w:hAnsi="Courier New" w:cs="Courier New"/>
            <w:color w:val="000000"/>
            <w:sz w:val="20"/>
            <w:szCs w:val="20"/>
          </w:rPr>
          <w:t>a</w:t>
        </w:r>
      </w:ins>
      <w:del w:id="1651" w:author="Author">
        <w:r w:rsidRPr="00981E8B" w:rsidDel="00914B62">
          <w:rPr>
            <w:rFonts w:ascii="Courier New" w:eastAsia="Times New Roman" w:hAnsi="Courier New" w:cs="Courier New"/>
            <w:color w:val="000000"/>
            <w:sz w:val="20"/>
            <w:szCs w:val="20"/>
          </w:rPr>
          <w:delText>A</w:delText>
        </w:r>
      </w:del>
      <w:r w:rsidRPr="00981E8B">
        <w:rPr>
          <w:rFonts w:ascii="Courier New" w:eastAsia="Times New Roman" w:hAnsi="Courier New" w:cs="Courier New"/>
          <w:color w:val="000000"/>
          <w:sz w:val="20"/>
          <w:szCs w:val="20"/>
        </w:rPr>
        <w:t>lgorithms operational flowchart.}</w:t>
      </w:r>
    </w:p>
    <w:p w14:paraId="050D479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\label{fig:structure_gas}</w:t>
      </w:r>
    </w:p>
    <w:p w14:paraId="698029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74C5BF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6228B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0DC1DB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611E60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[width=19pc,angle=0]{fig03.pdf}</w:t>
      </w:r>
      <w:r w:rsidRPr="00981E8B">
        <w:rPr>
          <w:rFonts w:ascii="Courier New" w:eastAsia="Times New Roman" w:hAnsi="Courier New" w:cs="Courier New"/>
          <w:color w:val="800000"/>
          <w:sz w:val="20"/>
          <w:szCs w:val="20"/>
        </w:rPr>
        <w:t>\\</w:t>
      </w:r>
    </w:p>
    <w:p w14:paraId="655B57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7C468CC0" w14:textId="4C8BD25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{Evolution of the score of the best individual</w:t>
      </w:r>
      <w:del w:id="1652" w:author="Author">
        <w:r w:rsidRPr="00981E8B" w:rsidDel="00914B62">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over </w:t>
      </w:r>
      <w:ins w:id="1653" w:author="Author">
        <w:r w:rsidR="00914B62" w:rsidRPr="00981E8B">
          <w:rPr>
            <w:rFonts w:ascii="Courier New" w:eastAsia="Times New Roman" w:hAnsi="Courier New" w:cs="Courier New"/>
            <w:color w:val="000000"/>
            <w:sz w:val="20"/>
            <w:szCs w:val="20"/>
          </w:rPr>
          <w:t xml:space="preserve">each </w:t>
        </w:r>
      </w:ins>
      <w:r w:rsidRPr="00981E8B">
        <w:rPr>
          <w:rFonts w:ascii="Courier New" w:eastAsia="Times New Roman" w:hAnsi="Courier New" w:cs="Courier New"/>
          <w:color w:val="000000"/>
          <w:sz w:val="20"/>
          <w:szCs w:val="20"/>
        </w:rPr>
        <w:t>generation</w:t>
      </w:r>
      <w:del w:id="1654" w:author="Author">
        <w:r w:rsidRPr="00981E8B" w:rsidDel="00914B62">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for the 10 optimizations processed for a given configuration. The continuous bottom line represents the score of the sequential approach</w:t>
      </w:r>
      <w:ins w:id="1655" w:author="Author">
        <w:r w:rsidR="00914B62"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dashed </w:t>
      </w:r>
      <w:del w:id="1656" w:author="Author">
        <w:r w:rsidRPr="00981E8B" w:rsidDel="00914B62">
          <w:rPr>
            <w:rFonts w:ascii="Courier New" w:eastAsia="Times New Roman" w:hAnsi="Courier New" w:cs="Courier New"/>
            <w:color w:val="000000"/>
            <w:sz w:val="20"/>
            <w:szCs w:val="20"/>
          </w:rPr>
          <w:delText xml:space="preserve">one </w:delText>
        </w:r>
      </w:del>
      <w:ins w:id="1657" w:author="Author">
        <w:r w:rsidR="00914B62" w:rsidRPr="00981E8B">
          <w:rPr>
            <w:rFonts w:ascii="Courier New" w:eastAsia="Times New Roman" w:hAnsi="Courier New" w:cs="Courier New"/>
            <w:color w:val="000000"/>
            <w:sz w:val="20"/>
            <w:szCs w:val="20"/>
          </w:rPr>
          <w:t xml:space="preserve">line </w:t>
        </w:r>
      </w:ins>
      <w:r w:rsidRPr="00981E8B">
        <w:rPr>
          <w:rFonts w:ascii="Courier New" w:eastAsia="Times New Roman" w:hAnsi="Courier New" w:cs="Courier New"/>
          <w:color w:val="000000"/>
          <w:sz w:val="20"/>
          <w:szCs w:val="20"/>
        </w:rPr>
        <w:t>(top)</w:t>
      </w:r>
      <w:ins w:id="1658" w:author="Author">
        <w:r w:rsidR="00914B62" w:rsidRPr="00981E8B">
          <w:rPr>
            <w:rFonts w:ascii="Courier New" w:eastAsia="Times New Roman" w:hAnsi="Courier New" w:cs="Courier New"/>
            <w:color w:val="000000"/>
            <w:sz w:val="20"/>
            <w:szCs w:val="20"/>
          </w:rPr>
          <w:t xml:space="preserve"> shows</w:t>
        </w:r>
      </w:ins>
      <w:del w:id="1659" w:author="Author">
        <w:r w:rsidRPr="00981E8B" w:rsidDel="00914B62">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the supposed global optimum. The circles represent the end of the optimization (when the best individual did not progress during 20 generations).}</w:t>
      </w:r>
    </w:p>
    <w:p w14:paraId="3992AF4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\label{fig:gas_evolution_good}</w:t>
      </w:r>
    </w:p>
    <w:p w14:paraId="4B5B88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118B59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333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57D5C2C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E9E709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[width=19pc,angle=0]{fig04.pdf}</w:t>
      </w:r>
      <w:r w:rsidRPr="00981E8B">
        <w:rPr>
          <w:rFonts w:ascii="Courier New" w:eastAsia="Times New Roman" w:hAnsi="Courier New" w:cs="Courier New"/>
          <w:color w:val="800000"/>
          <w:sz w:val="20"/>
          <w:szCs w:val="20"/>
        </w:rPr>
        <w:t>\\</w:t>
      </w:r>
    </w:p>
    <w:p w14:paraId="5F52F7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0CECBEE4" w14:textId="50CCAC9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{fig:gas_evolution_good}, but for a GA</w:t>
      </w:r>
      <w:del w:id="1660" w:author="Author">
        <w:r w:rsidRPr="00981E8B" w:rsidDel="00F515A3">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 configuration considered </w:t>
      </w:r>
      <w:del w:id="1661" w:author="Author">
        <w:r w:rsidRPr="00981E8B" w:rsidDel="00F515A3">
          <w:rPr>
            <w:rFonts w:ascii="Courier New" w:eastAsia="Times New Roman" w:hAnsi="Courier New" w:cs="Courier New"/>
            <w:color w:val="000000"/>
            <w:sz w:val="20"/>
            <w:szCs w:val="20"/>
          </w:rPr>
          <w:delText xml:space="preserve">as </w:delText>
        </w:r>
      </w:del>
      <w:ins w:id="1662" w:author="Author">
        <w:r w:rsidR="00F515A3" w:rsidRPr="00981E8B">
          <w:rPr>
            <w:rFonts w:ascii="Courier New" w:eastAsia="Times New Roman" w:hAnsi="Courier New" w:cs="Courier New"/>
            <w:color w:val="000000"/>
            <w:sz w:val="20"/>
            <w:szCs w:val="20"/>
          </w:rPr>
          <w:t xml:space="preserve">to be </w:t>
        </w:r>
      </w:ins>
      <w:r w:rsidRPr="00981E8B">
        <w:rPr>
          <w:rFonts w:ascii="Courier New" w:eastAsia="Times New Roman" w:hAnsi="Courier New" w:cs="Courier New"/>
          <w:color w:val="000000"/>
          <w:sz w:val="20"/>
          <w:szCs w:val="20"/>
        </w:rPr>
        <w:t>less relevant.}</w:t>
      </w:r>
    </w:p>
    <w:p w14:paraId="7163F3D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\label{fig:gas_evolution_bad}</w:t>
      </w:r>
    </w:p>
    <w:p w14:paraId="228D5B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3F2038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7F5A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2ED1A3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B8003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[width=19pc,angle=0]{fig05.pdf}</w:t>
      </w:r>
      <w:r w:rsidRPr="00981E8B">
        <w:rPr>
          <w:rFonts w:ascii="Courier New" w:eastAsia="Times New Roman" w:hAnsi="Courier New" w:cs="Courier New"/>
          <w:color w:val="800000"/>
          <w:sz w:val="20"/>
          <w:szCs w:val="20"/>
        </w:rPr>
        <w:t>\\</w:t>
      </w:r>
    </w:p>
    <w:p w14:paraId="3901EB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19A90FCC" w14:textId="5705907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couples selection operators (</w:t>
      </w:r>
      <w:ins w:id="1663" w:author="Author">
        <w:r w:rsidR="00F515A3" w:rsidRPr="00981E8B">
          <w:rPr>
            <w:rFonts w:ascii="Courier New" w:eastAsia="Times New Roman" w:hAnsi="Courier New" w:cs="Courier New"/>
            <w:color w:val="000000"/>
            <w:sz w:val="20"/>
            <w:szCs w:val="20"/>
          </w:rPr>
          <w:t>S</w:t>
        </w:r>
      </w:ins>
      <w:del w:id="1664" w:author="Author">
        <w:r w:rsidRPr="00981E8B" w:rsidDel="00F515A3">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{sec:gas:nat_selection}) on the optimization performance (improvement of the score). The box extends from the lower to upper quartile values of the data, with a line at the median. The whiskers extend from the box to 1.5 times the interquartile range. Flier points are those past the end of the whiskers. The star represents the median. The gray box highlights the best options.}</w:t>
      </w:r>
    </w:p>
    <w:p w14:paraId="05CFB9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\label{fig:operator_selectcoupl_score}</w:t>
      </w:r>
    </w:p>
    <w:p w14:paraId="0D1722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4B83D6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809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9FBD1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5C902E6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[width=39pc,angle=0]{fig06.pdf}</w:t>
      </w:r>
      <w:r w:rsidRPr="00981E8B">
        <w:rPr>
          <w:rFonts w:ascii="Courier New" w:eastAsia="Times New Roman" w:hAnsi="Courier New" w:cs="Courier New"/>
          <w:color w:val="800000"/>
          <w:sz w:val="20"/>
          <w:szCs w:val="20"/>
        </w:rPr>
        <w:t>\\</w:t>
      </w:r>
    </w:p>
    <w:p w14:paraId="224FF1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FEB6A7A" w14:textId="7041C0E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chromosome crossover operators (</w:t>
      </w:r>
      <w:del w:id="1665" w:author="Author">
        <w:r w:rsidRPr="00981E8B" w:rsidDel="00F515A3">
          <w:rPr>
            <w:rFonts w:ascii="Courier New" w:eastAsia="Times New Roman" w:hAnsi="Courier New" w:cs="Courier New"/>
            <w:color w:val="000000"/>
            <w:sz w:val="20"/>
            <w:szCs w:val="20"/>
          </w:rPr>
          <w:delText xml:space="preserve">section </w:delText>
        </w:r>
      </w:del>
      <w:ins w:id="1666" w:author="Author">
        <w:r w:rsidR="00F515A3"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{sec:gas:crossover}) on the optimization performance (improvement of the score).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s represent a shared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parameter, and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u the unshared version. </w:t>
      </w:r>
      <w:ins w:id="1667" w:author="Author">
        <w:r w:rsidR="00F515A3" w:rsidRPr="00981E8B">
          <w:rPr>
            <w:rFonts w:ascii="Courier New" w:eastAsia="Times New Roman" w:hAnsi="Courier New" w:cs="Courier New"/>
            <w:color w:val="000000"/>
            <w:sz w:val="20"/>
            <w:szCs w:val="20"/>
          </w:rPr>
          <w:t xml:space="preserve">The </w:t>
        </w:r>
      </w:ins>
      <w:del w:id="1668" w:author="Author">
        <w:r w:rsidRPr="00981E8B" w:rsidDel="00F515A3">
          <w:rPr>
            <w:rFonts w:ascii="Courier New" w:eastAsia="Times New Roman" w:hAnsi="Courier New" w:cs="Courier New"/>
            <w:color w:val="000000"/>
            <w:sz w:val="20"/>
            <w:szCs w:val="20"/>
          </w:rPr>
          <w:delText xml:space="preserve">Same </w:delText>
        </w:r>
      </w:del>
      <w:ins w:id="1669" w:author="Author">
        <w:r w:rsidR="00F515A3" w:rsidRPr="00981E8B">
          <w:rPr>
            <w:rFonts w:ascii="Courier New" w:eastAsia="Times New Roman" w:hAnsi="Courier New" w:cs="Courier New"/>
            <w:color w:val="000000"/>
            <w:sz w:val="20"/>
            <w:szCs w:val="20"/>
          </w:rPr>
          <w:t xml:space="preserve">same </w:t>
        </w:r>
      </w:ins>
      <w:r w:rsidRPr="00981E8B">
        <w:rPr>
          <w:rFonts w:ascii="Courier New" w:eastAsia="Times New Roman" w:hAnsi="Courier New" w:cs="Courier New"/>
          <w:color w:val="000000"/>
          <w:sz w:val="20"/>
          <w:szCs w:val="20"/>
        </w:rPr>
        <w:t xml:space="preserve">conventions </w:t>
      </w:r>
      <w:ins w:id="1670"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671"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3560C7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\label{fig:operator_crossover_score}</w:t>
      </w:r>
    </w:p>
    <w:p w14:paraId="5CD34D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3154D2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15C2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3C0398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406C3E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[width=19pc,angle=0]{fig07.pdf}</w:t>
      </w:r>
      <w:r w:rsidRPr="00981E8B">
        <w:rPr>
          <w:rFonts w:ascii="Courier New" w:eastAsia="Times New Roman" w:hAnsi="Courier New" w:cs="Courier New"/>
          <w:color w:val="800000"/>
          <w:sz w:val="20"/>
          <w:szCs w:val="20"/>
        </w:rPr>
        <w:t>\\</w:t>
      </w:r>
    </w:p>
    <w:p w14:paraId="1399EC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1301DFA2" w14:textId="4E93F03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mutation operators (</w:t>
      </w:r>
      <w:del w:id="1672" w:author="Author">
        <w:r w:rsidRPr="00981E8B" w:rsidDel="00F515A3">
          <w:rPr>
            <w:rFonts w:ascii="Courier New" w:eastAsia="Times New Roman" w:hAnsi="Courier New" w:cs="Courier New"/>
            <w:color w:val="000000"/>
            <w:sz w:val="20"/>
            <w:szCs w:val="20"/>
          </w:rPr>
          <w:delText xml:space="preserve">section </w:delText>
        </w:r>
      </w:del>
      <w:ins w:id="1673" w:author="Author">
        <w:r w:rsidR="00F515A3" w:rsidRPr="00981E8B">
          <w:rPr>
            <w:rFonts w:ascii="Courier New" w:eastAsia="Times New Roman" w:hAnsi="Courier New" w:cs="Courier New"/>
            <w:color w:val="000000"/>
            <w:sz w:val="20"/>
            <w:szCs w:val="20"/>
          </w:rPr>
          <w:t xml:space="preserve">Section </w:t>
        </w:r>
      </w:ins>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{sec:gas:mutation}) on the optimization performance. In parentheses is the number of variants considered (combination of options). </w:t>
      </w:r>
      <w:ins w:id="1674" w:author="Author">
        <w:r w:rsidR="00F515A3" w:rsidRPr="00981E8B">
          <w:rPr>
            <w:rFonts w:ascii="Courier New" w:eastAsia="Times New Roman" w:hAnsi="Courier New" w:cs="Courier New"/>
            <w:color w:val="000000"/>
            <w:sz w:val="20"/>
            <w:szCs w:val="20"/>
          </w:rPr>
          <w:t xml:space="preserve">The </w:t>
        </w:r>
      </w:ins>
      <w:del w:id="1675" w:author="Author">
        <w:r w:rsidRPr="00981E8B" w:rsidDel="00F515A3">
          <w:rPr>
            <w:rFonts w:ascii="Courier New" w:eastAsia="Times New Roman" w:hAnsi="Courier New" w:cs="Courier New"/>
            <w:color w:val="000000"/>
            <w:sz w:val="20"/>
            <w:szCs w:val="20"/>
          </w:rPr>
          <w:delText>S</w:delText>
        </w:r>
      </w:del>
      <w:ins w:id="1676" w:author="Author">
        <w:r w:rsidR="00F515A3"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ame conventions </w:t>
      </w:r>
      <w:ins w:id="1677"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678"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49ECF7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w:t>
      </w:r>
    </w:p>
    <w:p w14:paraId="22E7BA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EF972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984F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181CD3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24EE91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[width=33pc,angle=0]{fig08.pdf}</w:t>
      </w:r>
      <w:r w:rsidRPr="00981E8B">
        <w:rPr>
          <w:rFonts w:ascii="Courier New" w:eastAsia="Times New Roman" w:hAnsi="Courier New" w:cs="Courier New"/>
          <w:color w:val="800000"/>
          <w:sz w:val="20"/>
          <w:szCs w:val="20"/>
        </w:rPr>
        <w:t>\\</w:t>
      </w:r>
    </w:p>
    <w:p w14:paraId="6F5BB9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CF63811" w14:textId="772ED8F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mutation options (</w:t>
      </w:r>
      <w:ins w:id="1679" w:author="Author">
        <w:r w:rsidR="00F515A3" w:rsidRPr="00981E8B">
          <w:rPr>
            <w:rFonts w:ascii="Courier New" w:eastAsia="Times New Roman" w:hAnsi="Courier New" w:cs="Courier New"/>
            <w:color w:val="000000"/>
            <w:sz w:val="20"/>
            <w:szCs w:val="20"/>
          </w:rPr>
          <w:t>S</w:t>
        </w:r>
      </w:ins>
      <w:del w:id="1680" w:author="Author">
        <w:r w:rsidRPr="00981E8B" w:rsidDel="00F515A3">
          <w:rPr>
            <w:rFonts w:ascii="Courier New" w:eastAsia="Times New Roman" w:hAnsi="Courier New" w:cs="Courier New"/>
            <w:color w:val="000000"/>
            <w:sz w:val="20"/>
            <w:szCs w:val="20"/>
          </w:rPr>
          <w:delText>s</w:delText>
        </w:r>
      </w:del>
      <w:r w:rsidRPr="00981E8B">
        <w:rPr>
          <w:rFonts w:ascii="Courier New" w:eastAsia="Times New Roman" w:hAnsi="Courier New" w:cs="Courier New"/>
          <w:color w:val="000000"/>
          <w:sz w:val="20"/>
          <w:szCs w:val="20"/>
        </w:rPr>
        <w:t xml:space="preserve">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{sec:gas:mutation}) on the optimization performance, </w:t>
      </w:r>
      <w:del w:id="1681" w:author="Author">
        <w:r w:rsidRPr="00981E8B" w:rsidDel="00F515A3">
          <w:rPr>
            <w:rFonts w:ascii="Courier New" w:eastAsia="Times New Roman" w:hAnsi="Courier New" w:cs="Courier New"/>
            <w:color w:val="000000"/>
            <w:sz w:val="20"/>
            <w:szCs w:val="20"/>
          </w:rPr>
          <w:delText xml:space="preserve">leaving </w:delText>
        </w:r>
      </w:del>
      <w:ins w:id="1682" w:author="Author">
        <w:r w:rsidR="00F515A3" w:rsidRPr="00981E8B">
          <w:rPr>
            <w:rFonts w:ascii="Courier New" w:eastAsia="Times New Roman" w:hAnsi="Courier New" w:cs="Courier New"/>
            <w:color w:val="000000"/>
            <w:sz w:val="20"/>
            <w:szCs w:val="20"/>
          </w:rPr>
          <w:t xml:space="preserve">letting </w:t>
        </w:r>
      </w:ins>
      <w:r w:rsidRPr="00981E8B">
        <w:rPr>
          <w:rFonts w:ascii="Courier New" w:eastAsia="Times New Roman" w:hAnsi="Courier New" w:cs="Courier New"/>
          <w:color w:val="000000"/>
          <w:sz w:val="20"/>
          <w:szCs w:val="20"/>
        </w:rPr>
        <w:t xml:space="preserve">the optimizer choose the pressure level of the atmospheric circulation analogy (single level of analogy). For the non-uniform mutation, </w:t>
      </w:r>
      <w:r w:rsidRPr="00981E8B">
        <w:rPr>
          <w:rFonts w:ascii="Courier New" w:eastAsia="Times New Roman" w:hAnsi="Courier New" w:cs="Courier New"/>
          <w:color w:val="008000"/>
          <w:sz w:val="20"/>
          <w:szCs w:val="20"/>
        </w:rPr>
        <w:t>$\omega=0.1$</w:t>
      </w:r>
      <w:r w:rsidRPr="00981E8B">
        <w:rPr>
          <w:rFonts w:ascii="Courier New" w:eastAsia="Times New Roman" w:hAnsi="Courier New" w:cs="Courier New"/>
          <w:color w:val="000000"/>
          <w:sz w:val="20"/>
          <w:szCs w:val="20"/>
        </w:rPr>
        <w:t xml:space="preserve"> in every case. The continuous bottom line represents the score of the sequential calibration</w:t>
      </w:r>
      <w:ins w:id="1683" w:author="Author">
        <w:r w:rsidR="00F515A3" w:rsidRPr="00981E8B">
          <w:rPr>
            <w:rFonts w:ascii="Courier New" w:eastAsia="Times New Roman" w:hAnsi="Courier New" w:cs="Courier New"/>
            <w:color w:val="000000"/>
            <w:sz w:val="20"/>
            <w:szCs w:val="20"/>
          </w:rPr>
          <w:t>,</w:t>
        </w:r>
      </w:ins>
      <w:r w:rsidRPr="00981E8B">
        <w:rPr>
          <w:rFonts w:ascii="Courier New" w:eastAsia="Times New Roman" w:hAnsi="Courier New" w:cs="Courier New"/>
          <w:color w:val="000000"/>
          <w:sz w:val="20"/>
          <w:szCs w:val="20"/>
        </w:rPr>
        <w:t xml:space="preserve"> and the dashed superior line</w:t>
      </w:r>
      <w:ins w:id="1684" w:author="Author">
        <w:r w:rsidR="00F515A3" w:rsidRPr="00981E8B">
          <w:rPr>
            <w:rFonts w:ascii="Courier New" w:eastAsia="Times New Roman" w:hAnsi="Courier New" w:cs="Courier New"/>
            <w:color w:val="000000"/>
            <w:sz w:val="20"/>
            <w:szCs w:val="20"/>
          </w:rPr>
          <w:t xml:space="preserve"> is</w:t>
        </w:r>
      </w:ins>
      <w:del w:id="1685" w:author="Author">
        <w:r w:rsidRPr="00981E8B" w:rsidDel="00F515A3">
          <w:rPr>
            <w:rFonts w:ascii="Courier New" w:eastAsia="Times New Roman" w:hAnsi="Courier New" w:cs="Courier New"/>
            <w:color w:val="000000"/>
            <w:sz w:val="20"/>
            <w:szCs w:val="20"/>
          </w:rPr>
          <w:delText>,</w:delText>
        </w:r>
      </w:del>
      <w:r w:rsidRPr="00981E8B">
        <w:rPr>
          <w:rFonts w:ascii="Courier New" w:eastAsia="Times New Roman" w:hAnsi="Courier New" w:cs="Courier New"/>
          <w:color w:val="000000"/>
          <w:sz w:val="20"/>
          <w:szCs w:val="20"/>
        </w:rPr>
        <w:t xml:space="preserve"> the score of the optimization without automatic selection of the pressure levels. </w:t>
      </w:r>
      <w:ins w:id="1686" w:author="Author">
        <w:r w:rsidR="00F515A3" w:rsidRPr="00981E8B">
          <w:rPr>
            <w:rFonts w:ascii="Courier New" w:eastAsia="Times New Roman" w:hAnsi="Courier New" w:cs="Courier New"/>
            <w:color w:val="000000"/>
            <w:sz w:val="20"/>
            <w:szCs w:val="20"/>
          </w:rPr>
          <w:t xml:space="preserve">The </w:t>
        </w:r>
      </w:ins>
      <w:del w:id="1687" w:author="Author">
        <w:r w:rsidRPr="00981E8B" w:rsidDel="00F515A3">
          <w:rPr>
            <w:rFonts w:ascii="Courier New" w:eastAsia="Times New Roman" w:hAnsi="Courier New" w:cs="Courier New"/>
            <w:color w:val="000000"/>
            <w:sz w:val="20"/>
            <w:szCs w:val="20"/>
          </w:rPr>
          <w:delText>S</w:delText>
        </w:r>
      </w:del>
      <w:ins w:id="1688" w:author="Author">
        <w:r w:rsidR="00F515A3"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ame conventions </w:t>
      </w:r>
      <w:ins w:id="1689"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690"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7CD1A3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\label{fig:operator_mutation_score_atmlevel}</w:t>
      </w:r>
    </w:p>
    <w:p w14:paraId="1179DE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0B6944B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E29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631A3B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006349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[width=33pc,angle=0]{fig09.pdf}</w:t>
      </w:r>
      <w:r w:rsidRPr="00981E8B">
        <w:rPr>
          <w:rFonts w:ascii="Courier New" w:eastAsia="Times New Roman" w:hAnsi="Courier New" w:cs="Courier New"/>
          <w:color w:val="800000"/>
          <w:sz w:val="20"/>
          <w:szCs w:val="20"/>
        </w:rPr>
        <w:t>\\</w:t>
      </w:r>
    </w:p>
    <w:p w14:paraId="7C141FF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B1AE0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 but for another region in the Swiss Alps (Swiss Chablais), with different atmospheric influences.}</w:t>
      </w:r>
    </w:p>
    <w:p w14:paraId="4134EEE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\label{fig:operator_mutation_score_rhoneamont}</w:t>
      </w:r>
    </w:p>
    <w:p w14:paraId="26BDA3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4365D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68A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41DF77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4CAAC1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[width=33pc,angle=0]{fig10.pdf}</w:t>
      </w:r>
      <w:r w:rsidRPr="00981E8B">
        <w:rPr>
          <w:rFonts w:ascii="Courier New" w:eastAsia="Times New Roman" w:hAnsi="Courier New" w:cs="Courier New"/>
          <w:color w:val="800000"/>
          <w:sz w:val="20"/>
          <w:szCs w:val="20"/>
        </w:rPr>
        <w:t>\\</w:t>
      </w:r>
    </w:p>
    <w:p w14:paraId="4DCA895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E03071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 but with a second level of analogy on moisture variables.}</w:t>
      </w:r>
    </w:p>
    <w:p w14:paraId="053525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\label{fig:operator_mutation_score_r2}</w:t>
      </w:r>
    </w:p>
    <w:p w14:paraId="62ED69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4902F12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E9D2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75323D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2361E6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[width=33pc,angle=0]{fig11.pdf}</w:t>
      </w:r>
      <w:r w:rsidRPr="00981E8B">
        <w:rPr>
          <w:rFonts w:ascii="Courier New" w:eastAsia="Times New Roman" w:hAnsi="Courier New" w:cs="Courier New"/>
          <w:color w:val="800000"/>
          <w:sz w:val="20"/>
          <w:szCs w:val="20"/>
        </w:rPr>
        <w:t>\\</w:t>
      </w:r>
    </w:p>
    <w:p w14:paraId="7DC920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7E8E1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{fig:operator_mutation_score_r2}, but with a preselection on air temperature rather than a fixed calendar window.}</w:t>
      </w:r>
    </w:p>
    <w:p w14:paraId="2C1CAF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\label{fig:operator_mutation_score_r4}</w:t>
      </w:r>
    </w:p>
    <w:p w14:paraId="63893F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35101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B6F5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06E7468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7188E0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[width=11pc,angle=0]{fig12.pdf}</w:t>
      </w:r>
      <w:r w:rsidRPr="00981E8B">
        <w:rPr>
          <w:rFonts w:ascii="Courier New" w:eastAsia="Times New Roman" w:hAnsi="Courier New" w:cs="Courier New"/>
          <w:color w:val="800000"/>
          <w:sz w:val="20"/>
          <w:szCs w:val="20"/>
        </w:rPr>
        <w:t>\\</w:t>
      </w:r>
    </w:p>
    <w:p w14:paraId="2B2281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5D40F12" w14:textId="146E720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natural selection operators on the optimization performance. </w:t>
      </w:r>
      <w:ins w:id="1691" w:author="Author">
        <w:r w:rsidR="00F515A3" w:rsidRPr="00981E8B">
          <w:rPr>
            <w:rFonts w:ascii="Courier New" w:eastAsia="Times New Roman" w:hAnsi="Courier New" w:cs="Courier New"/>
            <w:color w:val="000000"/>
            <w:sz w:val="20"/>
            <w:szCs w:val="20"/>
          </w:rPr>
          <w:t xml:space="preserve">The </w:t>
        </w:r>
      </w:ins>
      <w:del w:id="1692" w:author="Author">
        <w:r w:rsidRPr="00981E8B" w:rsidDel="00F515A3">
          <w:rPr>
            <w:rFonts w:ascii="Courier New" w:eastAsia="Times New Roman" w:hAnsi="Courier New" w:cs="Courier New"/>
            <w:color w:val="000000"/>
            <w:sz w:val="20"/>
            <w:szCs w:val="20"/>
          </w:rPr>
          <w:delText>S</w:delText>
        </w:r>
      </w:del>
      <w:ins w:id="1693" w:author="Author">
        <w:r w:rsidR="00F515A3"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ame conventions </w:t>
      </w:r>
      <w:ins w:id="1694"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695"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135322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\label{fig:operator_selectnat_score}</w:t>
      </w:r>
    </w:p>
    <w:p w14:paraId="777160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38F27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DBD0C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CE670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F69C25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[width=11pc,angle=0]{fig13.pdf}</w:t>
      </w:r>
      <w:r w:rsidRPr="00981E8B">
        <w:rPr>
          <w:rFonts w:ascii="Courier New" w:eastAsia="Times New Roman" w:hAnsi="Courier New" w:cs="Courier New"/>
          <w:color w:val="800000"/>
          <w:sz w:val="20"/>
          <w:szCs w:val="20"/>
        </w:rPr>
        <w:t>\\</w:t>
      </w:r>
    </w:p>
    <w:p w14:paraId="575252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0C23E9D7" w14:textId="3C0F65E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population size on the optimization performance. </w:t>
      </w:r>
      <w:ins w:id="1696" w:author="Author">
        <w:r w:rsidR="00F515A3" w:rsidRPr="00981E8B">
          <w:rPr>
            <w:rFonts w:ascii="Courier New" w:eastAsia="Times New Roman" w:hAnsi="Courier New" w:cs="Courier New"/>
            <w:color w:val="000000"/>
            <w:sz w:val="20"/>
            <w:szCs w:val="20"/>
          </w:rPr>
          <w:t xml:space="preserve">The </w:t>
        </w:r>
      </w:ins>
      <w:del w:id="1697" w:author="Author">
        <w:r w:rsidRPr="00981E8B" w:rsidDel="00F515A3">
          <w:rPr>
            <w:rFonts w:ascii="Courier New" w:eastAsia="Times New Roman" w:hAnsi="Courier New" w:cs="Courier New"/>
            <w:color w:val="000000"/>
            <w:sz w:val="20"/>
            <w:szCs w:val="20"/>
          </w:rPr>
          <w:delText>S</w:delText>
        </w:r>
      </w:del>
      <w:ins w:id="1698" w:author="Author">
        <w:r w:rsidR="00F515A3"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ame conventions </w:t>
      </w:r>
      <w:ins w:id="1699"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700"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58CE9A6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\label{fig:option_taillepop_score}</w:t>
      </w:r>
    </w:p>
    <w:p w14:paraId="090604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46F5428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6811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769280A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6D5F77B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[width=11pc,angle=0]{fig14.pdf}</w:t>
      </w:r>
      <w:r w:rsidRPr="00981E8B">
        <w:rPr>
          <w:rFonts w:ascii="Courier New" w:eastAsia="Times New Roman" w:hAnsi="Courier New" w:cs="Courier New"/>
          <w:color w:val="800000"/>
          <w:sz w:val="20"/>
          <w:szCs w:val="20"/>
        </w:rPr>
        <w:t>\\</w:t>
      </w:r>
    </w:p>
    <w:p w14:paraId="027F8B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7208617F" w14:textId="667DA9A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intermediate generation (IG) ratio on the optimization performance. </w:t>
      </w:r>
      <w:ins w:id="1701" w:author="Author">
        <w:r w:rsidR="00F515A3" w:rsidRPr="00981E8B">
          <w:rPr>
            <w:rFonts w:ascii="Courier New" w:eastAsia="Times New Roman" w:hAnsi="Courier New" w:cs="Courier New"/>
            <w:color w:val="000000"/>
            <w:sz w:val="20"/>
            <w:szCs w:val="20"/>
          </w:rPr>
          <w:t xml:space="preserve">The </w:t>
        </w:r>
      </w:ins>
      <w:del w:id="1702" w:author="Author">
        <w:r w:rsidRPr="00981E8B" w:rsidDel="00F515A3">
          <w:rPr>
            <w:rFonts w:ascii="Courier New" w:eastAsia="Times New Roman" w:hAnsi="Courier New" w:cs="Courier New"/>
            <w:color w:val="000000"/>
            <w:sz w:val="20"/>
            <w:szCs w:val="20"/>
          </w:rPr>
          <w:delText>S</w:delText>
        </w:r>
      </w:del>
      <w:ins w:id="1703" w:author="Author">
        <w:r w:rsidR="00F515A3" w:rsidRPr="00981E8B">
          <w:rPr>
            <w:rFonts w:ascii="Courier New" w:eastAsia="Times New Roman" w:hAnsi="Courier New" w:cs="Courier New"/>
            <w:color w:val="000000"/>
            <w:sz w:val="20"/>
            <w:szCs w:val="20"/>
          </w:rPr>
          <w:t>s</w:t>
        </w:r>
      </w:ins>
      <w:r w:rsidRPr="00981E8B">
        <w:rPr>
          <w:rFonts w:ascii="Courier New" w:eastAsia="Times New Roman" w:hAnsi="Courier New" w:cs="Courier New"/>
          <w:color w:val="000000"/>
          <w:sz w:val="20"/>
          <w:szCs w:val="20"/>
        </w:rPr>
        <w:t xml:space="preserve">ame conventions </w:t>
      </w:r>
      <w:ins w:id="1704" w:author="Author">
        <w:r w:rsidR="00F515A3" w:rsidRPr="00981E8B">
          <w:rPr>
            <w:rFonts w:ascii="Courier New" w:eastAsia="Times New Roman" w:hAnsi="Courier New" w:cs="Courier New"/>
            <w:color w:val="000000"/>
            <w:sz w:val="20"/>
            <w:szCs w:val="20"/>
          </w:rPr>
          <w:t xml:space="preserve">apply </w:t>
        </w:r>
      </w:ins>
      <w:r w:rsidRPr="00981E8B">
        <w:rPr>
          <w:rFonts w:ascii="Courier New" w:eastAsia="Times New Roman" w:hAnsi="Courier New" w:cs="Courier New"/>
          <w:color w:val="000000"/>
          <w:sz w:val="20"/>
          <w:szCs w:val="20"/>
        </w:rPr>
        <w:t xml:space="preserve">as </w:t>
      </w:r>
      <w:ins w:id="1705" w:author="Author">
        <w:r w:rsidR="00F515A3" w:rsidRPr="00981E8B">
          <w:rPr>
            <w:rFonts w:ascii="Courier New" w:eastAsia="Times New Roman" w:hAnsi="Courier New" w:cs="Courier New"/>
            <w:color w:val="000000"/>
            <w:sz w:val="20"/>
            <w:szCs w:val="20"/>
          </w:rPr>
          <w:t xml:space="preserve">in </w:t>
        </w:r>
      </w:ins>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46914B6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\label{fig:option_popratio_score}</w:t>
      </w:r>
    </w:p>
    <w:p w14:paraId="4F06D8E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4BB127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C155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88F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5539E" w14:textId="77777777" w:rsidR="0013450B" w:rsidRPr="00484006" w:rsidRDefault="00E54739" w:rsidP="00E54739">
      <w:r w:rsidRPr="00981E8B">
        <w:rPr>
          <w:rFonts w:ascii="Times New Roman" w:eastAsia="Times New Roman" w:hAnsi="Times New Roman" w:cs="Times New Roman"/>
          <w:color w:val="0000CC"/>
          <w:sz w:val="24"/>
          <w:szCs w:val="24"/>
        </w:rPr>
        <w:t>\end</w:t>
      </w:r>
      <w:r w:rsidRPr="00981E8B">
        <w:rPr>
          <w:rFonts w:ascii="Times New Roman" w:eastAsia="Times New Roman" w:hAnsi="Times New Roman" w:cs="Times New Roman"/>
          <w:color w:val="000000"/>
          <w:sz w:val="24"/>
          <w:szCs w:val="24"/>
        </w:rPr>
        <w:t>{document}</w:t>
      </w:r>
    </w:p>
    <w:sectPr w:rsidR="0013450B" w:rsidRPr="004840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5FD4BE97" w14:textId="77777777" w:rsidR="00B8418D" w:rsidRPr="00997EDD" w:rsidRDefault="00B8418D" w:rsidP="000A325D">
      <w:pPr>
        <w:spacing w:after="120"/>
        <w:rPr>
          <w:rFonts w:eastAsia="PMingLiU" w:cs="Calibri"/>
          <w:iCs/>
          <w:sz w:val="24"/>
          <w:szCs w:val="24"/>
          <w:lang w:eastAsia="zh-TW"/>
        </w:rPr>
      </w:pPr>
      <w:r>
        <w:rPr>
          <w:rStyle w:val="CommentReference"/>
        </w:rPr>
        <w:annotationRef/>
      </w:r>
      <w:r w:rsidRPr="00997EDD">
        <w:rPr>
          <w:rFonts w:eastAsia="PMingLiU" w:cs="Calibri"/>
          <w:iCs/>
          <w:sz w:val="24"/>
          <w:szCs w:val="24"/>
          <w:lang w:eastAsia="zh-TW"/>
        </w:rPr>
        <w:t>This Word file shows my changes through the Track Changes feature. This file also contains my comments. Please go through them carefully. It is important that all of them are addressed before the document is put to its intended use.</w:t>
      </w:r>
    </w:p>
    <w:p w14:paraId="7FA08CC1" w14:textId="77777777" w:rsidR="00B8418D" w:rsidRPr="00997EDD" w:rsidRDefault="00B8418D" w:rsidP="000A325D">
      <w:pPr>
        <w:spacing w:after="120"/>
        <w:rPr>
          <w:rFonts w:eastAsia="PMingLiU" w:cs="Calibri"/>
          <w:iCs/>
          <w:sz w:val="24"/>
          <w:szCs w:val="24"/>
          <w:lang w:eastAsia="zh-TW"/>
        </w:rPr>
      </w:pPr>
    </w:p>
    <w:p w14:paraId="4D44C984" w14:textId="77777777" w:rsidR="00B8418D" w:rsidRDefault="00B8418D" w:rsidP="000A325D">
      <w:pPr>
        <w:spacing w:after="120"/>
        <w:rPr>
          <w:rFonts w:eastAsia="PMingLiU" w:cs="Calibri"/>
          <w:iCs/>
          <w:sz w:val="24"/>
          <w:szCs w:val="24"/>
          <w:lang w:eastAsia="zh-TW"/>
        </w:rPr>
      </w:pPr>
      <w:r w:rsidRPr="00997EDD">
        <w:rPr>
          <w:rFonts w:eastAsia="PMingLiU" w:cs="Calibri"/>
          <w:iCs/>
          <w:sz w:val="24"/>
          <w:szCs w:val="24"/>
          <w:lang w:eastAsia="zh-TW"/>
        </w:rPr>
        <w:t>You can review my changes and make any revisions directly in this file. Once you have made all revisions, switch to Final view and copy all contents into the TeX file to update it with your revisions.</w:t>
      </w:r>
    </w:p>
    <w:p w14:paraId="5064D171" w14:textId="46C3C7CC" w:rsidR="00B8418D" w:rsidRDefault="00B8418D">
      <w:pPr>
        <w:pStyle w:val="CommentText"/>
      </w:pPr>
    </w:p>
  </w:comment>
  <w:comment w:id="169" w:author="Author" w:initials="A">
    <w:p w14:paraId="0A6E49E6" w14:textId="77777777" w:rsidR="00B8418D" w:rsidRDefault="00B8418D">
      <w:pPr>
        <w:pStyle w:val="CommentText"/>
      </w:pPr>
      <w:r>
        <w:rPr>
          <w:rStyle w:val="CommentReference"/>
        </w:rPr>
        <w:annotationRef/>
      </w:r>
      <w:r>
        <w:t>"Succeeding" seemed to be a more accurate word than "successive" in this situation. Please check that the revision is suitable.</w:t>
      </w:r>
    </w:p>
  </w:comment>
  <w:comment w:id="215" w:author="Author" w:initials="A">
    <w:p w14:paraId="4415B80C" w14:textId="77777777" w:rsidR="00B8418D" w:rsidRDefault="00B8418D">
      <w:pPr>
        <w:pStyle w:val="CommentText"/>
      </w:pPr>
      <w:r>
        <w:rPr>
          <w:rStyle w:val="CommentReference"/>
        </w:rPr>
        <w:annotationRef/>
      </w:r>
      <w:r>
        <w:t>I have revised this to make the meaning clearer. Please check that this is suitable.</w:t>
      </w:r>
    </w:p>
  </w:comment>
  <w:comment w:id="293" w:author="Author" w:initials="A">
    <w:p w14:paraId="104286BE" w14:textId="77777777" w:rsidR="00B8418D" w:rsidRDefault="00B8418D">
      <w:pPr>
        <w:pStyle w:val="CommentText"/>
      </w:pPr>
      <w:r>
        <w:rPr>
          <w:rStyle w:val="CommentReference"/>
        </w:rPr>
        <w:annotationRef/>
      </w:r>
      <w:r>
        <w:t>Please check that your intended meaning is suitably conveyed.</w:t>
      </w:r>
    </w:p>
  </w:comment>
  <w:comment w:id="371" w:author="Author" w:initials="A">
    <w:p w14:paraId="6337ED74" w14:textId="77777777" w:rsidR="00B8418D" w:rsidRDefault="00B8418D">
      <w:pPr>
        <w:pStyle w:val="CommentText"/>
      </w:pPr>
      <w:r>
        <w:rPr>
          <w:rStyle w:val="CommentReference"/>
        </w:rPr>
        <w:annotationRef/>
      </w:r>
      <w:r>
        <w:t>I recommend defining this acronym at this first use in the paper.</w:t>
      </w:r>
    </w:p>
  </w:comment>
  <w:comment w:id="453" w:author="Author" w:initials="A">
    <w:p w14:paraId="3B09870D" w14:textId="7FDA8E0E" w:rsidR="00B8418D" w:rsidRDefault="00B8418D">
      <w:pPr>
        <w:pStyle w:val="CommentText"/>
      </w:pPr>
      <w:r>
        <w:rPr>
          <w:rStyle w:val="CommentReference"/>
        </w:rPr>
        <w:annotationRef/>
      </w:r>
      <w:r>
        <w:t>Please check that your intended meaning is suitably conveyed.</w:t>
      </w:r>
    </w:p>
  </w:comment>
  <w:comment w:id="466" w:author="Author" w:initials="A">
    <w:p w14:paraId="7AFE942D" w14:textId="50D90AB2" w:rsidR="00B8418D" w:rsidRDefault="00B8418D">
      <w:pPr>
        <w:pStyle w:val="CommentText"/>
      </w:pPr>
      <w:r>
        <w:rPr>
          <w:rStyle w:val="CommentReference"/>
        </w:rPr>
        <w:annotationRef/>
      </w:r>
      <w:r>
        <w:t>Please check that your intended meaning is correctly conveyed.</w:t>
      </w:r>
    </w:p>
  </w:comment>
  <w:comment w:id="487" w:author="Author" w:initials="A">
    <w:p w14:paraId="04A7E8E5" w14:textId="2E431306" w:rsidR="00B8418D" w:rsidRDefault="00B8418D">
      <w:pPr>
        <w:pStyle w:val="CommentText"/>
      </w:pPr>
      <w:r>
        <w:rPr>
          <w:rStyle w:val="CommentReference"/>
        </w:rPr>
        <w:annotationRef/>
      </w:r>
      <w:r>
        <w:t>The intended meaning here seemed unclear. Please check that my revision suitably conveys your intended meaning.</w:t>
      </w:r>
    </w:p>
  </w:comment>
  <w:comment w:id="531" w:author="Author" w:initials="A">
    <w:p w14:paraId="0CDC9D25" w14:textId="45273162" w:rsidR="00B8418D" w:rsidRDefault="00B8418D">
      <w:pPr>
        <w:pStyle w:val="CommentText"/>
      </w:pPr>
      <w:r>
        <w:rPr>
          <w:rStyle w:val="CommentReference"/>
        </w:rPr>
        <w:annotationRef/>
      </w:r>
      <w:r>
        <w:t>The meaning here seemed ambiguous, and I have included additional punctuation to clarify this. Please check that your intended meaning is correctly conveyed.</w:t>
      </w:r>
    </w:p>
  </w:comment>
  <w:comment w:id="585" w:author="Author" w:initials="A">
    <w:p w14:paraId="26CE96F8" w14:textId="6A978618" w:rsidR="00B8418D" w:rsidRDefault="00B8418D">
      <w:pPr>
        <w:pStyle w:val="CommentText"/>
      </w:pPr>
      <w:r>
        <w:rPr>
          <w:rStyle w:val="CommentReference"/>
        </w:rPr>
        <w:annotationRef/>
      </w:r>
      <w:r>
        <w:t>Please check that your intended meaning is suitably conveyed.</w:t>
      </w:r>
    </w:p>
  </w:comment>
  <w:comment w:id="990" w:author="Author" w:initials="A">
    <w:p w14:paraId="1C2FB5D8" w14:textId="28E9364B" w:rsidR="00B8418D" w:rsidRDefault="00B8418D">
      <w:pPr>
        <w:pStyle w:val="CommentText"/>
      </w:pPr>
      <w:r>
        <w:rPr>
          <w:rStyle w:val="CommentReference"/>
        </w:rPr>
        <w:annotationRef/>
      </w:r>
      <w:r>
        <w:t>I have revised this to make the meaning more clear. Please check that this is suitable.</w:t>
      </w:r>
    </w:p>
  </w:comment>
  <w:comment w:id="1075" w:author="Author" w:initials="A">
    <w:p w14:paraId="706DA154" w14:textId="7CFDEBD3" w:rsidR="00B8418D" w:rsidRDefault="00B8418D">
      <w:pPr>
        <w:pStyle w:val="CommentText"/>
      </w:pPr>
      <w:r>
        <w:rPr>
          <w:rStyle w:val="CommentReference"/>
        </w:rPr>
        <w:annotationRef/>
      </w:r>
      <w:r>
        <w:t>Please check that your intended meaning is correctly conveyed.</w:t>
      </w:r>
    </w:p>
  </w:comment>
  <w:comment w:id="1134" w:author="Author" w:initials="A">
    <w:p w14:paraId="222688D3" w14:textId="5E45695B" w:rsidR="00B8418D" w:rsidRDefault="00B8418D">
      <w:pPr>
        <w:pStyle w:val="CommentText"/>
      </w:pPr>
      <w:r>
        <w:rPr>
          <w:rStyle w:val="CommentReference"/>
        </w:rPr>
        <w:annotationRef/>
      </w:r>
      <w:r>
        <w:rPr>
          <w:rStyle w:val="CommentReference"/>
        </w:rPr>
        <w:t>Please check that your intended meaning is suitably conveyed.</w:t>
      </w:r>
    </w:p>
  </w:comment>
  <w:comment w:id="1169" w:author="Author" w:initials="A">
    <w:p w14:paraId="3F07A065" w14:textId="60B64798" w:rsidR="000E5ADF" w:rsidRDefault="000E5ADF">
      <w:pPr>
        <w:pStyle w:val="CommentText"/>
      </w:pPr>
      <w:r>
        <w:rPr>
          <w:rStyle w:val="CommentReference"/>
        </w:rPr>
        <w:annotationRef/>
      </w:r>
      <w:r w:rsidR="007270E9">
        <w:t>Please define this here.</w:t>
      </w:r>
    </w:p>
  </w:comment>
  <w:comment w:id="1208" w:author="Author" w:initials="A">
    <w:p w14:paraId="25A9883B" w14:textId="596CD605" w:rsidR="00B8418D" w:rsidRDefault="00B8418D">
      <w:pPr>
        <w:pStyle w:val="CommentText"/>
      </w:pPr>
      <w:r>
        <w:rPr>
          <w:rStyle w:val="CommentReference"/>
        </w:rPr>
        <w:annotationRef/>
      </w:r>
      <w:r>
        <w:t>Please check that your intended meaning is suitably conveyed.</w:t>
      </w:r>
    </w:p>
  </w:comment>
  <w:comment w:id="1326" w:author="Author" w:initials="A">
    <w:p w14:paraId="3574C3C9" w14:textId="3317C0BE" w:rsidR="00B8418D" w:rsidRDefault="00B8418D">
      <w:pPr>
        <w:pStyle w:val="CommentText"/>
      </w:pPr>
      <w:r>
        <w:rPr>
          <w:rStyle w:val="CommentReference"/>
        </w:rPr>
        <w:annotationRef/>
      </w:r>
      <w:r>
        <w:t>The intended meaning here seemed ambiguous. Please check that your intended meaning is correctly conveyed.</w:t>
      </w:r>
    </w:p>
  </w:comment>
  <w:comment w:id="1592" w:author="Author" w:initials="A">
    <w:p w14:paraId="5CCA6488" w14:textId="47624420" w:rsidR="00B8418D" w:rsidRDefault="00B8418D">
      <w:pPr>
        <w:pStyle w:val="CommentText"/>
      </w:pPr>
      <w:r>
        <w:rPr>
          <w:rStyle w:val="CommentReference"/>
        </w:rPr>
        <w:annotationRef/>
      </w:r>
      <w:r>
        <w:t>Please check that your intended meaning is suitably conveyed.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4D171" w15:done="0"/>
  <w15:commentEx w15:paraId="0A6E49E6" w15:done="0"/>
  <w15:commentEx w15:paraId="4415B80C" w15:done="0"/>
  <w15:commentEx w15:paraId="104286BE" w15:done="0"/>
  <w15:commentEx w15:paraId="6337ED74" w15:done="0"/>
  <w15:commentEx w15:paraId="3B09870D" w15:done="0"/>
  <w15:commentEx w15:paraId="7AFE942D" w15:done="0"/>
  <w15:commentEx w15:paraId="04A7E8E5" w15:done="0"/>
  <w15:commentEx w15:paraId="0CDC9D25" w15:done="0"/>
  <w15:commentEx w15:paraId="26CE96F8" w15:done="0"/>
  <w15:commentEx w15:paraId="1C2FB5D8" w15:done="0"/>
  <w15:commentEx w15:paraId="706DA154" w15:done="0"/>
  <w15:commentEx w15:paraId="222688D3" w15:done="0"/>
  <w15:commentEx w15:paraId="25A9883B" w15:done="0"/>
  <w15:commentEx w15:paraId="3574C3C9" w15:done="0"/>
  <w15:commentEx w15:paraId="5CCA64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E07DC" w14:textId="77777777" w:rsidR="00B8418D" w:rsidRDefault="00B8418D" w:rsidP="00F703E3">
      <w:pPr>
        <w:spacing w:after="0" w:line="240" w:lineRule="auto"/>
      </w:pPr>
      <w:r>
        <w:separator/>
      </w:r>
    </w:p>
  </w:endnote>
  <w:endnote w:type="continuationSeparator" w:id="0">
    <w:p w14:paraId="31614B0A" w14:textId="77777777" w:rsidR="00B8418D" w:rsidRDefault="00B8418D" w:rsidP="00F7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FD255" w14:textId="77777777" w:rsidR="00B8418D" w:rsidRDefault="00B8418D" w:rsidP="00F703E3">
      <w:pPr>
        <w:spacing w:after="0" w:line="240" w:lineRule="auto"/>
      </w:pPr>
      <w:r>
        <w:separator/>
      </w:r>
    </w:p>
  </w:footnote>
  <w:footnote w:type="continuationSeparator" w:id="0">
    <w:p w14:paraId="123E4F9A" w14:textId="77777777" w:rsidR="00B8418D" w:rsidRDefault="00B8418D" w:rsidP="00F703E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8A"/>
    <w:rsid w:val="00060B0F"/>
    <w:rsid w:val="000A26C0"/>
    <w:rsid w:val="000A325D"/>
    <w:rsid w:val="000D2DC7"/>
    <w:rsid w:val="000E5ADF"/>
    <w:rsid w:val="0013450B"/>
    <w:rsid w:val="00232F18"/>
    <w:rsid w:val="0028666E"/>
    <w:rsid w:val="002B6345"/>
    <w:rsid w:val="002C61A8"/>
    <w:rsid w:val="00365F38"/>
    <w:rsid w:val="004744C1"/>
    <w:rsid w:val="00484006"/>
    <w:rsid w:val="004F4199"/>
    <w:rsid w:val="00554260"/>
    <w:rsid w:val="005D45AD"/>
    <w:rsid w:val="005E4C20"/>
    <w:rsid w:val="005F6E48"/>
    <w:rsid w:val="007270E9"/>
    <w:rsid w:val="007A3E24"/>
    <w:rsid w:val="00841E56"/>
    <w:rsid w:val="00895776"/>
    <w:rsid w:val="00905DB2"/>
    <w:rsid w:val="00914B62"/>
    <w:rsid w:val="0093415B"/>
    <w:rsid w:val="00981E8B"/>
    <w:rsid w:val="009E3732"/>
    <w:rsid w:val="00A16B08"/>
    <w:rsid w:val="00A209D0"/>
    <w:rsid w:val="00A7318D"/>
    <w:rsid w:val="00AB2679"/>
    <w:rsid w:val="00AD5D8A"/>
    <w:rsid w:val="00B6283C"/>
    <w:rsid w:val="00B8418D"/>
    <w:rsid w:val="00BA4F6E"/>
    <w:rsid w:val="00BC600B"/>
    <w:rsid w:val="00BE362F"/>
    <w:rsid w:val="00CB2A09"/>
    <w:rsid w:val="00E10F1D"/>
    <w:rsid w:val="00E54739"/>
    <w:rsid w:val="00E61842"/>
    <w:rsid w:val="00E623E2"/>
    <w:rsid w:val="00F515A3"/>
    <w:rsid w:val="00F703E3"/>
    <w:rsid w:val="00F74E3A"/>
    <w:rsid w:val="00FE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E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73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6283C"/>
    <w:rPr>
      <w:sz w:val="16"/>
      <w:szCs w:val="16"/>
    </w:rPr>
  </w:style>
  <w:style w:type="paragraph" w:styleId="CommentText">
    <w:name w:val="annotation text"/>
    <w:basedOn w:val="Normal"/>
    <w:link w:val="CommentTextChar"/>
    <w:uiPriority w:val="99"/>
    <w:semiHidden/>
    <w:unhideWhenUsed/>
    <w:rsid w:val="00B6283C"/>
    <w:pPr>
      <w:spacing w:line="240" w:lineRule="auto"/>
    </w:pPr>
    <w:rPr>
      <w:sz w:val="20"/>
      <w:szCs w:val="20"/>
    </w:rPr>
  </w:style>
  <w:style w:type="character" w:customStyle="1" w:styleId="CommentTextChar">
    <w:name w:val="Comment Text Char"/>
    <w:basedOn w:val="DefaultParagraphFont"/>
    <w:link w:val="CommentText"/>
    <w:uiPriority w:val="99"/>
    <w:semiHidden/>
    <w:rsid w:val="00B6283C"/>
    <w:rPr>
      <w:sz w:val="20"/>
      <w:szCs w:val="20"/>
    </w:rPr>
  </w:style>
  <w:style w:type="paragraph" w:styleId="CommentSubject">
    <w:name w:val="annotation subject"/>
    <w:basedOn w:val="CommentText"/>
    <w:next w:val="CommentText"/>
    <w:link w:val="CommentSubjectChar"/>
    <w:uiPriority w:val="99"/>
    <w:semiHidden/>
    <w:unhideWhenUsed/>
    <w:rsid w:val="00B6283C"/>
    <w:rPr>
      <w:b/>
      <w:bCs/>
    </w:rPr>
  </w:style>
  <w:style w:type="character" w:customStyle="1" w:styleId="CommentSubjectChar">
    <w:name w:val="Comment Subject Char"/>
    <w:basedOn w:val="CommentTextChar"/>
    <w:link w:val="CommentSubject"/>
    <w:uiPriority w:val="99"/>
    <w:semiHidden/>
    <w:rsid w:val="00B6283C"/>
    <w:rPr>
      <w:b/>
      <w:bCs/>
      <w:sz w:val="20"/>
      <w:szCs w:val="20"/>
    </w:rPr>
  </w:style>
  <w:style w:type="paragraph" w:styleId="BalloonText">
    <w:name w:val="Balloon Text"/>
    <w:basedOn w:val="Normal"/>
    <w:link w:val="BalloonTextChar"/>
    <w:uiPriority w:val="99"/>
    <w:semiHidden/>
    <w:unhideWhenUsed/>
    <w:rsid w:val="00B62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83C"/>
    <w:rPr>
      <w:rFonts w:ascii="Segoe UI" w:hAnsi="Segoe UI" w:cs="Segoe UI"/>
      <w:sz w:val="18"/>
      <w:szCs w:val="18"/>
    </w:rPr>
  </w:style>
  <w:style w:type="paragraph" w:styleId="Header">
    <w:name w:val="header"/>
    <w:basedOn w:val="Normal"/>
    <w:link w:val="HeaderChar"/>
    <w:uiPriority w:val="99"/>
    <w:unhideWhenUsed/>
    <w:rsid w:val="00F70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3"/>
  </w:style>
  <w:style w:type="paragraph" w:styleId="Footer">
    <w:name w:val="footer"/>
    <w:basedOn w:val="Normal"/>
    <w:link w:val="FooterChar"/>
    <w:uiPriority w:val="99"/>
    <w:unhideWhenUsed/>
    <w:rsid w:val="00F70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3"/>
  </w:style>
  <w:style w:type="paragraph" w:styleId="Revision">
    <w:name w:val="Revision"/>
    <w:hidden/>
    <w:uiPriority w:val="99"/>
    <w:semiHidden/>
    <w:rsid w:val="00905D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73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6283C"/>
    <w:rPr>
      <w:sz w:val="16"/>
      <w:szCs w:val="16"/>
    </w:rPr>
  </w:style>
  <w:style w:type="paragraph" w:styleId="CommentText">
    <w:name w:val="annotation text"/>
    <w:basedOn w:val="Normal"/>
    <w:link w:val="CommentTextChar"/>
    <w:uiPriority w:val="99"/>
    <w:semiHidden/>
    <w:unhideWhenUsed/>
    <w:rsid w:val="00B6283C"/>
    <w:pPr>
      <w:spacing w:line="240" w:lineRule="auto"/>
    </w:pPr>
    <w:rPr>
      <w:sz w:val="20"/>
      <w:szCs w:val="20"/>
    </w:rPr>
  </w:style>
  <w:style w:type="character" w:customStyle="1" w:styleId="CommentTextChar">
    <w:name w:val="Comment Text Char"/>
    <w:basedOn w:val="DefaultParagraphFont"/>
    <w:link w:val="CommentText"/>
    <w:uiPriority w:val="99"/>
    <w:semiHidden/>
    <w:rsid w:val="00B6283C"/>
    <w:rPr>
      <w:sz w:val="20"/>
      <w:szCs w:val="20"/>
    </w:rPr>
  </w:style>
  <w:style w:type="paragraph" w:styleId="CommentSubject">
    <w:name w:val="annotation subject"/>
    <w:basedOn w:val="CommentText"/>
    <w:next w:val="CommentText"/>
    <w:link w:val="CommentSubjectChar"/>
    <w:uiPriority w:val="99"/>
    <w:semiHidden/>
    <w:unhideWhenUsed/>
    <w:rsid w:val="00B6283C"/>
    <w:rPr>
      <w:b/>
      <w:bCs/>
    </w:rPr>
  </w:style>
  <w:style w:type="character" w:customStyle="1" w:styleId="CommentSubjectChar">
    <w:name w:val="Comment Subject Char"/>
    <w:basedOn w:val="CommentTextChar"/>
    <w:link w:val="CommentSubject"/>
    <w:uiPriority w:val="99"/>
    <w:semiHidden/>
    <w:rsid w:val="00B6283C"/>
    <w:rPr>
      <w:b/>
      <w:bCs/>
      <w:sz w:val="20"/>
      <w:szCs w:val="20"/>
    </w:rPr>
  </w:style>
  <w:style w:type="paragraph" w:styleId="BalloonText">
    <w:name w:val="Balloon Text"/>
    <w:basedOn w:val="Normal"/>
    <w:link w:val="BalloonTextChar"/>
    <w:uiPriority w:val="99"/>
    <w:semiHidden/>
    <w:unhideWhenUsed/>
    <w:rsid w:val="00B62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83C"/>
    <w:rPr>
      <w:rFonts w:ascii="Segoe UI" w:hAnsi="Segoe UI" w:cs="Segoe UI"/>
      <w:sz w:val="18"/>
      <w:szCs w:val="18"/>
    </w:rPr>
  </w:style>
  <w:style w:type="paragraph" w:styleId="Header">
    <w:name w:val="header"/>
    <w:basedOn w:val="Normal"/>
    <w:link w:val="HeaderChar"/>
    <w:uiPriority w:val="99"/>
    <w:unhideWhenUsed/>
    <w:rsid w:val="00F70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3"/>
  </w:style>
  <w:style w:type="paragraph" w:styleId="Footer">
    <w:name w:val="footer"/>
    <w:basedOn w:val="Normal"/>
    <w:link w:val="FooterChar"/>
    <w:uiPriority w:val="99"/>
    <w:unhideWhenUsed/>
    <w:rsid w:val="00F70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3"/>
  </w:style>
  <w:style w:type="paragraph" w:styleId="Revision">
    <w:name w:val="Revision"/>
    <w:hidden/>
    <w:uiPriority w:val="99"/>
    <w:semiHidden/>
    <w:rsid w:val="00905D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7" Type="http://schemas.microsoft.com/office/2011/relationships/commentsExtended" Target="commentsExtended.xml"/><Relationship Id="rId2" Type="http://schemas.microsoft.com/office/2007/relationships/stylesWithEffects" Target="stylesWithEffect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11678</Words>
  <Characters>66569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2016-09-21T04:32:00Z</dcterms:created>
  <dcterms:modified xsi:type="dcterms:W3CDTF">2016-09-21T08:13:00Z</dcterms:modified>
</cp:coreProperties>
</file>