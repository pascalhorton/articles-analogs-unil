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E7412" w14:textId="77777777" w:rsidR="00A01809" w:rsidRPr="00B6119D" w:rsidRDefault="00DB6D44"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Pr>
          <w:rStyle w:val="CommentReference"/>
        </w:rPr>
        <w:commentReference w:id="0"/>
      </w:r>
      <w:r w:rsidR="00A01809" w:rsidRPr="00B6119D">
        <w:rPr>
          <w:rFonts w:ascii="Courier New" w:eastAsia="Times New Roman" w:hAnsi="Courier New" w:cs="Courier New"/>
          <w:color w:val="606060"/>
          <w:sz w:val="20"/>
          <w:szCs w:val="20"/>
          <w:lang w:val="en-GB" w:eastAsia="en-IN"/>
        </w:rPr>
        <w:t>%\</w:t>
      </w:r>
      <w:proofErr w:type="spellStart"/>
      <w:r w:rsidR="00A01809" w:rsidRPr="00B6119D">
        <w:rPr>
          <w:rFonts w:ascii="Courier New" w:eastAsia="Times New Roman" w:hAnsi="Courier New" w:cs="Courier New"/>
          <w:color w:val="606060"/>
          <w:sz w:val="20"/>
          <w:szCs w:val="20"/>
          <w:lang w:val="en-GB" w:eastAsia="en-IN"/>
        </w:rPr>
        <w:t>documentclass</w:t>
      </w:r>
      <w:proofErr w:type="spellEnd"/>
      <w:r w:rsidR="00A01809" w:rsidRPr="00B6119D">
        <w:rPr>
          <w:rFonts w:ascii="Courier New" w:eastAsia="Times New Roman" w:hAnsi="Courier New" w:cs="Courier New"/>
          <w:color w:val="606060"/>
          <w:sz w:val="20"/>
          <w:szCs w:val="20"/>
          <w:lang w:val="en-GB" w:eastAsia="en-IN"/>
        </w:rPr>
        <w:t>[</w:t>
      </w:r>
      <w:proofErr w:type="spellStart"/>
      <w:r w:rsidR="00A01809" w:rsidRPr="00B6119D">
        <w:rPr>
          <w:rFonts w:ascii="Courier New" w:eastAsia="Times New Roman" w:hAnsi="Courier New" w:cs="Courier New"/>
          <w:color w:val="606060"/>
          <w:sz w:val="20"/>
          <w:szCs w:val="20"/>
          <w:lang w:val="en-GB" w:eastAsia="en-IN"/>
        </w:rPr>
        <w:t>5p</w:t>
      </w:r>
      <w:proofErr w:type="spellEnd"/>
      <w:r w:rsidR="00A01809" w:rsidRPr="00B6119D">
        <w:rPr>
          <w:rFonts w:ascii="Courier New" w:eastAsia="Times New Roman" w:hAnsi="Courier New" w:cs="Courier New"/>
          <w:color w:val="606060"/>
          <w:sz w:val="20"/>
          <w:szCs w:val="20"/>
          <w:lang w:val="en-GB" w:eastAsia="en-IN"/>
        </w:rPr>
        <w:t>]{</w:t>
      </w:r>
      <w:proofErr w:type="spellStart"/>
      <w:r w:rsidR="00A01809" w:rsidRPr="00B6119D">
        <w:rPr>
          <w:rFonts w:ascii="Courier New" w:eastAsia="Times New Roman" w:hAnsi="Courier New" w:cs="Courier New"/>
          <w:color w:val="606060"/>
          <w:sz w:val="20"/>
          <w:szCs w:val="20"/>
          <w:lang w:val="en-GB" w:eastAsia="en-IN"/>
        </w:rPr>
        <w:t>elsarticle</w:t>
      </w:r>
      <w:proofErr w:type="spellEnd"/>
      <w:r w:rsidR="00A01809" w:rsidRPr="00B6119D">
        <w:rPr>
          <w:rFonts w:ascii="Courier New" w:eastAsia="Times New Roman" w:hAnsi="Courier New" w:cs="Courier New"/>
          <w:color w:val="606060"/>
          <w:sz w:val="20"/>
          <w:szCs w:val="20"/>
          <w:lang w:val="en-GB" w:eastAsia="en-IN"/>
        </w:rPr>
        <w:t>}</w:t>
      </w:r>
    </w:p>
    <w:p w14:paraId="57C7957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documentclass</w:t>
      </w:r>
      <w:proofErr w:type="spellEnd"/>
      <w:r w:rsidRPr="00B6119D">
        <w:rPr>
          <w:rFonts w:ascii="Courier New" w:eastAsia="Times New Roman" w:hAnsi="Courier New" w:cs="Courier New"/>
          <w:color w:val="000000"/>
          <w:sz w:val="20"/>
          <w:szCs w:val="20"/>
          <w:lang w:val="en-GB" w:eastAsia="en-IN"/>
        </w:rPr>
        <w:t>[review]{</w:t>
      </w:r>
      <w:proofErr w:type="spellStart"/>
      <w:r w:rsidRPr="00B6119D">
        <w:rPr>
          <w:rFonts w:ascii="Courier New" w:eastAsia="Times New Roman" w:hAnsi="Courier New" w:cs="Courier New"/>
          <w:color w:val="000000"/>
          <w:sz w:val="20"/>
          <w:szCs w:val="20"/>
          <w:lang w:val="en-GB" w:eastAsia="en-IN"/>
        </w:rPr>
        <w:t>elsarticle</w:t>
      </w:r>
      <w:proofErr w:type="spellEnd"/>
      <w:r w:rsidRPr="00B6119D">
        <w:rPr>
          <w:rFonts w:ascii="Courier New" w:eastAsia="Times New Roman" w:hAnsi="Courier New" w:cs="Courier New"/>
          <w:color w:val="000000"/>
          <w:sz w:val="20"/>
          <w:szCs w:val="20"/>
          <w:lang w:val="en-GB" w:eastAsia="en-IN"/>
        </w:rPr>
        <w:t>}</w:t>
      </w:r>
    </w:p>
    <w:p w14:paraId="1EBE595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776274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usepackage</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lineno,hyperref</w:t>
      </w:r>
      <w:proofErr w:type="spellEnd"/>
      <w:r w:rsidRPr="00B6119D">
        <w:rPr>
          <w:rFonts w:ascii="Courier New" w:eastAsia="Times New Roman" w:hAnsi="Courier New" w:cs="Courier New"/>
          <w:color w:val="000000"/>
          <w:sz w:val="20"/>
          <w:szCs w:val="20"/>
          <w:lang w:val="en-GB" w:eastAsia="en-IN"/>
        </w:rPr>
        <w:t>}</w:t>
      </w:r>
    </w:p>
    <w:p w14:paraId="5ACDFCB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modulolinenumbers</w:t>
      </w:r>
      <w:proofErr w:type="spellEnd"/>
      <w:r w:rsidRPr="00B6119D">
        <w:rPr>
          <w:rFonts w:ascii="Courier New" w:eastAsia="Times New Roman" w:hAnsi="Courier New" w:cs="Courier New"/>
          <w:color w:val="000000"/>
          <w:sz w:val="20"/>
          <w:szCs w:val="20"/>
          <w:lang w:val="en-GB" w:eastAsia="en-IN"/>
        </w:rPr>
        <w:t>[5]</w:t>
      </w:r>
    </w:p>
    <w:p w14:paraId="2B644F6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247A76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\journal</w:t>
      </w:r>
      <w:r w:rsidRPr="00B6119D">
        <w:rPr>
          <w:rFonts w:ascii="Courier New" w:eastAsia="Times New Roman" w:hAnsi="Courier New" w:cs="Courier New"/>
          <w:color w:val="000000"/>
          <w:sz w:val="20"/>
          <w:szCs w:val="20"/>
          <w:lang w:val="en-GB" w:eastAsia="en-IN"/>
        </w:rPr>
        <w:t>{Journal of Hydrology}</w:t>
      </w:r>
    </w:p>
    <w:p w14:paraId="51ED9A4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34414F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5E5480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usepackage</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multirow</w:t>
      </w:r>
      <w:proofErr w:type="spellEnd"/>
      <w:r w:rsidRPr="00B6119D">
        <w:rPr>
          <w:rFonts w:ascii="Courier New" w:eastAsia="Times New Roman" w:hAnsi="Courier New" w:cs="Courier New"/>
          <w:color w:val="000000"/>
          <w:sz w:val="20"/>
          <w:szCs w:val="20"/>
          <w:lang w:val="en-GB" w:eastAsia="en-IN"/>
        </w:rPr>
        <w:t>}</w:t>
      </w:r>
    </w:p>
    <w:p w14:paraId="48084D5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usepackage</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gensymb</w:t>
      </w:r>
      <w:proofErr w:type="spellEnd"/>
      <w:r w:rsidRPr="00B6119D">
        <w:rPr>
          <w:rFonts w:ascii="Courier New" w:eastAsia="Times New Roman" w:hAnsi="Courier New" w:cs="Courier New"/>
          <w:color w:val="000000"/>
          <w:sz w:val="20"/>
          <w:szCs w:val="20"/>
          <w:lang w:val="en-GB" w:eastAsia="en-IN"/>
        </w:rPr>
        <w:t>}</w:t>
      </w:r>
    </w:p>
    <w:p w14:paraId="018CE46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523AB7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TODO</w:t>
      </w:r>
      <w:proofErr w:type="spellEnd"/>
      <w:r w:rsidRPr="00B6119D">
        <w:rPr>
          <w:rFonts w:ascii="Courier New" w:eastAsia="Times New Roman" w:hAnsi="Courier New" w:cs="Courier New"/>
          <w:color w:val="606060"/>
          <w:sz w:val="20"/>
          <w:szCs w:val="20"/>
          <w:lang w:val="en-GB" w:eastAsia="en-IN"/>
        </w:rPr>
        <w:t>: read again</w:t>
      </w:r>
    </w:p>
    <w:p w14:paraId="1476093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TODO</w:t>
      </w:r>
      <w:proofErr w:type="spellEnd"/>
      <w:r w:rsidRPr="00B6119D">
        <w:rPr>
          <w:rFonts w:ascii="Courier New" w:eastAsia="Times New Roman" w:hAnsi="Courier New" w:cs="Courier New"/>
          <w:color w:val="606060"/>
          <w:sz w:val="20"/>
          <w:szCs w:val="20"/>
          <w:lang w:val="en-GB" w:eastAsia="en-IN"/>
        </w:rPr>
        <w:t xml:space="preserve">: Elsevier </w:t>
      </w:r>
      <w:proofErr w:type="spellStart"/>
      <w:r w:rsidRPr="00B6119D">
        <w:rPr>
          <w:rFonts w:ascii="Courier New" w:eastAsia="Times New Roman" w:hAnsi="Courier New" w:cs="Courier New"/>
          <w:color w:val="606060"/>
          <w:sz w:val="20"/>
          <w:szCs w:val="20"/>
          <w:lang w:val="en-GB" w:eastAsia="en-IN"/>
        </w:rPr>
        <w:t>english</w:t>
      </w:r>
      <w:proofErr w:type="spellEnd"/>
      <w:r w:rsidRPr="00B6119D">
        <w:rPr>
          <w:rFonts w:ascii="Courier New" w:eastAsia="Times New Roman" w:hAnsi="Courier New" w:cs="Courier New"/>
          <w:color w:val="606060"/>
          <w:sz w:val="20"/>
          <w:szCs w:val="20"/>
          <w:lang w:val="en-GB" w:eastAsia="en-IN"/>
        </w:rPr>
        <w:t xml:space="preserve"> editing</w:t>
      </w:r>
    </w:p>
    <w:p w14:paraId="0F4B5FA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TODO</w:t>
      </w:r>
      <w:proofErr w:type="spellEnd"/>
      <w:r w:rsidRPr="00B6119D">
        <w:rPr>
          <w:rFonts w:ascii="Courier New" w:eastAsia="Times New Roman" w:hAnsi="Courier New" w:cs="Courier New"/>
          <w:color w:val="606060"/>
          <w:sz w:val="20"/>
          <w:szCs w:val="20"/>
          <w:lang w:val="en-GB" w:eastAsia="en-IN"/>
        </w:rPr>
        <w:t xml:space="preserve">: relative improvement of the </w:t>
      </w:r>
      <w:proofErr w:type="spellStart"/>
      <w:r w:rsidRPr="00B6119D">
        <w:rPr>
          <w:rFonts w:ascii="Courier New" w:eastAsia="Times New Roman" w:hAnsi="Courier New" w:cs="Courier New"/>
          <w:color w:val="606060"/>
          <w:sz w:val="20"/>
          <w:szCs w:val="20"/>
          <w:lang w:val="en-GB" w:eastAsia="en-IN"/>
        </w:rPr>
        <w:t>crpss</w:t>
      </w:r>
      <w:proofErr w:type="spellEnd"/>
      <w:r w:rsidRPr="00B6119D">
        <w:rPr>
          <w:rFonts w:ascii="Courier New" w:eastAsia="Times New Roman" w:hAnsi="Courier New" w:cs="Courier New"/>
          <w:color w:val="606060"/>
          <w:sz w:val="20"/>
          <w:szCs w:val="20"/>
          <w:lang w:val="en-GB" w:eastAsia="en-IN"/>
        </w:rPr>
        <w:t>...</w:t>
      </w:r>
    </w:p>
    <w:p w14:paraId="59A23AE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TODO</w:t>
      </w:r>
      <w:proofErr w:type="spellEnd"/>
      <w:r w:rsidRPr="00B6119D">
        <w:rPr>
          <w:rFonts w:ascii="Courier New" w:eastAsia="Times New Roman" w:hAnsi="Courier New" w:cs="Courier New"/>
          <w:color w:val="606060"/>
          <w:sz w:val="20"/>
          <w:szCs w:val="20"/>
          <w:lang w:val="en-GB" w:eastAsia="en-IN"/>
        </w:rPr>
        <w:t>: homogenize hours: 6 a.m. or 06 h ??</w:t>
      </w:r>
    </w:p>
    <w:p w14:paraId="3FBA002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DA4A6B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09BBBE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w:t>
      </w:r>
    </w:p>
    <w:p w14:paraId="418554F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Elsevier bibliography styles</w:t>
      </w:r>
    </w:p>
    <w:p w14:paraId="3318F70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w:t>
      </w:r>
    </w:p>
    <w:p w14:paraId="5FC9679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To change the style, put a % in front of the second line of the current style and</w:t>
      </w:r>
    </w:p>
    <w:p w14:paraId="4C98C1F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remove the % from the second line of the style you would like to use.</w:t>
      </w:r>
    </w:p>
    <w:p w14:paraId="1B56B31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w:t>
      </w:r>
    </w:p>
    <w:p w14:paraId="6822662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AB6DC3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Numbered</w:t>
      </w:r>
    </w:p>
    <w:p w14:paraId="242AD3D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bibliographystyle</w:t>
      </w:r>
      <w:proofErr w:type="spellEnd"/>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model1</w:t>
      </w:r>
      <w:proofErr w:type="spellEnd"/>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num</w:t>
      </w:r>
      <w:proofErr w:type="spellEnd"/>
      <w:r w:rsidRPr="00B6119D">
        <w:rPr>
          <w:rFonts w:ascii="Courier New" w:eastAsia="Times New Roman" w:hAnsi="Courier New" w:cs="Courier New"/>
          <w:color w:val="606060"/>
          <w:sz w:val="20"/>
          <w:szCs w:val="20"/>
          <w:lang w:val="en-GB" w:eastAsia="en-IN"/>
        </w:rPr>
        <w:t>-names}</w:t>
      </w:r>
    </w:p>
    <w:p w14:paraId="1A0EB3B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111DCB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Numbered without titles</w:t>
      </w:r>
    </w:p>
    <w:p w14:paraId="654DDCE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bibliographystyle</w:t>
      </w:r>
      <w:proofErr w:type="spellEnd"/>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model1a</w:t>
      </w:r>
      <w:proofErr w:type="spellEnd"/>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num</w:t>
      </w:r>
      <w:proofErr w:type="spellEnd"/>
      <w:r w:rsidRPr="00B6119D">
        <w:rPr>
          <w:rFonts w:ascii="Courier New" w:eastAsia="Times New Roman" w:hAnsi="Courier New" w:cs="Courier New"/>
          <w:color w:val="606060"/>
          <w:sz w:val="20"/>
          <w:szCs w:val="20"/>
          <w:lang w:val="en-GB" w:eastAsia="en-IN"/>
        </w:rPr>
        <w:t>-names}</w:t>
      </w:r>
    </w:p>
    <w:p w14:paraId="77217EF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B11724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Harvard</w:t>
      </w:r>
    </w:p>
    <w:p w14:paraId="475AA50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bibliographystyle</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model2</w:t>
      </w:r>
      <w:proofErr w:type="spellEnd"/>
      <w:r w:rsidRPr="00B6119D">
        <w:rPr>
          <w:rFonts w:ascii="Courier New" w:eastAsia="Times New Roman" w:hAnsi="Courier New" w:cs="Courier New"/>
          <w:color w:val="000000"/>
          <w:sz w:val="20"/>
          <w:szCs w:val="20"/>
          <w:lang w:val="en-GB" w:eastAsia="en-IN"/>
        </w:rPr>
        <w:t>-names}</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biboptions</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authoryear</w:t>
      </w:r>
      <w:proofErr w:type="spellEnd"/>
      <w:r w:rsidRPr="00B6119D">
        <w:rPr>
          <w:rFonts w:ascii="Courier New" w:eastAsia="Times New Roman" w:hAnsi="Courier New" w:cs="Courier New"/>
          <w:color w:val="000000"/>
          <w:sz w:val="20"/>
          <w:szCs w:val="20"/>
          <w:lang w:val="en-GB" w:eastAsia="en-IN"/>
        </w:rPr>
        <w:t>}</w:t>
      </w:r>
    </w:p>
    <w:p w14:paraId="7B7ABC9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EA1B0A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Vancouver numbered</w:t>
      </w:r>
    </w:p>
    <w:p w14:paraId="0C03527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usepackage</w:t>
      </w:r>
      <w:proofErr w:type="spellEnd"/>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numcompress</w:t>
      </w:r>
      <w:proofErr w:type="spellEnd"/>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bibliographystyle</w:t>
      </w:r>
      <w:proofErr w:type="spellEnd"/>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model3</w:t>
      </w:r>
      <w:proofErr w:type="spellEnd"/>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num</w:t>
      </w:r>
      <w:proofErr w:type="spellEnd"/>
      <w:r w:rsidRPr="00B6119D">
        <w:rPr>
          <w:rFonts w:ascii="Courier New" w:eastAsia="Times New Roman" w:hAnsi="Courier New" w:cs="Courier New"/>
          <w:color w:val="606060"/>
          <w:sz w:val="20"/>
          <w:szCs w:val="20"/>
          <w:lang w:val="en-GB" w:eastAsia="en-IN"/>
        </w:rPr>
        <w:t>-names}</w:t>
      </w:r>
    </w:p>
    <w:p w14:paraId="767E3CA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3E97B5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Vancouver name/year</w:t>
      </w:r>
    </w:p>
    <w:p w14:paraId="0F2E1DD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%\usepackage{numcompress}\bibliographystyle{model4-names}\biboptions{authoryear}</w:t>
      </w:r>
    </w:p>
    <w:p w14:paraId="773A808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A620F0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xml:space="preserve">%% </w:t>
      </w:r>
      <w:proofErr w:type="spellStart"/>
      <w:r w:rsidRPr="00B6119D">
        <w:rPr>
          <w:rFonts w:ascii="Courier New" w:eastAsia="Times New Roman" w:hAnsi="Courier New" w:cs="Courier New"/>
          <w:color w:val="606060"/>
          <w:sz w:val="20"/>
          <w:szCs w:val="20"/>
          <w:lang w:val="en-GB" w:eastAsia="en-IN"/>
        </w:rPr>
        <w:t>APA</w:t>
      </w:r>
      <w:proofErr w:type="spellEnd"/>
      <w:r w:rsidRPr="00B6119D">
        <w:rPr>
          <w:rFonts w:ascii="Courier New" w:eastAsia="Times New Roman" w:hAnsi="Courier New" w:cs="Courier New"/>
          <w:color w:val="606060"/>
          <w:sz w:val="20"/>
          <w:szCs w:val="20"/>
          <w:lang w:val="en-GB" w:eastAsia="en-IN"/>
        </w:rPr>
        <w:t xml:space="preserve"> style</w:t>
      </w:r>
    </w:p>
    <w:p w14:paraId="3EE6E10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bibliographystyle</w:t>
      </w:r>
      <w:proofErr w:type="spellEnd"/>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model5</w:t>
      </w:r>
      <w:proofErr w:type="spellEnd"/>
      <w:r w:rsidRPr="00B6119D">
        <w:rPr>
          <w:rFonts w:ascii="Courier New" w:eastAsia="Times New Roman" w:hAnsi="Courier New" w:cs="Courier New"/>
          <w:color w:val="606060"/>
          <w:sz w:val="20"/>
          <w:szCs w:val="20"/>
          <w:lang w:val="en-GB" w:eastAsia="en-IN"/>
        </w:rPr>
        <w:t>-names}\</w:t>
      </w:r>
      <w:proofErr w:type="spellStart"/>
      <w:r w:rsidRPr="00B6119D">
        <w:rPr>
          <w:rFonts w:ascii="Courier New" w:eastAsia="Times New Roman" w:hAnsi="Courier New" w:cs="Courier New"/>
          <w:color w:val="606060"/>
          <w:sz w:val="20"/>
          <w:szCs w:val="20"/>
          <w:lang w:val="en-GB" w:eastAsia="en-IN"/>
        </w:rPr>
        <w:t>biboptions</w:t>
      </w:r>
      <w:proofErr w:type="spellEnd"/>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authoryear</w:t>
      </w:r>
      <w:proofErr w:type="spellEnd"/>
      <w:r w:rsidRPr="00B6119D">
        <w:rPr>
          <w:rFonts w:ascii="Courier New" w:eastAsia="Times New Roman" w:hAnsi="Courier New" w:cs="Courier New"/>
          <w:color w:val="606060"/>
          <w:sz w:val="20"/>
          <w:szCs w:val="20"/>
          <w:lang w:val="en-GB" w:eastAsia="en-IN"/>
        </w:rPr>
        <w:t>}</w:t>
      </w:r>
    </w:p>
    <w:p w14:paraId="3A5465F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2D8C86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xml:space="preserve">%% </w:t>
      </w:r>
      <w:proofErr w:type="spellStart"/>
      <w:r w:rsidRPr="00B6119D">
        <w:rPr>
          <w:rFonts w:ascii="Courier New" w:eastAsia="Times New Roman" w:hAnsi="Courier New" w:cs="Courier New"/>
          <w:color w:val="606060"/>
          <w:sz w:val="20"/>
          <w:szCs w:val="20"/>
          <w:lang w:val="en-GB" w:eastAsia="en-IN"/>
        </w:rPr>
        <w:t>AMA</w:t>
      </w:r>
      <w:proofErr w:type="spellEnd"/>
      <w:r w:rsidRPr="00B6119D">
        <w:rPr>
          <w:rFonts w:ascii="Courier New" w:eastAsia="Times New Roman" w:hAnsi="Courier New" w:cs="Courier New"/>
          <w:color w:val="606060"/>
          <w:sz w:val="20"/>
          <w:szCs w:val="20"/>
          <w:lang w:val="en-GB" w:eastAsia="en-IN"/>
        </w:rPr>
        <w:t xml:space="preserve"> style</w:t>
      </w:r>
    </w:p>
    <w:p w14:paraId="618D64D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usepackage</w:t>
      </w:r>
      <w:proofErr w:type="spellEnd"/>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numcompress</w:t>
      </w:r>
      <w:proofErr w:type="spellEnd"/>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bibliographystyle</w:t>
      </w:r>
      <w:proofErr w:type="spellEnd"/>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model6</w:t>
      </w:r>
      <w:proofErr w:type="spellEnd"/>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num</w:t>
      </w:r>
      <w:proofErr w:type="spellEnd"/>
      <w:r w:rsidRPr="00B6119D">
        <w:rPr>
          <w:rFonts w:ascii="Courier New" w:eastAsia="Times New Roman" w:hAnsi="Courier New" w:cs="Courier New"/>
          <w:color w:val="606060"/>
          <w:sz w:val="20"/>
          <w:szCs w:val="20"/>
          <w:lang w:val="en-GB" w:eastAsia="en-IN"/>
        </w:rPr>
        <w:t>-names}</w:t>
      </w:r>
    </w:p>
    <w:p w14:paraId="08639B1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041F0F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xml:space="preserve">%% `Elsevier </w:t>
      </w:r>
      <w:proofErr w:type="spellStart"/>
      <w:r w:rsidRPr="00B6119D">
        <w:rPr>
          <w:rFonts w:ascii="Courier New" w:eastAsia="Times New Roman" w:hAnsi="Courier New" w:cs="Courier New"/>
          <w:color w:val="606060"/>
          <w:sz w:val="20"/>
          <w:szCs w:val="20"/>
          <w:lang w:val="en-GB" w:eastAsia="en-IN"/>
        </w:rPr>
        <w:t>LaTeX</w:t>
      </w:r>
      <w:proofErr w:type="spellEnd"/>
      <w:r w:rsidRPr="00B6119D">
        <w:rPr>
          <w:rFonts w:ascii="Courier New" w:eastAsia="Times New Roman" w:hAnsi="Courier New" w:cs="Courier New"/>
          <w:color w:val="606060"/>
          <w:sz w:val="20"/>
          <w:szCs w:val="20"/>
          <w:lang w:val="en-GB" w:eastAsia="en-IN"/>
        </w:rPr>
        <w:t>' style</w:t>
      </w:r>
    </w:p>
    <w:p w14:paraId="2CC6EAC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bibliographystyle</w:t>
      </w:r>
      <w:proofErr w:type="spellEnd"/>
      <w:r w:rsidRPr="00B6119D">
        <w:rPr>
          <w:rFonts w:ascii="Courier New" w:eastAsia="Times New Roman" w:hAnsi="Courier New" w:cs="Courier New"/>
          <w:color w:val="606060"/>
          <w:sz w:val="20"/>
          <w:szCs w:val="20"/>
          <w:lang w:val="en-GB" w:eastAsia="en-IN"/>
        </w:rPr>
        <w:t>{</w:t>
      </w:r>
      <w:proofErr w:type="spellStart"/>
      <w:r w:rsidRPr="00B6119D">
        <w:rPr>
          <w:rFonts w:ascii="Courier New" w:eastAsia="Times New Roman" w:hAnsi="Courier New" w:cs="Courier New"/>
          <w:color w:val="606060"/>
          <w:sz w:val="20"/>
          <w:szCs w:val="20"/>
          <w:lang w:val="en-GB" w:eastAsia="en-IN"/>
        </w:rPr>
        <w:t>elsarticle-num</w:t>
      </w:r>
      <w:proofErr w:type="spellEnd"/>
      <w:r w:rsidRPr="00B6119D">
        <w:rPr>
          <w:rFonts w:ascii="Courier New" w:eastAsia="Times New Roman" w:hAnsi="Courier New" w:cs="Courier New"/>
          <w:color w:val="606060"/>
          <w:sz w:val="20"/>
          <w:szCs w:val="20"/>
          <w:lang w:val="en-GB" w:eastAsia="en-IN"/>
        </w:rPr>
        <w:t>}</w:t>
      </w:r>
    </w:p>
    <w:p w14:paraId="6628EE0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w:t>
      </w:r>
    </w:p>
    <w:p w14:paraId="4B3FEB9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E3ECFE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{document}</w:t>
      </w:r>
    </w:p>
    <w:p w14:paraId="7ABAEA5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FBE185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frontmatter</w:t>
      </w:r>
      <w:proofErr w:type="spellEnd"/>
      <w:r w:rsidRPr="00B6119D">
        <w:rPr>
          <w:rFonts w:ascii="Courier New" w:eastAsia="Times New Roman" w:hAnsi="Courier New" w:cs="Courier New"/>
          <w:color w:val="000000"/>
          <w:sz w:val="20"/>
          <w:szCs w:val="20"/>
          <w:lang w:val="en-GB" w:eastAsia="en-IN"/>
        </w:rPr>
        <w:t>}</w:t>
      </w:r>
    </w:p>
    <w:p w14:paraId="6AB9067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738FD7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\title</w:t>
      </w:r>
      <w:r w:rsidRPr="00B6119D">
        <w:rPr>
          <w:rFonts w:ascii="Courier New" w:eastAsia="Times New Roman" w:hAnsi="Courier New" w:cs="Courier New"/>
          <w:color w:val="000000"/>
          <w:sz w:val="20"/>
          <w:szCs w:val="20"/>
          <w:lang w:val="en-GB" w:eastAsia="en-IN"/>
        </w:rPr>
        <w:t>{Using Genetic Algorithms to Optimize the Analogue Method for Precipitation Prediction in the Swiss Alps}</w:t>
      </w:r>
    </w:p>
    <w:p w14:paraId="40614F1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025204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Group authors per affiliation:</w:t>
      </w:r>
    </w:p>
    <w:p w14:paraId="5B53BFE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\author</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unil,unibe,terranum</w:t>
      </w:r>
      <w:proofErr w:type="spellEnd"/>
      <w:r w:rsidRPr="00B6119D">
        <w:rPr>
          <w:rFonts w:ascii="Courier New" w:eastAsia="Times New Roman" w:hAnsi="Courier New" w:cs="Courier New"/>
          <w:color w:val="000000"/>
          <w:sz w:val="20"/>
          <w:szCs w:val="20"/>
          <w:lang w:val="en-GB" w:eastAsia="en-IN"/>
        </w:rPr>
        <w:t>]{Pascal Horton</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corref</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mycorrespondingauthor</w:t>
      </w:r>
      <w:proofErr w:type="spellEnd"/>
      <w:r w:rsidRPr="00B6119D">
        <w:rPr>
          <w:rFonts w:ascii="Courier New" w:eastAsia="Times New Roman" w:hAnsi="Courier New" w:cs="Courier New"/>
          <w:color w:val="000000"/>
          <w:sz w:val="20"/>
          <w:szCs w:val="20"/>
          <w:lang w:val="en-GB" w:eastAsia="en-IN"/>
        </w:rPr>
        <w:t>}}</w:t>
      </w:r>
    </w:p>
    <w:p w14:paraId="36F5A35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lastRenderedPageBreak/>
        <w:t>\</w:t>
      </w:r>
      <w:proofErr w:type="spellStart"/>
      <w:r w:rsidRPr="00B6119D">
        <w:rPr>
          <w:rFonts w:ascii="Courier New" w:eastAsia="Times New Roman" w:hAnsi="Courier New" w:cs="Courier New"/>
          <w:color w:val="800000"/>
          <w:sz w:val="20"/>
          <w:szCs w:val="20"/>
          <w:lang w:val="en-GB" w:eastAsia="en-IN"/>
        </w:rPr>
        <w:t>cortext</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mycorrespondingauthor</w:t>
      </w:r>
      <w:proofErr w:type="spellEnd"/>
      <w:r w:rsidRPr="00B6119D">
        <w:rPr>
          <w:rFonts w:ascii="Courier New" w:eastAsia="Times New Roman" w:hAnsi="Courier New" w:cs="Courier New"/>
          <w:color w:val="000000"/>
          <w:sz w:val="20"/>
          <w:szCs w:val="20"/>
          <w:lang w:val="en-GB" w:eastAsia="en-IN"/>
        </w:rPr>
        <w:t>]{Corresponding author}</w:t>
      </w:r>
    </w:p>
    <w:p w14:paraId="0886F5D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ead</w:t>
      </w:r>
      <w:proofErr w:type="spellEnd"/>
      <w:r w:rsidRPr="00B6119D">
        <w:rPr>
          <w:rFonts w:ascii="Courier New" w:eastAsia="Times New Roman" w:hAnsi="Courier New" w:cs="Courier New"/>
          <w:color w:val="000000"/>
          <w:sz w:val="20"/>
          <w:szCs w:val="20"/>
          <w:lang w:val="en-GB" w:eastAsia="en-IN"/>
        </w:rPr>
        <w:t>{pascal.horton@alumnil.unil.ch}</w:t>
      </w:r>
    </w:p>
    <w:p w14:paraId="3C92721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9303B5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\author</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unil</w:t>
      </w:r>
      <w:proofErr w:type="spellEnd"/>
      <w:r w:rsidRPr="00B6119D">
        <w:rPr>
          <w:rFonts w:ascii="Courier New" w:eastAsia="Times New Roman" w:hAnsi="Courier New" w:cs="Courier New"/>
          <w:color w:val="000000"/>
          <w:sz w:val="20"/>
          <w:szCs w:val="20"/>
          <w:lang w:val="en-GB" w:eastAsia="en-IN"/>
        </w:rPr>
        <w:t xml:space="preserve">]{Michel </w:t>
      </w:r>
      <w:proofErr w:type="spellStart"/>
      <w:r w:rsidRPr="00B6119D">
        <w:rPr>
          <w:rFonts w:ascii="Courier New" w:eastAsia="Times New Roman" w:hAnsi="Courier New" w:cs="Courier New"/>
          <w:color w:val="000000"/>
          <w:sz w:val="20"/>
          <w:szCs w:val="20"/>
          <w:lang w:val="en-GB" w:eastAsia="en-IN"/>
        </w:rPr>
        <w:t>Jaboyedoff</w:t>
      </w:r>
      <w:proofErr w:type="spellEnd"/>
      <w:r w:rsidRPr="00B6119D">
        <w:rPr>
          <w:rFonts w:ascii="Courier New" w:eastAsia="Times New Roman" w:hAnsi="Courier New" w:cs="Courier New"/>
          <w:color w:val="000000"/>
          <w:sz w:val="20"/>
          <w:szCs w:val="20"/>
          <w:lang w:val="en-GB" w:eastAsia="en-IN"/>
        </w:rPr>
        <w:t>}</w:t>
      </w:r>
    </w:p>
    <w:p w14:paraId="2A61680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\author</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lthe</w:t>
      </w:r>
      <w:proofErr w:type="spellEnd"/>
      <w:r w:rsidRPr="00B6119D">
        <w:rPr>
          <w:rFonts w:ascii="Courier New" w:eastAsia="Times New Roman" w:hAnsi="Courier New" w:cs="Courier New"/>
          <w:color w:val="000000"/>
          <w:sz w:val="20"/>
          <w:szCs w:val="20"/>
          <w:lang w:val="en-GB" w:eastAsia="en-IN"/>
        </w:rPr>
        <w:t xml:space="preserve">]{Charles </w:t>
      </w:r>
      <w:proofErr w:type="spellStart"/>
      <w:r w:rsidRPr="00B6119D">
        <w:rPr>
          <w:rFonts w:ascii="Courier New" w:eastAsia="Times New Roman" w:hAnsi="Courier New" w:cs="Courier New"/>
          <w:color w:val="000000"/>
          <w:sz w:val="20"/>
          <w:szCs w:val="20"/>
          <w:lang w:val="en-GB" w:eastAsia="en-IN"/>
        </w:rPr>
        <w:t>Obled</w:t>
      </w:r>
      <w:proofErr w:type="spellEnd"/>
      <w:r w:rsidRPr="00B6119D">
        <w:rPr>
          <w:rFonts w:ascii="Courier New" w:eastAsia="Times New Roman" w:hAnsi="Courier New" w:cs="Courier New"/>
          <w:color w:val="000000"/>
          <w:sz w:val="20"/>
          <w:szCs w:val="20"/>
          <w:lang w:val="en-GB" w:eastAsia="en-IN"/>
        </w:rPr>
        <w:t>}</w:t>
      </w:r>
    </w:p>
    <w:p w14:paraId="75E08BD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26192E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\address</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unil</w:t>
      </w:r>
      <w:proofErr w:type="spellEnd"/>
      <w:r w:rsidRPr="00B6119D">
        <w:rPr>
          <w:rFonts w:ascii="Courier New" w:eastAsia="Times New Roman" w:hAnsi="Courier New" w:cs="Courier New"/>
          <w:color w:val="000000"/>
          <w:sz w:val="20"/>
          <w:szCs w:val="20"/>
          <w:lang w:val="en-GB" w:eastAsia="en-IN"/>
        </w:rPr>
        <w:t>]{University of Lausanne, Institute of Earth Sciences, Lausanne, Switzerland}</w:t>
      </w:r>
    </w:p>
    <w:p w14:paraId="344D224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\address</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unibe</w:t>
      </w:r>
      <w:proofErr w:type="spellEnd"/>
      <w:r w:rsidRPr="00B6119D">
        <w:rPr>
          <w:rFonts w:ascii="Courier New" w:eastAsia="Times New Roman" w:hAnsi="Courier New" w:cs="Courier New"/>
          <w:color w:val="000000"/>
          <w:sz w:val="20"/>
          <w:szCs w:val="20"/>
          <w:lang w:val="en-GB" w:eastAsia="en-IN"/>
        </w:rPr>
        <w:t xml:space="preserve">]{University of Bern, </w:t>
      </w:r>
      <w:proofErr w:type="spellStart"/>
      <w:r w:rsidRPr="00B6119D">
        <w:rPr>
          <w:rFonts w:ascii="Courier New" w:eastAsia="Times New Roman" w:hAnsi="Courier New" w:cs="Courier New"/>
          <w:color w:val="000000"/>
          <w:sz w:val="20"/>
          <w:szCs w:val="20"/>
          <w:lang w:val="en-GB" w:eastAsia="en-IN"/>
        </w:rPr>
        <w:t>Oeschger</w:t>
      </w:r>
      <w:proofErr w:type="spellEnd"/>
      <w:r w:rsidRPr="00B6119D">
        <w:rPr>
          <w:rFonts w:ascii="Courier New" w:eastAsia="Times New Roman" w:hAnsi="Courier New" w:cs="Courier New"/>
          <w:color w:val="000000"/>
          <w:sz w:val="20"/>
          <w:szCs w:val="20"/>
          <w:lang w:val="en-GB" w:eastAsia="en-IN"/>
        </w:rPr>
        <w:t xml:space="preserve"> Centre for Climate Change Research, Institute of Geography, Bern, Switzerland}</w:t>
      </w:r>
    </w:p>
    <w:p w14:paraId="0E29A5E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\address</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lthe</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Universit</w:t>
      </w:r>
      <w:proofErr w:type="spellEnd"/>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{e} de Grenoble-</w:t>
      </w:r>
      <w:proofErr w:type="spellStart"/>
      <w:r w:rsidRPr="00B6119D">
        <w:rPr>
          <w:rFonts w:ascii="Courier New" w:eastAsia="Times New Roman" w:hAnsi="Courier New" w:cs="Courier New"/>
          <w:color w:val="000000"/>
          <w:sz w:val="20"/>
          <w:szCs w:val="20"/>
          <w:lang w:val="en-GB" w:eastAsia="en-IN"/>
        </w:rPr>
        <w:t>Alpes</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LTHE</w:t>
      </w:r>
      <w:proofErr w:type="spellEnd"/>
      <w:r w:rsidRPr="00B6119D">
        <w:rPr>
          <w:rFonts w:ascii="Courier New" w:eastAsia="Times New Roman" w:hAnsi="Courier New" w:cs="Courier New"/>
          <w:color w:val="000000"/>
          <w:sz w:val="20"/>
          <w:szCs w:val="20"/>
          <w:lang w:val="en-GB" w:eastAsia="en-IN"/>
        </w:rPr>
        <w:t>, Grenoble, France}</w:t>
      </w:r>
    </w:p>
    <w:p w14:paraId="6ECEAF7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A2F321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{abstract}</w:t>
      </w:r>
    </w:p>
    <w:p w14:paraId="4FA0802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Analogue methods provide a statistical precipitation prediction based on synoptic predictors supplied by general circulation models or numerical weather prediction models. The method samples a selection of days in the archives that are similar to the target day to </w:t>
      </w:r>
      <w:ins w:id="1" w:author="Author">
        <w:r w:rsidR="0096104B" w:rsidRPr="00B6119D">
          <w:rPr>
            <w:rFonts w:ascii="Courier New" w:eastAsia="Times New Roman" w:hAnsi="Courier New" w:cs="Courier New"/>
            <w:color w:val="000000"/>
            <w:sz w:val="20"/>
            <w:szCs w:val="20"/>
            <w:lang w:val="en-GB" w:eastAsia="en-IN"/>
          </w:rPr>
          <w:t xml:space="preserve">be </w:t>
        </w:r>
      </w:ins>
      <w:r w:rsidRPr="00B6119D">
        <w:rPr>
          <w:rFonts w:ascii="Courier New" w:eastAsia="Times New Roman" w:hAnsi="Courier New" w:cs="Courier New"/>
          <w:color w:val="000000"/>
          <w:sz w:val="20"/>
          <w:szCs w:val="20"/>
          <w:lang w:val="en-GB" w:eastAsia="en-IN"/>
        </w:rPr>
        <w:t>predict</w:t>
      </w:r>
      <w:ins w:id="2" w:author="Author">
        <w:r w:rsidR="0096104B" w:rsidRPr="00B6119D">
          <w:rPr>
            <w:rFonts w:ascii="Courier New" w:eastAsia="Times New Roman" w:hAnsi="Courier New" w:cs="Courier New"/>
            <w:color w:val="000000"/>
            <w:sz w:val="20"/>
            <w:szCs w:val="20"/>
            <w:lang w:val="en-GB" w:eastAsia="en-IN"/>
          </w:rPr>
          <w:t>ed</w:t>
        </w:r>
      </w:ins>
      <w:r w:rsidRPr="00B6119D">
        <w:rPr>
          <w:rFonts w:ascii="Courier New" w:eastAsia="Times New Roman" w:hAnsi="Courier New" w:cs="Courier New"/>
          <w:color w:val="000000"/>
          <w:sz w:val="20"/>
          <w:szCs w:val="20"/>
          <w:lang w:val="en-GB" w:eastAsia="en-IN"/>
        </w:rPr>
        <w:t>, and consider the</w:t>
      </w:r>
      <w:ins w:id="3" w:author="Author">
        <w:r w:rsidR="0096104B" w:rsidRPr="00B6119D">
          <w:rPr>
            <w:rFonts w:ascii="Courier New" w:eastAsia="Times New Roman" w:hAnsi="Courier New" w:cs="Courier New"/>
            <w:color w:val="000000"/>
            <w:sz w:val="20"/>
            <w:szCs w:val="20"/>
            <w:lang w:val="en-GB" w:eastAsia="en-IN"/>
          </w:rPr>
          <w:t>ir</w:t>
        </w:r>
      </w:ins>
      <w:r w:rsidRPr="00B6119D">
        <w:rPr>
          <w:rFonts w:ascii="Courier New" w:eastAsia="Times New Roman" w:hAnsi="Courier New" w:cs="Courier New"/>
          <w:color w:val="000000"/>
          <w:sz w:val="20"/>
          <w:szCs w:val="20"/>
          <w:lang w:val="en-GB" w:eastAsia="en-IN"/>
        </w:rPr>
        <w:t xml:space="preserve"> set of </w:t>
      </w:r>
      <w:del w:id="4" w:author="Author">
        <w:r w:rsidRPr="00B6119D" w:rsidDel="0096104B">
          <w:rPr>
            <w:rFonts w:ascii="Courier New" w:eastAsia="Times New Roman" w:hAnsi="Courier New" w:cs="Courier New"/>
            <w:color w:val="000000"/>
            <w:sz w:val="20"/>
            <w:szCs w:val="20"/>
            <w:lang w:val="en-GB" w:eastAsia="en-IN"/>
          </w:rPr>
          <w:delText xml:space="preserve">their </w:delText>
        </w:r>
      </w:del>
      <w:r w:rsidRPr="00B6119D">
        <w:rPr>
          <w:rFonts w:ascii="Courier New" w:eastAsia="Times New Roman" w:hAnsi="Courier New" w:cs="Courier New"/>
          <w:color w:val="000000"/>
          <w:sz w:val="20"/>
          <w:szCs w:val="20"/>
          <w:lang w:val="en-GB" w:eastAsia="en-IN"/>
        </w:rPr>
        <w:t xml:space="preserve">corresponding observed precipitation (the </w:t>
      </w:r>
      <w:proofErr w:type="spellStart"/>
      <w:r w:rsidRPr="00B6119D">
        <w:rPr>
          <w:rFonts w:ascii="Courier New" w:eastAsia="Times New Roman" w:hAnsi="Courier New" w:cs="Courier New"/>
          <w:color w:val="000000"/>
          <w:sz w:val="20"/>
          <w:szCs w:val="20"/>
          <w:lang w:val="en-GB" w:eastAsia="en-IN"/>
        </w:rPr>
        <w:t>predictand</w:t>
      </w:r>
      <w:proofErr w:type="spellEnd"/>
      <w:r w:rsidRPr="00B6119D">
        <w:rPr>
          <w:rFonts w:ascii="Courier New" w:eastAsia="Times New Roman" w:hAnsi="Courier New" w:cs="Courier New"/>
          <w:color w:val="000000"/>
          <w:sz w:val="20"/>
          <w:szCs w:val="20"/>
          <w:lang w:val="en-GB" w:eastAsia="en-IN"/>
        </w:rPr>
        <w:t xml:space="preserve">) as the conditional distribution for the target day. The relationship between </w:t>
      </w:r>
      <w:ins w:id="5" w:author="Author">
        <w:r w:rsidR="0096104B" w:rsidRPr="00B6119D">
          <w:rPr>
            <w:rFonts w:ascii="Courier New" w:eastAsia="Times New Roman" w:hAnsi="Courier New" w:cs="Courier New"/>
            <w:color w:val="000000"/>
            <w:sz w:val="20"/>
            <w:szCs w:val="20"/>
            <w:lang w:val="en-GB" w:eastAsia="en-IN"/>
          </w:rPr>
          <w:t xml:space="preserve">the </w:t>
        </w:r>
      </w:ins>
      <w:r w:rsidRPr="00B6119D">
        <w:rPr>
          <w:rFonts w:ascii="Courier New" w:eastAsia="Times New Roman" w:hAnsi="Courier New" w:cs="Courier New"/>
          <w:color w:val="000000"/>
          <w:sz w:val="20"/>
          <w:szCs w:val="20"/>
          <w:lang w:val="en-GB" w:eastAsia="en-IN"/>
        </w:rPr>
        <w:t xml:space="preserve">predictors and </w:t>
      </w:r>
      <w:proofErr w:type="spellStart"/>
      <w:r w:rsidRPr="00B6119D">
        <w:rPr>
          <w:rFonts w:ascii="Courier New" w:eastAsia="Times New Roman" w:hAnsi="Courier New" w:cs="Courier New"/>
          <w:color w:val="000000"/>
          <w:sz w:val="20"/>
          <w:szCs w:val="20"/>
          <w:lang w:val="en-GB" w:eastAsia="en-IN"/>
        </w:rPr>
        <w:t>predictands</w:t>
      </w:r>
      <w:proofErr w:type="spellEnd"/>
      <w:r w:rsidRPr="00B6119D">
        <w:rPr>
          <w:rFonts w:ascii="Courier New" w:eastAsia="Times New Roman" w:hAnsi="Courier New" w:cs="Courier New"/>
          <w:color w:val="000000"/>
          <w:sz w:val="20"/>
          <w:szCs w:val="20"/>
          <w:lang w:val="en-GB" w:eastAsia="en-IN"/>
        </w:rPr>
        <w:t xml:space="preserve"> relies on some parameters that characterize how and where the </w:t>
      </w:r>
      <w:del w:id="6" w:author="Author">
        <w:r w:rsidRPr="00B6119D" w:rsidDel="0096104B">
          <w:rPr>
            <w:rFonts w:ascii="Courier New" w:eastAsia="Times New Roman" w:hAnsi="Courier New" w:cs="Courier New"/>
            <w:color w:val="000000"/>
            <w:sz w:val="20"/>
            <w:szCs w:val="20"/>
            <w:lang w:val="en-GB" w:eastAsia="en-IN"/>
          </w:rPr>
          <w:delText xml:space="preserve">similitude </w:delText>
        </w:r>
      </w:del>
      <w:ins w:id="7" w:author="Author">
        <w:r w:rsidR="0096104B" w:rsidRPr="00B6119D">
          <w:rPr>
            <w:rFonts w:ascii="Courier New" w:eastAsia="Times New Roman" w:hAnsi="Courier New" w:cs="Courier New"/>
            <w:color w:val="000000"/>
            <w:sz w:val="20"/>
            <w:szCs w:val="20"/>
            <w:lang w:val="en-GB" w:eastAsia="en-IN"/>
          </w:rPr>
          <w:t xml:space="preserve">similarity </w:t>
        </w:r>
      </w:ins>
      <w:r w:rsidRPr="00B6119D">
        <w:rPr>
          <w:rFonts w:ascii="Courier New" w:eastAsia="Times New Roman" w:hAnsi="Courier New" w:cs="Courier New"/>
          <w:color w:val="000000"/>
          <w:sz w:val="20"/>
          <w:szCs w:val="20"/>
          <w:lang w:val="en-GB" w:eastAsia="en-IN"/>
        </w:rPr>
        <w:t>between two atmospheric situations is defined.</w:t>
      </w:r>
    </w:p>
    <w:p w14:paraId="5B60568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9E4E33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This relationship is usually established by a semi-automatic sequential procedure that has strong limitations: (</w:t>
      </w:r>
      <w:proofErr w:type="spellStart"/>
      <w:r w:rsidRPr="00B6119D">
        <w:rPr>
          <w:rFonts w:ascii="Courier New" w:eastAsia="Times New Roman" w:hAnsi="Courier New" w:cs="Courier New"/>
          <w:color w:val="000000"/>
          <w:sz w:val="20"/>
          <w:szCs w:val="20"/>
          <w:lang w:val="en-GB" w:eastAsia="en-IN"/>
        </w:rPr>
        <w:t>i</w:t>
      </w:r>
      <w:proofErr w:type="spellEnd"/>
      <w:r w:rsidRPr="00B6119D">
        <w:rPr>
          <w:rFonts w:ascii="Courier New" w:eastAsia="Times New Roman" w:hAnsi="Courier New" w:cs="Courier New"/>
          <w:color w:val="000000"/>
          <w:sz w:val="20"/>
          <w:szCs w:val="20"/>
          <w:lang w:val="en-GB" w:eastAsia="en-IN"/>
        </w:rPr>
        <w:t xml:space="preserve">) it cannot automatically choose the pressure levels and </w:t>
      </w:r>
      <w:del w:id="8" w:author="Author">
        <w:r w:rsidRPr="00B6119D" w:rsidDel="00D06D54">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temporal windows for a given meteorological variable, (ii) it cannot handle dependencies between </w:t>
      </w:r>
      <w:del w:id="9" w:author="Author">
        <w:r w:rsidRPr="00B6119D" w:rsidDel="00D06D54">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parameters, and (iii) it cannot easily handle new degrees of freedom. In this work, a global optimization approach relying on genetic algorithms </w:t>
      </w:r>
      <w:del w:id="10" w:author="Author">
        <w:r w:rsidRPr="00B6119D" w:rsidDel="00326E42">
          <w:rPr>
            <w:rFonts w:ascii="Courier New" w:eastAsia="Times New Roman" w:hAnsi="Courier New" w:cs="Courier New"/>
            <w:color w:val="000000"/>
            <w:sz w:val="20"/>
            <w:szCs w:val="20"/>
            <w:lang w:val="en-GB" w:eastAsia="en-IN"/>
          </w:rPr>
          <w:delText xml:space="preserve">could </w:delText>
        </w:r>
      </w:del>
      <w:ins w:id="11" w:author="Author">
        <w:r w:rsidR="00326E42" w:rsidRPr="00B6119D">
          <w:rPr>
            <w:rFonts w:ascii="Courier New" w:eastAsia="Times New Roman" w:hAnsi="Courier New" w:cs="Courier New"/>
            <w:color w:val="000000"/>
            <w:sz w:val="20"/>
            <w:szCs w:val="20"/>
            <w:lang w:val="en-GB" w:eastAsia="en-IN"/>
          </w:rPr>
          <w:t xml:space="preserve">was able to </w:t>
        </w:r>
      </w:ins>
      <w:r w:rsidRPr="00B6119D">
        <w:rPr>
          <w:rFonts w:ascii="Courier New" w:eastAsia="Times New Roman" w:hAnsi="Courier New" w:cs="Courier New"/>
          <w:color w:val="000000"/>
          <w:sz w:val="20"/>
          <w:szCs w:val="20"/>
          <w:lang w:val="en-GB" w:eastAsia="en-IN"/>
        </w:rPr>
        <w:t xml:space="preserve">optimize all parameters jointly and automatically. It allowed </w:t>
      </w:r>
      <w:del w:id="12" w:author="Author">
        <w:r w:rsidRPr="00B6119D" w:rsidDel="00326E42">
          <w:rPr>
            <w:rFonts w:ascii="Courier New" w:eastAsia="Times New Roman" w:hAnsi="Courier New" w:cs="Courier New"/>
            <w:color w:val="000000"/>
            <w:sz w:val="20"/>
            <w:szCs w:val="20"/>
            <w:lang w:val="en-GB" w:eastAsia="en-IN"/>
          </w:rPr>
          <w:delText>taking into account</w:delText>
        </w:r>
      </w:del>
      <w:ins w:id="13" w:author="Author">
        <w:r w:rsidR="00326E42" w:rsidRPr="00B6119D">
          <w:rPr>
            <w:rFonts w:ascii="Courier New" w:eastAsia="Times New Roman" w:hAnsi="Courier New" w:cs="Courier New"/>
            <w:color w:val="000000"/>
            <w:sz w:val="20"/>
            <w:szCs w:val="20"/>
            <w:lang w:val="en-GB" w:eastAsia="en-IN"/>
          </w:rPr>
          <w:t>consideration of</w:t>
        </w:r>
      </w:ins>
      <w:r w:rsidRPr="00B6119D">
        <w:rPr>
          <w:rFonts w:ascii="Courier New" w:eastAsia="Times New Roman" w:hAnsi="Courier New" w:cs="Courier New"/>
          <w:color w:val="000000"/>
          <w:sz w:val="20"/>
          <w:szCs w:val="20"/>
          <w:lang w:val="en-GB" w:eastAsia="en-IN"/>
        </w:rPr>
        <w:t xml:space="preserve"> parameter</w:t>
      </w:r>
      <w:del w:id="14" w:author="Author">
        <w:r w:rsidRPr="00B6119D" w:rsidDel="00326E42">
          <w:rPr>
            <w:rFonts w:ascii="Courier New" w:eastAsia="Times New Roman" w:hAnsi="Courier New" w:cs="Courier New"/>
            <w:color w:val="000000"/>
            <w:sz w:val="20"/>
            <w:szCs w:val="20"/>
            <w:lang w:val="en-GB" w:eastAsia="en-IN"/>
          </w:rPr>
          <w:delText>s</w:delText>
        </w:r>
      </w:del>
      <w:r w:rsidRPr="00B6119D">
        <w:rPr>
          <w:rFonts w:ascii="Courier New" w:eastAsia="Times New Roman" w:hAnsi="Courier New" w:cs="Courier New"/>
          <w:color w:val="000000"/>
          <w:sz w:val="20"/>
          <w:szCs w:val="20"/>
          <w:lang w:val="en-GB" w:eastAsia="en-IN"/>
        </w:rPr>
        <w:t xml:space="preserve"> inter-dependencies, and </w:t>
      </w:r>
      <w:del w:id="15" w:author="Author">
        <w:r w:rsidRPr="00B6119D" w:rsidDel="00326E42">
          <w:rPr>
            <w:rFonts w:ascii="Courier New" w:eastAsia="Times New Roman" w:hAnsi="Courier New" w:cs="Courier New"/>
            <w:color w:val="000000"/>
            <w:sz w:val="20"/>
            <w:szCs w:val="20"/>
            <w:lang w:val="en-GB" w:eastAsia="en-IN"/>
          </w:rPr>
          <w:delText xml:space="preserve">selecting </w:delText>
        </w:r>
      </w:del>
      <w:r w:rsidRPr="00B6119D">
        <w:rPr>
          <w:rFonts w:ascii="Courier New" w:eastAsia="Times New Roman" w:hAnsi="Courier New" w:cs="Courier New"/>
          <w:color w:val="000000"/>
          <w:sz w:val="20"/>
          <w:szCs w:val="20"/>
          <w:lang w:val="en-GB" w:eastAsia="en-IN"/>
        </w:rPr>
        <w:t>objective</w:t>
      </w:r>
      <w:ins w:id="16" w:author="Author">
        <w:r w:rsidR="00326E42" w:rsidRPr="00B6119D">
          <w:rPr>
            <w:rFonts w:ascii="Courier New" w:eastAsia="Times New Roman" w:hAnsi="Courier New" w:cs="Courier New"/>
            <w:color w:val="000000"/>
            <w:sz w:val="20"/>
            <w:szCs w:val="20"/>
            <w:lang w:val="en-GB" w:eastAsia="en-IN"/>
          </w:rPr>
          <w:t xml:space="preserve"> selection of</w:t>
        </w:r>
      </w:ins>
      <w:del w:id="17" w:author="Author">
        <w:r w:rsidRPr="00B6119D" w:rsidDel="00326E42">
          <w:rPr>
            <w:rFonts w:ascii="Courier New" w:eastAsia="Times New Roman" w:hAnsi="Courier New" w:cs="Courier New"/>
            <w:color w:val="000000"/>
            <w:sz w:val="20"/>
            <w:szCs w:val="20"/>
            <w:lang w:val="en-GB" w:eastAsia="en-IN"/>
          </w:rPr>
          <w:delText>ly</w:delText>
        </w:r>
      </w:del>
      <w:r w:rsidRPr="00B6119D">
        <w:rPr>
          <w:rFonts w:ascii="Courier New" w:eastAsia="Times New Roman" w:hAnsi="Courier New" w:cs="Courier New"/>
          <w:color w:val="000000"/>
          <w:sz w:val="20"/>
          <w:szCs w:val="20"/>
          <w:lang w:val="en-GB" w:eastAsia="en-IN"/>
        </w:rPr>
        <w:t xml:space="preserve"> some parameters that were manually selected beforehand, which</w:t>
      </w:r>
      <w:ins w:id="18" w:author="Author">
        <w:r w:rsidR="00326E42" w:rsidRPr="00B6119D">
          <w:rPr>
            <w:rFonts w:ascii="Courier New" w:eastAsia="Times New Roman" w:hAnsi="Courier New" w:cs="Courier New"/>
            <w:color w:val="000000"/>
            <w:sz w:val="20"/>
            <w:szCs w:val="20"/>
            <w:lang w:val="en-GB" w:eastAsia="en-IN"/>
          </w:rPr>
          <w:t>, among other things,</w:t>
        </w:r>
      </w:ins>
      <w:r w:rsidRPr="00B6119D">
        <w:rPr>
          <w:rFonts w:ascii="Courier New" w:eastAsia="Times New Roman" w:hAnsi="Courier New" w:cs="Courier New"/>
          <w:color w:val="000000"/>
          <w:sz w:val="20"/>
          <w:szCs w:val="20"/>
          <w:lang w:val="en-GB" w:eastAsia="en-IN"/>
        </w:rPr>
        <w:t xml:space="preserve"> </w:t>
      </w:r>
      <w:del w:id="19" w:author="Author">
        <w:r w:rsidRPr="00B6119D" w:rsidDel="00326E42">
          <w:rPr>
            <w:rFonts w:ascii="Courier New" w:eastAsia="Times New Roman" w:hAnsi="Courier New" w:cs="Courier New"/>
            <w:color w:val="000000"/>
            <w:sz w:val="20"/>
            <w:szCs w:val="20"/>
            <w:lang w:val="en-GB" w:eastAsia="en-IN"/>
          </w:rPr>
          <w:delText xml:space="preserve">e.g. </w:delText>
        </w:r>
      </w:del>
      <w:r w:rsidRPr="00B6119D">
        <w:rPr>
          <w:rFonts w:ascii="Courier New" w:eastAsia="Times New Roman" w:hAnsi="Courier New" w:cs="Courier New"/>
          <w:color w:val="000000"/>
          <w:sz w:val="20"/>
          <w:szCs w:val="20"/>
          <w:lang w:val="en-GB" w:eastAsia="en-IN"/>
        </w:rPr>
        <w:t xml:space="preserve">obviates the need </w:t>
      </w:r>
      <w:del w:id="20" w:author="Author">
        <w:r w:rsidRPr="00B6119D" w:rsidDel="00326E42">
          <w:rPr>
            <w:rFonts w:ascii="Courier New" w:eastAsia="Times New Roman" w:hAnsi="Courier New" w:cs="Courier New"/>
            <w:color w:val="000000"/>
            <w:sz w:val="20"/>
            <w:szCs w:val="20"/>
            <w:lang w:val="en-GB" w:eastAsia="en-IN"/>
          </w:rPr>
          <w:delText xml:space="preserve">of </w:delText>
        </w:r>
      </w:del>
      <w:ins w:id="21" w:author="Author">
        <w:r w:rsidR="00326E42" w:rsidRPr="00B6119D">
          <w:rPr>
            <w:rFonts w:ascii="Courier New" w:eastAsia="Times New Roman" w:hAnsi="Courier New" w:cs="Courier New"/>
            <w:color w:val="000000"/>
            <w:sz w:val="20"/>
            <w:szCs w:val="20"/>
            <w:lang w:val="en-GB" w:eastAsia="en-IN"/>
          </w:rPr>
          <w:t xml:space="preserve">to </w:t>
        </w:r>
      </w:ins>
      <w:r w:rsidRPr="00B6119D">
        <w:rPr>
          <w:rFonts w:ascii="Courier New" w:eastAsia="Times New Roman" w:hAnsi="Courier New" w:cs="Courier New"/>
          <w:color w:val="000000"/>
          <w:sz w:val="20"/>
          <w:szCs w:val="20"/>
          <w:lang w:val="en-GB" w:eastAsia="en-IN"/>
        </w:rPr>
        <w:t>assess</w:t>
      </w:r>
      <w:del w:id="22" w:author="Author">
        <w:r w:rsidRPr="00B6119D" w:rsidDel="00326E42">
          <w:rPr>
            <w:rFonts w:ascii="Courier New" w:eastAsia="Times New Roman" w:hAnsi="Courier New" w:cs="Courier New"/>
            <w:color w:val="000000"/>
            <w:sz w:val="20"/>
            <w:szCs w:val="20"/>
            <w:lang w:val="en-GB" w:eastAsia="en-IN"/>
          </w:rPr>
          <w:delText>ing</w:delText>
        </w:r>
      </w:del>
      <w:r w:rsidRPr="00B6119D">
        <w:rPr>
          <w:rFonts w:ascii="Courier New" w:eastAsia="Times New Roman" w:hAnsi="Courier New" w:cs="Courier New"/>
          <w:color w:val="000000"/>
          <w:sz w:val="20"/>
          <w:szCs w:val="20"/>
          <w:lang w:val="en-GB" w:eastAsia="en-IN"/>
        </w:rPr>
        <w:t xml:space="preserve"> a </w:t>
      </w:r>
      <w:del w:id="23" w:author="Author">
        <w:r w:rsidRPr="00B6119D" w:rsidDel="00326E42">
          <w:rPr>
            <w:rFonts w:ascii="Courier New" w:eastAsia="Times New Roman" w:hAnsi="Courier New" w:cs="Courier New"/>
            <w:color w:val="000000"/>
            <w:sz w:val="20"/>
            <w:szCs w:val="20"/>
            <w:lang w:val="en-GB" w:eastAsia="en-IN"/>
          </w:rPr>
          <w:delText xml:space="preserve">high </w:delText>
        </w:r>
      </w:del>
      <w:ins w:id="24" w:author="Author">
        <w:r w:rsidR="00326E42" w:rsidRPr="00B6119D">
          <w:rPr>
            <w:rFonts w:ascii="Courier New" w:eastAsia="Times New Roman" w:hAnsi="Courier New" w:cs="Courier New"/>
            <w:color w:val="000000"/>
            <w:sz w:val="20"/>
            <w:szCs w:val="20"/>
            <w:lang w:val="en-GB" w:eastAsia="en-IN"/>
          </w:rPr>
          <w:t xml:space="preserve">large </w:t>
        </w:r>
      </w:ins>
      <w:r w:rsidRPr="00B6119D">
        <w:rPr>
          <w:rFonts w:ascii="Courier New" w:eastAsia="Times New Roman" w:hAnsi="Courier New" w:cs="Courier New"/>
          <w:color w:val="000000"/>
          <w:sz w:val="20"/>
          <w:szCs w:val="20"/>
          <w:lang w:val="en-GB" w:eastAsia="en-IN"/>
        </w:rPr>
        <w:t xml:space="preserve">number of combinations of </w:t>
      </w:r>
      <w:del w:id="25" w:author="Author">
        <w:r w:rsidRPr="00B6119D" w:rsidDel="00326E42">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pressure levels and </w:t>
      </w:r>
      <w:del w:id="26" w:author="Author">
        <w:r w:rsidRPr="00B6119D" w:rsidDel="00326E42">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temporal windows of </w:t>
      </w:r>
      <w:del w:id="27" w:author="Author">
        <w:r w:rsidRPr="00B6119D" w:rsidDel="00326E42">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predictor variables.</w:t>
      </w:r>
    </w:p>
    <w:p w14:paraId="7CECC0B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1A923B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The global optimization was applied to some variants of the analogue method for the Rh</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{o}ne catchment in the Swiss Alps. The performance scores increased compared to reference methods, </w:t>
      </w:r>
      <w:del w:id="28" w:author="Author">
        <w:r w:rsidRPr="00B6119D" w:rsidDel="00447317">
          <w:rPr>
            <w:rFonts w:ascii="Courier New" w:eastAsia="Times New Roman" w:hAnsi="Courier New" w:cs="Courier New"/>
            <w:color w:val="000000"/>
            <w:sz w:val="20"/>
            <w:szCs w:val="20"/>
            <w:lang w:val="en-GB" w:eastAsia="en-IN"/>
          </w:rPr>
          <w:delText>and this even to a greater extent</w:delText>
        </w:r>
      </w:del>
      <w:ins w:id="29" w:author="Author">
        <w:r w:rsidR="00447317" w:rsidRPr="00B6119D">
          <w:rPr>
            <w:rFonts w:ascii="Courier New" w:eastAsia="Times New Roman" w:hAnsi="Courier New" w:cs="Courier New"/>
            <w:color w:val="000000"/>
            <w:sz w:val="20"/>
            <w:szCs w:val="20"/>
            <w:lang w:val="en-GB" w:eastAsia="en-IN"/>
          </w:rPr>
          <w:t>especially</w:t>
        </w:r>
      </w:ins>
      <w:r w:rsidRPr="00B6119D">
        <w:rPr>
          <w:rFonts w:ascii="Courier New" w:eastAsia="Times New Roman" w:hAnsi="Courier New" w:cs="Courier New"/>
          <w:color w:val="000000"/>
          <w:sz w:val="20"/>
          <w:szCs w:val="20"/>
          <w:lang w:val="en-GB" w:eastAsia="en-IN"/>
        </w:rPr>
        <w:t xml:space="preserve"> for days with high precipitation totals. The resulting parameters were found to be relevant and coherent between the different </w:t>
      </w:r>
      <w:proofErr w:type="spellStart"/>
      <w:r w:rsidRPr="00B6119D">
        <w:rPr>
          <w:rFonts w:ascii="Courier New" w:eastAsia="Times New Roman" w:hAnsi="Courier New" w:cs="Courier New"/>
          <w:color w:val="000000"/>
          <w:sz w:val="20"/>
          <w:szCs w:val="20"/>
          <w:lang w:val="en-GB" w:eastAsia="en-IN"/>
        </w:rPr>
        <w:t>subregions</w:t>
      </w:r>
      <w:proofErr w:type="spellEnd"/>
      <w:r w:rsidRPr="00B6119D">
        <w:rPr>
          <w:rFonts w:ascii="Courier New" w:eastAsia="Times New Roman" w:hAnsi="Courier New" w:cs="Courier New"/>
          <w:color w:val="000000"/>
          <w:sz w:val="20"/>
          <w:szCs w:val="20"/>
          <w:lang w:val="en-GB" w:eastAsia="en-IN"/>
        </w:rPr>
        <w:t xml:space="preserve"> of the catchment. Moreover, they were obtained automatically and objectively, which reduces </w:t>
      </w:r>
      <w:ins w:id="30" w:author="Author">
        <w:r w:rsidR="00447317" w:rsidRPr="00B6119D">
          <w:rPr>
            <w:rFonts w:ascii="Courier New" w:eastAsia="Times New Roman" w:hAnsi="Courier New" w:cs="Courier New"/>
            <w:color w:val="000000"/>
            <w:sz w:val="20"/>
            <w:szCs w:val="20"/>
            <w:lang w:val="en-GB" w:eastAsia="en-IN"/>
          </w:rPr>
          <w:t xml:space="preserve">the </w:t>
        </w:r>
      </w:ins>
      <w:r w:rsidRPr="00B6119D">
        <w:rPr>
          <w:rFonts w:ascii="Courier New" w:eastAsia="Times New Roman" w:hAnsi="Courier New" w:cs="Courier New"/>
          <w:color w:val="000000"/>
          <w:sz w:val="20"/>
          <w:szCs w:val="20"/>
          <w:lang w:val="en-GB" w:eastAsia="en-IN"/>
        </w:rPr>
        <w:t>effort</w:t>
      </w:r>
      <w:ins w:id="31" w:author="Author">
        <w:r w:rsidR="00447317" w:rsidRPr="00B6119D">
          <w:rPr>
            <w:rFonts w:ascii="Courier New" w:eastAsia="Times New Roman" w:hAnsi="Courier New" w:cs="Courier New"/>
            <w:color w:val="000000"/>
            <w:sz w:val="20"/>
            <w:szCs w:val="20"/>
            <w:lang w:val="en-GB" w:eastAsia="en-IN"/>
          </w:rPr>
          <w:t xml:space="preserve"> that needs to be invested in</w:t>
        </w:r>
      </w:ins>
      <w:del w:id="32" w:author="Author">
        <w:r w:rsidRPr="00B6119D" w:rsidDel="00447317">
          <w:rPr>
            <w:rFonts w:ascii="Courier New" w:eastAsia="Times New Roman" w:hAnsi="Courier New" w:cs="Courier New"/>
            <w:color w:val="000000"/>
            <w:sz w:val="20"/>
            <w:szCs w:val="20"/>
            <w:lang w:val="en-GB" w:eastAsia="en-IN"/>
          </w:rPr>
          <w:delText>s invested in</w:delText>
        </w:r>
      </w:del>
      <w:r w:rsidRPr="00B6119D">
        <w:rPr>
          <w:rFonts w:ascii="Courier New" w:eastAsia="Times New Roman" w:hAnsi="Courier New" w:cs="Courier New"/>
          <w:color w:val="000000"/>
          <w:sz w:val="20"/>
          <w:szCs w:val="20"/>
          <w:lang w:val="en-GB" w:eastAsia="en-IN"/>
        </w:rPr>
        <w:t xml:space="preserve"> exploration attempts when adapting the method to a new region or for a new </w:t>
      </w:r>
      <w:proofErr w:type="spellStart"/>
      <w:r w:rsidRPr="00B6119D">
        <w:rPr>
          <w:rFonts w:ascii="Courier New" w:eastAsia="Times New Roman" w:hAnsi="Courier New" w:cs="Courier New"/>
          <w:color w:val="000000"/>
          <w:sz w:val="20"/>
          <w:szCs w:val="20"/>
          <w:lang w:val="en-GB" w:eastAsia="en-IN"/>
        </w:rPr>
        <w:t>predictand</w:t>
      </w:r>
      <w:proofErr w:type="spellEnd"/>
      <w:r w:rsidRPr="00B6119D">
        <w:rPr>
          <w:rFonts w:ascii="Courier New" w:eastAsia="Times New Roman" w:hAnsi="Courier New" w:cs="Courier New"/>
          <w:color w:val="000000"/>
          <w:sz w:val="20"/>
          <w:szCs w:val="20"/>
          <w:lang w:val="en-GB" w:eastAsia="en-IN"/>
        </w:rPr>
        <w:t xml:space="preserve">. In addition, the approach allowed for new degrees of freedom, such as a possible weighting between </w:t>
      </w:r>
      <w:del w:id="33" w:author="Author">
        <w:r w:rsidRPr="00B6119D" w:rsidDel="00447317">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pressure levels, and </w:t>
      </w:r>
      <w:del w:id="34" w:author="Author">
        <w:r w:rsidRPr="00B6119D" w:rsidDel="00447317">
          <w:rPr>
            <w:rFonts w:ascii="Courier New" w:eastAsia="Times New Roman" w:hAnsi="Courier New" w:cs="Courier New"/>
            <w:color w:val="000000"/>
            <w:sz w:val="20"/>
            <w:szCs w:val="20"/>
            <w:lang w:val="en-GB" w:eastAsia="en-IN"/>
          </w:rPr>
          <w:delText>non overlapping</w:delText>
        </w:r>
      </w:del>
      <w:ins w:id="35" w:author="Author">
        <w:r w:rsidR="00447317" w:rsidRPr="00B6119D">
          <w:rPr>
            <w:rFonts w:ascii="Courier New" w:eastAsia="Times New Roman" w:hAnsi="Courier New" w:cs="Courier New"/>
            <w:color w:val="000000"/>
            <w:sz w:val="20"/>
            <w:szCs w:val="20"/>
            <w:lang w:val="en-GB" w:eastAsia="en-IN"/>
          </w:rPr>
          <w:t>non-overlapping</w:t>
        </w:r>
      </w:ins>
      <w:r w:rsidRPr="00B6119D">
        <w:rPr>
          <w:rFonts w:ascii="Courier New" w:eastAsia="Times New Roman" w:hAnsi="Courier New" w:cs="Courier New"/>
          <w:color w:val="000000"/>
          <w:sz w:val="20"/>
          <w:szCs w:val="20"/>
          <w:lang w:val="en-GB" w:eastAsia="en-IN"/>
        </w:rPr>
        <w:t xml:space="preserve"> spatial windows.</w:t>
      </w:r>
    </w:p>
    <w:p w14:paraId="70CCD09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{abstract}</w:t>
      </w:r>
    </w:p>
    <w:p w14:paraId="7C6C17C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9D8701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{keyword}</w:t>
      </w:r>
    </w:p>
    <w:p w14:paraId="5F5079D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precipitation prediction</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sep</w:t>
      </w:r>
      <w:proofErr w:type="spellEnd"/>
    </w:p>
    <w:p w14:paraId="2D5E3CD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analogue method</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sep</w:t>
      </w:r>
      <w:proofErr w:type="spellEnd"/>
    </w:p>
    <w:p w14:paraId="1351C06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optimization</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sep</w:t>
      </w:r>
      <w:proofErr w:type="spellEnd"/>
    </w:p>
    <w:p w14:paraId="424E17C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genetic algorithms</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sep</w:t>
      </w:r>
      <w:proofErr w:type="spellEnd"/>
    </w:p>
    <w:p w14:paraId="48F27B7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Alpine climate</w:t>
      </w:r>
    </w:p>
    <w:p w14:paraId="1977661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{keyword}</w:t>
      </w:r>
    </w:p>
    <w:p w14:paraId="14943C6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5DCF54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frontmatter</w:t>
      </w:r>
      <w:proofErr w:type="spellEnd"/>
      <w:r w:rsidRPr="00B6119D">
        <w:rPr>
          <w:rFonts w:ascii="Courier New" w:eastAsia="Times New Roman" w:hAnsi="Courier New" w:cs="Courier New"/>
          <w:color w:val="000000"/>
          <w:sz w:val="20"/>
          <w:szCs w:val="20"/>
          <w:lang w:val="en-GB" w:eastAsia="en-IN"/>
        </w:rPr>
        <w:t>}</w:t>
      </w:r>
    </w:p>
    <w:p w14:paraId="58BBA7A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21B5DE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linenumbers</w:t>
      </w:r>
      <w:proofErr w:type="spellEnd"/>
    </w:p>
    <w:p w14:paraId="5EED3AA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DF0288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lastRenderedPageBreak/>
        <w:t>\section{Introduction}</w:t>
      </w:r>
    </w:p>
    <w:p w14:paraId="114FB9A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sec:intro</w:t>
      </w:r>
      <w:proofErr w:type="spellEnd"/>
      <w:r w:rsidRPr="00B6119D">
        <w:rPr>
          <w:rFonts w:ascii="Courier New" w:eastAsia="Times New Roman" w:hAnsi="Courier New" w:cs="Courier New"/>
          <w:b/>
          <w:bCs/>
          <w:color w:val="0000CC"/>
          <w:sz w:val="20"/>
          <w:szCs w:val="20"/>
          <w:lang w:val="en-GB" w:eastAsia="en-IN"/>
        </w:rPr>
        <w:t>}</w:t>
      </w:r>
    </w:p>
    <w:p w14:paraId="3A922A1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4666A56" w14:textId="223314BD"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analogue method (AM) is a downscaling technique based on the idea expressed by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citet</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Lorenz1956</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Lorenz1969</w:t>
      </w:r>
      <w:proofErr w:type="spellEnd"/>
      <w:r w:rsidRPr="00B6119D">
        <w:rPr>
          <w:rFonts w:ascii="Courier New" w:eastAsia="Times New Roman" w:hAnsi="Courier New" w:cs="Courier New"/>
          <w:color w:val="000000"/>
          <w:sz w:val="20"/>
          <w:szCs w:val="20"/>
          <w:lang w:val="en-GB" w:eastAsia="en-IN"/>
        </w:rPr>
        <w:t xml:space="preserve">} that similar situations in terms of </w:t>
      </w:r>
      <w:del w:id="36" w:author="Author">
        <w:r w:rsidRPr="00B6119D" w:rsidDel="00320E13">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atmospheric circulation are likely to lead to similar local weather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Duband1970</w:t>
      </w:r>
      <w:proofErr w:type="spellEnd"/>
      <w:r w:rsidRPr="00B6119D">
        <w:rPr>
          <w:rFonts w:ascii="Courier New" w:eastAsia="Times New Roman" w:hAnsi="Courier New" w:cs="Courier New"/>
          <w:color w:val="000000"/>
          <w:sz w:val="20"/>
          <w:szCs w:val="20"/>
          <w:lang w:val="en-GB" w:eastAsia="en-IN"/>
        </w:rPr>
        <w:t xml:space="preserve">}. It uses predictor variables describing the synoptic atmospheric circulation in order to predict local-scale </w:t>
      </w:r>
      <w:proofErr w:type="spellStart"/>
      <w:r w:rsidRPr="00B6119D">
        <w:rPr>
          <w:rFonts w:ascii="Courier New" w:eastAsia="Times New Roman" w:hAnsi="Courier New" w:cs="Courier New"/>
          <w:color w:val="000000"/>
          <w:sz w:val="20"/>
          <w:szCs w:val="20"/>
          <w:lang w:val="en-GB" w:eastAsia="en-IN"/>
        </w:rPr>
        <w:t>predictands</w:t>
      </w:r>
      <w:proofErr w:type="spellEnd"/>
      <w:r w:rsidRPr="00B6119D">
        <w:rPr>
          <w:rFonts w:ascii="Courier New" w:eastAsia="Times New Roman" w:hAnsi="Courier New" w:cs="Courier New"/>
          <w:color w:val="000000"/>
          <w:sz w:val="20"/>
          <w:szCs w:val="20"/>
          <w:lang w:val="en-GB" w:eastAsia="en-IN"/>
        </w:rPr>
        <w:t xml:space="preserve"> of interest. It is often used to predict daily precipitation, either in an operational forecasting context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[e.g.</w:t>
      </w:r>
      <w:del w:id="37" w:author="Author">
        <w:r w:rsidRPr="00B6119D" w:rsidDel="00082CAF">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Guilbaud1997</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Bontron2005</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Hamill2006</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Bliefernicht2010</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Marty2012</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Horton2012</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Horton2016a</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Hamill2015</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BenDaoud2016</w:t>
      </w:r>
      <w:proofErr w:type="spellEnd"/>
      <w:r w:rsidRPr="00B6119D">
        <w:rPr>
          <w:rFonts w:ascii="Courier New" w:eastAsia="Times New Roman" w:hAnsi="Courier New" w:cs="Courier New"/>
          <w:color w:val="000000"/>
          <w:sz w:val="20"/>
          <w:szCs w:val="20"/>
          <w:lang w:val="en-GB" w:eastAsia="en-IN"/>
        </w:rPr>
        <w:t xml:space="preserve">} or a climate downscaling context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commentRangeStart w:id="38"/>
      <w:r w:rsidRPr="00B6119D">
        <w:rPr>
          <w:rFonts w:ascii="Courier New" w:eastAsia="Times New Roman" w:hAnsi="Courier New" w:cs="Courier New"/>
          <w:color w:val="000000"/>
          <w:sz w:val="20"/>
          <w:szCs w:val="20"/>
          <w:lang w:val="en-GB" w:eastAsia="en-IN"/>
        </w:rPr>
        <w:t>e.g.</w:t>
      </w:r>
      <w:commentRangeEnd w:id="38"/>
      <w:r w:rsidR="007E04D3" w:rsidRPr="00B6119D">
        <w:rPr>
          <w:rStyle w:val="CommentReference"/>
          <w:lang w:val="en-GB"/>
        </w:rPr>
        <w:commentReference w:id="38"/>
      </w:r>
      <w:del w:id="39" w:author="Author">
        <w:r w:rsidRPr="00B6119D" w:rsidDel="007E04D3">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Radanovics2013</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Chardon2014</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Dayon2015</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Raynaud2016b</w:t>
      </w:r>
      <w:proofErr w:type="spellEnd"/>
      <w:r w:rsidRPr="00B6119D">
        <w:rPr>
          <w:rFonts w:ascii="Courier New" w:eastAsia="Times New Roman" w:hAnsi="Courier New" w:cs="Courier New"/>
          <w:color w:val="000000"/>
          <w:sz w:val="20"/>
          <w:szCs w:val="20"/>
          <w:lang w:val="en-GB" w:eastAsia="en-IN"/>
        </w:rPr>
        <w:t xml:space="preserve">}. Other </w:t>
      </w:r>
      <w:proofErr w:type="spellStart"/>
      <w:r w:rsidRPr="00B6119D">
        <w:rPr>
          <w:rFonts w:ascii="Courier New" w:eastAsia="Times New Roman" w:hAnsi="Courier New" w:cs="Courier New"/>
          <w:color w:val="000000"/>
          <w:sz w:val="20"/>
          <w:szCs w:val="20"/>
          <w:lang w:val="en-GB" w:eastAsia="en-IN"/>
        </w:rPr>
        <w:t>predictands</w:t>
      </w:r>
      <w:proofErr w:type="spellEnd"/>
      <w:r w:rsidRPr="00B6119D">
        <w:rPr>
          <w:rFonts w:ascii="Courier New" w:eastAsia="Times New Roman" w:hAnsi="Courier New" w:cs="Courier New"/>
          <w:color w:val="000000"/>
          <w:sz w:val="20"/>
          <w:szCs w:val="20"/>
          <w:lang w:val="en-GB" w:eastAsia="en-IN"/>
        </w:rPr>
        <w:t xml:space="preserve"> are also considered, such as precipitation radar images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Panziera2011,Foresti2015a</w:t>
      </w:r>
      <w:proofErr w:type="spellEnd"/>
      <w:r w:rsidRPr="00B6119D">
        <w:rPr>
          <w:rFonts w:ascii="Courier New" w:eastAsia="Times New Roman" w:hAnsi="Courier New" w:cs="Courier New"/>
          <w:color w:val="000000"/>
          <w:sz w:val="20"/>
          <w:szCs w:val="20"/>
          <w:lang w:val="en-GB" w:eastAsia="en-IN"/>
        </w:rPr>
        <w:t xml:space="preserve">}, temperature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Radinovic1975</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Woodcock1980</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Kruizinga1983</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DelleMonache2013</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Caillouet2016</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Raynaud2016b</w:t>
      </w:r>
      <w:proofErr w:type="spellEnd"/>
      <w:r w:rsidRPr="00B6119D">
        <w:rPr>
          <w:rFonts w:ascii="Courier New" w:eastAsia="Times New Roman" w:hAnsi="Courier New" w:cs="Courier New"/>
          <w:color w:val="000000"/>
          <w:sz w:val="20"/>
          <w:szCs w:val="20"/>
          <w:lang w:val="en-GB" w:eastAsia="en-IN"/>
        </w:rPr>
        <w:t xml:space="preserve">}, wind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Gordon1987</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DelleMonache2013</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DelleMonache2011</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Vanvyve2015</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Alessandrini2015</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Junk2015</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Junk2015c</w:t>
      </w:r>
      <w:proofErr w:type="spellEnd"/>
      <w:r w:rsidRPr="00B6119D">
        <w:rPr>
          <w:rFonts w:ascii="Courier New" w:eastAsia="Times New Roman" w:hAnsi="Courier New" w:cs="Courier New"/>
          <w:color w:val="000000"/>
          <w:sz w:val="20"/>
          <w:szCs w:val="20"/>
          <w:lang w:val="en-GB" w:eastAsia="en-IN"/>
        </w:rPr>
        <w:t xml:space="preserve">}, solar power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Alessandrini2015a</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Bessa2015</w:t>
      </w:r>
      <w:proofErr w:type="spellEnd"/>
      <w:r w:rsidRPr="00B6119D">
        <w:rPr>
          <w:rFonts w:ascii="Courier New" w:eastAsia="Times New Roman" w:hAnsi="Courier New" w:cs="Courier New"/>
          <w:color w:val="000000"/>
          <w:sz w:val="20"/>
          <w:szCs w:val="20"/>
          <w:lang w:val="en-GB" w:eastAsia="en-IN"/>
        </w:rPr>
        <w:t xml:space="preserve">}, snow avalanches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Obled1980</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Bolognesi1993</w:t>
      </w:r>
      <w:proofErr w:type="spellEnd"/>
      <w:r w:rsidRPr="00B6119D">
        <w:rPr>
          <w:rFonts w:ascii="Courier New" w:eastAsia="Times New Roman" w:hAnsi="Courier New" w:cs="Courier New"/>
          <w:color w:val="000000"/>
          <w:sz w:val="20"/>
          <w:szCs w:val="20"/>
          <w:lang w:val="en-GB" w:eastAsia="en-IN"/>
        </w:rPr>
        <w:t xml:space="preserve">}, and radiation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Bois1981</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Raynaud2016b</w:t>
      </w:r>
      <w:proofErr w:type="spellEnd"/>
      <w:r w:rsidRPr="00B6119D">
        <w:rPr>
          <w:rFonts w:ascii="Courier New" w:eastAsia="Times New Roman" w:hAnsi="Courier New" w:cs="Courier New"/>
          <w:color w:val="000000"/>
          <w:sz w:val="20"/>
          <w:szCs w:val="20"/>
          <w:lang w:val="en-GB" w:eastAsia="en-IN"/>
        </w:rPr>
        <w:t>}.</w:t>
      </w:r>
    </w:p>
    <w:p w14:paraId="380A29E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8F55EE6" w14:textId="606D213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In real-time forecasting, it is used mainly by practitioners, notably hydropower companies or flood forecasting services</w:t>
      </w:r>
      <w:ins w:id="40" w:author="Author">
        <w:r w:rsidR="00625113" w:rsidRPr="00B6119D">
          <w:rPr>
            <w:rFonts w:ascii="Courier New" w:eastAsia="Times New Roman" w:hAnsi="Courier New" w:cs="Courier New"/>
            <w:color w:val="000000"/>
            <w:sz w:val="20"/>
            <w:szCs w:val="20"/>
            <w:lang w:val="en-GB" w:eastAsia="en-IN"/>
          </w:rPr>
          <w:t>,</w:t>
        </w:r>
      </w:ins>
      <w:del w:id="41" w:author="Author">
        <w:r w:rsidRPr="00B6119D" w:rsidDel="00625113">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000000"/>
          <w:sz w:val="20"/>
          <w:szCs w:val="20"/>
          <w:lang w:val="en-GB" w:eastAsia="en-IN"/>
        </w:rPr>
        <w:t xml:space="preserve"> </w:t>
      </w:r>
      <w:del w:id="42" w:author="Author">
        <w:r w:rsidRPr="00B6119D" w:rsidDel="00625113">
          <w:rPr>
            <w:rFonts w:ascii="Courier New" w:eastAsia="Times New Roman" w:hAnsi="Courier New" w:cs="Courier New"/>
            <w:color w:val="000000"/>
            <w:sz w:val="20"/>
            <w:szCs w:val="20"/>
            <w:lang w:val="en-GB" w:eastAsia="en-IN"/>
          </w:rPr>
          <w:delText xml:space="preserve">They </w:delText>
        </w:r>
      </w:del>
      <w:ins w:id="43" w:author="Author">
        <w:r w:rsidR="00625113" w:rsidRPr="00B6119D">
          <w:rPr>
            <w:rFonts w:ascii="Courier New" w:eastAsia="Times New Roman" w:hAnsi="Courier New" w:cs="Courier New"/>
            <w:color w:val="000000"/>
            <w:sz w:val="20"/>
            <w:szCs w:val="20"/>
            <w:lang w:val="en-GB" w:eastAsia="en-IN"/>
          </w:rPr>
          <w:t xml:space="preserve">that </w:t>
        </w:r>
      </w:ins>
      <w:r w:rsidRPr="00B6119D">
        <w:rPr>
          <w:rFonts w:ascii="Courier New" w:eastAsia="Times New Roman" w:hAnsi="Courier New" w:cs="Courier New"/>
          <w:color w:val="000000"/>
          <w:sz w:val="20"/>
          <w:szCs w:val="20"/>
          <w:lang w:val="en-GB" w:eastAsia="en-IN"/>
        </w:rPr>
        <w:t xml:space="preserve">need to anticipate water yields or </w:t>
      </w:r>
      <w:del w:id="44" w:author="Author">
        <w:r w:rsidRPr="00B6119D" w:rsidDel="00A844BA">
          <w:rPr>
            <w:rFonts w:ascii="Courier New" w:eastAsia="Times New Roman" w:hAnsi="Courier New" w:cs="Courier New"/>
            <w:color w:val="000000"/>
            <w:sz w:val="20"/>
            <w:szCs w:val="20"/>
            <w:lang w:val="en-GB" w:eastAsia="en-IN"/>
          </w:rPr>
          <w:delText xml:space="preserve">to </w:delText>
        </w:r>
      </w:del>
      <w:r w:rsidRPr="00B6119D">
        <w:rPr>
          <w:rFonts w:ascii="Courier New" w:eastAsia="Times New Roman" w:hAnsi="Courier New" w:cs="Courier New"/>
          <w:color w:val="000000"/>
          <w:sz w:val="20"/>
          <w:szCs w:val="20"/>
          <w:lang w:val="en-GB" w:eastAsia="en-IN"/>
        </w:rPr>
        <w:t xml:space="preserve">issue early flood warnings several days in advance. The classical forecasting chain consists </w:t>
      </w:r>
      <w:del w:id="45" w:author="Author">
        <w:r w:rsidRPr="00B6119D" w:rsidDel="00625113">
          <w:rPr>
            <w:rFonts w:ascii="Courier New" w:eastAsia="Times New Roman" w:hAnsi="Courier New" w:cs="Courier New"/>
            <w:color w:val="000000"/>
            <w:sz w:val="20"/>
            <w:szCs w:val="20"/>
            <w:lang w:val="en-GB" w:eastAsia="en-IN"/>
          </w:rPr>
          <w:delText xml:space="preserve">in </w:delText>
        </w:r>
      </w:del>
      <w:ins w:id="46" w:author="Author">
        <w:r w:rsidR="00625113" w:rsidRPr="00B6119D">
          <w:rPr>
            <w:rFonts w:ascii="Courier New" w:eastAsia="Times New Roman" w:hAnsi="Courier New" w:cs="Courier New"/>
            <w:color w:val="000000"/>
            <w:sz w:val="20"/>
            <w:szCs w:val="20"/>
            <w:lang w:val="en-GB" w:eastAsia="en-IN"/>
          </w:rPr>
          <w:t xml:space="preserve">of </w:t>
        </w:r>
      </w:ins>
      <w:r w:rsidRPr="00B6119D">
        <w:rPr>
          <w:rFonts w:ascii="Courier New" w:eastAsia="Times New Roman" w:hAnsi="Courier New" w:cs="Courier New"/>
          <w:color w:val="000000"/>
          <w:sz w:val="20"/>
          <w:szCs w:val="20"/>
          <w:lang w:val="en-GB" w:eastAsia="en-IN"/>
        </w:rPr>
        <w:t xml:space="preserve">using limited area models (e.g. </w:t>
      </w:r>
      <w:proofErr w:type="spellStart"/>
      <w:r w:rsidRPr="00B6119D">
        <w:rPr>
          <w:rFonts w:ascii="Courier New" w:eastAsia="Times New Roman" w:hAnsi="Courier New" w:cs="Courier New"/>
          <w:color w:val="000000"/>
          <w:sz w:val="20"/>
          <w:szCs w:val="20"/>
          <w:lang w:val="en-GB" w:eastAsia="en-IN"/>
        </w:rPr>
        <w:t>AROME</w:t>
      </w:r>
      <w:proofErr w:type="spellEnd"/>
      <w:r w:rsidRPr="00B6119D">
        <w:rPr>
          <w:rFonts w:ascii="Courier New" w:eastAsia="Times New Roman" w:hAnsi="Courier New" w:cs="Courier New"/>
          <w:color w:val="000000"/>
          <w:sz w:val="20"/>
          <w:szCs w:val="20"/>
          <w:lang w:val="en-GB" w:eastAsia="en-IN"/>
        </w:rPr>
        <w:t xml:space="preserve">, or COSMO) forced by global </w:t>
      </w:r>
      <w:proofErr w:type="spellStart"/>
      <w:r w:rsidRPr="00B6119D">
        <w:rPr>
          <w:rFonts w:ascii="Courier New" w:eastAsia="Times New Roman" w:hAnsi="Courier New" w:cs="Courier New"/>
          <w:color w:val="000000"/>
          <w:sz w:val="20"/>
          <w:szCs w:val="20"/>
          <w:lang w:val="en-GB" w:eastAsia="en-IN"/>
        </w:rPr>
        <w:t>NWP</w:t>
      </w:r>
      <w:proofErr w:type="spellEnd"/>
      <w:r w:rsidRPr="00B6119D">
        <w:rPr>
          <w:rFonts w:ascii="Courier New" w:eastAsia="Times New Roman" w:hAnsi="Courier New" w:cs="Courier New"/>
          <w:color w:val="000000"/>
          <w:sz w:val="20"/>
          <w:szCs w:val="20"/>
          <w:lang w:val="en-GB" w:eastAsia="en-IN"/>
        </w:rPr>
        <w:t xml:space="preserve"> (numerical weather prediction) models with a lower resolution. However, their use require</w:t>
      </w:r>
      <w:ins w:id="47" w:author="Author">
        <w:r w:rsidR="00625113" w:rsidRPr="00B6119D">
          <w:rPr>
            <w:rFonts w:ascii="Courier New" w:eastAsia="Times New Roman" w:hAnsi="Courier New" w:cs="Courier New"/>
            <w:color w:val="000000"/>
            <w:sz w:val="20"/>
            <w:szCs w:val="20"/>
            <w:lang w:val="en-GB" w:eastAsia="en-IN"/>
          </w:rPr>
          <w:t>s</w:t>
        </w:r>
      </w:ins>
      <w:r w:rsidRPr="00B6119D">
        <w:rPr>
          <w:rFonts w:ascii="Courier New" w:eastAsia="Times New Roman" w:hAnsi="Courier New" w:cs="Courier New"/>
          <w:color w:val="000000"/>
          <w:sz w:val="20"/>
          <w:szCs w:val="20"/>
          <w:lang w:val="en-GB" w:eastAsia="en-IN"/>
        </w:rPr>
        <w:t xml:space="preserve"> very important processing capacities, and the resulting forecast still present</w:t>
      </w:r>
      <w:ins w:id="48" w:author="Author">
        <w:r w:rsidR="00625113" w:rsidRPr="00B6119D">
          <w:rPr>
            <w:rFonts w:ascii="Courier New" w:eastAsia="Times New Roman" w:hAnsi="Courier New" w:cs="Courier New"/>
            <w:color w:val="000000"/>
            <w:sz w:val="20"/>
            <w:szCs w:val="20"/>
            <w:lang w:val="en-GB" w:eastAsia="en-IN"/>
          </w:rPr>
          <w:t>s</w:t>
        </w:r>
      </w:ins>
      <w:r w:rsidRPr="00B6119D">
        <w:rPr>
          <w:rFonts w:ascii="Courier New" w:eastAsia="Times New Roman" w:hAnsi="Courier New" w:cs="Courier New"/>
          <w:color w:val="000000"/>
          <w:sz w:val="20"/>
          <w:szCs w:val="20"/>
          <w:lang w:val="en-GB" w:eastAsia="en-IN"/>
        </w:rPr>
        <w:t xml:space="preserve"> large uncertainties and biases. Although these outputs are essential, they can be supplemented by other sources of forecasts providing useful information. In contrast to local </w:t>
      </w:r>
      <w:proofErr w:type="spellStart"/>
      <w:r w:rsidRPr="00B6119D">
        <w:rPr>
          <w:rFonts w:ascii="Courier New" w:eastAsia="Times New Roman" w:hAnsi="Courier New" w:cs="Courier New"/>
          <w:color w:val="000000"/>
          <w:sz w:val="20"/>
          <w:szCs w:val="20"/>
          <w:lang w:val="en-GB" w:eastAsia="en-IN"/>
        </w:rPr>
        <w:t>NWP</w:t>
      </w:r>
      <w:proofErr w:type="spellEnd"/>
      <w:r w:rsidRPr="00B6119D">
        <w:rPr>
          <w:rFonts w:ascii="Courier New" w:eastAsia="Times New Roman" w:hAnsi="Courier New" w:cs="Courier New"/>
          <w:color w:val="000000"/>
          <w:sz w:val="20"/>
          <w:szCs w:val="20"/>
          <w:lang w:val="en-GB" w:eastAsia="en-IN"/>
        </w:rPr>
        <w:t xml:space="preserve"> models, </w:t>
      </w:r>
      <w:proofErr w:type="spellStart"/>
      <w:r w:rsidRPr="00B6119D">
        <w:rPr>
          <w:rFonts w:ascii="Courier New" w:eastAsia="Times New Roman" w:hAnsi="Courier New" w:cs="Courier New"/>
          <w:color w:val="000000"/>
          <w:sz w:val="20"/>
          <w:szCs w:val="20"/>
          <w:lang w:val="en-GB" w:eastAsia="en-IN"/>
        </w:rPr>
        <w:t>AMs</w:t>
      </w:r>
      <w:proofErr w:type="spellEnd"/>
      <w:r w:rsidRPr="00B6119D">
        <w:rPr>
          <w:rFonts w:ascii="Courier New" w:eastAsia="Times New Roman" w:hAnsi="Courier New" w:cs="Courier New"/>
          <w:color w:val="000000"/>
          <w:sz w:val="20"/>
          <w:szCs w:val="20"/>
          <w:lang w:val="en-GB" w:eastAsia="en-IN"/>
        </w:rPr>
        <w:t xml:space="preserve"> can transform at low cost the synoptic-scale information provided by the global </w:t>
      </w:r>
      <w:proofErr w:type="spellStart"/>
      <w:r w:rsidRPr="00B6119D">
        <w:rPr>
          <w:rFonts w:ascii="Courier New" w:eastAsia="Times New Roman" w:hAnsi="Courier New" w:cs="Courier New"/>
          <w:color w:val="000000"/>
          <w:sz w:val="20"/>
          <w:szCs w:val="20"/>
          <w:lang w:val="en-GB" w:eastAsia="en-IN"/>
        </w:rPr>
        <w:t>NWP</w:t>
      </w:r>
      <w:proofErr w:type="spellEnd"/>
      <w:r w:rsidRPr="00B6119D">
        <w:rPr>
          <w:rFonts w:ascii="Courier New" w:eastAsia="Times New Roman" w:hAnsi="Courier New" w:cs="Courier New"/>
          <w:color w:val="000000"/>
          <w:sz w:val="20"/>
          <w:szCs w:val="20"/>
          <w:lang w:val="en-GB" w:eastAsia="en-IN"/>
        </w:rPr>
        <w:t xml:space="preserve"> model into precipitation forecasts, by using the natural local </w:t>
      </w:r>
      <w:del w:id="49" w:author="Author">
        <w:r w:rsidRPr="00B6119D" w:rsidDel="00625113">
          <w:rPr>
            <w:rFonts w:ascii="Courier New" w:eastAsia="Times New Roman" w:hAnsi="Courier New" w:cs="Courier New"/>
            <w:color w:val="000000"/>
            <w:sz w:val="20"/>
            <w:szCs w:val="20"/>
            <w:lang w:val="en-GB" w:eastAsia="en-IN"/>
          </w:rPr>
          <w:delText>behavior</w:delText>
        </w:r>
      </w:del>
      <w:ins w:id="50" w:author="Author">
        <w:r w:rsidR="00625113" w:rsidRPr="00B6119D">
          <w:rPr>
            <w:rFonts w:ascii="Courier New" w:eastAsia="Times New Roman" w:hAnsi="Courier New" w:cs="Courier New"/>
            <w:color w:val="000000"/>
            <w:sz w:val="20"/>
            <w:szCs w:val="20"/>
            <w:lang w:val="en-GB" w:eastAsia="en-IN"/>
          </w:rPr>
          <w:t>behaviour</w:t>
        </w:r>
      </w:ins>
      <w:r w:rsidRPr="00B6119D">
        <w:rPr>
          <w:rFonts w:ascii="Courier New" w:eastAsia="Times New Roman" w:hAnsi="Courier New" w:cs="Courier New"/>
          <w:color w:val="000000"/>
          <w:sz w:val="20"/>
          <w:szCs w:val="20"/>
          <w:lang w:val="en-GB" w:eastAsia="en-IN"/>
        </w:rPr>
        <w:t xml:space="preserve"> in response to synoptic-scale influence</w:t>
      </w:r>
      <w:ins w:id="51" w:author="Author">
        <w:r w:rsidR="00625113" w:rsidRPr="00B6119D">
          <w:rPr>
            <w:rFonts w:ascii="Courier New" w:eastAsia="Times New Roman" w:hAnsi="Courier New" w:cs="Courier New"/>
            <w:color w:val="000000"/>
            <w:sz w:val="20"/>
            <w:szCs w:val="20"/>
            <w:lang w:val="en-GB" w:eastAsia="en-IN"/>
          </w:rPr>
          <w:t>s</w:t>
        </w:r>
      </w:ins>
      <w:r w:rsidRPr="00B6119D">
        <w:rPr>
          <w:rFonts w:ascii="Courier New" w:eastAsia="Times New Roman" w:hAnsi="Courier New" w:cs="Courier New"/>
          <w:color w:val="000000"/>
          <w:sz w:val="20"/>
          <w:szCs w:val="20"/>
          <w:lang w:val="en-GB" w:eastAsia="en-IN"/>
        </w:rPr>
        <w:t xml:space="preserve"> stored in the archive of observed precipitation. Running an AM approach is </w:t>
      </w:r>
      <w:del w:id="52" w:author="Author">
        <w:r w:rsidRPr="00B6119D" w:rsidDel="00A844BA">
          <w:rPr>
            <w:rFonts w:ascii="Courier New" w:eastAsia="Times New Roman" w:hAnsi="Courier New" w:cs="Courier New"/>
            <w:color w:val="000000"/>
            <w:sz w:val="20"/>
            <w:szCs w:val="20"/>
            <w:lang w:val="en-GB" w:eastAsia="en-IN"/>
          </w:rPr>
          <w:delText xml:space="preserve">so </w:delText>
        </w:r>
        <w:r w:rsidRPr="00B6119D" w:rsidDel="00625113">
          <w:rPr>
            <w:rFonts w:ascii="Courier New" w:eastAsia="Times New Roman" w:hAnsi="Courier New" w:cs="Courier New"/>
            <w:color w:val="000000"/>
            <w:sz w:val="20"/>
            <w:szCs w:val="20"/>
            <w:lang w:val="en-GB" w:eastAsia="en-IN"/>
          </w:rPr>
          <w:delText xml:space="preserve">quick </w:delText>
        </w:r>
      </w:del>
      <w:ins w:id="53" w:author="Author">
        <w:r w:rsidR="00A844BA">
          <w:rPr>
            <w:rFonts w:ascii="Courier New" w:eastAsia="Times New Roman" w:hAnsi="Courier New" w:cs="Courier New"/>
            <w:color w:val="000000"/>
            <w:sz w:val="20"/>
            <w:szCs w:val="20"/>
            <w:lang w:val="en-GB" w:eastAsia="en-IN"/>
          </w:rPr>
          <w:t>fast enough</w:t>
        </w:r>
        <w:r w:rsidR="00625113"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that it can search for analogues for </w:t>
      </w:r>
      <w:del w:id="54" w:author="Author">
        <w:r w:rsidRPr="00B6119D" w:rsidDel="00A844BA">
          <w:rPr>
            <w:rFonts w:ascii="Courier New" w:eastAsia="Times New Roman" w:hAnsi="Courier New" w:cs="Courier New"/>
            <w:color w:val="000000"/>
            <w:sz w:val="20"/>
            <w:szCs w:val="20"/>
            <w:lang w:val="en-GB" w:eastAsia="en-IN"/>
          </w:rPr>
          <w:delText xml:space="preserve">every </w:delText>
        </w:r>
      </w:del>
      <w:ins w:id="55" w:author="Author">
        <w:r w:rsidR="00A844BA">
          <w:rPr>
            <w:rFonts w:ascii="Courier New" w:eastAsia="Times New Roman" w:hAnsi="Courier New" w:cs="Courier New"/>
            <w:color w:val="000000"/>
            <w:sz w:val="20"/>
            <w:szCs w:val="20"/>
            <w:lang w:val="en-GB" w:eastAsia="en-IN"/>
          </w:rPr>
          <w:t>each</w:t>
        </w:r>
        <w:r w:rsidR="00A844BA"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day</w:t>
      </w:r>
      <w:ins w:id="56" w:author="Author">
        <w:r w:rsidR="00A844BA">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up to ten days ahead, eventually for the different traces of an ensemble forecast and/or </w:t>
      </w:r>
      <w:ins w:id="57" w:author="Author">
        <w:r w:rsidR="00625113" w:rsidRPr="00B6119D">
          <w:rPr>
            <w:rFonts w:ascii="Courier New" w:eastAsia="Times New Roman" w:hAnsi="Courier New" w:cs="Courier New"/>
            <w:color w:val="000000"/>
            <w:sz w:val="20"/>
            <w:szCs w:val="20"/>
            <w:lang w:val="en-GB" w:eastAsia="en-IN"/>
          </w:rPr>
          <w:t xml:space="preserve">those </w:t>
        </w:r>
      </w:ins>
      <w:r w:rsidRPr="00B6119D">
        <w:rPr>
          <w:rFonts w:ascii="Courier New" w:eastAsia="Times New Roman" w:hAnsi="Courier New" w:cs="Courier New"/>
          <w:color w:val="000000"/>
          <w:sz w:val="20"/>
          <w:szCs w:val="20"/>
          <w:lang w:val="en-GB" w:eastAsia="en-IN"/>
        </w:rPr>
        <w:t xml:space="preserve">issued by different </w:t>
      </w:r>
      <w:proofErr w:type="spellStart"/>
      <w:r w:rsidRPr="00B6119D">
        <w:rPr>
          <w:rFonts w:ascii="Courier New" w:eastAsia="Times New Roman" w:hAnsi="Courier New" w:cs="Courier New"/>
          <w:color w:val="000000"/>
          <w:sz w:val="20"/>
          <w:szCs w:val="20"/>
          <w:lang w:val="en-GB" w:eastAsia="en-IN"/>
        </w:rPr>
        <w:t>NWP</w:t>
      </w:r>
      <w:proofErr w:type="spellEnd"/>
      <w:r w:rsidRPr="00B6119D">
        <w:rPr>
          <w:rFonts w:ascii="Courier New" w:eastAsia="Times New Roman" w:hAnsi="Courier New" w:cs="Courier New"/>
          <w:color w:val="000000"/>
          <w:sz w:val="20"/>
          <w:szCs w:val="20"/>
          <w:lang w:val="en-GB" w:eastAsia="en-IN"/>
        </w:rPr>
        <w:t xml:space="preserve"> models (e.g. NOAA-</w:t>
      </w:r>
      <w:proofErr w:type="spellStart"/>
      <w:r w:rsidRPr="00B6119D">
        <w:rPr>
          <w:rFonts w:ascii="Courier New" w:eastAsia="Times New Roman" w:hAnsi="Courier New" w:cs="Courier New"/>
          <w:color w:val="000000"/>
          <w:sz w:val="20"/>
          <w:szCs w:val="20"/>
          <w:lang w:val="en-GB" w:eastAsia="en-IN"/>
        </w:rPr>
        <w:t>GFS</w:t>
      </w:r>
      <w:proofErr w:type="spellEnd"/>
      <w:r w:rsidRPr="00B6119D">
        <w:rPr>
          <w:rFonts w:ascii="Courier New" w:eastAsia="Times New Roman" w:hAnsi="Courier New" w:cs="Courier New"/>
          <w:color w:val="000000"/>
          <w:sz w:val="20"/>
          <w:szCs w:val="20"/>
          <w:lang w:val="en-GB" w:eastAsia="en-IN"/>
        </w:rPr>
        <w:t xml:space="preserve"> or </w:t>
      </w:r>
      <w:proofErr w:type="spellStart"/>
      <w:r w:rsidRPr="00B6119D">
        <w:rPr>
          <w:rFonts w:ascii="Courier New" w:eastAsia="Times New Roman" w:hAnsi="Courier New" w:cs="Courier New"/>
          <w:color w:val="000000"/>
          <w:sz w:val="20"/>
          <w:szCs w:val="20"/>
          <w:lang w:val="en-GB" w:eastAsia="en-IN"/>
        </w:rPr>
        <w:t>ECMWF</w:t>
      </w:r>
      <w:proofErr w:type="spellEnd"/>
      <w:r w:rsidRPr="00B6119D">
        <w:rPr>
          <w:rFonts w:ascii="Courier New" w:eastAsia="Times New Roman" w:hAnsi="Courier New" w:cs="Courier New"/>
          <w:color w:val="000000"/>
          <w:sz w:val="20"/>
          <w:szCs w:val="20"/>
          <w:lang w:val="en-GB" w:eastAsia="en-IN"/>
        </w:rPr>
        <w:t>-IFS), in a matter of minutes.</w:t>
      </w:r>
    </w:p>
    <w:p w14:paraId="7846864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49B35C7" w14:textId="7C8FE66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In climate studies</w:t>
      </w:r>
      <w:ins w:id="58" w:author="Author">
        <w:r w:rsidR="00625113" w:rsidRPr="00B6119D">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AMs</w:t>
      </w:r>
      <w:proofErr w:type="spellEnd"/>
      <w:r w:rsidRPr="00B6119D">
        <w:rPr>
          <w:rFonts w:ascii="Courier New" w:eastAsia="Times New Roman" w:hAnsi="Courier New" w:cs="Courier New"/>
          <w:color w:val="000000"/>
          <w:sz w:val="20"/>
          <w:szCs w:val="20"/>
          <w:lang w:val="en-GB" w:eastAsia="en-IN"/>
        </w:rPr>
        <w:t xml:space="preserve"> are used to downscale the outputs of </w:t>
      </w:r>
      <w:ins w:id="59" w:author="Author">
        <w:r w:rsidR="00625113" w:rsidRPr="00B6119D">
          <w:rPr>
            <w:rFonts w:ascii="Courier New" w:eastAsia="Times New Roman" w:hAnsi="Courier New" w:cs="Courier New"/>
            <w:color w:val="000000"/>
            <w:sz w:val="20"/>
            <w:szCs w:val="20"/>
            <w:lang w:val="en-GB" w:eastAsia="en-IN"/>
          </w:rPr>
          <w:t xml:space="preserve">a </w:t>
        </w:r>
      </w:ins>
      <w:r w:rsidRPr="00B6119D">
        <w:rPr>
          <w:rFonts w:ascii="Courier New" w:eastAsia="Times New Roman" w:hAnsi="Courier New" w:cs="Courier New"/>
          <w:color w:val="000000"/>
          <w:sz w:val="20"/>
          <w:szCs w:val="20"/>
          <w:lang w:val="en-GB" w:eastAsia="en-IN"/>
        </w:rPr>
        <w:t>general circulation model (</w:t>
      </w:r>
      <w:proofErr w:type="spellStart"/>
      <w:r w:rsidRPr="00B6119D">
        <w:rPr>
          <w:rFonts w:ascii="Courier New" w:eastAsia="Times New Roman" w:hAnsi="Courier New" w:cs="Courier New"/>
          <w:color w:val="000000"/>
          <w:sz w:val="20"/>
          <w:szCs w:val="20"/>
          <w:lang w:val="en-GB" w:eastAsia="en-IN"/>
        </w:rPr>
        <w:t>GCM</w:t>
      </w:r>
      <w:proofErr w:type="spellEnd"/>
      <w:r w:rsidRPr="00B6119D">
        <w:rPr>
          <w:rFonts w:ascii="Courier New" w:eastAsia="Times New Roman" w:hAnsi="Courier New" w:cs="Courier New"/>
          <w:color w:val="000000"/>
          <w:sz w:val="20"/>
          <w:szCs w:val="20"/>
          <w:lang w:val="en-GB" w:eastAsia="en-IN"/>
        </w:rPr>
        <w:t>) or regional climate model</w:t>
      </w:r>
      <w:del w:id="60" w:author="Author">
        <w:r w:rsidRPr="00B6119D" w:rsidDel="00625113">
          <w:rPr>
            <w:rFonts w:ascii="Courier New" w:eastAsia="Times New Roman" w:hAnsi="Courier New" w:cs="Courier New"/>
            <w:color w:val="000000"/>
            <w:sz w:val="20"/>
            <w:szCs w:val="20"/>
            <w:lang w:val="en-GB" w:eastAsia="en-IN"/>
          </w:rPr>
          <w:delText>s</w:delText>
        </w:r>
      </w:del>
      <w:r w:rsidRPr="00B6119D">
        <w:rPr>
          <w:rFonts w:ascii="Courier New" w:eastAsia="Times New Roman" w:hAnsi="Courier New" w:cs="Courier New"/>
          <w:color w:val="000000"/>
          <w:sz w:val="20"/>
          <w:szCs w:val="20"/>
          <w:lang w:val="en-GB" w:eastAsia="en-IN"/>
        </w:rPr>
        <w:t xml:space="preserve"> (RCM</w:t>
      </w:r>
      <w:del w:id="61" w:author="Author">
        <w:r w:rsidRPr="00B6119D" w:rsidDel="00625113">
          <w:rPr>
            <w:rFonts w:ascii="Courier New" w:eastAsia="Times New Roman" w:hAnsi="Courier New" w:cs="Courier New"/>
            <w:color w:val="000000"/>
            <w:sz w:val="20"/>
            <w:szCs w:val="20"/>
            <w:lang w:val="en-GB" w:eastAsia="en-IN"/>
          </w:rPr>
          <w:delText>s</w:delText>
        </w:r>
      </w:del>
      <w:r w:rsidRPr="00B6119D">
        <w:rPr>
          <w:rFonts w:ascii="Courier New" w:eastAsia="Times New Roman" w:hAnsi="Courier New" w:cs="Courier New"/>
          <w:color w:val="000000"/>
          <w:sz w:val="20"/>
          <w:szCs w:val="20"/>
          <w:lang w:val="en-GB" w:eastAsia="en-IN"/>
        </w:rPr>
        <w:t xml:space="preserve">) simulation runs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Dayon2015</w:t>
      </w:r>
      <w:proofErr w:type="spellEnd"/>
      <w:r w:rsidRPr="00B6119D">
        <w:rPr>
          <w:rFonts w:ascii="Courier New" w:eastAsia="Times New Roman" w:hAnsi="Courier New" w:cs="Courier New"/>
          <w:color w:val="000000"/>
          <w:sz w:val="20"/>
          <w:szCs w:val="20"/>
          <w:lang w:val="en-GB" w:eastAsia="en-IN"/>
        </w:rPr>
        <w:t xml:space="preserve">} or to reconstruct past weather conditions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Caillouet2016</w:t>
      </w:r>
      <w:proofErr w:type="spellEnd"/>
      <w:r w:rsidRPr="00B6119D">
        <w:rPr>
          <w:rFonts w:ascii="Courier New" w:eastAsia="Times New Roman" w:hAnsi="Courier New" w:cs="Courier New"/>
          <w:color w:val="000000"/>
          <w:sz w:val="20"/>
          <w:szCs w:val="20"/>
          <w:lang w:val="en-GB" w:eastAsia="en-IN"/>
        </w:rPr>
        <w:t xml:space="preserve">}. In future climate studies, </w:t>
      </w:r>
      <w:proofErr w:type="spellStart"/>
      <w:r w:rsidRPr="00B6119D">
        <w:rPr>
          <w:rFonts w:ascii="Courier New" w:eastAsia="Times New Roman" w:hAnsi="Courier New" w:cs="Courier New"/>
          <w:color w:val="000000"/>
          <w:sz w:val="20"/>
          <w:szCs w:val="20"/>
          <w:lang w:val="en-GB" w:eastAsia="en-IN"/>
        </w:rPr>
        <w:t>RCMs</w:t>
      </w:r>
      <w:proofErr w:type="spellEnd"/>
      <w:r w:rsidRPr="00B6119D">
        <w:rPr>
          <w:rFonts w:ascii="Courier New" w:eastAsia="Times New Roman" w:hAnsi="Courier New" w:cs="Courier New"/>
          <w:color w:val="000000"/>
          <w:sz w:val="20"/>
          <w:szCs w:val="20"/>
          <w:lang w:val="en-GB" w:eastAsia="en-IN"/>
        </w:rPr>
        <w:t xml:space="preserve"> are often used to dynamically downscale precipitation to a local scale. However, even though the relevance of </w:t>
      </w:r>
      <w:proofErr w:type="spellStart"/>
      <w:r w:rsidRPr="00B6119D">
        <w:rPr>
          <w:rFonts w:ascii="Courier New" w:eastAsia="Times New Roman" w:hAnsi="Courier New" w:cs="Courier New"/>
          <w:color w:val="000000"/>
          <w:sz w:val="20"/>
          <w:szCs w:val="20"/>
          <w:lang w:val="en-GB" w:eastAsia="en-IN"/>
        </w:rPr>
        <w:t>RCMs</w:t>
      </w:r>
      <w:proofErr w:type="spellEnd"/>
      <w:r w:rsidRPr="00B6119D">
        <w:rPr>
          <w:rFonts w:ascii="Courier New" w:eastAsia="Times New Roman" w:hAnsi="Courier New" w:cs="Courier New"/>
          <w:color w:val="000000"/>
          <w:sz w:val="20"/>
          <w:szCs w:val="20"/>
          <w:lang w:val="en-GB" w:eastAsia="en-IN"/>
        </w:rPr>
        <w:t>'</w:t>
      </w:r>
      <w:ins w:id="62" w:author="Author">
        <w:r w:rsidR="00625113"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outputs increases, a bias correction of the outputs is </w:t>
      </w:r>
      <w:ins w:id="63" w:author="Author">
        <w:r w:rsidR="003A1E43" w:rsidRPr="00B6119D">
          <w:rPr>
            <w:rFonts w:ascii="Courier New" w:eastAsia="Times New Roman" w:hAnsi="Courier New" w:cs="Courier New"/>
            <w:color w:val="000000"/>
            <w:sz w:val="20"/>
            <w:szCs w:val="20"/>
            <w:lang w:val="en-GB" w:eastAsia="en-IN"/>
          </w:rPr>
          <w:t xml:space="preserve">often </w:t>
        </w:r>
      </w:ins>
      <w:r w:rsidRPr="00B6119D">
        <w:rPr>
          <w:rFonts w:ascii="Courier New" w:eastAsia="Times New Roman" w:hAnsi="Courier New" w:cs="Courier New"/>
          <w:color w:val="000000"/>
          <w:sz w:val="20"/>
          <w:szCs w:val="20"/>
          <w:lang w:val="en-GB" w:eastAsia="en-IN"/>
        </w:rPr>
        <w:t xml:space="preserve">still </w:t>
      </w:r>
      <w:del w:id="64" w:author="Author">
        <w:r w:rsidRPr="00B6119D" w:rsidDel="003A1E43">
          <w:rPr>
            <w:rFonts w:ascii="Courier New" w:eastAsia="Times New Roman" w:hAnsi="Courier New" w:cs="Courier New"/>
            <w:color w:val="000000"/>
            <w:sz w:val="20"/>
            <w:szCs w:val="20"/>
            <w:lang w:val="en-GB" w:eastAsia="en-IN"/>
          </w:rPr>
          <w:delText xml:space="preserve">often </w:delText>
        </w:r>
      </w:del>
      <w:r w:rsidRPr="00B6119D">
        <w:rPr>
          <w:rFonts w:ascii="Courier New" w:eastAsia="Times New Roman" w:hAnsi="Courier New" w:cs="Courier New"/>
          <w:color w:val="000000"/>
          <w:sz w:val="20"/>
          <w:szCs w:val="20"/>
          <w:lang w:val="en-GB" w:eastAsia="en-IN"/>
        </w:rPr>
        <w:t xml:space="preserve">required, particularly in complex terrain. Moreover, their application is computer-intensive, which makes it difficult to cover all combinations of climate scenarios and </w:t>
      </w:r>
      <w:proofErr w:type="spellStart"/>
      <w:r w:rsidRPr="00B6119D">
        <w:rPr>
          <w:rFonts w:ascii="Courier New" w:eastAsia="Times New Roman" w:hAnsi="Courier New" w:cs="Courier New"/>
          <w:color w:val="000000"/>
          <w:sz w:val="20"/>
          <w:szCs w:val="20"/>
          <w:lang w:val="en-GB" w:eastAsia="en-IN"/>
        </w:rPr>
        <w:t>GCMs</w:t>
      </w:r>
      <w:proofErr w:type="spellEnd"/>
      <w:r w:rsidRPr="00B6119D">
        <w:rPr>
          <w:rFonts w:ascii="Courier New" w:eastAsia="Times New Roman" w:hAnsi="Courier New" w:cs="Courier New"/>
          <w:color w:val="000000"/>
          <w:sz w:val="20"/>
          <w:szCs w:val="20"/>
          <w:lang w:val="en-GB" w:eastAsia="en-IN"/>
        </w:rPr>
        <w:t>. Therefore, the idea is to bypass the small</w:t>
      </w:r>
      <w:ins w:id="65" w:author="Author">
        <w:r w:rsidR="003A1E43" w:rsidRPr="00B6119D">
          <w:rPr>
            <w:rFonts w:ascii="Courier New" w:eastAsia="Times New Roman" w:hAnsi="Courier New" w:cs="Courier New"/>
            <w:color w:val="000000"/>
            <w:sz w:val="20"/>
            <w:szCs w:val="20"/>
            <w:lang w:val="en-GB" w:eastAsia="en-IN"/>
          </w:rPr>
          <w:t>-</w:t>
        </w:r>
      </w:ins>
      <w:del w:id="66" w:author="Author">
        <w:r w:rsidRPr="00B6119D" w:rsidDel="003A1E43">
          <w:rPr>
            <w:rFonts w:ascii="Courier New" w:eastAsia="Times New Roman" w:hAnsi="Courier New" w:cs="Courier New"/>
            <w:color w:val="000000"/>
            <w:sz w:val="20"/>
            <w:szCs w:val="20"/>
            <w:lang w:val="en-GB" w:eastAsia="en-IN"/>
          </w:rPr>
          <w:delText xml:space="preserve"> </w:delText>
        </w:r>
      </w:del>
      <w:r w:rsidRPr="00B6119D">
        <w:rPr>
          <w:rFonts w:ascii="Courier New" w:eastAsia="Times New Roman" w:hAnsi="Courier New" w:cs="Courier New"/>
          <w:color w:val="000000"/>
          <w:sz w:val="20"/>
          <w:szCs w:val="20"/>
          <w:lang w:val="en-GB" w:eastAsia="en-IN"/>
        </w:rPr>
        <w:t>scale simulations and to go from the large</w:t>
      </w:r>
      <w:ins w:id="67" w:author="Author">
        <w:r w:rsidR="003A1E43" w:rsidRPr="00B6119D">
          <w:rPr>
            <w:rFonts w:ascii="Courier New" w:eastAsia="Times New Roman" w:hAnsi="Courier New" w:cs="Courier New"/>
            <w:color w:val="000000"/>
            <w:sz w:val="20"/>
            <w:szCs w:val="20"/>
            <w:lang w:val="en-GB" w:eastAsia="en-IN"/>
          </w:rPr>
          <w:t>-</w:t>
        </w:r>
      </w:ins>
      <w:del w:id="68" w:author="Author">
        <w:r w:rsidRPr="00B6119D" w:rsidDel="003A1E43">
          <w:rPr>
            <w:rFonts w:ascii="Courier New" w:eastAsia="Times New Roman" w:hAnsi="Courier New" w:cs="Courier New"/>
            <w:color w:val="000000"/>
            <w:sz w:val="20"/>
            <w:szCs w:val="20"/>
            <w:lang w:val="en-GB" w:eastAsia="en-IN"/>
          </w:rPr>
          <w:delText xml:space="preserve"> </w:delText>
        </w:r>
      </w:del>
      <w:r w:rsidRPr="00B6119D">
        <w:rPr>
          <w:rFonts w:ascii="Courier New" w:eastAsia="Times New Roman" w:hAnsi="Courier New" w:cs="Courier New"/>
          <w:color w:val="000000"/>
          <w:sz w:val="20"/>
          <w:szCs w:val="20"/>
          <w:lang w:val="en-GB" w:eastAsia="en-IN"/>
        </w:rPr>
        <w:t xml:space="preserve">scale situation to the end variables </w:t>
      </w:r>
      <w:del w:id="69" w:author="Author">
        <w:r w:rsidRPr="00B6119D" w:rsidDel="003A1E43">
          <w:rPr>
            <w:rFonts w:ascii="Courier New" w:eastAsia="Times New Roman" w:hAnsi="Courier New" w:cs="Courier New"/>
            <w:color w:val="000000"/>
            <w:sz w:val="20"/>
            <w:szCs w:val="20"/>
            <w:lang w:val="en-GB" w:eastAsia="en-IN"/>
          </w:rPr>
          <w:delText xml:space="preserve">like </w:delText>
        </w:r>
      </w:del>
      <w:ins w:id="70" w:author="Author">
        <w:r w:rsidR="003A1E43" w:rsidRPr="00B6119D">
          <w:rPr>
            <w:rFonts w:ascii="Courier New" w:eastAsia="Times New Roman" w:hAnsi="Courier New" w:cs="Courier New"/>
            <w:color w:val="000000"/>
            <w:sz w:val="20"/>
            <w:szCs w:val="20"/>
            <w:lang w:val="en-GB" w:eastAsia="en-IN"/>
          </w:rPr>
          <w:t xml:space="preserve">such as </w:t>
        </w:r>
      </w:ins>
      <w:r w:rsidRPr="00B6119D">
        <w:rPr>
          <w:rFonts w:ascii="Courier New" w:eastAsia="Times New Roman" w:hAnsi="Courier New" w:cs="Courier New"/>
          <w:color w:val="000000"/>
          <w:sz w:val="20"/>
          <w:szCs w:val="20"/>
          <w:lang w:val="en-GB" w:eastAsia="en-IN"/>
        </w:rPr>
        <w:t xml:space="preserve">precipitation by statistical downscaling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Maraun2010</w:t>
      </w:r>
      <w:proofErr w:type="spellEnd"/>
      <w:r w:rsidRPr="00B6119D">
        <w:rPr>
          <w:rFonts w:ascii="Courier New" w:eastAsia="Times New Roman" w:hAnsi="Courier New" w:cs="Courier New"/>
          <w:color w:val="000000"/>
          <w:sz w:val="20"/>
          <w:szCs w:val="20"/>
          <w:lang w:val="en-GB" w:eastAsia="en-IN"/>
        </w:rPr>
        <w:t xml:space="preserve">}. </w:t>
      </w:r>
    </w:p>
    <w:p w14:paraId="116AEC3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DF5849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Beyond being computationally inexpensive, another big advantage of </w:t>
      </w:r>
      <w:proofErr w:type="spellStart"/>
      <w:r w:rsidRPr="00B6119D">
        <w:rPr>
          <w:rFonts w:ascii="Courier New" w:eastAsia="Times New Roman" w:hAnsi="Courier New" w:cs="Courier New"/>
          <w:color w:val="000000"/>
          <w:sz w:val="20"/>
          <w:szCs w:val="20"/>
          <w:lang w:val="en-GB" w:eastAsia="en-IN"/>
        </w:rPr>
        <w:t>AMs</w:t>
      </w:r>
      <w:proofErr w:type="spellEnd"/>
      <w:r w:rsidRPr="00B6119D">
        <w:rPr>
          <w:rFonts w:ascii="Courier New" w:eastAsia="Times New Roman" w:hAnsi="Courier New" w:cs="Courier New"/>
          <w:color w:val="000000"/>
          <w:sz w:val="20"/>
          <w:szCs w:val="20"/>
          <w:lang w:val="en-GB" w:eastAsia="en-IN"/>
        </w:rPr>
        <w:t xml:space="preserve"> is that they create realistic precipitation patterns for a region, provided that the analogue dates are the same, since they are based on observed situations with consistent spatial distribution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Radanovics2013</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Chardon2014</w:t>
      </w:r>
      <w:proofErr w:type="spellEnd"/>
      <w:r w:rsidRPr="00B6119D">
        <w:rPr>
          <w:rFonts w:ascii="Courier New" w:eastAsia="Times New Roman" w:hAnsi="Courier New" w:cs="Courier New"/>
          <w:color w:val="000000"/>
          <w:sz w:val="20"/>
          <w:szCs w:val="20"/>
          <w:lang w:val="en-GB" w:eastAsia="en-IN"/>
        </w:rPr>
        <w:t xml:space="preserve">}. For the same reason, they can also provide multivariate predictions that are physically consistent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Raynaud2016b</w:t>
      </w:r>
      <w:proofErr w:type="spellEnd"/>
      <w:r w:rsidRPr="00B6119D">
        <w:rPr>
          <w:rFonts w:ascii="Courier New" w:eastAsia="Times New Roman" w:hAnsi="Courier New" w:cs="Courier New"/>
          <w:color w:val="000000"/>
          <w:sz w:val="20"/>
          <w:szCs w:val="20"/>
          <w:lang w:val="en-GB" w:eastAsia="en-IN"/>
        </w:rPr>
        <w:t>}.</w:t>
      </w:r>
    </w:p>
    <w:p w14:paraId="5EEBDFE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9F8AAD5" w14:textId="37DE2E84"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method can be designed with multiple successive subsampling steps, or analogy levels, each of them relying on different meteorological variables. </w:t>
      </w:r>
      <w:r w:rsidRPr="00B6119D">
        <w:rPr>
          <w:rFonts w:ascii="Courier New" w:eastAsia="Times New Roman" w:hAnsi="Courier New" w:cs="Courier New"/>
          <w:color w:val="000000"/>
          <w:sz w:val="20"/>
          <w:szCs w:val="20"/>
          <w:lang w:val="en-GB" w:eastAsia="en-IN"/>
        </w:rPr>
        <w:lastRenderedPageBreak/>
        <w:t xml:space="preserve">A certain number of parameters define the relationship between predictors and </w:t>
      </w:r>
      <w:proofErr w:type="spellStart"/>
      <w:r w:rsidRPr="00B6119D">
        <w:rPr>
          <w:rFonts w:ascii="Courier New" w:eastAsia="Times New Roman" w:hAnsi="Courier New" w:cs="Courier New"/>
          <w:color w:val="000000"/>
          <w:sz w:val="20"/>
          <w:szCs w:val="20"/>
          <w:lang w:val="en-GB" w:eastAsia="en-IN"/>
        </w:rPr>
        <w:t>predictands</w:t>
      </w:r>
      <w:proofErr w:type="spellEnd"/>
      <w:r w:rsidRPr="00B6119D">
        <w:rPr>
          <w:rFonts w:ascii="Courier New" w:eastAsia="Times New Roman" w:hAnsi="Courier New" w:cs="Courier New"/>
          <w:color w:val="000000"/>
          <w:sz w:val="20"/>
          <w:szCs w:val="20"/>
          <w:lang w:val="en-GB" w:eastAsia="en-IN"/>
        </w:rPr>
        <w:t>, such as the choice of the predictor variable, its pressure level and temporal window to consider, the spatial domain to use for the comparison, as well as the analogy criterion itself, and finally</w:t>
      </w:r>
      <w:ins w:id="71" w:author="Author">
        <w:r w:rsidR="005F08E6" w:rsidRPr="00B6119D">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the number of analogue situations to keep at each subsampling level. These parameters are usually calibrated by means of a semi-automatic sequential procedure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Bontron2004</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Radanovics2013</w:t>
      </w:r>
      <w:proofErr w:type="spellEnd"/>
      <w:r w:rsidRPr="00B6119D">
        <w:rPr>
          <w:rFonts w:ascii="Courier New" w:eastAsia="Times New Roman" w:hAnsi="Courier New" w:cs="Courier New"/>
          <w:color w:val="000000"/>
          <w:sz w:val="20"/>
          <w:szCs w:val="20"/>
          <w:lang w:val="en-GB" w:eastAsia="en-IN"/>
        </w:rPr>
        <w:t>}, i.e. by optimizing each single parameter</w:t>
      </w:r>
      <w:ins w:id="72" w:author="Author">
        <w:r w:rsidR="005F08E6" w:rsidRPr="00B6119D">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one at a time, in an arbitrarily chosen order, with no or little reassessment. This sequential approach </w:t>
      </w:r>
      <w:del w:id="73" w:author="Author">
        <w:r w:rsidRPr="00B6119D" w:rsidDel="005F08E6">
          <w:rPr>
            <w:rFonts w:ascii="Courier New" w:eastAsia="Times New Roman" w:hAnsi="Courier New" w:cs="Courier New"/>
            <w:color w:val="000000"/>
            <w:sz w:val="20"/>
            <w:szCs w:val="20"/>
            <w:lang w:val="en-GB" w:eastAsia="en-IN"/>
          </w:rPr>
          <w:delText xml:space="preserve">has </w:delText>
        </w:r>
      </w:del>
      <w:r w:rsidRPr="00B6119D">
        <w:rPr>
          <w:rFonts w:ascii="Courier New" w:eastAsia="Times New Roman" w:hAnsi="Courier New" w:cs="Courier New"/>
          <w:color w:val="000000"/>
          <w:sz w:val="20"/>
          <w:szCs w:val="20"/>
          <w:lang w:val="en-GB" w:eastAsia="en-IN"/>
        </w:rPr>
        <w:t>therefore</w:t>
      </w:r>
      <w:ins w:id="74" w:author="Author">
        <w:r w:rsidR="005F08E6" w:rsidRPr="00B6119D">
          <w:rPr>
            <w:rFonts w:ascii="Courier New" w:eastAsia="Times New Roman" w:hAnsi="Courier New" w:cs="Courier New"/>
            <w:color w:val="000000"/>
            <w:sz w:val="20"/>
            <w:szCs w:val="20"/>
            <w:lang w:val="en-GB" w:eastAsia="en-IN"/>
          </w:rPr>
          <w:t xml:space="preserve"> has</w:t>
        </w:r>
      </w:ins>
      <w:r w:rsidRPr="00B6119D">
        <w:rPr>
          <w:rFonts w:ascii="Courier New" w:eastAsia="Times New Roman" w:hAnsi="Courier New" w:cs="Courier New"/>
          <w:color w:val="000000"/>
          <w:sz w:val="20"/>
          <w:szCs w:val="20"/>
          <w:lang w:val="en-GB" w:eastAsia="en-IN"/>
        </w:rPr>
        <w:t xml:space="preserve"> strong limitations: (</w:t>
      </w:r>
      <w:proofErr w:type="spellStart"/>
      <w:r w:rsidRPr="00B6119D">
        <w:rPr>
          <w:rFonts w:ascii="Courier New" w:eastAsia="Times New Roman" w:hAnsi="Courier New" w:cs="Courier New"/>
          <w:color w:val="000000"/>
          <w:sz w:val="20"/>
          <w:szCs w:val="20"/>
          <w:lang w:val="en-GB" w:eastAsia="en-IN"/>
        </w:rPr>
        <w:t>i</w:t>
      </w:r>
      <w:proofErr w:type="spellEnd"/>
      <w:r w:rsidRPr="00B6119D">
        <w:rPr>
          <w:rFonts w:ascii="Courier New" w:eastAsia="Times New Roman" w:hAnsi="Courier New" w:cs="Courier New"/>
          <w:color w:val="000000"/>
          <w:sz w:val="20"/>
          <w:szCs w:val="20"/>
          <w:lang w:val="en-GB" w:eastAsia="en-IN"/>
        </w:rPr>
        <w:t>) it cannot automatically choose the optimal pressure levels and the temporal windows for a given meteorological variable, (ii) it cannot handle dependencies between the parameters within a level of analogy, and even less between them, and (iii) it cannot easily handle new degrees of freedom, such as a possible weighting between the pressure levels. Thus, even if the processing involved is relatively fast, the sequential approach requires laborious assessments of predictor</w:t>
      </w:r>
      <w:del w:id="75" w:author="Author">
        <w:r w:rsidRPr="00B6119D" w:rsidDel="00B6119D">
          <w:rPr>
            <w:rFonts w:ascii="Courier New" w:eastAsia="Times New Roman" w:hAnsi="Courier New" w:cs="Courier New"/>
            <w:color w:val="000000"/>
            <w:sz w:val="20"/>
            <w:szCs w:val="20"/>
            <w:lang w:val="en-GB" w:eastAsia="en-IN"/>
          </w:rPr>
          <w:delText>s</w:delText>
        </w:r>
      </w:del>
      <w:r w:rsidRPr="00B6119D">
        <w:rPr>
          <w:rFonts w:ascii="Courier New" w:eastAsia="Times New Roman" w:hAnsi="Courier New" w:cs="Courier New"/>
          <w:color w:val="000000"/>
          <w:sz w:val="20"/>
          <w:szCs w:val="20"/>
          <w:lang w:val="en-GB" w:eastAsia="en-IN"/>
        </w:rPr>
        <w:t xml:space="preserve"> combinations (variables, pressure levels, temporal windows), and presents a high risk of ending in a local optimum </w:t>
      </w:r>
      <w:del w:id="76" w:author="Author">
        <w:r w:rsidRPr="00B6119D" w:rsidDel="00B6119D">
          <w:rPr>
            <w:rFonts w:ascii="Courier New" w:eastAsia="Times New Roman" w:hAnsi="Courier New" w:cs="Courier New"/>
            <w:color w:val="000000"/>
            <w:sz w:val="20"/>
            <w:szCs w:val="20"/>
            <w:lang w:val="en-GB" w:eastAsia="en-IN"/>
          </w:rPr>
          <w:delText>due to</w:delText>
        </w:r>
      </w:del>
      <w:ins w:id="77" w:author="Author">
        <w:r w:rsidR="00B6119D">
          <w:rPr>
            <w:rFonts w:ascii="Courier New" w:eastAsia="Times New Roman" w:hAnsi="Courier New" w:cs="Courier New"/>
            <w:color w:val="000000"/>
            <w:sz w:val="20"/>
            <w:szCs w:val="20"/>
            <w:lang w:val="en-GB" w:eastAsia="en-IN"/>
          </w:rPr>
          <w:t>because of</w:t>
        </w:r>
      </w:ins>
      <w:r w:rsidRPr="00B6119D">
        <w:rPr>
          <w:rFonts w:ascii="Courier New" w:eastAsia="Times New Roman" w:hAnsi="Courier New" w:cs="Courier New"/>
          <w:color w:val="000000"/>
          <w:sz w:val="20"/>
          <w:szCs w:val="20"/>
          <w:lang w:val="en-GB" w:eastAsia="en-IN"/>
        </w:rPr>
        <w:t xml:space="preserve"> subjective initial choices and lack of consideration of parameter inter-dependencies. Other calibration methods exist for specific applications, such as radar images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Panziera2011</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Foresti2015a</w:t>
      </w:r>
      <w:proofErr w:type="spellEnd"/>
      <w:r w:rsidRPr="00B6119D">
        <w:rPr>
          <w:rFonts w:ascii="Courier New" w:eastAsia="Times New Roman" w:hAnsi="Courier New" w:cs="Courier New"/>
          <w:color w:val="000000"/>
          <w:sz w:val="20"/>
          <w:szCs w:val="20"/>
          <w:lang w:val="en-GB" w:eastAsia="en-IN"/>
        </w:rPr>
        <w:t>}.</w:t>
      </w:r>
    </w:p>
    <w:p w14:paraId="73BE7D0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DCF529A" w14:textId="526E3D73"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del w:id="78" w:author="Author">
        <w:r w:rsidRPr="00B6119D" w:rsidDel="00A844BA">
          <w:rPr>
            <w:rFonts w:ascii="Courier New" w:eastAsia="Times New Roman" w:hAnsi="Courier New" w:cs="Courier New"/>
            <w:color w:val="000000"/>
            <w:sz w:val="20"/>
            <w:szCs w:val="20"/>
            <w:lang w:val="en-GB" w:eastAsia="en-IN"/>
          </w:rPr>
          <w:delText xml:space="preserve">With the </w:delText>
        </w:r>
        <w:r w:rsidRPr="00B6119D" w:rsidDel="005C0D62">
          <w:rPr>
            <w:rFonts w:ascii="Courier New" w:eastAsia="Times New Roman" w:hAnsi="Courier New" w:cs="Courier New"/>
            <w:color w:val="000000"/>
            <w:sz w:val="20"/>
            <w:szCs w:val="20"/>
            <w:lang w:val="en-GB" w:eastAsia="en-IN"/>
          </w:rPr>
          <w:delText xml:space="preserve">perspective to </w:delText>
        </w:r>
        <w:r w:rsidRPr="00B6119D" w:rsidDel="00A844BA">
          <w:rPr>
            <w:rFonts w:ascii="Courier New" w:eastAsia="Times New Roman" w:hAnsi="Courier New" w:cs="Courier New"/>
            <w:color w:val="000000"/>
            <w:sz w:val="20"/>
            <w:szCs w:val="20"/>
            <w:lang w:val="en-GB" w:eastAsia="en-IN"/>
          </w:rPr>
          <w:delText>overcom</w:delText>
        </w:r>
        <w:r w:rsidRPr="00B6119D" w:rsidDel="005C0D62">
          <w:rPr>
            <w:rFonts w:ascii="Courier New" w:eastAsia="Times New Roman" w:hAnsi="Courier New" w:cs="Courier New"/>
            <w:color w:val="000000"/>
            <w:sz w:val="20"/>
            <w:szCs w:val="20"/>
            <w:lang w:val="en-GB" w:eastAsia="en-IN"/>
          </w:rPr>
          <w:delText>e</w:delText>
        </w:r>
        <w:r w:rsidRPr="00B6119D" w:rsidDel="00A844BA">
          <w:rPr>
            <w:rFonts w:ascii="Courier New" w:eastAsia="Times New Roman" w:hAnsi="Courier New" w:cs="Courier New"/>
            <w:color w:val="000000"/>
            <w:sz w:val="20"/>
            <w:szCs w:val="20"/>
            <w:lang w:val="en-GB" w:eastAsia="en-IN"/>
          </w:rPr>
          <w:delText xml:space="preserve"> </w:delText>
        </w:r>
      </w:del>
      <w:ins w:id="79" w:author="Author">
        <w:r w:rsidR="00A844BA">
          <w:rPr>
            <w:rFonts w:ascii="Courier New" w:eastAsia="Times New Roman" w:hAnsi="Courier New" w:cs="Courier New"/>
            <w:color w:val="000000"/>
            <w:sz w:val="20"/>
            <w:szCs w:val="20"/>
            <w:lang w:val="en-GB" w:eastAsia="en-IN"/>
          </w:rPr>
          <w:t xml:space="preserve">Aiming to overcome </w:t>
        </w:r>
      </w:ins>
      <w:r w:rsidRPr="00B6119D">
        <w:rPr>
          <w:rFonts w:ascii="Courier New" w:eastAsia="Times New Roman" w:hAnsi="Courier New" w:cs="Courier New"/>
          <w:color w:val="000000"/>
          <w:sz w:val="20"/>
          <w:szCs w:val="20"/>
          <w:lang w:val="en-GB" w:eastAsia="en-IN"/>
        </w:rPr>
        <w:t>these limitations, a global optimization by genetic algorithms (</w:t>
      </w:r>
      <w:proofErr w:type="spellStart"/>
      <w:r w:rsidRPr="00B6119D">
        <w:rPr>
          <w:rFonts w:ascii="Courier New" w:eastAsia="Times New Roman" w:hAnsi="Courier New" w:cs="Courier New"/>
          <w:color w:val="000000"/>
          <w:sz w:val="20"/>
          <w:szCs w:val="20"/>
          <w:lang w:val="en-GB" w:eastAsia="en-IN"/>
        </w:rPr>
        <w:t>GAs</w:t>
      </w:r>
      <w:proofErr w:type="spellEnd"/>
      <w:r w:rsidRPr="00B6119D">
        <w:rPr>
          <w:rFonts w:ascii="Courier New" w:eastAsia="Times New Roman" w:hAnsi="Courier New" w:cs="Courier New"/>
          <w:color w:val="000000"/>
          <w:sz w:val="20"/>
          <w:szCs w:val="20"/>
          <w:lang w:val="en-GB" w:eastAsia="en-IN"/>
        </w:rPr>
        <w:t xml:space="preserve">) was introduced. An intensive assessment </w:t>
      </w:r>
      <w:del w:id="80" w:author="Author">
        <w:r w:rsidRPr="00B6119D" w:rsidDel="00E23D64">
          <w:rPr>
            <w:rFonts w:ascii="Courier New" w:eastAsia="Times New Roman" w:hAnsi="Courier New" w:cs="Courier New"/>
            <w:color w:val="000000"/>
            <w:sz w:val="20"/>
            <w:szCs w:val="20"/>
            <w:lang w:val="en-GB" w:eastAsia="en-IN"/>
          </w:rPr>
          <w:delText xml:space="preserve">work </w:delText>
        </w:r>
      </w:del>
      <w:r w:rsidRPr="00B6119D">
        <w:rPr>
          <w:rFonts w:ascii="Courier New" w:eastAsia="Times New Roman" w:hAnsi="Courier New" w:cs="Courier New"/>
          <w:color w:val="000000"/>
          <w:sz w:val="20"/>
          <w:szCs w:val="20"/>
          <w:lang w:val="en-GB" w:eastAsia="en-IN"/>
        </w:rPr>
        <w:t xml:space="preserve">resulted in recommendations </w:t>
      </w:r>
      <w:del w:id="81" w:author="Author">
        <w:r w:rsidRPr="00B6119D" w:rsidDel="005C0D62">
          <w:rPr>
            <w:rFonts w:ascii="Courier New" w:eastAsia="Times New Roman" w:hAnsi="Courier New" w:cs="Courier New"/>
            <w:color w:val="000000"/>
            <w:sz w:val="20"/>
            <w:szCs w:val="20"/>
            <w:lang w:val="en-GB" w:eastAsia="en-IN"/>
          </w:rPr>
          <w:delText xml:space="preserve">of </w:delText>
        </w:r>
      </w:del>
      <w:ins w:id="82" w:author="Author">
        <w:r w:rsidR="005C0D62">
          <w:rPr>
            <w:rFonts w:ascii="Courier New" w:eastAsia="Times New Roman" w:hAnsi="Courier New" w:cs="Courier New"/>
            <w:color w:val="000000"/>
            <w:sz w:val="20"/>
            <w:szCs w:val="20"/>
            <w:lang w:val="en-GB" w:eastAsia="en-IN"/>
          </w:rPr>
          <w:t>to</w:t>
        </w:r>
        <w:r w:rsidR="005C0D62" w:rsidRPr="00B6119D">
          <w:rPr>
            <w:rFonts w:ascii="Courier New" w:eastAsia="Times New Roman" w:hAnsi="Courier New" w:cs="Courier New"/>
            <w:color w:val="000000"/>
            <w:sz w:val="20"/>
            <w:szCs w:val="20"/>
            <w:lang w:val="en-GB" w:eastAsia="en-IN"/>
          </w:rPr>
          <w:t xml:space="preserve"> </w:t>
        </w:r>
      </w:ins>
      <w:del w:id="83" w:author="Author">
        <w:r w:rsidRPr="00B6119D" w:rsidDel="005C0D62">
          <w:rPr>
            <w:rFonts w:ascii="Courier New" w:eastAsia="Times New Roman" w:hAnsi="Courier New" w:cs="Courier New"/>
            <w:color w:val="000000"/>
            <w:sz w:val="20"/>
            <w:szCs w:val="20"/>
            <w:lang w:val="en-GB" w:eastAsia="en-IN"/>
          </w:rPr>
          <w:delText xml:space="preserve">parametrization </w:delText>
        </w:r>
      </w:del>
      <w:proofErr w:type="spellStart"/>
      <w:ins w:id="84" w:author="Author">
        <w:r w:rsidR="005C0D62" w:rsidRPr="00B6119D">
          <w:rPr>
            <w:rFonts w:ascii="Courier New" w:eastAsia="Times New Roman" w:hAnsi="Courier New" w:cs="Courier New"/>
            <w:color w:val="000000"/>
            <w:sz w:val="20"/>
            <w:szCs w:val="20"/>
            <w:lang w:val="en-GB" w:eastAsia="en-IN"/>
          </w:rPr>
          <w:t>parametriz</w:t>
        </w:r>
        <w:r w:rsidR="005C0D62">
          <w:rPr>
            <w:rFonts w:ascii="Courier New" w:eastAsia="Times New Roman" w:hAnsi="Courier New" w:cs="Courier New"/>
            <w:color w:val="000000"/>
            <w:sz w:val="20"/>
            <w:szCs w:val="20"/>
            <w:lang w:val="en-GB" w:eastAsia="en-IN"/>
          </w:rPr>
          <w:t>e</w:t>
        </w:r>
        <w:proofErr w:type="spellEnd"/>
        <w:r w:rsidR="005C0D62" w:rsidRPr="00B6119D">
          <w:rPr>
            <w:rFonts w:ascii="Courier New" w:eastAsia="Times New Roman" w:hAnsi="Courier New" w:cs="Courier New"/>
            <w:color w:val="000000"/>
            <w:sz w:val="20"/>
            <w:szCs w:val="20"/>
            <w:lang w:val="en-GB" w:eastAsia="en-IN"/>
          </w:rPr>
          <w:t xml:space="preserve"> </w:t>
        </w:r>
      </w:ins>
      <w:del w:id="85" w:author="Author">
        <w:r w:rsidRPr="00B6119D" w:rsidDel="005C0D62">
          <w:rPr>
            <w:rFonts w:ascii="Courier New" w:eastAsia="Times New Roman" w:hAnsi="Courier New" w:cs="Courier New"/>
            <w:color w:val="000000"/>
            <w:sz w:val="20"/>
            <w:szCs w:val="20"/>
            <w:lang w:val="en-GB" w:eastAsia="en-IN"/>
          </w:rPr>
          <w:delText xml:space="preserve">of </w:delText>
        </w:r>
      </w:del>
      <w:proofErr w:type="spellStart"/>
      <w:r w:rsidRPr="00B6119D">
        <w:rPr>
          <w:rFonts w:ascii="Courier New" w:eastAsia="Times New Roman" w:hAnsi="Courier New" w:cs="Courier New"/>
          <w:color w:val="000000"/>
          <w:sz w:val="20"/>
          <w:szCs w:val="20"/>
          <w:lang w:val="en-GB" w:eastAsia="en-IN"/>
        </w:rPr>
        <w:t>GAs</w:t>
      </w:r>
      <w:proofErr w:type="spellEnd"/>
      <w:r w:rsidRPr="00B6119D">
        <w:rPr>
          <w:rFonts w:ascii="Courier New" w:eastAsia="Times New Roman" w:hAnsi="Courier New" w:cs="Courier New"/>
          <w:color w:val="000000"/>
          <w:sz w:val="20"/>
          <w:szCs w:val="20"/>
          <w:lang w:val="en-GB" w:eastAsia="en-IN"/>
        </w:rPr>
        <w:t xml:space="preserve"> in order to optimize </w:t>
      </w:r>
      <w:proofErr w:type="spellStart"/>
      <w:r w:rsidRPr="00B6119D">
        <w:rPr>
          <w:rFonts w:ascii="Courier New" w:eastAsia="Times New Roman" w:hAnsi="Courier New" w:cs="Courier New"/>
          <w:color w:val="000000"/>
          <w:sz w:val="20"/>
          <w:szCs w:val="20"/>
          <w:lang w:val="en-GB" w:eastAsia="en-IN"/>
        </w:rPr>
        <w:t>AMs</w:t>
      </w:r>
      <w:proofErr w:type="spellEnd"/>
      <w:r w:rsidRPr="00B6119D">
        <w:rPr>
          <w:rFonts w:ascii="Courier New" w:eastAsia="Times New Roman" w:hAnsi="Courier New" w:cs="Courier New"/>
          <w:color w:val="000000"/>
          <w:sz w:val="20"/>
          <w:szCs w:val="20"/>
          <w:lang w:val="en-GB" w:eastAsia="en-IN"/>
        </w:rPr>
        <w:t xml:space="preserve"> successfully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Horton2016</w:t>
      </w:r>
      <w:proofErr w:type="spellEnd"/>
      <w:r w:rsidRPr="00B6119D">
        <w:rPr>
          <w:rFonts w:ascii="Courier New" w:eastAsia="Times New Roman" w:hAnsi="Courier New" w:cs="Courier New"/>
          <w:color w:val="000000"/>
          <w:sz w:val="20"/>
          <w:szCs w:val="20"/>
          <w:lang w:val="en-GB" w:eastAsia="en-IN"/>
        </w:rPr>
        <w:t>}. The present paper is based on these recommendations</w:t>
      </w:r>
      <w:ins w:id="86" w:author="Author">
        <w:r w:rsidR="005C0D62">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and </w:t>
      </w:r>
      <w:del w:id="87" w:author="Author">
        <w:r w:rsidRPr="00B6119D" w:rsidDel="005C0D62">
          <w:rPr>
            <w:rFonts w:ascii="Courier New" w:eastAsia="Times New Roman" w:hAnsi="Courier New" w:cs="Courier New"/>
            <w:color w:val="000000"/>
            <w:sz w:val="20"/>
            <w:szCs w:val="20"/>
            <w:lang w:val="en-GB" w:eastAsia="en-IN"/>
          </w:rPr>
          <w:delText xml:space="preserve">apply </w:delText>
        </w:r>
      </w:del>
      <w:ins w:id="88" w:author="Author">
        <w:r w:rsidR="005C0D62" w:rsidRPr="00B6119D">
          <w:rPr>
            <w:rFonts w:ascii="Courier New" w:eastAsia="Times New Roman" w:hAnsi="Courier New" w:cs="Courier New"/>
            <w:color w:val="000000"/>
            <w:sz w:val="20"/>
            <w:szCs w:val="20"/>
            <w:lang w:val="en-GB" w:eastAsia="en-IN"/>
          </w:rPr>
          <w:t>appl</w:t>
        </w:r>
        <w:r w:rsidR="005C0D62">
          <w:rPr>
            <w:rFonts w:ascii="Courier New" w:eastAsia="Times New Roman" w:hAnsi="Courier New" w:cs="Courier New"/>
            <w:color w:val="000000"/>
            <w:sz w:val="20"/>
            <w:szCs w:val="20"/>
            <w:lang w:val="en-GB" w:eastAsia="en-IN"/>
          </w:rPr>
          <w:t>ies</w:t>
        </w:r>
        <w:r w:rsidR="005C0D62"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them </w:t>
      </w:r>
      <w:del w:id="89" w:author="Author">
        <w:r w:rsidRPr="00B6119D" w:rsidDel="005C0D62">
          <w:rPr>
            <w:rFonts w:ascii="Courier New" w:eastAsia="Times New Roman" w:hAnsi="Courier New" w:cs="Courier New"/>
            <w:color w:val="000000"/>
            <w:sz w:val="20"/>
            <w:szCs w:val="20"/>
            <w:lang w:val="en-GB" w:eastAsia="en-IN"/>
          </w:rPr>
          <w:delText xml:space="preserve">for </w:delText>
        </w:r>
      </w:del>
      <w:ins w:id="90" w:author="Author">
        <w:r w:rsidR="005C0D62">
          <w:rPr>
            <w:rFonts w:ascii="Courier New" w:eastAsia="Times New Roman" w:hAnsi="Courier New" w:cs="Courier New"/>
            <w:color w:val="000000"/>
            <w:sz w:val="20"/>
            <w:szCs w:val="20"/>
            <w:lang w:val="en-GB" w:eastAsia="en-IN"/>
          </w:rPr>
          <w:t>to</w:t>
        </w:r>
        <w:r w:rsidR="005C0D62"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precipitation prediction for the upper Rh</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{o}ne catchment in the Swiss Alps, using </w:t>
      </w:r>
      <w:proofErr w:type="spellStart"/>
      <w:r w:rsidRPr="00B6119D">
        <w:rPr>
          <w:rFonts w:ascii="Courier New" w:eastAsia="Times New Roman" w:hAnsi="Courier New" w:cs="Courier New"/>
          <w:color w:val="000000"/>
          <w:sz w:val="20"/>
          <w:szCs w:val="20"/>
          <w:lang w:val="en-GB" w:eastAsia="en-IN"/>
        </w:rPr>
        <w:t>AMs</w:t>
      </w:r>
      <w:proofErr w:type="spellEnd"/>
      <w:r w:rsidRPr="00B6119D">
        <w:rPr>
          <w:rFonts w:ascii="Courier New" w:eastAsia="Times New Roman" w:hAnsi="Courier New" w:cs="Courier New"/>
          <w:color w:val="000000"/>
          <w:sz w:val="20"/>
          <w:szCs w:val="20"/>
          <w:lang w:val="en-GB" w:eastAsia="en-IN"/>
        </w:rPr>
        <w:t xml:space="preserve"> of varying complexity. It aims at illustrating the relevance of a fully</w:t>
      </w:r>
      <w:del w:id="91" w:author="Author">
        <w:r w:rsidRPr="00B6119D" w:rsidDel="005C0D62">
          <w:rPr>
            <w:rFonts w:ascii="Courier New" w:eastAsia="Times New Roman" w:hAnsi="Courier New" w:cs="Courier New"/>
            <w:color w:val="000000"/>
            <w:sz w:val="20"/>
            <w:szCs w:val="20"/>
            <w:lang w:val="en-GB" w:eastAsia="en-IN"/>
          </w:rPr>
          <w:delText>-</w:delText>
        </w:r>
      </w:del>
      <w:ins w:id="92" w:author="Author">
        <w:r w:rsidR="005C0D62">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automatic, objective, and global, optimization technique for </w:t>
      </w:r>
      <w:proofErr w:type="spellStart"/>
      <w:r w:rsidRPr="00B6119D">
        <w:rPr>
          <w:rFonts w:ascii="Courier New" w:eastAsia="Times New Roman" w:hAnsi="Courier New" w:cs="Courier New"/>
          <w:color w:val="000000"/>
          <w:sz w:val="20"/>
          <w:szCs w:val="20"/>
          <w:lang w:val="en-GB" w:eastAsia="en-IN"/>
        </w:rPr>
        <w:t>AMs</w:t>
      </w:r>
      <w:proofErr w:type="spellEnd"/>
      <w:r w:rsidRPr="00B6119D">
        <w:rPr>
          <w:rFonts w:ascii="Courier New" w:eastAsia="Times New Roman" w:hAnsi="Courier New" w:cs="Courier New"/>
          <w:color w:val="000000"/>
          <w:sz w:val="20"/>
          <w:szCs w:val="20"/>
          <w:lang w:val="en-GB" w:eastAsia="en-IN"/>
        </w:rPr>
        <w:t xml:space="preserve">. The applications are indeed numerous, as </w:t>
      </w:r>
      <w:proofErr w:type="spellStart"/>
      <w:r w:rsidRPr="00B6119D">
        <w:rPr>
          <w:rFonts w:ascii="Courier New" w:eastAsia="Times New Roman" w:hAnsi="Courier New" w:cs="Courier New"/>
          <w:color w:val="000000"/>
          <w:sz w:val="20"/>
          <w:szCs w:val="20"/>
          <w:lang w:val="en-GB" w:eastAsia="en-IN"/>
        </w:rPr>
        <w:t>AMs</w:t>
      </w:r>
      <w:proofErr w:type="spellEnd"/>
      <w:r w:rsidRPr="00B6119D">
        <w:rPr>
          <w:rFonts w:ascii="Courier New" w:eastAsia="Times New Roman" w:hAnsi="Courier New" w:cs="Courier New"/>
          <w:color w:val="000000"/>
          <w:sz w:val="20"/>
          <w:szCs w:val="20"/>
          <w:lang w:val="en-GB" w:eastAsia="en-IN"/>
        </w:rPr>
        <w:t xml:space="preserve"> have to be adapted to every new location they are applied, or to any new </w:t>
      </w:r>
      <w:proofErr w:type="spellStart"/>
      <w:r w:rsidRPr="00B6119D">
        <w:rPr>
          <w:rFonts w:ascii="Courier New" w:eastAsia="Times New Roman" w:hAnsi="Courier New" w:cs="Courier New"/>
          <w:color w:val="000000"/>
          <w:sz w:val="20"/>
          <w:szCs w:val="20"/>
          <w:lang w:val="en-GB" w:eastAsia="en-IN"/>
        </w:rPr>
        <w:t>predictand</w:t>
      </w:r>
      <w:proofErr w:type="spellEnd"/>
      <w:r w:rsidRPr="00B6119D">
        <w:rPr>
          <w:rFonts w:ascii="Courier New" w:eastAsia="Times New Roman" w:hAnsi="Courier New" w:cs="Courier New"/>
          <w:color w:val="000000"/>
          <w:sz w:val="20"/>
          <w:szCs w:val="20"/>
          <w:lang w:val="en-GB" w:eastAsia="en-IN"/>
        </w:rPr>
        <w:t xml:space="preserve"> they should predict.</w:t>
      </w:r>
    </w:p>
    <w:p w14:paraId="45A0CED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52CC3EF" w14:textId="718A6D34" w:rsidR="00A01809" w:rsidRPr="00B6119D" w:rsidRDefault="00D042D7"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ins w:id="93" w:author="Author">
        <w:r>
          <w:rPr>
            <w:rFonts w:ascii="Courier New" w:eastAsia="Times New Roman" w:hAnsi="Courier New" w:cs="Courier New"/>
            <w:color w:val="000000"/>
            <w:sz w:val="20"/>
            <w:szCs w:val="20"/>
            <w:lang w:val="en-GB" w:eastAsia="en-IN"/>
          </w:rPr>
          <w:t>The d</w:t>
        </w:r>
      </w:ins>
      <w:del w:id="94" w:author="Author">
        <w:r w:rsidR="00A01809" w:rsidRPr="00B6119D" w:rsidDel="00D042D7">
          <w:rPr>
            <w:rFonts w:ascii="Courier New" w:eastAsia="Times New Roman" w:hAnsi="Courier New" w:cs="Courier New"/>
            <w:color w:val="000000"/>
            <w:sz w:val="20"/>
            <w:szCs w:val="20"/>
            <w:lang w:val="en-GB" w:eastAsia="en-IN"/>
          </w:rPr>
          <w:delText>D</w:delText>
        </w:r>
      </w:del>
      <w:r w:rsidR="00A01809" w:rsidRPr="00B6119D">
        <w:rPr>
          <w:rFonts w:ascii="Courier New" w:eastAsia="Times New Roman" w:hAnsi="Courier New" w:cs="Courier New"/>
          <w:color w:val="000000"/>
          <w:sz w:val="20"/>
          <w:szCs w:val="20"/>
          <w:lang w:val="en-GB" w:eastAsia="en-IN"/>
        </w:rPr>
        <w:t xml:space="preserve">ata, </w:t>
      </w:r>
      <w:proofErr w:type="spellStart"/>
      <w:r w:rsidR="00A01809" w:rsidRPr="00B6119D">
        <w:rPr>
          <w:rFonts w:ascii="Courier New" w:eastAsia="Times New Roman" w:hAnsi="Courier New" w:cs="Courier New"/>
          <w:color w:val="000000"/>
          <w:sz w:val="20"/>
          <w:szCs w:val="20"/>
          <w:lang w:val="en-GB" w:eastAsia="en-IN"/>
        </w:rPr>
        <w:t>AMs</w:t>
      </w:r>
      <w:proofErr w:type="spellEnd"/>
      <w:r w:rsidR="00A01809" w:rsidRPr="00B6119D">
        <w:rPr>
          <w:rFonts w:ascii="Courier New" w:eastAsia="Times New Roman" w:hAnsi="Courier New" w:cs="Courier New"/>
          <w:color w:val="000000"/>
          <w:sz w:val="20"/>
          <w:szCs w:val="20"/>
          <w:lang w:val="en-GB" w:eastAsia="en-IN"/>
        </w:rPr>
        <w:t xml:space="preserve">, and </w:t>
      </w:r>
      <w:del w:id="95" w:author="Author">
        <w:r w:rsidR="00A01809" w:rsidRPr="00B6119D" w:rsidDel="00D042D7">
          <w:rPr>
            <w:rFonts w:ascii="Courier New" w:eastAsia="Times New Roman" w:hAnsi="Courier New" w:cs="Courier New"/>
            <w:color w:val="000000"/>
            <w:sz w:val="20"/>
            <w:szCs w:val="20"/>
            <w:lang w:val="en-GB" w:eastAsia="en-IN"/>
          </w:rPr>
          <w:delText xml:space="preserve">the </w:delText>
        </w:r>
      </w:del>
      <w:r w:rsidR="00A01809" w:rsidRPr="00B6119D">
        <w:rPr>
          <w:rFonts w:ascii="Courier New" w:eastAsia="Times New Roman" w:hAnsi="Courier New" w:cs="Courier New"/>
          <w:color w:val="000000"/>
          <w:sz w:val="20"/>
          <w:szCs w:val="20"/>
          <w:lang w:val="en-GB" w:eastAsia="en-IN"/>
        </w:rPr>
        <w:t xml:space="preserve">optimization techniques (sequential and </w:t>
      </w:r>
      <w:proofErr w:type="spellStart"/>
      <w:r w:rsidR="00A01809" w:rsidRPr="00B6119D">
        <w:rPr>
          <w:rFonts w:ascii="Courier New" w:eastAsia="Times New Roman" w:hAnsi="Courier New" w:cs="Courier New"/>
          <w:color w:val="000000"/>
          <w:sz w:val="20"/>
          <w:szCs w:val="20"/>
          <w:lang w:val="en-GB" w:eastAsia="en-IN"/>
        </w:rPr>
        <w:t>GAs</w:t>
      </w:r>
      <w:proofErr w:type="spellEnd"/>
      <w:r w:rsidR="00A01809" w:rsidRPr="00B6119D">
        <w:rPr>
          <w:rFonts w:ascii="Courier New" w:eastAsia="Times New Roman" w:hAnsi="Courier New" w:cs="Courier New"/>
          <w:color w:val="000000"/>
          <w:sz w:val="20"/>
          <w:szCs w:val="20"/>
          <w:lang w:val="en-GB" w:eastAsia="en-IN"/>
        </w:rPr>
        <w:t xml:space="preserve">) are presented in </w:t>
      </w:r>
      <w:del w:id="96" w:author="Author">
        <w:r w:rsidR="00A01809" w:rsidRPr="00B6119D" w:rsidDel="00D042D7">
          <w:rPr>
            <w:rFonts w:ascii="Courier New" w:eastAsia="Times New Roman" w:hAnsi="Courier New" w:cs="Courier New"/>
            <w:color w:val="000000"/>
            <w:sz w:val="20"/>
            <w:szCs w:val="20"/>
            <w:lang w:val="en-GB" w:eastAsia="en-IN"/>
          </w:rPr>
          <w:delText xml:space="preserve">section </w:delText>
        </w:r>
      </w:del>
      <w:ins w:id="97" w:author="Author">
        <w:r>
          <w:rPr>
            <w:rFonts w:ascii="Courier New" w:eastAsia="Times New Roman" w:hAnsi="Courier New" w:cs="Courier New"/>
            <w:color w:val="000000"/>
            <w:sz w:val="20"/>
            <w:szCs w:val="20"/>
            <w:lang w:val="en-GB" w:eastAsia="en-IN"/>
          </w:rPr>
          <w:t>S</w:t>
        </w:r>
        <w:r w:rsidRPr="00B6119D">
          <w:rPr>
            <w:rFonts w:ascii="Courier New" w:eastAsia="Times New Roman" w:hAnsi="Courier New" w:cs="Courier New"/>
            <w:color w:val="000000"/>
            <w:sz w:val="20"/>
            <w:szCs w:val="20"/>
            <w:lang w:val="en-GB" w:eastAsia="en-IN"/>
          </w:rPr>
          <w:t xml:space="preserve">ection </w:t>
        </w:r>
      </w:ins>
      <w:r w:rsidR="00A01809" w:rsidRPr="00B6119D">
        <w:rPr>
          <w:rFonts w:ascii="Courier New" w:eastAsia="Times New Roman" w:hAnsi="Courier New" w:cs="Courier New"/>
          <w:color w:val="800000"/>
          <w:sz w:val="20"/>
          <w:szCs w:val="20"/>
          <w:lang w:val="en-GB" w:eastAsia="en-IN"/>
        </w:rPr>
        <w:t>\ref</w:t>
      </w:r>
      <w:r w:rsidR="00A01809" w:rsidRPr="00B6119D">
        <w:rPr>
          <w:rFonts w:ascii="Courier New" w:eastAsia="Times New Roman" w:hAnsi="Courier New" w:cs="Courier New"/>
          <w:color w:val="000000"/>
          <w:sz w:val="20"/>
          <w:szCs w:val="20"/>
          <w:lang w:val="en-GB" w:eastAsia="en-IN"/>
        </w:rPr>
        <w:t>{</w:t>
      </w:r>
      <w:proofErr w:type="spellStart"/>
      <w:r w:rsidR="00A01809" w:rsidRPr="00B6119D">
        <w:rPr>
          <w:rFonts w:ascii="Courier New" w:eastAsia="Times New Roman" w:hAnsi="Courier New" w:cs="Courier New"/>
          <w:color w:val="000000"/>
          <w:sz w:val="20"/>
          <w:szCs w:val="20"/>
          <w:lang w:val="en-GB" w:eastAsia="en-IN"/>
        </w:rPr>
        <w:t>sec:data_methods</w:t>
      </w:r>
      <w:proofErr w:type="spellEnd"/>
      <w:r w:rsidR="00A01809" w:rsidRPr="00B6119D">
        <w:rPr>
          <w:rFonts w:ascii="Courier New" w:eastAsia="Times New Roman" w:hAnsi="Courier New" w:cs="Courier New"/>
          <w:color w:val="000000"/>
          <w:sz w:val="20"/>
          <w:szCs w:val="20"/>
          <w:lang w:val="en-GB" w:eastAsia="en-IN"/>
        </w:rPr>
        <w:t xml:space="preserve">}. The results are first given for the optimization of the analogy of </w:t>
      </w:r>
      <w:del w:id="98" w:author="Author">
        <w:r w:rsidR="00A01809" w:rsidRPr="00B6119D" w:rsidDel="00347386">
          <w:rPr>
            <w:rFonts w:ascii="Courier New" w:eastAsia="Times New Roman" w:hAnsi="Courier New" w:cs="Courier New"/>
            <w:color w:val="000000"/>
            <w:sz w:val="20"/>
            <w:szCs w:val="20"/>
            <w:lang w:val="en-GB" w:eastAsia="en-IN"/>
          </w:rPr>
          <w:delText xml:space="preserve">the </w:delText>
        </w:r>
      </w:del>
      <w:r w:rsidR="00A01809" w:rsidRPr="00B6119D">
        <w:rPr>
          <w:rFonts w:ascii="Courier New" w:eastAsia="Times New Roman" w:hAnsi="Courier New" w:cs="Courier New"/>
          <w:color w:val="000000"/>
          <w:sz w:val="20"/>
          <w:szCs w:val="20"/>
          <w:lang w:val="en-GB" w:eastAsia="en-IN"/>
        </w:rPr>
        <w:t>atmospheric circulation only (</w:t>
      </w:r>
      <w:del w:id="99" w:author="Author">
        <w:r w:rsidR="00A01809" w:rsidRPr="00B6119D" w:rsidDel="00347386">
          <w:rPr>
            <w:rFonts w:ascii="Courier New" w:eastAsia="Times New Roman" w:hAnsi="Courier New" w:cs="Courier New"/>
            <w:color w:val="000000"/>
            <w:sz w:val="20"/>
            <w:szCs w:val="20"/>
            <w:lang w:val="en-GB" w:eastAsia="en-IN"/>
          </w:rPr>
          <w:delText xml:space="preserve">section </w:delText>
        </w:r>
      </w:del>
      <w:ins w:id="100" w:author="Author">
        <w:r w:rsidR="00347386">
          <w:rPr>
            <w:rFonts w:ascii="Courier New" w:eastAsia="Times New Roman" w:hAnsi="Courier New" w:cs="Courier New"/>
            <w:color w:val="000000"/>
            <w:sz w:val="20"/>
            <w:szCs w:val="20"/>
            <w:lang w:val="en-GB" w:eastAsia="en-IN"/>
          </w:rPr>
          <w:t>S</w:t>
        </w:r>
        <w:r w:rsidR="00347386" w:rsidRPr="00B6119D">
          <w:rPr>
            <w:rFonts w:ascii="Courier New" w:eastAsia="Times New Roman" w:hAnsi="Courier New" w:cs="Courier New"/>
            <w:color w:val="000000"/>
            <w:sz w:val="20"/>
            <w:szCs w:val="20"/>
            <w:lang w:val="en-GB" w:eastAsia="en-IN"/>
          </w:rPr>
          <w:t xml:space="preserve">ection </w:t>
        </w:r>
      </w:ins>
      <w:r w:rsidR="00A01809" w:rsidRPr="00B6119D">
        <w:rPr>
          <w:rFonts w:ascii="Courier New" w:eastAsia="Times New Roman" w:hAnsi="Courier New" w:cs="Courier New"/>
          <w:color w:val="800000"/>
          <w:sz w:val="20"/>
          <w:szCs w:val="20"/>
          <w:lang w:val="en-GB" w:eastAsia="en-IN"/>
        </w:rPr>
        <w:t>\ref</w:t>
      </w:r>
      <w:r w:rsidR="00A01809" w:rsidRPr="00B6119D">
        <w:rPr>
          <w:rFonts w:ascii="Courier New" w:eastAsia="Times New Roman" w:hAnsi="Courier New" w:cs="Courier New"/>
          <w:color w:val="000000"/>
          <w:sz w:val="20"/>
          <w:szCs w:val="20"/>
          <w:lang w:val="en-GB" w:eastAsia="en-IN"/>
        </w:rPr>
        <w:t>{</w:t>
      </w:r>
      <w:proofErr w:type="spellStart"/>
      <w:r w:rsidR="00A01809" w:rsidRPr="00B6119D">
        <w:rPr>
          <w:rFonts w:ascii="Courier New" w:eastAsia="Times New Roman" w:hAnsi="Courier New" w:cs="Courier New"/>
          <w:color w:val="000000"/>
          <w:sz w:val="20"/>
          <w:szCs w:val="20"/>
          <w:lang w:val="en-GB" w:eastAsia="en-IN"/>
        </w:rPr>
        <w:t>sec:optim_circul</w:t>
      </w:r>
      <w:proofErr w:type="spellEnd"/>
      <w:r w:rsidR="00A01809" w:rsidRPr="00B6119D">
        <w:rPr>
          <w:rFonts w:ascii="Courier New" w:eastAsia="Times New Roman" w:hAnsi="Courier New" w:cs="Courier New"/>
          <w:color w:val="000000"/>
          <w:sz w:val="20"/>
          <w:szCs w:val="20"/>
          <w:lang w:val="en-GB" w:eastAsia="en-IN"/>
        </w:rPr>
        <w:t>}), before being extended to a method adding a second level of analogy on moisture variables (</w:t>
      </w:r>
      <w:del w:id="101" w:author="Author">
        <w:r w:rsidR="00A01809" w:rsidRPr="00B6119D" w:rsidDel="00347386">
          <w:rPr>
            <w:rFonts w:ascii="Courier New" w:eastAsia="Times New Roman" w:hAnsi="Courier New" w:cs="Courier New"/>
            <w:color w:val="000000"/>
            <w:sz w:val="20"/>
            <w:szCs w:val="20"/>
            <w:lang w:val="en-GB" w:eastAsia="en-IN"/>
          </w:rPr>
          <w:delText xml:space="preserve">section </w:delText>
        </w:r>
      </w:del>
      <w:ins w:id="102" w:author="Author">
        <w:r w:rsidR="00347386">
          <w:rPr>
            <w:rFonts w:ascii="Courier New" w:eastAsia="Times New Roman" w:hAnsi="Courier New" w:cs="Courier New"/>
            <w:color w:val="000000"/>
            <w:sz w:val="20"/>
            <w:szCs w:val="20"/>
            <w:lang w:val="en-GB" w:eastAsia="en-IN"/>
          </w:rPr>
          <w:t>S</w:t>
        </w:r>
        <w:r w:rsidR="00347386" w:rsidRPr="00B6119D">
          <w:rPr>
            <w:rFonts w:ascii="Courier New" w:eastAsia="Times New Roman" w:hAnsi="Courier New" w:cs="Courier New"/>
            <w:color w:val="000000"/>
            <w:sz w:val="20"/>
            <w:szCs w:val="20"/>
            <w:lang w:val="en-GB" w:eastAsia="en-IN"/>
          </w:rPr>
          <w:t xml:space="preserve">ection </w:t>
        </w:r>
      </w:ins>
      <w:r w:rsidR="00A01809" w:rsidRPr="00B6119D">
        <w:rPr>
          <w:rFonts w:ascii="Courier New" w:eastAsia="Times New Roman" w:hAnsi="Courier New" w:cs="Courier New"/>
          <w:color w:val="800000"/>
          <w:sz w:val="20"/>
          <w:szCs w:val="20"/>
          <w:lang w:val="en-GB" w:eastAsia="en-IN"/>
        </w:rPr>
        <w:t>\ref</w:t>
      </w:r>
      <w:r w:rsidR="00A01809" w:rsidRPr="00B6119D">
        <w:rPr>
          <w:rFonts w:ascii="Courier New" w:eastAsia="Times New Roman" w:hAnsi="Courier New" w:cs="Courier New"/>
          <w:color w:val="000000"/>
          <w:sz w:val="20"/>
          <w:szCs w:val="20"/>
          <w:lang w:val="en-GB" w:eastAsia="en-IN"/>
        </w:rPr>
        <w:t>{</w:t>
      </w:r>
      <w:proofErr w:type="spellStart"/>
      <w:r w:rsidR="00A01809" w:rsidRPr="00B6119D">
        <w:rPr>
          <w:rFonts w:ascii="Courier New" w:eastAsia="Times New Roman" w:hAnsi="Courier New" w:cs="Courier New"/>
          <w:color w:val="000000"/>
          <w:sz w:val="20"/>
          <w:szCs w:val="20"/>
          <w:lang w:val="en-GB" w:eastAsia="en-IN"/>
        </w:rPr>
        <w:t>sec:optim_moisture</w:t>
      </w:r>
      <w:proofErr w:type="spellEnd"/>
      <w:r w:rsidR="00A01809" w:rsidRPr="00B6119D">
        <w:rPr>
          <w:rFonts w:ascii="Courier New" w:eastAsia="Times New Roman" w:hAnsi="Courier New" w:cs="Courier New"/>
          <w:color w:val="000000"/>
          <w:sz w:val="20"/>
          <w:szCs w:val="20"/>
          <w:lang w:val="en-GB" w:eastAsia="en-IN"/>
        </w:rPr>
        <w:t>}). General discussions (</w:t>
      </w:r>
      <w:del w:id="103" w:author="Author">
        <w:r w:rsidR="00A01809" w:rsidRPr="00B6119D" w:rsidDel="00347386">
          <w:rPr>
            <w:rFonts w:ascii="Courier New" w:eastAsia="Times New Roman" w:hAnsi="Courier New" w:cs="Courier New"/>
            <w:color w:val="000000"/>
            <w:sz w:val="20"/>
            <w:szCs w:val="20"/>
            <w:lang w:val="en-GB" w:eastAsia="en-IN"/>
          </w:rPr>
          <w:delText xml:space="preserve">section </w:delText>
        </w:r>
      </w:del>
      <w:ins w:id="104" w:author="Author">
        <w:r w:rsidR="00347386">
          <w:rPr>
            <w:rFonts w:ascii="Courier New" w:eastAsia="Times New Roman" w:hAnsi="Courier New" w:cs="Courier New"/>
            <w:color w:val="000000"/>
            <w:sz w:val="20"/>
            <w:szCs w:val="20"/>
            <w:lang w:val="en-GB" w:eastAsia="en-IN"/>
          </w:rPr>
          <w:t>S</w:t>
        </w:r>
        <w:r w:rsidR="00347386" w:rsidRPr="00B6119D">
          <w:rPr>
            <w:rFonts w:ascii="Courier New" w:eastAsia="Times New Roman" w:hAnsi="Courier New" w:cs="Courier New"/>
            <w:color w:val="000000"/>
            <w:sz w:val="20"/>
            <w:szCs w:val="20"/>
            <w:lang w:val="en-GB" w:eastAsia="en-IN"/>
          </w:rPr>
          <w:t xml:space="preserve">ection </w:t>
        </w:r>
      </w:ins>
      <w:r w:rsidR="00A01809" w:rsidRPr="00B6119D">
        <w:rPr>
          <w:rFonts w:ascii="Courier New" w:eastAsia="Times New Roman" w:hAnsi="Courier New" w:cs="Courier New"/>
          <w:color w:val="800000"/>
          <w:sz w:val="20"/>
          <w:szCs w:val="20"/>
          <w:lang w:val="en-GB" w:eastAsia="en-IN"/>
        </w:rPr>
        <w:t>\ref</w:t>
      </w:r>
      <w:r w:rsidR="00A01809" w:rsidRPr="00B6119D">
        <w:rPr>
          <w:rFonts w:ascii="Courier New" w:eastAsia="Times New Roman" w:hAnsi="Courier New" w:cs="Courier New"/>
          <w:color w:val="000000"/>
          <w:sz w:val="20"/>
          <w:szCs w:val="20"/>
          <w:lang w:val="en-GB" w:eastAsia="en-IN"/>
        </w:rPr>
        <w:t>{</w:t>
      </w:r>
      <w:proofErr w:type="spellStart"/>
      <w:r w:rsidR="00A01809" w:rsidRPr="00B6119D">
        <w:rPr>
          <w:rFonts w:ascii="Courier New" w:eastAsia="Times New Roman" w:hAnsi="Courier New" w:cs="Courier New"/>
          <w:color w:val="000000"/>
          <w:sz w:val="20"/>
          <w:szCs w:val="20"/>
          <w:lang w:val="en-GB" w:eastAsia="en-IN"/>
        </w:rPr>
        <w:t>sec:discussion</w:t>
      </w:r>
      <w:proofErr w:type="spellEnd"/>
      <w:r w:rsidR="00A01809" w:rsidRPr="00B6119D">
        <w:rPr>
          <w:rFonts w:ascii="Courier New" w:eastAsia="Times New Roman" w:hAnsi="Courier New" w:cs="Courier New"/>
          <w:color w:val="000000"/>
          <w:sz w:val="20"/>
          <w:szCs w:val="20"/>
          <w:lang w:val="en-GB" w:eastAsia="en-IN"/>
        </w:rPr>
        <w:t>}) and conclusions (</w:t>
      </w:r>
      <w:del w:id="105" w:author="Author">
        <w:r w:rsidR="00A01809" w:rsidRPr="00B6119D" w:rsidDel="00347386">
          <w:rPr>
            <w:rFonts w:ascii="Courier New" w:eastAsia="Times New Roman" w:hAnsi="Courier New" w:cs="Courier New"/>
            <w:color w:val="000000"/>
            <w:sz w:val="20"/>
            <w:szCs w:val="20"/>
            <w:lang w:val="en-GB" w:eastAsia="en-IN"/>
          </w:rPr>
          <w:delText xml:space="preserve">section </w:delText>
        </w:r>
      </w:del>
      <w:ins w:id="106" w:author="Author">
        <w:r w:rsidR="00347386">
          <w:rPr>
            <w:rFonts w:ascii="Courier New" w:eastAsia="Times New Roman" w:hAnsi="Courier New" w:cs="Courier New"/>
            <w:color w:val="000000"/>
            <w:sz w:val="20"/>
            <w:szCs w:val="20"/>
            <w:lang w:val="en-GB" w:eastAsia="en-IN"/>
          </w:rPr>
          <w:t>S</w:t>
        </w:r>
        <w:r w:rsidR="00347386" w:rsidRPr="00B6119D">
          <w:rPr>
            <w:rFonts w:ascii="Courier New" w:eastAsia="Times New Roman" w:hAnsi="Courier New" w:cs="Courier New"/>
            <w:color w:val="000000"/>
            <w:sz w:val="20"/>
            <w:szCs w:val="20"/>
            <w:lang w:val="en-GB" w:eastAsia="en-IN"/>
          </w:rPr>
          <w:t xml:space="preserve">ection </w:t>
        </w:r>
      </w:ins>
      <w:r w:rsidR="00A01809" w:rsidRPr="00B6119D">
        <w:rPr>
          <w:rFonts w:ascii="Courier New" w:eastAsia="Times New Roman" w:hAnsi="Courier New" w:cs="Courier New"/>
          <w:color w:val="800000"/>
          <w:sz w:val="20"/>
          <w:szCs w:val="20"/>
          <w:lang w:val="en-GB" w:eastAsia="en-IN"/>
        </w:rPr>
        <w:t>\ref</w:t>
      </w:r>
      <w:r w:rsidR="00A01809" w:rsidRPr="00B6119D">
        <w:rPr>
          <w:rFonts w:ascii="Courier New" w:eastAsia="Times New Roman" w:hAnsi="Courier New" w:cs="Courier New"/>
          <w:color w:val="000000"/>
          <w:sz w:val="20"/>
          <w:szCs w:val="20"/>
          <w:lang w:val="en-GB" w:eastAsia="en-IN"/>
        </w:rPr>
        <w:t>{</w:t>
      </w:r>
      <w:proofErr w:type="spellStart"/>
      <w:r w:rsidR="00A01809" w:rsidRPr="00B6119D">
        <w:rPr>
          <w:rFonts w:ascii="Courier New" w:eastAsia="Times New Roman" w:hAnsi="Courier New" w:cs="Courier New"/>
          <w:color w:val="000000"/>
          <w:sz w:val="20"/>
          <w:szCs w:val="20"/>
          <w:lang w:val="en-GB" w:eastAsia="en-IN"/>
        </w:rPr>
        <w:t>sec:conclusions</w:t>
      </w:r>
      <w:proofErr w:type="spellEnd"/>
      <w:r w:rsidR="00A01809" w:rsidRPr="00B6119D">
        <w:rPr>
          <w:rFonts w:ascii="Courier New" w:eastAsia="Times New Roman" w:hAnsi="Courier New" w:cs="Courier New"/>
          <w:color w:val="000000"/>
          <w:sz w:val="20"/>
          <w:szCs w:val="20"/>
          <w:lang w:val="en-GB" w:eastAsia="en-IN"/>
        </w:rPr>
        <w:t>}) follow.</w:t>
      </w:r>
    </w:p>
    <w:p w14:paraId="616584E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EA7C2D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4EBA6A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\section{Data and methods}</w:t>
      </w:r>
    </w:p>
    <w:p w14:paraId="6F650CA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sec:data_methods</w:t>
      </w:r>
      <w:proofErr w:type="spellEnd"/>
      <w:r w:rsidRPr="00B6119D">
        <w:rPr>
          <w:rFonts w:ascii="Courier New" w:eastAsia="Times New Roman" w:hAnsi="Courier New" w:cs="Courier New"/>
          <w:b/>
          <w:bCs/>
          <w:color w:val="0000CC"/>
          <w:sz w:val="20"/>
          <w:szCs w:val="20"/>
          <w:lang w:val="en-GB" w:eastAsia="en-IN"/>
        </w:rPr>
        <w:t>}</w:t>
      </w:r>
    </w:p>
    <w:p w14:paraId="12A2BD5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847148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9EAD83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\subsection{Case study description}</w:t>
      </w:r>
    </w:p>
    <w:p w14:paraId="317625D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sec:case_study</w:t>
      </w:r>
      <w:proofErr w:type="spellEnd"/>
      <w:r w:rsidRPr="00B6119D">
        <w:rPr>
          <w:rFonts w:ascii="Courier New" w:eastAsia="Times New Roman" w:hAnsi="Courier New" w:cs="Courier New"/>
          <w:b/>
          <w:bCs/>
          <w:color w:val="0000CC"/>
          <w:sz w:val="20"/>
          <w:szCs w:val="20"/>
          <w:lang w:val="en-GB" w:eastAsia="en-IN"/>
        </w:rPr>
        <w:t>}</w:t>
      </w:r>
    </w:p>
    <w:p w14:paraId="1C95FA0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0A69BDD" w14:textId="492415F2"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The study area is the alpine upper Rh</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{o}ne catchment in Switzerland (Fig.</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fig:map</w:t>
      </w:r>
      <w:proofErr w:type="spellEnd"/>
      <w:r w:rsidRPr="00B6119D">
        <w:rPr>
          <w:rFonts w:ascii="Courier New" w:eastAsia="Times New Roman" w:hAnsi="Courier New" w:cs="Courier New"/>
          <w:color w:val="000000"/>
          <w:sz w:val="20"/>
          <w:szCs w:val="20"/>
          <w:lang w:val="en-GB" w:eastAsia="en-IN"/>
        </w:rPr>
        <w:t xml:space="preserve">}). The altitude ranges from 372 to </w:t>
      </w:r>
      <w:proofErr w:type="spellStart"/>
      <w:r w:rsidRPr="00B6119D">
        <w:rPr>
          <w:rFonts w:ascii="Courier New" w:eastAsia="Times New Roman" w:hAnsi="Courier New" w:cs="Courier New"/>
          <w:color w:val="000000"/>
          <w:sz w:val="20"/>
          <w:szCs w:val="20"/>
          <w:lang w:val="en-GB" w:eastAsia="en-IN"/>
        </w:rPr>
        <w:t>4634~m.a.s.l</w:t>
      </w:r>
      <w:proofErr w:type="spellEnd"/>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and the area is </w:t>
      </w:r>
      <w:proofErr w:type="spellStart"/>
      <w:r w:rsidRPr="00B6119D">
        <w:rPr>
          <w:rFonts w:ascii="Courier New" w:eastAsia="Times New Roman" w:hAnsi="Courier New" w:cs="Courier New"/>
          <w:color w:val="000000"/>
          <w:sz w:val="20"/>
          <w:szCs w:val="20"/>
          <w:lang w:val="en-GB" w:eastAsia="en-IN"/>
        </w:rPr>
        <w:t>5524~km</w:t>
      </w:r>
      <w:proofErr w:type="spellEnd"/>
      <w:r w:rsidRPr="00B6119D">
        <w:rPr>
          <w:rFonts w:ascii="Courier New" w:eastAsia="Times New Roman" w:hAnsi="Courier New" w:cs="Courier New"/>
          <w:color w:val="008000"/>
          <w:sz w:val="20"/>
          <w:szCs w:val="20"/>
          <w:lang w:val="en-GB" w:eastAsia="en-IN"/>
        </w:rPr>
        <w:t>$^{2}$</w:t>
      </w:r>
      <w:r w:rsidRPr="00B6119D">
        <w:rPr>
          <w:rFonts w:ascii="Courier New" w:eastAsia="Times New Roman" w:hAnsi="Courier New" w:cs="Courier New"/>
          <w:color w:val="000000"/>
          <w:sz w:val="20"/>
          <w:szCs w:val="20"/>
          <w:lang w:val="en-GB" w:eastAsia="en-IN"/>
        </w:rPr>
        <w:t xml:space="preserve">. This region is the target of the </w:t>
      </w:r>
      <w:proofErr w:type="spellStart"/>
      <w:r w:rsidRPr="00B6119D">
        <w:rPr>
          <w:rFonts w:ascii="Courier New" w:eastAsia="Times New Roman" w:hAnsi="Courier New" w:cs="Courier New"/>
          <w:color w:val="000000"/>
          <w:sz w:val="20"/>
          <w:szCs w:val="20"/>
          <w:lang w:val="en-GB" w:eastAsia="en-IN"/>
        </w:rPr>
        <w:t>MINERVE</w:t>
      </w:r>
      <w:proofErr w:type="spellEnd"/>
      <w:r w:rsidRPr="00B6119D">
        <w:rPr>
          <w:rFonts w:ascii="Courier New" w:eastAsia="Times New Roman" w:hAnsi="Courier New" w:cs="Courier New"/>
          <w:color w:val="000000"/>
          <w:sz w:val="20"/>
          <w:szCs w:val="20"/>
          <w:lang w:val="en-GB" w:eastAsia="en-IN"/>
        </w:rPr>
        <w:t xml:space="preserve"> (Mod</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{e}</w:t>
      </w:r>
      <w:proofErr w:type="spellStart"/>
      <w:r w:rsidRPr="00B6119D">
        <w:rPr>
          <w:rFonts w:ascii="Courier New" w:eastAsia="Times New Roman" w:hAnsi="Courier New" w:cs="Courier New"/>
          <w:color w:val="000000"/>
          <w:sz w:val="20"/>
          <w:szCs w:val="20"/>
          <w:lang w:val="en-GB" w:eastAsia="en-IN"/>
        </w:rPr>
        <w:t>lisation</w:t>
      </w:r>
      <w:proofErr w:type="spellEnd"/>
      <w:r w:rsidRPr="00B6119D">
        <w:rPr>
          <w:rFonts w:ascii="Courier New" w:eastAsia="Times New Roman" w:hAnsi="Courier New" w:cs="Courier New"/>
          <w:color w:val="000000"/>
          <w:sz w:val="20"/>
          <w:szCs w:val="20"/>
          <w:lang w:val="en-GB" w:eastAsia="en-IN"/>
        </w:rPr>
        <w:t xml:space="preserve"> des </w:t>
      </w:r>
      <w:proofErr w:type="spellStart"/>
      <w:r w:rsidRPr="00B6119D">
        <w:rPr>
          <w:rFonts w:ascii="Courier New" w:eastAsia="Times New Roman" w:hAnsi="Courier New" w:cs="Courier New"/>
          <w:color w:val="000000"/>
          <w:sz w:val="20"/>
          <w:szCs w:val="20"/>
          <w:lang w:val="en-GB" w:eastAsia="en-IN"/>
        </w:rPr>
        <w:t>Intemp</w:t>
      </w:r>
      <w:proofErr w:type="spellEnd"/>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{e}</w:t>
      </w:r>
      <w:proofErr w:type="spellStart"/>
      <w:r w:rsidRPr="00B6119D">
        <w:rPr>
          <w:rFonts w:ascii="Courier New" w:eastAsia="Times New Roman" w:hAnsi="Courier New" w:cs="Courier New"/>
          <w:color w:val="000000"/>
          <w:sz w:val="20"/>
          <w:szCs w:val="20"/>
          <w:lang w:val="en-GB" w:eastAsia="en-IN"/>
        </w:rPr>
        <w:t>ries</w:t>
      </w:r>
      <w:proofErr w:type="spellEnd"/>
      <w:r w:rsidRPr="00B6119D">
        <w:rPr>
          <w:rFonts w:ascii="Courier New" w:eastAsia="Times New Roman" w:hAnsi="Courier New" w:cs="Courier New"/>
          <w:color w:val="000000"/>
          <w:sz w:val="20"/>
          <w:szCs w:val="20"/>
          <w:lang w:val="en-GB" w:eastAsia="en-IN"/>
        </w:rPr>
        <w:t xml:space="preserve"> de Nature </w:t>
      </w:r>
      <w:proofErr w:type="spellStart"/>
      <w:r w:rsidRPr="00B6119D">
        <w:rPr>
          <w:rFonts w:ascii="Courier New" w:eastAsia="Times New Roman" w:hAnsi="Courier New" w:cs="Courier New"/>
          <w:color w:val="000000"/>
          <w:sz w:val="20"/>
          <w:szCs w:val="20"/>
          <w:lang w:val="en-GB" w:eastAsia="en-IN"/>
        </w:rPr>
        <w:t>Extr</w:t>
      </w:r>
      <w:proofErr w:type="spellEnd"/>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{e}me </w:t>
      </w:r>
      <w:proofErr w:type="spellStart"/>
      <w:r w:rsidRPr="00B6119D">
        <w:rPr>
          <w:rFonts w:ascii="Courier New" w:eastAsia="Times New Roman" w:hAnsi="Courier New" w:cs="Courier New"/>
          <w:color w:val="000000"/>
          <w:sz w:val="20"/>
          <w:szCs w:val="20"/>
          <w:lang w:val="en-GB" w:eastAsia="en-IN"/>
        </w:rPr>
        <w:t>sur</w:t>
      </w:r>
      <w:proofErr w:type="spellEnd"/>
      <w:r w:rsidRPr="00B6119D">
        <w:rPr>
          <w:rFonts w:ascii="Courier New" w:eastAsia="Times New Roman" w:hAnsi="Courier New" w:cs="Courier New"/>
          <w:color w:val="000000"/>
          <w:sz w:val="20"/>
          <w:szCs w:val="20"/>
          <w:lang w:val="en-GB" w:eastAsia="en-IN"/>
        </w:rPr>
        <w:t xml:space="preserve"> les </w:t>
      </w:r>
      <w:proofErr w:type="spellStart"/>
      <w:r w:rsidRPr="00B6119D">
        <w:rPr>
          <w:rFonts w:ascii="Courier New" w:eastAsia="Times New Roman" w:hAnsi="Courier New" w:cs="Courier New"/>
          <w:color w:val="000000"/>
          <w:sz w:val="20"/>
          <w:szCs w:val="20"/>
          <w:lang w:val="en-GB" w:eastAsia="en-IN"/>
        </w:rPr>
        <w:t>Rivi</w:t>
      </w:r>
      <w:proofErr w:type="spellEnd"/>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{e}res </w:t>
      </w:r>
      <w:proofErr w:type="spellStart"/>
      <w:r w:rsidRPr="00B6119D">
        <w:rPr>
          <w:rFonts w:ascii="Courier New" w:eastAsia="Times New Roman" w:hAnsi="Courier New" w:cs="Courier New"/>
          <w:color w:val="000000"/>
          <w:sz w:val="20"/>
          <w:szCs w:val="20"/>
          <w:lang w:val="en-GB" w:eastAsia="en-IN"/>
        </w:rPr>
        <w:t>Valaisannes</w:t>
      </w:r>
      <w:proofErr w:type="spellEnd"/>
      <w:r w:rsidRPr="00B6119D">
        <w:rPr>
          <w:rFonts w:ascii="Courier New" w:eastAsia="Times New Roman" w:hAnsi="Courier New" w:cs="Courier New"/>
          <w:color w:val="000000"/>
          <w:sz w:val="20"/>
          <w:szCs w:val="20"/>
          <w:lang w:val="en-GB" w:eastAsia="en-IN"/>
        </w:rPr>
        <w:t xml:space="preserve"> et de </w:t>
      </w:r>
      <w:proofErr w:type="spellStart"/>
      <w:r w:rsidRPr="00B6119D">
        <w:rPr>
          <w:rFonts w:ascii="Courier New" w:eastAsia="Times New Roman" w:hAnsi="Courier New" w:cs="Courier New"/>
          <w:color w:val="000000"/>
          <w:sz w:val="20"/>
          <w:szCs w:val="20"/>
          <w:lang w:val="en-GB" w:eastAsia="en-IN"/>
        </w:rPr>
        <w:t>leurs</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Effets</w:t>
      </w:r>
      <w:proofErr w:type="spellEnd"/>
      <w:r w:rsidRPr="00B6119D">
        <w:rPr>
          <w:rFonts w:ascii="Courier New" w:eastAsia="Times New Roman" w:hAnsi="Courier New" w:cs="Courier New"/>
          <w:color w:val="000000"/>
          <w:sz w:val="20"/>
          <w:szCs w:val="20"/>
          <w:lang w:val="en-GB" w:eastAsia="en-IN"/>
        </w:rPr>
        <w:t xml:space="preserve">) project </w:t>
      </w:r>
      <w:del w:id="107" w:author="Author">
        <w:r w:rsidRPr="00B6119D" w:rsidDel="001905ED">
          <w:rPr>
            <w:rFonts w:ascii="Courier New" w:eastAsia="Times New Roman" w:hAnsi="Courier New" w:cs="Courier New"/>
            <w:color w:val="000000"/>
            <w:sz w:val="20"/>
            <w:szCs w:val="20"/>
            <w:lang w:val="en-GB" w:eastAsia="en-IN"/>
          </w:rPr>
          <w:delText xml:space="preserve">that </w:delText>
        </w:r>
      </w:del>
      <w:r w:rsidRPr="00B6119D">
        <w:rPr>
          <w:rFonts w:ascii="Courier New" w:eastAsia="Times New Roman" w:hAnsi="Courier New" w:cs="Courier New"/>
          <w:color w:val="000000"/>
          <w:sz w:val="20"/>
          <w:szCs w:val="20"/>
          <w:lang w:val="en-GB" w:eastAsia="en-IN"/>
        </w:rPr>
        <w:t>aimed at real-time flood management on the upper Rh</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{o}ne catchment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GarciaHernandez2009b</w:t>
      </w:r>
      <w:proofErr w:type="spellEnd"/>
      <w:r w:rsidRPr="00B6119D">
        <w:rPr>
          <w:rFonts w:ascii="Courier New" w:eastAsia="Times New Roman" w:hAnsi="Courier New" w:cs="Courier New"/>
          <w:color w:val="000000"/>
          <w:sz w:val="20"/>
          <w:szCs w:val="20"/>
          <w:lang w:val="en-GB" w:eastAsia="en-IN"/>
        </w:rPr>
        <w:t xml:space="preserve">}. Even though the region is rather small, the meteorological influences related to extreme weather conditions vary substantially within it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[see][]{</w:t>
      </w:r>
      <w:proofErr w:type="spellStart"/>
      <w:r w:rsidRPr="00B6119D">
        <w:rPr>
          <w:rFonts w:ascii="Courier New" w:eastAsia="Times New Roman" w:hAnsi="Courier New" w:cs="Courier New"/>
          <w:color w:val="000000"/>
          <w:sz w:val="20"/>
          <w:szCs w:val="20"/>
          <w:lang w:val="en-GB" w:eastAsia="en-IN"/>
        </w:rPr>
        <w:t>Horton2012</w:t>
      </w:r>
      <w:proofErr w:type="spellEnd"/>
      <w:r w:rsidRPr="00B6119D">
        <w:rPr>
          <w:rFonts w:ascii="Courier New" w:eastAsia="Times New Roman" w:hAnsi="Courier New" w:cs="Courier New"/>
          <w:color w:val="000000"/>
          <w:sz w:val="20"/>
          <w:szCs w:val="20"/>
          <w:lang w:val="en-GB" w:eastAsia="en-IN"/>
        </w:rPr>
        <w:t xml:space="preserve">}. Indeed, a high spatial variability of </w:t>
      </w:r>
      <w:del w:id="108" w:author="Author">
        <w:r w:rsidRPr="00B6119D" w:rsidDel="001905ED">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precipitation climatology exists, which is due to the </w:t>
      </w:r>
      <w:r w:rsidRPr="00B6119D">
        <w:rPr>
          <w:rFonts w:ascii="Courier New" w:eastAsia="Times New Roman" w:hAnsi="Courier New" w:cs="Courier New"/>
          <w:color w:val="000000"/>
          <w:sz w:val="20"/>
          <w:szCs w:val="20"/>
          <w:lang w:val="en-GB" w:eastAsia="en-IN"/>
        </w:rPr>
        <w:lastRenderedPageBreak/>
        <w:t xml:space="preserve">complex orography of the region, and the mix of various meteorological influences. Based on different climatological analyses, the precipitation </w:t>
      </w:r>
      <w:del w:id="109" w:author="Author">
        <w:r w:rsidRPr="00B6119D" w:rsidDel="001905ED">
          <w:rPr>
            <w:rFonts w:ascii="Courier New" w:eastAsia="Times New Roman" w:hAnsi="Courier New" w:cs="Courier New"/>
            <w:color w:val="000000"/>
            <w:sz w:val="20"/>
            <w:szCs w:val="20"/>
            <w:lang w:val="en-GB" w:eastAsia="en-IN"/>
          </w:rPr>
          <w:delText xml:space="preserve">gauging </w:delText>
        </w:r>
      </w:del>
      <w:ins w:id="110" w:author="Author">
        <w:r w:rsidR="001905ED" w:rsidRPr="00B6119D">
          <w:rPr>
            <w:rFonts w:ascii="Courier New" w:eastAsia="Times New Roman" w:hAnsi="Courier New" w:cs="Courier New"/>
            <w:color w:val="000000"/>
            <w:sz w:val="20"/>
            <w:szCs w:val="20"/>
            <w:lang w:val="en-GB" w:eastAsia="en-IN"/>
          </w:rPr>
          <w:t>gaug</w:t>
        </w:r>
        <w:r w:rsidR="001905ED">
          <w:rPr>
            <w:rFonts w:ascii="Courier New" w:eastAsia="Times New Roman" w:hAnsi="Courier New" w:cs="Courier New"/>
            <w:color w:val="000000"/>
            <w:sz w:val="20"/>
            <w:szCs w:val="20"/>
            <w:lang w:val="en-GB" w:eastAsia="en-IN"/>
          </w:rPr>
          <w:t>e</w:t>
        </w:r>
        <w:r w:rsidR="001905ED"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stations in the catchment were clustered in ten </w:t>
      </w:r>
      <w:proofErr w:type="spellStart"/>
      <w:r w:rsidRPr="00B6119D">
        <w:rPr>
          <w:rFonts w:ascii="Courier New" w:eastAsia="Times New Roman" w:hAnsi="Courier New" w:cs="Courier New"/>
          <w:color w:val="000000"/>
          <w:sz w:val="20"/>
          <w:szCs w:val="20"/>
          <w:lang w:val="en-GB" w:eastAsia="en-IN"/>
        </w:rPr>
        <w:t>subregions</w:t>
      </w:r>
      <w:proofErr w:type="spellEnd"/>
      <w:r w:rsidRPr="00B6119D">
        <w:rPr>
          <w:rFonts w:ascii="Courier New" w:eastAsia="Times New Roman" w:hAnsi="Courier New" w:cs="Courier New"/>
          <w:color w:val="000000"/>
          <w:sz w:val="20"/>
          <w:szCs w:val="20"/>
          <w:lang w:val="en-GB" w:eastAsia="en-IN"/>
        </w:rPr>
        <w:t xml:space="preserve"> (Fig.</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fig:map</w:t>
      </w:r>
      <w:proofErr w:type="spellEnd"/>
      <w:r w:rsidRPr="00B6119D">
        <w:rPr>
          <w:rFonts w:ascii="Courier New" w:eastAsia="Times New Roman" w:hAnsi="Courier New" w:cs="Courier New"/>
          <w:color w:val="000000"/>
          <w:sz w:val="20"/>
          <w:szCs w:val="20"/>
          <w:lang w:val="en-GB" w:eastAsia="en-IN"/>
        </w:rPr>
        <w:t>})</w:t>
      </w:r>
      <w:del w:id="111" w:author="Author">
        <w:r w:rsidRPr="00B6119D" w:rsidDel="001905ED">
          <w:rPr>
            <w:rFonts w:ascii="Courier New" w:eastAsia="Times New Roman" w:hAnsi="Courier New" w:cs="Courier New"/>
            <w:color w:val="000000"/>
            <w:sz w:val="20"/>
            <w:szCs w:val="20"/>
            <w:lang w:val="en-GB" w:eastAsia="en-IN"/>
          </w:rPr>
          <w:delText xml:space="preserve"> </w:delText>
        </w:r>
      </w:del>
      <w:r w:rsidRPr="00B6119D">
        <w:rPr>
          <w:rFonts w:ascii="Courier New" w:eastAsia="Times New Roman" w:hAnsi="Courier New" w:cs="Courier New"/>
          <w:color w:val="000000"/>
          <w:sz w:val="20"/>
          <w:szCs w:val="20"/>
          <w:lang w:val="en-GB" w:eastAsia="en-IN"/>
        </w:rPr>
        <w:t>:</w:t>
      </w:r>
    </w:p>
    <w:p w14:paraId="52B650A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74077E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{enumerate}</w:t>
      </w:r>
    </w:p>
    <w:p w14:paraId="3F438D1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Swiss </w:t>
      </w:r>
      <w:proofErr w:type="spellStart"/>
      <w:r w:rsidRPr="00B6119D">
        <w:rPr>
          <w:rFonts w:ascii="Courier New" w:eastAsia="Times New Roman" w:hAnsi="Courier New" w:cs="Courier New"/>
          <w:color w:val="000000"/>
          <w:sz w:val="20"/>
          <w:szCs w:val="20"/>
          <w:lang w:val="en-GB" w:eastAsia="en-IN"/>
        </w:rPr>
        <w:t>Chablais</w:t>
      </w:r>
      <w:proofErr w:type="spellEnd"/>
    </w:p>
    <w:p w14:paraId="1D8968F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Trient</w:t>
      </w:r>
      <w:proofErr w:type="spellEnd"/>
      <w:r w:rsidRPr="00B6119D">
        <w:rPr>
          <w:rFonts w:ascii="Courier New" w:eastAsia="Times New Roman" w:hAnsi="Courier New" w:cs="Courier New"/>
          <w:color w:val="000000"/>
          <w:sz w:val="20"/>
          <w:szCs w:val="20"/>
          <w:lang w:val="en-GB" w:eastAsia="en-IN"/>
        </w:rPr>
        <w:t xml:space="preserve"> Valley</w:t>
      </w:r>
    </w:p>
    <w:p w14:paraId="3B8D17B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West Bernese Alps</w:t>
      </w:r>
    </w:p>
    <w:p w14:paraId="2ED27EC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Lower Rhone Valley</w:t>
      </w:r>
    </w:p>
    <w:p w14:paraId="5C554DF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Southern valleys</w:t>
      </w:r>
    </w:p>
    <w:p w14:paraId="4F9DAC4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Southern ridges</w:t>
      </w:r>
    </w:p>
    <w:p w14:paraId="6EE67FD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Upper Rhone Valley</w:t>
      </w:r>
    </w:p>
    <w:p w14:paraId="1BC47FA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Southeast ridges</w:t>
      </w:r>
    </w:p>
    <w:p w14:paraId="5C62FED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East Bernese Alps</w:t>
      </w:r>
    </w:p>
    <w:p w14:paraId="5CD6722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Conches Valley</w:t>
      </w:r>
    </w:p>
    <w:p w14:paraId="29E59D3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{enumerate}</w:t>
      </w:r>
    </w:p>
    <w:p w14:paraId="68CDA53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448257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ED1408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\subsection{Data}</w:t>
      </w:r>
    </w:p>
    <w:p w14:paraId="4CA685F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sec:data</w:t>
      </w:r>
      <w:proofErr w:type="spellEnd"/>
      <w:r w:rsidRPr="00B6119D">
        <w:rPr>
          <w:rFonts w:ascii="Courier New" w:eastAsia="Times New Roman" w:hAnsi="Courier New" w:cs="Courier New"/>
          <w:b/>
          <w:bCs/>
          <w:color w:val="0000CC"/>
          <w:sz w:val="20"/>
          <w:szCs w:val="20"/>
          <w:lang w:val="en-GB" w:eastAsia="en-IN"/>
        </w:rPr>
        <w:t>}</w:t>
      </w:r>
    </w:p>
    <w:p w14:paraId="2B6F252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1F15F19" w14:textId="2A30E812"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roofErr w:type="spellStart"/>
      <w:r w:rsidRPr="00B6119D">
        <w:rPr>
          <w:rFonts w:ascii="Courier New" w:eastAsia="Times New Roman" w:hAnsi="Courier New" w:cs="Courier New"/>
          <w:color w:val="000000"/>
          <w:sz w:val="20"/>
          <w:szCs w:val="20"/>
          <w:lang w:val="en-GB" w:eastAsia="en-IN"/>
        </w:rPr>
        <w:t>AMs</w:t>
      </w:r>
      <w:proofErr w:type="spellEnd"/>
      <w:r w:rsidRPr="00B6119D">
        <w:rPr>
          <w:rFonts w:ascii="Courier New" w:eastAsia="Times New Roman" w:hAnsi="Courier New" w:cs="Courier New"/>
          <w:color w:val="000000"/>
          <w:sz w:val="20"/>
          <w:szCs w:val="20"/>
          <w:lang w:val="en-GB" w:eastAsia="en-IN"/>
        </w:rPr>
        <w:t xml:space="preserve"> rely on two types of data: predictors, </w:t>
      </w:r>
      <w:del w:id="112" w:author="Author">
        <w:r w:rsidRPr="00B6119D" w:rsidDel="00A65FA6">
          <w:rPr>
            <w:rFonts w:ascii="Courier New" w:eastAsia="Times New Roman" w:hAnsi="Courier New" w:cs="Courier New"/>
            <w:color w:val="000000"/>
            <w:sz w:val="20"/>
            <w:szCs w:val="20"/>
            <w:lang w:val="en-GB" w:eastAsia="en-IN"/>
          </w:rPr>
          <w:delText xml:space="preserve">that </w:delText>
        </w:r>
      </w:del>
      <w:ins w:id="113" w:author="Author">
        <w:r w:rsidR="00A65FA6">
          <w:rPr>
            <w:rFonts w:ascii="Courier New" w:eastAsia="Times New Roman" w:hAnsi="Courier New" w:cs="Courier New"/>
            <w:color w:val="000000"/>
            <w:sz w:val="20"/>
            <w:szCs w:val="20"/>
            <w:lang w:val="en-GB" w:eastAsia="en-IN"/>
          </w:rPr>
          <w:t>which</w:t>
        </w:r>
        <w:r w:rsidR="00A65FA6"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are atmospheric variables describing the state of the atmosphere at a synoptic scale, and the </w:t>
      </w:r>
      <w:proofErr w:type="spellStart"/>
      <w:r w:rsidRPr="00B6119D">
        <w:rPr>
          <w:rFonts w:ascii="Courier New" w:eastAsia="Times New Roman" w:hAnsi="Courier New" w:cs="Courier New"/>
          <w:color w:val="000000"/>
          <w:sz w:val="20"/>
          <w:szCs w:val="20"/>
          <w:lang w:val="en-GB" w:eastAsia="en-IN"/>
        </w:rPr>
        <w:t>predictand</w:t>
      </w:r>
      <w:proofErr w:type="spellEnd"/>
      <w:r w:rsidRPr="00B6119D">
        <w:rPr>
          <w:rFonts w:ascii="Courier New" w:eastAsia="Times New Roman" w:hAnsi="Courier New" w:cs="Courier New"/>
          <w:color w:val="000000"/>
          <w:sz w:val="20"/>
          <w:szCs w:val="20"/>
          <w:lang w:val="en-GB" w:eastAsia="en-IN"/>
        </w:rPr>
        <w:t>, which is the local weather variable one wants to predict.</w:t>
      </w:r>
    </w:p>
    <w:p w14:paraId="03DA2DA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4173FC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Predictors are generally extracted from reanalysis datasets. The </w:t>
      </w:r>
      <w:proofErr w:type="spellStart"/>
      <w:r w:rsidRPr="00B6119D">
        <w:rPr>
          <w:rFonts w:ascii="Courier New" w:eastAsia="Times New Roman" w:hAnsi="Courier New" w:cs="Courier New"/>
          <w:color w:val="000000"/>
          <w:sz w:val="20"/>
          <w:szCs w:val="20"/>
          <w:lang w:val="en-GB" w:eastAsia="en-IN"/>
        </w:rPr>
        <w:t>NCEP-NCAR</w:t>
      </w:r>
      <w:proofErr w:type="spellEnd"/>
      <w:r w:rsidRPr="00B6119D">
        <w:rPr>
          <w:rFonts w:ascii="Courier New" w:eastAsia="Times New Roman" w:hAnsi="Courier New" w:cs="Courier New"/>
          <w:color w:val="000000"/>
          <w:sz w:val="20"/>
          <w:szCs w:val="20"/>
          <w:lang w:val="en-GB" w:eastAsia="en-IN"/>
        </w:rPr>
        <w:t xml:space="preserve"> reanalysis I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[6-hourly, 17 pressure levels at a resolution of 2.5</w:t>
      </w:r>
      <w:r w:rsidRPr="00B6119D">
        <w:rPr>
          <w:rFonts w:ascii="Courier New" w:eastAsia="Times New Roman" w:hAnsi="Courier New" w:cs="Courier New"/>
          <w:color w:val="800000"/>
          <w:sz w:val="20"/>
          <w:szCs w:val="20"/>
          <w:lang w:val="en-GB" w:eastAsia="en-IN"/>
        </w:rPr>
        <w:t>\degree,</w:t>
      </w:r>
      <w:r w:rsidRPr="00B6119D">
        <w:rPr>
          <w:rFonts w:ascii="Courier New" w:eastAsia="Times New Roman" w:hAnsi="Courier New" w:cs="Courier New"/>
          <w:color w:val="000000"/>
          <w:sz w:val="20"/>
          <w:szCs w:val="20"/>
          <w:lang w:val="en-GB" w:eastAsia="en-IN"/>
        </w:rPr>
        <w:t xml:space="preserve"> see][]{</w:t>
      </w:r>
      <w:proofErr w:type="spellStart"/>
      <w:r w:rsidRPr="00B6119D">
        <w:rPr>
          <w:rFonts w:ascii="Courier New" w:eastAsia="Times New Roman" w:hAnsi="Courier New" w:cs="Courier New"/>
          <w:color w:val="000000"/>
          <w:sz w:val="20"/>
          <w:szCs w:val="20"/>
          <w:lang w:val="en-GB" w:eastAsia="en-IN"/>
        </w:rPr>
        <w:t>Kalnay1996</w:t>
      </w:r>
      <w:proofErr w:type="spellEnd"/>
      <w:r w:rsidRPr="00B6119D">
        <w:rPr>
          <w:rFonts w:ascii="Courier New" w:eastAsia="Times New Roman" w:hAnsi="Courier New" w:cs="Courier New"/>
          <w:color w:val="000000"/>
          <w:sz w:val="20"/>
          <w:szCs w:val="20"/>
          <w:lang w:val="en-GB" w:eastAsia="en-IN"/>
        </w:rPr>
        <w:t>} was used here, but it could have been any other reanalysis dataset.</w:t>
      </w:r>
    </w:p>
    <w:p w14:paraId="6AF5BD4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06A6743" w14:textId="7F424F02"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w:t>
      </w:r>
      <w:proofErr w:type="spellStart"/>
      <w:r w:rsidRPr="00B6119D">
        <w:rPr>
          <w:rFonts w:ascii="Courier New" w:eastAsia="Times New Roman" w:hAnsi="Courier New" w:cs="Courier New"/>
          <w:color w:val="000000"/>
          <w:sz w:val="20"/>
          <w:szCs w:val="20"/>
          <w:lang w:val="en-GB" w:eastAsia="en-IN"/>
        </w:rPr>
        <w:t>predictand</w:t>
      </w:r>
      <w:proofErr w:type="spellEnd"/>
      <w:r w:rsidRPr="00B6119D">
        <w:rPr>
          <w:rFonts w:ascii="Courier New" w:eastAsia="Times New Roman" w:hAnsi="Courier New" w:cs="Courier New"/>
          <w:color w:val="000000"/>
          <w:sz w:val="20"/>
          <w:szCs w:val="20"/>
          <w:lang w:val="en-GB" w:eastAsia="en-IN"/>
        </w:rPr>
        <w:t xml:space="preserve"> (which is to be predicted) is here the daily precipitation (</w:t>
      </w:r>
      <w:proofErr w:type="spellStart"/>
      <w:r w:rsidRPr="00B6119D">
        <w:rPr>
          <w:rFonts w:ascii="Courier New" w:eastAsia="Times New Roman" w:hAnsi="Courier New" w:cs="Courier New"/>
          <w:color w:val="000000"/>
          <w:sz w:val="20"/>
          <w:szCs w:val="20"/>
          <w:lang w:val="en-GB" w:eastAsia="en-IN"/>
        </w:rPr>
        <w:t>6~a.m</w:t>
      </w:r>
      <w:proofErr w:type="spellEnd"/>
      <w:r w:rsidRPr="00B6119D">
        <w:rPr>
          <w:rFonts w:ascii="Courier New" w:eastAsia="Times New Roman" w:hAnsi="Courier New" w:cs="Courier New"/>
          <w:color w:val="000000"/>
          <w:sz w:val="20"/>
          <w:szCs w:val="20"/>
          <w:lang w:val="en-GB" w:eastAsia="en-IN"/>
        </w:rPr>
        <w:t xml:space="preserve">. to </w:t>
      </w:r>
      <w:proofErr w:type="spellStart"/>
      <w:r w:rsidRPr="00B6119D">
        <w:rPr>
          <w:rFonts w:ascii="Courier New" w:eastAsia="Times New Roman" w:hAnsi="Courier New" w:cs="Courier New"/>
          <w:color w:val="000000"/>
          <w:sz w:val="20"/>
          <w:szCs w:val="20"/>
          <w:lang w:val="en-GB" w:eastAsia="en-IN"/>
        </w:rPr>
        <w:t>6~a.m</w:t>
      </w:r>
      <w:proofErr w:type="spellEnd"/>
      <w:r w:rsidRPr="00B6119D">
        <w:rPr>
          <w:rFonts w:ascii="Courier New" w:eastAsia="Times New Roman" w:hAnsi="Courier New" w:cs="Courier New"/>
          <w:color w:val="000000"/>
          <w:sz w:val="20"/>
          <w:szCs w:val="20"/>
          <w:lang w:val="en-GB" w:eastAsia="en-IN"/>
        </w:rPr>
        <w:t xml:space="preserve">. the next day) measured at the </w:t>
      </w:r>
      <w:proofErr w:type="spellStart"/>
      <w:r w:rsidRPr="00B6119D">
        <w:rPr>
          <w:rFonts w:ascii="Courier New" w:eastAsia="Times New Roman" w:hAnsi="Courier New" w:cs="Courier New"/>
          <w:color w:val="000000"/>
          <w:sz w:val="20"/>
          <w:szCs w:val="20"/>
          <w:lang w:val="en-GB" w:eastAsia="en-IN"/>
        </w:rPr>
        <w:t>MeteoSwiss</w:t>
      </w:r>
      <w:proofErr w:type="spellEnd"/>
      <w:del w:id="114" w:author="Author">
        <w:r w:rsidRPr="00B6119D" w:rsidDel="00E239A2">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000000"/>
          <w:sz w:val="20"/>
          <w:szCs w:val="20"/>
          <w:lang w:val="en-GB" w:eastAsia="en-IN"/>
        </w:rPr>
        <w:t xml:space="preserve"> </w:t>
      </w:r>
      <w:del w:id="115" w:author="Author">
        <w:r w:rsidRPr="00B6119D" w:rsidDel="003176A7">
          <w:rPr>
            <w:rFonts w:ascii="Courier New" w:eastAsia="Times New Roman" w:hAnsi="Courier New" w:cs="Courier New"/>
            <w:color w:val="000000"/>
            <w:sz w:val="20"/>
            <w:szCs w:val="20"/>
            <w:lang w:val="en-GB" w:eastAsia="en-IN"/>
          </w:rPr>
          <w:delText xml:space="preserve">stations </w:delText>
        </w:r>
      </w:del>
      <w:r w:rsidRPr="00B6119D">
        <w:rPr>
          <w:rFonts w:ascii="Courier New" w:eastAsia="Times New Roman" w:hAnsi="Courier New" w:cs="Courier New"/>
          <w:color w:val="000000"/>
          <w:sz w:val="20"/>
          <w:szCs w:val="20"/>
          <w:lang w:val="en-GB" w:eastAsia="en-IN"/>
        </w:rPr>
        <w:t>network</w:t>
      </w:r>
      <w:ins w:id="116" w:author="Author">
        <w:r w:rsidR="003176A7" w:rsidRPr="003176A7">
          <w:rPr>
            <w:rFonts w:ascii="Courier New" w:eastAsia="Times New Roman" w:hAnsi="Courier New" w:cs="Courier New"/>
            <w:color w:val="000000"/>
            <w:sz w:val="20"/>
            <w:szCs w:val="20"/>
            <w:lang w:val="en-GB" w:eastAsia="en-IN"/>
          </w:rPr>
          <w:t xml:space="preserve"> </w:t>
        </w:r>
        <w:r w:rsidR="003176A7" w:rsidRPr="00B6119D">
          <w:rPr>
            <w:rFonts w:ascii="Courier New" w:eastAsia="Times New Roman" w:hAnsi="Courier New" w:cs="Courier New"/>
            <w:color w:val="000000"/>
            <w:sz w:val="20"/>
            <w:szCs w:val="20"/>
            <w:lang w:val="en-GB" w:eastAsia="en-IN"/>
          </w:rPr>
          <w:t>stations</w:t>
        </w:r>
      </w:ins>
      <w:r w:rsidRPr="00B6119D">
        <w:rPr>
          <w:rFonts w:ascii="Courier New" w:eastAsia="Times New Roman" w:hAnsi="Courier New" w:cs="Courier New"/>
          <w:color w:val="000000"/>
          <w:sz w:val="20"/>
          <w:szCs w:val="20"/>
          <w:lang w:val="en-GB" w:eastAsia="en-IN"/>
        </w:rPr>
        <w:t xml:space="preserve">, for the period </w:t>
      </w:r>
      <w:commentRangeStart w:id="117"/>
      <w:r w:rsidRPr="00B6119D">
        <w:rPr>
          <w:rFonts w:ascii="Courier New" w:eastAsia="Times New Roman" w:hAnsi="Courier New" w:cs="Courier New"/>
          <w:color w:val="000000"/>
          <w:sz w:val="20"/>
          <w:szCs w:val="20"/>
          <w:lang w:val="en-GB" w:eastAsia="en-IN"/>
        </w:rPr>
        <w:t>1961-</w:t>
      </w:r>
      <w:ins w:id="118" w:author="Author">
        <w:r w:rsidR="003176A7">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2008</w:t>
      </w:r>
      <w:commentRangeEnd w:id="117"/>
      <w:r w:rsidR="003176A7">
        <w:rPr>
          <w:rStyle w:val="CommentReference"/>
        </w:rPr>
        <w:commentReference w:id="117"/>
      </w:r>
      <w:r w:rsidRPr="00B6119D">
        <w:rPr>
          <w:rFonts w:ascii="Courier New" w:eastAsia="Times New Roman" w:hAnsi="Courier New" w:cs="Courier New"/>
          <w:color w:val="000000"/>
          <w:sz w:val="20"/>
          <w:szCs w:val="20"/>
          <w:lang w:val="en-GB" w:eastAsia="en-IN"/>
        </w:rPr>
        <w:t>. The time series from every available gaug</w:t>
      </w:r>
      <w:ins w:id="119" w:author="Author">
        <w:r w:rsidR="000649B9">
          <w:rPr>
            <w:rFonts w:ascii="Courier New" w:eastAsia="Times New Roman" w:hAnsi="Courier New" w:cs="Courier New"/>
            <w:color w:val="000000"/>
            <w:sz w:val="20"/>
            <w:szCs w:val="20"/>
            <w:lang w:val="en-GB" w:eastAsia="en-IN"/>
          </w:rPr>
          <w:t>e</w:t>
        </w:r>
      </w:ins>
      <w:del w:id="120" w:author="Author">
        <w:r w:rsidRPr="00B6119D" w:rsidDel="000649B9">
          <w:rPr>
            <w:rFonts w:ascii="Courier New" w:eastAsia="Times New Roman" w:hAnsi="Courier New" w:cs="Courier New"/>
            <w:color w:val="000000"/>
            <w:sz w:val="20"/>
            <w:szCs w:val="20"/>
            <w:lang w:val="en-GB" w:eastAsia="en-IN"/>
          </w:rPr>
          <w:delText>ing</w:delText>
        </w:r>
      </w:del>
      <w:r w:rsidRPr="00B6119D">
        <w:rPr>
          <w:rFonts w:ascii="Courier New" w:eastAsia="Times New Roman" w:hAnsi="Courier New" w:cs="Courier New"/>
          <w:color w:val="000000"/>
          <w:sz w:val="20"/>
          <w:szCs w:val="20"/>
          <w:lang w:val="en-GB" w:eastAsia="en-IN"/>
        </w:rPr>
        <w:t xml:space="preserve"> station were averaged over the ten </w:t>
      </w:r>
      <w:proofErr w:type="spellStart"/>
      <w:r w:rsidRPr="00B6119D">
        <w:rPr>
          <w:rFonts w:ascii="Courier New" w:eastAsia="Times New Roman" w:hAnsi="Courier New" w:cs="Courier New"/>
          <w:color w:val="000000"/>
          <w:sz w:val="20"/>
          <w:szCs w:val="20"/>
          <w:lang w:val="en-GB" w:eastAsia="en-IN"/>
        </w:rPr>
        <w:t>subregions</w:t>
      </w:r>
      <w:proofErr w:type="spellEnd"/>
      <w:r w:rsidRPr="00B6119D">
        <w:rPr>
          <w:rFonts w:ascii="Courier New" w:eastAsia="Times New Roman" w:hAnsi="Courier New" w:cs="Courier New"/>
          <w:color w:val="000000"/>
          <w:sz w:val="20"/>
          <w:szCs w:val="20"/>
          <w:lang w:val="en-GB" w:eastAsia="en-IN"/>
        </w:rPr>
        <w:t xml:space="preserve"> (Fig.</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fig:map</w:t>
      </w:r>
      <w:proofErr w:type="spellEnd"/>
      <w:r w:rsidRPr="00B6119D">
        <w:rPr>
          <w:rFonts w:ascii="Courier New" w:eastAsia="Times New Roman" w:hAnsi="Courier New" w:cs="Courier New"/>
          <w:color w:val="000000"/>
          <w:sz w:val="20"/>
          <w:szCs w:val="20"/>
          <w:lang w:val="en-GB" w:eastAsia="en-IN"/>
        </w:rPr>
        <w:t>})</w:t>
      </w:r>
      <w:ins w:id="121" w:author="Author">
        <w:r w:rsidR="000649B9">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w:t>
      </w:r>
      <w:del w:id="122" w:author="Author">
        <w:r w:rsidRPr="00B6119D" w:rsidDel="000649B9">
          <w:rPr>
            <w:rFonts w:ascii="Courier New" w:eastAsia="Times New Roman" w:hAnsi="Courier New" w:cs="Courier New"/>
            <w:color w:val="000000"/>
            <w:sz w:val="20"/>
            <w:szCs w:val="20"/>
            <w:lang w:val="en-GB" w:eastAsia="en-IN"/>
          </w:rPr>
          <w:delText xml:space="preserve">of </w:delText>
        </w:r>
      </w:del>
      <w:ins w:id="123" w:author="Author">
        <w:r w:rsidR="000649B9">
          <w:rPr>
            <w:rFonts w:ascii="Courier New" w:eastAsia="Times New Roman" w:hAnsi="Courier New" w:cs="Courier New"/>
            <w:color w:val="000000"/>
            <w:sz w:val="20"/>
            <w:szCs w:val="20"/>
            <w:lang w:val="en-GB" w:eastAsia="en-IN"/>
          </w:rPr>
          <w:t>which were</w:t>
        </w:r>
        <w:r w:rsidR="000649B9"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approximately </w:t>
      </w:r>
      <w:proofErr w:type="spellStart"/>
      <w:r w:rsidRPr="00B6119D">
        <w:rPr>
          <w:rFonts w:ascii="Courier New" w:eastAsia="Times New Roman" w:hAnsi="Courier New" w:cs="Courier New"/>
          <w:color w:val="000000"/>
          <w:sz w:val="20"/>
          <w:szCs w:val="20"/>
          <w:lang w:val="en-GB" w:eastAsia="en-IN"/>
        </w:rPr>
        <w:t>500~km</w:t>
      </w:r>
      <w:proofErr w:type="spellEnd"/>
      <w:r w:rsidRPr="00B6119D">
        <w:rPr>
          <w:rFonts w:ascii="Courier New" w:eastAsia="Times New Roman" w:hAnsi="Courier New" w:cs="Courier New"/>
          <w:color w:val="008000"/>
          <w:sz w:val="20"/>
          <w:szCs w:val="20"/>
          <w:lang w:val="en-GB" w:eastAsia="en-IN"/>
        </w:rPr>
        <w:t>$^{2}$</w:t>
      </w:r>
      <w:r w:rsidRPr="00B6119D">
        <w:rPr>
          <w:rFonts w:ascii="Courier New" w:eastAsia="Times New Roman" w:hAnsi="Courier New" w:cs="Courier New"/>
          <w:color w:val="000000"/>
          <w:sz w:val="20"/>
          <w:szCs w:val="20"/>
          <w:lang w:val="en-GB" w:eastAsia="en-IN"/>
        </w:rPr>
        <w:t xml:space="preserve"> each</w:t>
      </w:r>
      <w:ins w:id="124" w:author="Author">
        <w:r w:rsidR="000649B9">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in order to smooth local effects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Obled2002</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Marty2012</w:t>
      </w:r>
      <w:proofErr w:type="spellEnd"/>
      <w:r w:rsidRPr="00B6119D">
        <w:rPr>
          <w:rFonts w:ascii="Courier New" w:eastAsia="Times New Roman" w:hAnsi="Courier New" w:cs="Courier New"/>
          <w:color w:val="000000"/>
          <w:sz w:val="20"/>
          <w:szCs w:val="20"/>
          <w:lang w:val="en-GB" w:eastAsia="en-IN"/>
        </w:rPr>
        <w:t xml:space="preserve">}. </w:t>
      </w:r>
      <w:del w:id="125" w:author="Author">
        <w:r w:rsidRPr="00B6119D" w:rsidDel="000649B9">
          <w:rPr>
            <w:rFonts w:ascii="Courier New" w:eastAsia="Times New Roman" w:hAnsi="Courier New" w:cs="Courier New"/>
            <w:color w:val="000000"/>
            <w:sz w:val="20"/>
            <w:szCs w:val="20"/>
            <w:lang w:val="en-GB" w:eastAsia="en-IN"/>
          </w:rPr>
          <w:delText xml:space="preserve">It </w:delText>
        </w:r>
      </w:del>
      <w:ins w:id="126" w:author="Author">
        <w:r w:rsidR="000649B9">
          <w:rPr>
            <w:rFonts w:ascii="Courier New" w:eastAsia="Times New Roman" w:hAnsi="Courier New" w:cs="Courier New"/>
            <w:color w:val="000000"/>
            <w:sz w:val="20"/>
            <w:szCs w:val="20"/>
            <w:lang w:val="en-GB" w:eastAsia="en-IN"/>
          </w:rPr>
          <w:t>This</w:t>
        </w:r>
        <w:r w:rsidR="000649B9"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helps account</w:t>
      </w:r>
      <w:del w:id="127" w:author="Author">
        <w:r w:rsidRPr="00B6119D" w:rsidDel="000649B9">
          <w:rPr>
            <w:rFonts w:ascii="Courier New" w:eastAsia="Times New Roman" w:hAnsi="Courier New" w:cs="Courier New"/>
            <w:color w:val="000000"/>
            <w:sz w:val="20"/>
            <w:szCs w:val="20"/>
            <w:lang w:val="en-GB" w:eastAsia="en-IN"/>
          </w:rPr>
          <w:delText>ing</w:delText>
        </w:r>
      </w:del>
      <w:r w:rsidRPr="00B6119D">
        <w:rPr>
          <w:rFonts w:ascii="Courier New" w:eastAsia="Times New Roman" w:hAnsi="Courier New" w:cs="Courier New"/>
          <w:color w:val="000000"/>
          <w:sz w:val="20"/>
          <w:szCs w:val="20"/>
          <w:lang w:val="en-GB" w:eastAsia="en-IN"/>
        </w:rPr>
        <w:t xml:space="preserve"> for local variability, mainly when convective processes are involved, which </w:t>
      </w:r>
      <w:ins w:id="128" w:author="Author">
        <w:r w:rsidR="000649B9" w:rsidRPr="00B6119D">
          <w:rPr>
            <w:rFonts w:ascii="Courier New" w:eastAsia="Times New Roman" w:hAnsi="Courier New" w:cs="Courier New"/>
            <w:color w:val="000000"/>
            <w:sz w:val="20"/>
            <w:szCs w:val="20"/>
            <w:lang w:val="en-GB" w:eastAsia="en-IN"/>
          </w:rPr>
          <w:t xml:space="preserve">slightly </w:t>
        </w:r>
      </w:ins>
      <w:r w:rsidRPr="00B6119D">
        <w:rPr>
          <w:rFonts w:ascii="Courier New" w:eastAsia="Times New Roman" w:hAnsi="Courier New" w:cs="Courier New"/>
          <w:color w:val="000000"/>
          <w:sz w:val="20"/>
          <w:szCs w:val="20"/>
          <w:lang w:val="en-GB" w:eastAsia="en-IN"/>
        </w:rPr>
        <w:t xml:space="preserve">increases </w:t>
      </w:r>
      <w:del w:id="129" w:author="Author">
        <w:r w:rsidRPr="00B6119D" w:rsidDel="000649B9">
          <w:rPr>
            <w:rFonts w:ascii="Courier New" w:eastAsia="Times New Roman" w:hAnsi="Courier New" w:cs="Courier New"/>
            <w:color w:val="000000"/>
            <w:sz w:val="20"/>
            <w:szCs w:val="20"/>
            <w:lang w:val="en-GB" w:eastAsia="en-IN"/>
          </w:rPr>
          <w:delText xml:space="preserve">slightly </w:delText>
        </w:r>
      </w:del>
      <w:r w:rsidRPr="00B6119D">
        <w:rPr>
          <w:rFonts w:ascii="Courier New" w:eastAsia="Times New Roman" w:hAnsi="Courier New" w:cs="Courier New"/>
          <w:color w:val="000000"/>
          <w:sz w:val="20"/>
          <w:szCs w:val="20"/>
          <w:lang w:val="en-GB" w:eastAsia="en-IN"/>
        </w:rPr>
        <w:t>the prediction skill.</w:t>
      </w:r>
    </w:p>
    <w:p w14:paraId="3D0870E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7DFEF44" w14:textId="76AF008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It must be stressed that the </w:t>
      </w:r>
      <w:proofErr w:type="spellStart"/>
      <w:r w:rsidRPr="00B6119D">
        <w:rPr>
          <w:rFonts w:ascii="Courier New" w:eastAsia="Times New Roman" w:hAnsi="Courier New" w:cs="Courier New"/>
          <w:color w:val="000000"/>
          <w:sz w:val="20"/>
          <w:szCs w:val="20"/>
          <w:lang w:val="en-GB" w:eastAsia="en-IN"/>
        </w:rPr>
        <w:t>predictand</w:t>
      </w:r>
      <w:proofErr w:type="spellEnd"/>
      <w:r w:rsidRPr="00B6119D">
        <w:rPr>
          <w:rFonts w:ascii="Courier New" w:eastAsia="Times New Roman" w:hAnsi="Courier New" w:cs="Courier New"/>
          <w:color w:val="000000"/>
          <w:sz w:val="20"/>
          <w:szCs w:val="20"/>
          <w:lang w:val="en-GB" w:eastAsia="en-IN"/>
        </w:rPr>
        <w:t xml:space="preserve"> </w:t>
      </w:r>
      <w:ins w:id="130" w:author="Author">
        <w:r w:rsidR="000649B9">
          <w:rPr>
            <w:rFonts w:ascii="Courier New" w:eastAsia="Times New Roman" w:hAnsi="Courier New" w:cs="Courier New"/>
            <w:color w:val="000000"/>
            <w:sz w:val="20"/>
            <w:szCs w:val="20"/>
            <w:lang w:val="en-GB" w:eastAsia="en-IN"/>
          </w:rPr>
          <w:t xml:space="preserve">here </w:t>
        </w:r>
      </w:ins>
      <w:r w:rsidRPr="00B6119D">
        <w:rPr>
          <w:rFonts w:ascii="Courier New" w:eastAsia="Times New Roman" w:hAnsi="Courier New" w:cs="Courier New"/>
          <w:color w:val="000000"/>
          <w:sz w:val="20"/>
          <w:szCs w:val="20"/>
          <w:lang w:val="en-GB" w:eastAsia="en-IN"/>
        </w:rPr>
        <w:t xml:space="preserve">is </w:t>
      </w:r>
      <w:del w:id="131" w:author="Author">
        <w:r w:rsidRPr="00B6119D" w:rsidDel="000649B9">
          <w:rPr>
            <w:rFonts w:ascii="Courier New" w:eastAsia="Times New Roman" w:hAnsi="Courier New" w:cs="Courier New"/>
            <w:color w:val="000000"/>
            <w:sz w:val="20"/>
            <w:szCs w:val="20"/>
            <w:lang w:val="en-GB" w:eastAsia="en-IN"/>
          </w:rPr>
          <w:delText>here s</w:delText>
        </w:r>
      </w:del>
      <w:r w:rsidRPr="00B6119D">
        <w:rPr>
          <w:rFonts w:ascii="Courier New" w:eastAsia="Times New Roman" w:hAnsi="Courier New" w:cs="Courier New"/>
          <w:color w:val="000000"/>
          <w:sz w:val="20"/>
          <w:szCs w:val="20"/>
          <w:lang w:val="en-GB" w:eastAsia="en-IN"/>
        </w:rPr>
        <w:t xml:space="preserve">a temporally cumulated variable, compared to the meteorological predictors, which may be considered instantaneous. Depending on the duration of the accumulation period (here </w:t>
      </w:r>
      <w:proofErr w:type="spellStart"/>
      <w:r w:rsidRPr="00B6119D">
        <w:rPr>
          <w:rFonts w:ascii="Courier New" w:eastAsia="Times New Roman" w:hAnsi="Courier New" w:cs="Courier New"/>
          <w:color w:val="000000"/>
          <w:sz w:val="20"/>
          <w:szCs w:val="20"/>
          <w:lang w:val="en-GB" w:eastAsia="en-IN"/>
        </w:rPr>
        <w:t>24~h</w:t>
      </w:r>
      <w:proofErr w:type="spellEnd"/>
      <w:r w:rsidRPr="00B6119D">
        <w:rPr>
          <w:rFonts w:ascii="Courier New" w:eastAsia="Times New Roman" w:hAnsi="Courier New" w:cs="Courier New"/>
          <w:color w:val="000000"/>
          <w:sz w:val="20"/>
          <w:szCs w:val="20"/>
          <w:lang w:val="en-GB" w:eastAsia="en-IN"/>
        </w:rPr>
        <w:t xml:space="preserve">, but could have been </w:t>
      </w:r>
      <w:proofErr w:type="spellStart"/>
      <w:r w:rsidRPr="00B6119D">
        <w:rPr>
          <w:rFonts w:ascii="Courier New" w:eastAsia="Times New Roman" w:hAnsi="Courier New" w:cs="Courier New"/>
          <w:color w:val="000000"/>
          <w:sz w:val="20"/>
          <w:szCs w:val="20"/>
          <w:lang w:val="en-GB" w:eastAsia="en-IN"/>
        </w:rPr>
        <w:t>6</w:t>
      </w:r>
      <w:ins w:id="132" w:author="Author">
        <w:r w:rsidR="000649B9" w:rsidRPr="00B6119D">
          <w:rPr>
            <w:rFonts w:ascii="Courier New" w:eastAsia="Times New Roman" w:hAnsi="Courier New" w:cs="Courier New"/>
            <w:color w:val="000000"/>
            <w:sz w:val="20"/>
            <w:szCs w:val="20"/>
            <w:lang w:val="en-GB" w:eastAsia="en-IN"/>
          </w:rPr>
          <w:t>~h</w:t>
        </w:r>
      </w:ins>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12~h</w:t>
      </w:r>
      <w:proofErr w:type="spellEnd"/>
      <w:r w:rsidRPr="00B6119D">
        <w:rPr>
          <w:rFonts w:ascii="Courier New" w:eastAsia="Times New Roman" w:hAnsi="Courier New" w:cs="Courier New"/>
          <w:color w:val="000000"/>
          <w:sz w:val="20"/>
          <w:szCs w:val="20"/>
          <w:lang w:val="en-GB" w:eastAsia="en-IN"/>
        </w:rPr>
        <w:t xml:space="preserve">, or more than </w:t>
      </w:r>
      <w:proofErr w:type="spellStart"/>
      <w:r w:rsidRPr="00B6119D">
        <w:rPr>
          <w:rFonts w:ascii="Courier New" w:eastAsia="Times New Roman" w:hAnsi="Courier New" w:cs="Courier New"/>
          <w:color w:val="000000"/>
          <w:sz w:val="20"/>
          <w:szCs w:val="20"/>
          <w:lang w:val="en-GB" w:eastAsia="en-IN"/>
        </w:rPr>
        <w:t>24~h</w:t>
      </w:r>
      <w:proofErr w:type="spellEnd"/>
      <w:r w:rsidRPr="00B6119D">
        <w:rPr>
          <w:rFonts w:ascii="Courier New" w:eastAsia="Times New Roman" w:hAnsi="Courier New" w:cs="Courier New"/>
          <w:color w:val="000000"/>
          <w:sz w:val="20"/>
          <w:szCs w:val="20"/>
          <w:lang w:val="en-GB" w:eastAsia="en-IN"/>
        </w:rPr>
        <w:t xml:space="preserve">), the choice of predictors will vary. </w:t>
      </w:r>
    </w:p>
    <w:p w14:paraId="34EAB0A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A881CA3" w14:textId="79658C45"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The 48</w:t>
      </w:r>
      <w:ins w:id="133" w:author="Author">
        <w:r w:rsidR="00725F06">
          <w:rPr>
            <w:rFonts w:ascii="Courier New" w:eastAsia="Times New Roman" w:hAnsi="Courier New" w:cs="Courier New"/>
            <w:color w:val="000000"/>
            <w:sz w:val="20"/>
            <w:szCs w:val="20"/>
            <w:lang w:val="en-GB" w:eastAsia="en-IN"/>
          </w:rPr>
          <w:t>-</w:t>
        </w:r>
      </w:ins>
      <w:proofErr w:type="spellStart"/>
      <w:del w:id="134" w:author="Author">
        <w:r w:rsidRPr="00B6119D" w:rsidDel="00725F06">
          <w:rPr>
            <w:rFonts w:ascii="Courier New" w:eastAsia="Times New Roman" w:hAnsi="Courier New" w:cs="Courier New"/>
            <w:color w:val="000000"/>
            <w:sz w:val="20"/>
            <w:szCs w:val="20"/>
            <w:lang w:val="en-GB" w:eastAsia="en-IN"/>
          </w:rPr>
          <w:delText xml:space="preserve"> </w:delText>
        </w:r>
      </w:del>
      <w:r w:rsidRPr="00B6119D">
        <w:rPr>
          <w:rFonts w:ascii="Courier New" w:eastAsia="Times New Roman" w:hAnsi="Courier New" w:cs="Courier New"/>
          <w:color w:val="000000"/>
          <w:sz w:val="20"/>
          <w:szCs w:val="20"/>
          <w:lang w:val="en-GB" w:eastAsia="en-IN"/>
        </w:rPr>
        <w:t>y</w:t>
      </w:r>
      <w:ins w:id="135" w:author="Author">
        <w:r w:rsidR="00725F06">
          <w:rPr>
            <w:rFonts w:ascii="Courier New" w:eastAsia="Times New Roman" w:hAnsi="Courier New" w:cs="Courier New"/>
            <w:color w:val="000000"/>
            <w:sz w:val="20"/>
            <w:szCs w:val="20"/>
            <w:lang w:val="en-GB" w:eastAsia="en-IN"/>
          </w:rPr>
          <w:t>r</w:t>
        </w:r>
      </w:ins>
      <w:proofErr w:type="spellEnd"/>
      <w:del w:id="136" w:author="Author">
        <w:r w:rsidRPr="00B6119D" w:rsidDel="00725F06">
          <w:rPr>
            <w:rFonts w:ascii="Courier New" w:eastAsia="Times New Roman" w:hAnsi="Courier New" w:cs="Courier New"/>
            <w:color w:val="000000"/>
            <w:sz w:val="20"/>
            <w:szCs w:val="20"/>
            <w:lang w:val="en-GB" w:eastAsia="en-IN"/>
          </w:rPr>
          <w:delText>ears</w:delText>
        </w:r>
      </w:del>
      <w:r w:rsidRPr="00B6119D">
        <w:rPr>
          <w:rFonts w:ascii="Courier New" w:eastAsia="Times New Roman" w:hAnsi="Courier New" w:cs="Courier New"/>
          <w:color w:val="000000"/>
          <w:sz w:val="20"/>
          <w:szCs w:val="20"/>
          <w:lang w:val="en-GB" w:eastAsia="en-IN"/>
        </w:rPr>
        <w:t xml:space="preserve"> precipitation dataset was divided into a calibration period (</w:t>
      </w:r>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xml:space="preserve">) and a validation period (VP). Using data independent </w:t>
      </w:r>
      <w:del w:id="137" w:author="Author">
        <w:r w:rsidRPr="00B6119D" w:rsidDel="00725F06">
          <w:rPr>
            <w:rFonts w:ascii="Courier New" w:eastAsia="Times New Roman" w:hAnsi="Courier New" w:cs="Courier New"/>
            <w:color w:val="000000"/>
            <w:sz w:val="20"/>
            <w:szCs w:val="20"/>
            <w:lang w:val="en-GB" w:eastAsia="en-IN"/>
          </w:rPr>
          <w:delText xml:space="preserve">from </w:delText>
        </w:r>
      </w:del>
      <w:ins w:id="138" w:author="Author">
        <w:r w:rsidR="00725F06">
          <w:rPr>
            <w:rFonts w:ascii="Courier New" w:eastAsia="Times New Roman" w:hAnsi="Courier New" w:cs="Courier New"/>
            <w:color w:val="000000"/>
            <w:sz w:val="20"/>
            <w:szCs w:val="20"/>
            <w:lang w:val="en-GB" w:eastAsia="en-IN"/>
          </w:rPr>
          <w:t>of</w:t>
        </w:r>
        <w:r w:rsidR="00725F06"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the </w:t>
      </w:r>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xml:space="preserve"> to validate the results is very important in order to assess the robustness of the proposed improvements and to avoid over-</w:t>
      </w:r>
      <w:proofErr w:type="spellStart"/>
      <w:r w:rsidRPr="00B6119D">
        <w:rPr>
          <w:rFonts w:ascii="Courier New" w:eastAsia="Times New Roman" w:hAnsi="Courier New" w:cs="Courier New"/>
          <w:color w:val="000000"/>
          <w:sz w:val="20"/>
          <w:szCs w:val="20"/>
          <w:lang w:val="en-GB" w:eastAsia="en-IN"/>
        </w:rPr>
        <w:t>parametrization</w:t>
      </w:r>
      <w:proofErr w:type="spellEnd"/>
      <w:r w:rsidRPr="00B6119D">
        <w:rPr>
          <w:rFonts w:ascii="Courier New" w:eastAsia="Times New Roman" w:hAnsi="Courier New" w:cs="Courier New"/>
          <w:color w:val="000000"/>
          <w:sz w:val="20"/>
          <w:szCs w:val="20"/>
          <w:lang w:val="en-GB" w:eastAsia="en-IN"/>
        </w:rPr>
        <w:t xml:space="preserve"> of the method.</w:t>
      </w:r>
    </w:p>
    <w:p w14:paraId="42BF598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1D97DDC" w14:textId="4A0B2EDD"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In order to reduce potential bias</w:t>
      </w:r>
      <w:ins w:id="139" w:author="Author">
        <w:r w:rsidR="00725F06">
          <w:rPr>
            <w:rFonts w:ascii="Courier New" w:eastAsia="Times New Roman" w:hAnsi="Courier New" w:cs="Courier New"/>
            <w:color w:val="000000"/>
            <w:sz w:val="20"/>
            <w:szCs w:val="20"/>
            <w:lang w:val="en-GB" w:eastAsia="en-IN"/>
          </w:rPr>
          <w:t>es</w:t>
        </w:r>
      </w:ins>
      <w:r w:rsidRPr="00B6119D">
        <w:rPr>
          <w:rFonts w:ascii="Courier New" w:eastAsia="Times New Roman" w:hAnsi="Courier New" w:cs="Courier New"/>
          <w:color w:val="000000"/>
          <w:sz w:val="20"/>
          <w:szCs w:val="20"/>
          <w:lang w:val="en-GB" w:eastAsia="en-IN"/>
        </w:rPr>
        <w:t xml:space="preserve"> related to trends linked to climate change or to the evolution in measurement techniques, the selection of the VP was evenly distributed over the entire series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BenDaoud2010</w:t>
      </w:r>
      <w:proofErr w:type="spellEnd"/>
      <w:r w:rsidRPr="00B6119D">
        <w:rPr>
          <w:rFonts w:ascii="Courier New" w:eastAsia="Times New Roman" w:hAnsi="Courier New" w:cs="Courier New"/>
          <w:color w:val="000000"/>
          <w:sz w:val="20"/>
          <w:szCs w:val="20"/>
          <w:lang w:val="en-GB" w:eastAsia="en-IN"/>
        </w:rPr>
        <w:t xml:space="preserve">}. Thus, one </w:t>
      </w:r>
      <w:del w:id="140" w:author="Author">
        <w:r w:rsidRPr="00B6119D" w:rsidDel="00B50429">
          <w:rPr>
            <w:rFonts w:ascii="Courier New" w:eastAsia="Times New Roman" w:hAnsi="Courier New" w:cs="Courier New"/>
            <w:color w:val="000000"/>
            <w:sz w:val="20"/>
            <w:szCs w:val="20"/>
            <w:lang w:val="en-GB" w:eastAsia="en-IN"/>
          </w:rPr>
          <w:delText xml:space="preserve">year </w:delText>
        </w:r>
      </w:del>
      <w:ins w:id="141" w:author="Author">
        <w:r w:rsidR="00B50429">
          <w:rPr>
            <w:rFonts w:ascii="Courier New" w:eastAsia="Times New Roman" w:hAnsi="Courier New" w:cs="Courier New"/>
            <w:color w:val="000000"/>
            <w:sz w:val="20"/>
            <w:szCs w:val="20"/>
            <w:lang w:val="en-GB" w:eastAsia="en-IN"/>
          </w:rPr>
          <w:t>out of</w:t>
        </w:r>
        <w:r w:rsidR="00B50429"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every six years was selected for validation, which represents a total of 8 years for the VP and 40 for </w:t>
      </w:r>
      <w:ins w:id="142" w:author="Author">
        <w:r w:rsidR="00B50429">
          <w:rPr>
            <w:rFonts w:ascii="Courier New" w:eastAsia="Times New Roman" w:hAnsi="Courier New" w:cs="Courier New"/>
            <w:color w:val="000000"/>
            <w:sz w:val="20"/>
            <w:szCs w:val="20"/>
            <w:lang w:val="en-GB" w:eastAsia="en-IN"/>
          </w:rPr>
          <w:t xml:space="preserve">the </w:t>
        </w:r>
      </w:ins>
      <w:r w:rsidRPr="00B6119D">
        <w:rPr>
          <w:rFonts w:ascii="Courier New" w:eastAsia="Times New Roman" w:hAnsi="Courier New" w:cs="Courier New"/>
          <w:color w:val="000000"/>
          <w:sz w:val="20"/>
          <w:szCs w:val="20"/>
          <w:lang w:val="en-GB" w:eastAsia="en-IN"/>
        </w:rPr>
        <w:t xml:space="preserve">CP. </w:t>
      </w:r>
      <w:del w:id="143" w:author="Author">
        <w:r w:rsidRPr="00B6119D" w:rsidDel="00B50429">
          <w:rPr>
            <w:rFonts w:ascii="Courier New" w:eastAsia="Times New Roman" w:hAnsi="Courier New" w:cs="Courier New"/>
            <w:color w:val="000000"/>
            <w:sz w:val="20"/>
            <w:szCs w:val="20"/>
            <w:lang w:val="en-GB" w:eastAsia="en-IN"/>
          </w:rPr>
          <w:delText xml:space="preserve">The </w:delText>
        </w:r>
      </w:del>
      <w:ins w:id="144" w:author="Author">
        <w:r w:rsidR="00B50429" w:rsidRPr="00B6119D">
          <w:rPr>
            <w:rFonts w:ascii="Courier New" w:eastAsia="Times New Roman" w:hAnsi="Courier New" w:cs="Courier New"/>
            <w:color w:val="000000"/>
            <w:sz w:val="20"/>
            <w:szCs w:val="20"/>
            <w:lang w:val="en-GB" w:eastAsia="en-IN"/>
          </w:rPr>
          <w:t>Th</w:t>
        </w:r>
        <w:r w:rsidR="00B50429">
          <w:rPr>
            <w:rFonts w:ascii="Courier New" w:eastAsia="Times New Roman" w:hAnsi="Courier New" w:cs="Courier New"/>
            <w:color w:val="000000"/>
            <w:sz w:val="20"/>
            <w:szCs w:val="20"/>
            <w:lang w:val="en-GB" w:eastAsia="en-IN"/>
          </w:rPr>
          <w:t>is</w:t>
        </w:r>
        <w:r w:rsidR="00B50429"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choice of </w:t>
      </w:r>
      <w:del w:id="145" w:author="Author">
        <w:r w:rsidRPr="00B6119D" w:rsidDel="00B50429">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sequence was made in order to have similar statistical characteristics between the </w:t>
      </w:r>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xml:space="preserve"> and </w:t>
      </w:r>
      <w:del w:id="146" w:author="Author">
        <w:r w:rsidRPr="00B6119D" w:rsidDel="004A176C">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VP.</w:t>
      </w:r>
    </w:p>
    <w:p w14:paraId="4FBE2C2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DB095B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A6CFE4E" w14:textId="09EB2E4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\subsection{</w:t>
      </w:r>
      <w:del w:id="147" w:author="Author">
        <w:r w:rsidRPr="00B6119D" w:rsidDel="003535EB">
          <w:rPr>
            <w:rFonts w:ascii="Courier New" w:eastAsia="Times New Roman" w:hAnsi="Courier New" w:cs="Courier New"/>
            <w:b/>
            <w:bCs/>
            <w:color w:val="0000CC"/>
            <w:sz w:val="20"/>
            <w:szCs w:val="20"/>
            <w:lang w:val="en-GB" w:eastAsia="en-IN"/>
          </w:rPr>
          <w:delText xml:space="preserve">The </w:delText>
        </w:r>
      </w:del>
      <w:ins w:id="148" w:author="Author">
        <w:r w:rsidR="003535EB">
          <w:rPr>
            <w:rFonts w:ascii="Courier New" w:eastAsia="Times New Roman" w:hAnsi="Courier New" w:cs="Courier New"/>
            <w:b/>
            <w:bCs/>
            <w:color w:val="0000CC"/>
            <w:sz w:val="20"/>
            <w:szCs w:val="20"/>
            <w:lang w:val="en-GB" w:eastAsia="en-IN"/>
          </w:rPr>
          <w:t>A</w:t>
        </w:r>
      </w:ins>
      <w:del w:id="149" w:author="Author">
        <w:r w:rsidRPr="00B6119D" w:rsidDel="003535EB">
          <w:rPr>
            <w:rFonts w:ascii="Courier New" w:eastAsia="Times New Roman" w:hAnsi="Courier New" w:cs="Courier New"/>
            <w:b/>
            <w:bCs/>
            <w:color w:val="0000CC"/>
            <w:sz w:val="20"/>
            <w:szCs w:val="20"/>
            <w:lang w:val="en-GB" w:eastAsia="en-IN"/>
          </w:rPr>
          <w:delText>a</w:delText>
        </w:r>
      </w:del>
      <w:r w:rsidRPr="00B6119D">
        <w:rPr>
          <w:rFonts w:ascii="Courier New" w:eastAsia="Times New Roman" w:hAnsi="Courier New" w:cs="Courier New"/>
          <w:b/>
          <w:bCs/>
          <w:color w:val="0000CC"/>
          <w:sz w:val="20"/>
          <w:szCs w:val="20"/>
          <w:lang w:val="en-GB" w:eastAsia="en-IN"/>
        </w:rPr>
        <w:t>nalogue method}</w:t>
      </w:r>
    </w:p>
    <w:p w14:paraId="1264A1D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lastRenderedPageBreak/>
        <w:t>\label{</w:t>
      </w:r>
      <w:proofErr w:type="spellStart"/>
      <w:r w:rsidRPr="00B6119D">
        <w:rPr>
          <w:rFonts w:ascii="Courier New" w:eastAsia="Times New Roman" w:hAnsi="Courier New" w:cs="Courier New"/>
          <w:b/>
          <w:bCs/>
          <w:color w:val="0000CC"/>
          <w:sz w:val="20"/>
          <w:szCs w:val="20"/>
          <w:lang w:val="en-GB" w:eastAsia="en-IN"/>
        </w:rPr>
        <w:t>sec:references</w:t>
      </w:r>
      <w:proofErr w:type="spellEnd"/>
      <w:r w:rsidRPr="00B6119D">
        <w:rPr>
          <w:rFonts w:ascii="Courier New" w:eastAsia="Times New Roman" w:hAnsi="Courier New" w:cs="Courier New"/>
          <w:b/>
          <w:bCs/>
          <w:color w:val="0000CC"/>
          <w:sz w:val="20"/>
          <w:szCs w:val="20"/>
          <w:lang w:val="en-GB" w:eastAsia="en-IN"/>
        </w:rPr>
        <w:t>}</w:t>
      </w:r>
    </w:p>
    <w:p w14:paraId="39A2AFF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14498C7" w14:textId="444F72A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Multiple variations of the analogue method exist, </w:t>
      </w:r>
      <w:del w:id="150" w:author="Author">
        <w:r w:rsidRPr="00B6119D" w:rsidDel="003535EB">
          <w:rPr>
            <w:rFonts w:ascii="Courier New" w:eastAsia="Times New Roman" w:hAnsi="Courier New" w:cs="Courier New"/>
            <w:color w:val="000000"/>
            <w:sz w:val="20"/>
            <w:szCs w:val="20"/>
            <w:lang w:val="en-GB" w:eastAsia="en-IN"/>
          </w:rPr>
          <w:delText xml:space="preserve">and </w:delText>
        </w:r>
      </w:del>
      <w:ins w:id="151" w:author="Author">
        <w:r w:rsidR="003535EB">
          <w:rPr>
            <w:rFonts w:ascii="Courier New" w:eastAsia="Times New Roman" w:hAnsi="Courier New" w:cs="Courier New"/>
            <w:color w:val="000000"/>
            <w:sz w:val="20"/>
            <w:szCs w:val="20"/>
            <w:lang w:val="en-GB" w:eastAsia="en-IN"/>
          </w:rPr>
          <w:t>most of which</w:t>
        </w:r>
      </w:ins>
      <w:del w:id="152" w:author="Author">
        <w:r w:rsidRPr="00B6119D" w:rsidDel="003535EB">
          <w:rPr>
            <w:rFonts w:ascii="Courier New" w:eastAsia="Times New Roman" w:hAnsi="Courier New" w:cs="Courier New"/>
            <w:color w:val="000000"/>
            <w:sz w:val="20"/>
            <w:szCs w:val="20"/>
            <w:lang w:val="en-GB" w:eastAsia="en-IN"/>
          </w:rPr>
          <w:delText>most of them</w:delText>
        </w:r>
      </w:del>
      <w:r w:rsidRPr="00B6119D">
        <w:rPr>
          <w:rFonts w:ascii="Courier New" w:eastAsia="Times New Roman" w:hAnsi="Courier New" w:cs="Courier New"/>
          <w:color w:val="000000"/>
          <w:sz w:val="20"/>
          <w:szCs w:val="20"/>
          <w:lang w:val="en-GB" w:eastAsia="en-IN"/>
        </w:rPr>
        <w:t xml:space="preserve"> </w:t>
      </w:r>
      <w:del w:id="153" w:author="Author">
        <w:r w:rsidRPr="00B6119D" w:rsidDel="003535EB">
          <w:rPr>
            <w:rFonts w:ascii="Courier New" w:eastAsia="Times New Roman" w:hAnsi="Courier New" w:cs="Courier New"/>
            <w:color w:val="000000"/>
            <w:sz w:val="20"/>
            <w:szCs w:val="20"/>
            <w:lang w:val="en-GB" w:eastAsia="en-IN"/>
          </w:rPr>
          <w:delText xml:space="preserve">will </w:delText>
        </w:r>
      </w:del>
      <w:ins w:id="154" w:author="Author">
        <w:r w:rsidR="003535EB">
          <w:rPr>
            <w:rFonts w:ascii="Courier New" w:eastAsia="Times New Roman" w:hAnsi="Courier New" w:cs="Courier New"/>
            <w:color w:val="000000"/>
            <w:sz w:val="20"/>
            <w:szCs w:val="20"/>
            <w:lang w:val="en-GB" w:eastAsia="en-IN"/>
          </w:rPr>
          <w:t>are</w:t>
        </w:r>
        <w:r w:rsidR="003535EB"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not </w:t>
      </w:r>
      <w:del w:id="155" w:author="Author">
        <w:r w:rsidRPr="00B6119D" w:rsidDel="003535EB">
          <w:rPr>
            <w:rFonts w:ascii="Courier New" w:eastAsia="Times New Roman" w:hAnsi="Courier New" w:cs="Courier New"/>
            <w:color w:val="000000"/>
            <w:sz w:val="20"/>
            <w:szCs w:val="20"/>
            <w:lang w:val="en-GB" w:eastAsia="en-IN"/>
          </w:rPr>
          <w:delText xml:space="preserve">be </w:delText>
        </w:r>
      </w:del>
      <w:r w:rsidRPr="00B6119D">
        <w:rPr>
          <w:rFonts w:ascii="Courier New" w:eastAsia="Times New Roman" w:hAnsi="Courier New" w:cs="Courier New"/>
          <w:color w:val="000000"/>
          <w:sz w:val="20"/>
          <w:szCs w:val="20"/>
          <w:lang w:val="en-GB" w:eastAsia="en-IN"/>
        </w:rPr>
        <w:t>detailed here</w:t>
      </w:r>
      <w:del w:id="156" w:author="Author">
        <w:r w:rsidRPr="00B6119D" w:rsidDel="003535EB">
          <w:rPr>
            <w:rFonts w:ascii="Courier New" w:eastAsia="Times New Roman" w:hAnsi="Courier New" w:cs="Courier New"/>
            <w:color w:val="000000"/>
            <w:sz w:val="20"/>
            <w:szCs w:val="20"/>
            <w:lang w:val="en-GB" w:eastAsia="en-IN"/>
          </w:rPr>
          <w:delText>after</w:delText>
        </w:r>
      </w:del>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\cite</w:t>
      </w:r>
      <w:r w:rsidRPr="00B6119D">
        <w:rPr>
          <w:rFonts w:ascii="Courier New" w:eastAsia="Times New Roman" w:hAnsi="Courier New" w:cs="Courier New"/>
          <w:color w:val="000000"/>
          <w:sz w:val="20"/>
          <w:szCs w:val="20"/>
          <w:lang w:val="en-GB" w:eastAsia="en-IN"/>
        </w:rPr>
        <w:t xml:space="preserve">[see][for </w:t>
      </w:r>
      <w:ins w:id="157" w:author="Author">
        <w:r w:rsidR="003535EB">
          <w:rPr>
            <w:rFonts w:ascii="Courier New" w:eastAsia="Times New Roman" w:hAnsi="Courier New" w:cs="Courier New"/>
            <w:color w:val="000000"/>
            <w:sz w:val="20"/>
            <w:szCs w:val="20"/>
            <w:lang w:val="en-GB" w:eastAsia="en-IN"/>
          </w:rPr>
          <w:t xml:space="preserve">a </w:t>
        </w:r>
      </w:ins>
      <w:r w:rsidRPr="00B6119D">
        <w:rPr>
          <w:rFonts w:ascii="Courier New" w:eastAsia="Times New Roman" w:hAnsi="Courier New" w:cs="Courier New"/>
          <w:color w:val="000000"/>
          <w:sz w:val="20"/>
          <w:szCs w:val="20"/>
          <w:lang w:val="en-GB" w:eastAsia="en-IN"/>
        </w:rPr>
        <w:t>more comprehensive listing</w:t>
      </w:r>
      <w:del w:id="158" w:author="Author">
        <w:r w:rsidRPr="00B6119D" w:rsidDel="003535EB">
          <w:rPr>
            <w:rFonts w:ascii="Courier New" w:eastAsia="Times New Roman" w:hAnsi="Courier New" w:cs="Courier New"/>
            <w:color w:val="000000"/>
            <w:sz w:val="20"/>
            <w:szCs w:val="20"/>
            <w:lang w:val="en-GB" w:eastAsia="en-IN"/>
          </w:rPr>
          <w:delText>s</w:delText>
        </w:r>
      </w:del>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BenDaoud2016</w:t>
      </w:r>
      <w:proofErr w:type="spellEnd"/>
      <w:r w:rsidRPr="00B6119D">
        <w:rPr>
          <w:rFonts w:ascii="Courier New" w:eastAsia="Times New Roman" w:hAnsi="Courier New" w:cs="Courier New"/>
          <w:color w:val="000000"/>
          <w:sz w:val="20"/>
          <w:szCs w:val="20"/>
          <w:lang w:val="en-GB" w:eastAsia="en-IN"/>
        </w:rPr>
        <w:t xml:space="preserve">}. However, there are mainly two parameterizations that are most often used for precipitation prediction and that </w:t>
      </w:r>
      <w:del w:id="159" w:author="Author">
        <w:r w:rsidRPr="00B6119D" w:rsidDel="003535EB">
          <w:rPr>
            <w:rFonts w:ascii="Courier New" w:eastAsia="Times New Roman" w:hAnsi="Courier New" w:cs="Courier New"/>
            <w:color w:val="000000"/>
            <w:sz w:val="20"/>
            <w:szCs w:val="20"/>
            <w:lang w:val="en-GB" w:eastAsia="en-IN"/>
          </w:rPr>
          <w:delText xml:space="preserve">were </w:delText>
        </w:r>
      </w:del>
      <w:ins w:id="160" w:author="Author">
        <w:r w:rsidR="003535EB">
          <w:rPr>
            <w:rFonts w:ascii="Courier New" w:eastAsia="Times New Roman" w:hAnsi="Courier New" w:cs="Courier New"/>
            <w:color w:val="000000"/>
            <w:sz w:val="20"/>
            <w:szCs w:val="20"/>
            <w:lang w:val="en-GB" w:eastAsia="en-IN"/>
          </w:rPr>
          <w:t>are</w:t>
        </w:r>
        <w:r w:rsidR="003535EB"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considered as reference: one that relies on an analogy of the atmospheric circulation, and another that adds a second level of analogy on moisture variables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Obled2002</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Bontron2005</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Marty2012</w:t>
      </w:r>
      <w:proofErr w:type="spellEnd"/>
      <w:r w:rsidRPr="00B6119D">
        <w:rPr>
          <w:rFonts w:ascii="Courier New" w:eastAsia="Times New Roman" w:hAnsi="Courier New" w:cs="Courier New"/>
          <w:color w:val="000000"/>
          <w:sz w:val="20"/>
          <w:szCs w:val="20"/>
          <w:lang w:val="en-GB" w:eastAsia="en-IN"/>
        </w:rPr>
        <w:t>}.</w:t>
      </w:r>
    </w:p>
    <w:p w14:paraId="2FA5D72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83C7467" w14:textId="31C35B4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method based on the analogy of </w:t>
      </w:r>
      <w:del w:id="161" w:author="Author">
        <w:r w:rsidRPr="00B6119D" w:rsidDel="003535EB">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synoptic circulation consists </w:t>
      </w:r>
      <w:del w:id="162" w:author="Author">
        <w:r w:rsidRPr="00B6119D" w:rsidDel="003535EB">
          <w:rPr>
            <w:rFonts w:ascii="Courier New" w:eastAsia="Times New Roman" w:hAnsi="Courier New" w:cs="Courier New"/>
            <w:color w:val="000000"/>
            <w:sz w:val="20"/>
            <w:szCs w:val="20"/>
            <w:lang w:val="en-GB" w:eastAsia="en-IN"/>
          </w:rPr>
          <w:delText xml:space="preserve">in </w:delText>
        </w:r>
      </w:del>
      <w:ins w:id="163" w:author="Author">
        <w:r w:rsidR="003535EB">
          <w:rPr>
            <w:rFonts w:ascii="Courier New" w:eastAsia="Times New Roman" w:hAnsi="Courier New" w:cs="Courier New"/>
            <w:color w:val="000000"/>
            <w:sz w:val="20"/>
            <w:szCs w:val="20"/>
            <w:lang w:val="en-GB" w:eastAsia="en-IN"/>
          </w:rPr>
          <w:t>of</w:t>
        </w:r>
        <w:r w:rsidR="003535EB"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the following steps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table:params_R1</w:t>
      </w:r>
      <w:proofErr w:type="spellEnd"/>
      <w:r w:rsidRPr="00B6119D">
        <w:rPr>
          <w:rFonts w:ascii="Courier New" w:eastAsia="Times New Roman" w:hAnsi="Courier New" w:cs="Courier New"/>
          <w:color w:val="000000"/>
          <w:sz w:val="20"/>
          <w:szCs w:val="20"/>
          <w:lang w:val="en-GB" w:eastAsia="en-IN"/>
        </w:rPr>
        <w:t xml:space="preserve">}): the similarity of the atmospheric circulation of a target date with every day of the archive is assessed by processing the </w:t>
      </w:r>
      <w:proofErr w:type="spellStart"/>
      <w:r w:rsidRPr="00B6119D">
        <w:rPr>
          <w:rFonts w:ascii="Courier New" w:eastAsia="Times New Roman" w:hAnsi="Courier New" w:cs="Courier New"/>
          <w:color w:val="000000"/>
          <w:sz w:val="20"/>
          <w:szCs w:val="20"/>
          <w:lang w:val="en-GB" w:eastAsia="en-IN"/>
        </w:rPr>
        <w:t>S1</w:t>
      </w:r>
      <w:proofErr w:type="spellEnd"/>
      <w:r w:rsidRPr="00B6119D">
        <w:rPr>
          <w:rFonts w:ascii="Courier New" w:eastAsia="Times New Roman" w:hAnsi="Courier New" w:cs="Courier New"/>
          <w:color w:val="000000"/>
          <w:sz w:val="20"/>
          <w:szCs w:val="20"/>
          <w:lang w:val="en-GB" w:eastAsia="en-IN"/>
        </w:rPr>
        <w:t xml:space="preserve"> criterion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[Eq.</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eq:S1</w:t>
      </w:r>
      <w:proofErr w:type="spellEnd"/>
      <w:r w:rsidRPr="00B6119D">
        <w:rPr>
          <w:rFonts w:ascii="Courier New" w:eastAsia="Times New Roman" w:hAnsi="Courier New" w:cs="Courier New"/>
          <w:color w:val="000000"/>
          <w:sz w:val="20"/>
          <w:szCs w:val="20"/>
          <w:lang w:val="en-GB" w:eastAsia="en-IN"/>
        </w:rPr>
        <w:t>}, ][]{</w:t>
      </w:r>
      <w:proofErr w:type="spellStart"/>
      <w:r w:rsidRPr="00B6119D">
        <w:rPr>
          <w:rFonts w:ascii="Courier New" w:eastAsia="Times New Roman" w:hAnsi="Courier New" w:cs="Courier New"/>
          <w:color w:val="000000"/>
          <w:sz w:val="20"/>
          <w:szCs w:val="20"/>
          <w:lang w:val="en-GB" w:eastAsia="en-IN"/>
        </w:rPr>
        <w:t>Teweles1954</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Drosdowsky2003</w:t>
      </w:r>
      <w:proofErr w:type="spellEnd"/>
      <w:r w:rsidRPr="00B6119D">
        <w:rPr>
          <w:rFonts w:ascii="Courier New" w:eastAsia="Times New Roman" w:hAnsi="Courier New" w:cs="Courier New"/>
          <w:color w:val="000000"/>
          <w:sz w:val="20"/>
          <w:szCs w:val="20"/>
          <w:lang w:val="en-GB" w:eastAsia="en-IN"/>
        </w:rPr>
        <w:t>}, which is a comparison of gradients, over a certain spatial window:</w:t>
      </w:r>
    </w:p>
    <w:p w14:paraId="124A367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4190D3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{equation}</w:t>
      </w:r>
    </w:p>
    <w:p w14:paraId="101BB19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eq:S1</w:t>
      </w:r>
      <w:proofErr w:type="spellEnd"/>
      <w:r w:rsidRPr="00B6119D">
        <w:rPr>
          <w:rFonts w:ascii="Courier New" w:eastAsia="Times New Roman" w:hAnsi="Courier New" w:cs="Courier New"/>
          <w:b/>
          <w:bCs/>
          <w:color w:val="0000CC"/>
          <w:sz w:val="20"/>
          <w:szCs w:val="20"/>
          <w:lang w:val="en-GB" w:eastAsia="en-IN"/>
        </w:rPr>
        <w:t>}</w:t>
      </w:r>
    </w:p>
    <w:p w14:paraId="1179E9A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roofErr w:type="spellStart"/>
      <w:r w:rsidRPr="00B6119D">
        <w:rPr>
          <w:rFonts w:ascii="Courier New" w:eastAsia="Times New Roman" w:hAnsi="Courier New" w:cs="Courier New"/>
          <w:color w:val="008000"/>
          <w:sz w:val="20"/>
          <w:szCs w:val="20"/>
          <w:lang w:val="en-GB" w:eastAsia="en-IN"/>
        </w:rPr>
        <w:t>S1</w:t>
      </w:r>
      <w:proofErr w:type="spellEnd"/>
      <w:r w:rsidRPr="00B6119D">
        <w:rPr>
          <w:rFonts w:ascii="Courier New" w:eastAsia="Times New Roman" w:hAnsi="Courier New" w:cs="Courier New"/>
          <w:color w:val="008000"/>
          <w:sz w:val="20"/>
          <w:szCs w:val="20"/>
          <w:lang w:val="en-GB" w:eastAsia="en-IN"/>
        </w:rPr>
        <w:t>=100 \</w:t>
      </w:r>
      <w:proofErr w:type="spellStart"/>
      <w:r w:rsidRPr="00B6119D">
        <w:rPr>
          <w:rFonts w:ascii="Courier New" w:eastAsia="Times New Roman" w:hAnsi="Courier New" w:cs="Courier New"/>
          <w:color w:val="008000"/>
          <w:sz w:val="20"/>
          <w:szCs w:val="20"/>
          <w:lang w:val="en-GB" w:eastAsia="en-IN"/>
        </w:rPr>
        <w:t>frac</w:t>
      </w:r>
      <w:proofErr w:type="spellEnd"/>
      <w:r w:rsidRPr="00B6119D">
        <w:rPr>
          <w:rFonts w:ascii="Courier New" w:eastAsia="Times New Roman" w:hAnsi="Courier New" w:cs="Courier New"/>
          <w:color w:val="008000"/>
          <w:sz w:val="20"/>
          <w:szCs w:val="20"/>
          <w:lang w:val="en-GB" w:eastAsia="en-IN"/>
        </w:rPr>
        <w:t xml:space="preserve"> {\</w:t>
      </w:r>
      <w:proofErr w:type="spellStart"/>
      <w:r w:rsidRPr="00B6119D">
        <w:rPr>
          <w:rFonts w:ascii="Courier New" w:eastAsia="Times New Roman" w:hAnsi="Courier New" w:cs="Courier New"/>
          <w:color w:val="008000"/>
          <w:sz w:val="20"/>
          <w:szCs w:val="20"/>
          <w:lang w:val="en-GB" w:eastAsia="en-IN"/>
        </w:rPr>
        <w:t>displaystyle</w:t>
      </w:r>
      <w:proofErr w:type="spellEnd"/>
      <w:r w:rsidRPr="00B6119D">
        <w:rPr>
          <w:rFonts w:ascii="Courier New" w:eastAsia="Times New Roman" w:hAnsi="Courier New" w:cs="Courier New"/>
          <w:color w:val="008000"/>
          <w:sz w:val="20"/>
          <w:szCs w:val="20"/>
          <w:lang w:val="en-GB" w:eastAsia="en-IN"/>
        </w:rPr>
        <w:t xml:space="preserve"> \sum_{</w:t>
      </w:r>
      <w:proofErr w:type="spellStart"/>
      <w:r w:rsidRPr="00B6119D">
        <w:rPr>
          <w:rFonts w:ascii="Courier New" w:eastAsia="Times New Roman" w:hAnsi="Courier New" w:cs="Courier New"/>
          <w:color w:val="008000"/>
          <w:sz w:val="20"/>
          <w:szCs w:val="20"/>
          <w:lang w:val="en-GB" w:eastAsia="en-IN"/>
        </w:rPr>
        <w:t>i</w:t>
      </w:r>
      <w:proofErr w:type="spellEnd"/>
      <w:r w:rsidRPr="00B6119D">
        <w:rPr>
          <w:rFonts w:ascii="Courier New" w:eastAsia="Times New Roman" w:hAnsi="Courier New" w:cs="Courier New"/>
          <w:color w:val="008000"/>
          <w:sz w:val="20"/>
          <w:szCs w:val="20"/>
          <w:lang w:val="en-GB" w:eastAsia="en-IN"/>
        </w:rPr>
        <w:t>} \</w:t>
      </w:r>
      <w:proofErr w:type="spellStart"/>
      <w:r w:rsidRPr="00B6119D">
        <w:rPr>
          <w:rFonts w:ascii="Courier New" w:eastAsia="Times New Roman" w:hAnsi="Courier New" w:cs="Courier New"/>
          <w:color w:val="008000"/>
          <w:sz w:val="20"/>
          <w:szCs w:val="20"/>
          <w:lang w:val="en-GB" w:eastAsia="en-IN"/>
        </w:rPr>
        <w:t>vert</w:t>
      </w:r>
      <w:proofErr w:type="spellEnd"/>
      <w:r w:rsidRPr="00B6119D">
        <w:rPr>
          <w:rFonts w:ascii="Courier New" w:eastAsia="Times New Roman" w:hAnsi="Courier New" w:cs="Courier New"/>
          <w:color w:val="008000"/>
          <w:sz w:val="20"/>
          <w:szCs w:val="20"/>
          <w:lang w:val="en-GB" w:eastAsia="en-IN"/>
        </w:rPr>
        <w:t xml:space="preserve"> \Delta\hat{z}_{</w:t>
      </w:r>
      <w:proofErr w:type="spellStart"/>
      <w:r w:rsidRPr="00B6119D">
        <w:rPr>
          <w:rFonts w:ascii="Courier New" w:eastAsia="Times New Roman" w:hAnsi="Courier New" w:cs="Courier New"/>
          <w:color w:val="008000"/>
          <w:sz w:val="20"/>
          <w:szCs w:val="20"/>
          <w:lang w:val="en-GB" w:eastAsia="en-IN"/>
        </w:rPr>
        <w:t>i</w:t>
      </w:r>
      <w:proofErr w:type="spellEnd"/>
      <w:r w:rsidRPr="00B6119D">
        <w:rPr>
          <w:rFonts w:ascii="Courier New" w:eastAsia="Times New Roman" w:hAnsi="Courier New" w:cs="Courier New"/>
          <w:color w:val="008000"/>
          <w:sz w:val="20"/>
          <w:szCs w:val="20"/>
          <w:lang w:val="en-GB" w:eastAsia="en-IN"/>
        </w:rPr>
        <w:t>} - \Delta z_{</w:t>
      </w:r>
      <w:proofErr w:type="spellStart"/>
      <w:r w:rsidRPr="00B6119D">
        <w:rPr>
          <w:rFonts w:ascii="Courier New" w:eastAsia="Times New Roman" w:hAnsi="Courier New" w:cs="Courier New"/>
          <w:color w:val="008000"/>
          <w:sz w:val="20"/>
          <w:szCs w:val="20"/>
          <w:lang w:val="en-GB" w:eastAsia="en-IN"/>
        </w:rPr>
        <w:t>i</w:t>
      </w:r>
      <w:proofErr w:type="spellEnd"/>
      <w:r w:rsidRPr="00B6119D">
        <w:rPr>
          <w:rFonts w:ascii="Courier New" w:eastAsia="Times New Roman" w:hAnsi="Courier New" w:cs="Courier New"/>
          <w:color w:val="008000"/>
          <w:sz w:val="20"/>
          <w:szCs w:val="20"/>
          <w:lang w:val="en-GB" w:eastAsia="en-IN"/>
        </w:rPr>
        <w:t>} \</w:t>
      </w:r>
      <w:proofErr w:type="spellStart"/>
      <w:r w:rsidRPr="00B6119D">
        <w:rPr>
          <w:rFonts w:ascii="Courier New" w:eastAsia="Times New Roman" w:hAnsi="Courier New" w:cs="Courier New"/>
          <w:color w:val="008000"/>
          <w:sz w:val="20"/>
          <w:szCs w:val="20"/>
          <w:lang w:val="en-GB" w:eastAsia="en-IN"/>
        </w:rPr>
        <w:t>vert</w:t>
      </w:r>
      <w:proofErr w:type="spellEnd"/>
      <w:r w:rsidRPr="00B6119D">
        <w:rPr>
          <w:rFonts w:ascii="Courier New" w:eastAsia="Times New Roman" w:hAnsi="Courier New" w:cs="Courier New"/>
          <w:color w:val="008000"/>
          <w:sz w:val="20"/>
          <w:szCs w:val="20"/>
          <w:lang w:val="en-GB" w:eastAsia="en-IN"/>
        </w:rPr>
        <w:t>}</w:t>
      </w:r>
    </w:p>
    <w:p w14:paraId="0D0614D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displaystyle</w:t>
      </w:r>
      <w:proofErr w:type="spellEnd"/>
      <w:r w:rsidRPr="00B6119D">
        <w:rPr>
          <w:rFonts w:ascii="Courier New" w:eastAsia="Times New Roman" w:hAnsi="Courier New" w:cs="Courier New"/>
          <w:color w:val="008000"/>
          <w:sz w:val="20"/>
          <w:szCs w:val="20"/>
          <w:lang w:val="en-GB" w:eastAsia="en-IN"/>
        </w:rPr>
        <w:t xml:space="preserve"> \sum_{</w:t>
      </w:r>
      <w:proofErr w:type="spellStart"/>
      <w:r w:rsidRPr="00B6119D">
        <w:rPr>
          <w:rFonts w:ascii="Courier New" w:eastAsia="Times New Roman" w:hAnsi="Courier New" w:cs="Courier New"/>
          <w:color w:val="008000"/>
          <w:sz w:val="20"/>
          <w:szCs w:val="20"/>
          <w:lang w:val="en-GB" w:eastAsia="en-IN"/>
        </w:rPr>
        <w:t>i</w:t>
      </w:r>
      <w:proofErr w:type="spellEnd"/>
      <w:r w:rsidRPr="00B6119D">
        <w:rPr>
          <w:rFonts w:ascii="Courier New" w:eastAsia="Times New Roman" w:hAnsi="Courier New" w:cs="Courier New"/>
          <w:color w:val="008000"/>
          <w:sz w:val="20"/>
          <w:szCs w:val="20"/>
          <w:lang w:val="en-GB" w:eastAsia="en-IN"/>
        </w:rPr>
        <w:t>} max\left\</w:t>
      </w:r>
      <w:proofErr w:type="spellStart"/>
      <w:r w:rsidRPr="00B6119D">
        <w:rPr>
          <w:rFonts w:ascii="Courier New" w:eastAsia="Times New Roman" w:hAnsi="Courier New" w:cs="Courier New"/>
          <w:color w:val="008000"/>
          <w:sz w:val="20"/>
          <w:szCs w:val="20"/>
          <w:lang w:val="en-GB" w:eastAsia="en-IN"/>
        </w:rPr>
        <w:t>lbrace</w:t>
      </w:r>
      <w:proofErr w:type="spellEnd"/>
      <w:r w:rsidRPr="00B6119D">
        <w:rPr>
          <w:rFonts w:ascii="Courier New" w:eastAsia="Times New Roman" w:hAnsi="Courier New" w:cs="Courier New"/>
          <w:color w:val="008000"/>
          <w:sz w:val="20"/>
          <w:szCs w:val="20"/>
          <w:lang w:val="en-GB" w:eastAsia="en-IN"/>
        </w:rPr>
        <w:t xml:space="preserve"> \</w:t>
      </w:r>
      <w:proofErr w:type="spellStart"/>
      <w:r w:rsidRPr="00B6119D">
        <w:rPr>
          <w:rFonts w:ascii="Courier New" w:eastAsia="Times New Roman" w:hAnsi="Courier New" w:cs="Courier New"/>
          <w:color w:val="008000"/>
          <w:sz w:val="20"/>
          <w:szCs w:val="20"/>
          <w:lang w:val="en-GB" w:eastAsia="en-IN"/>
        </w:rPr>
        <w:t>vert</w:t>
      </w:r>
      <w:proofErr w:type="spellEnd"/>
      <w:r w:rsidRPr="00B6119D">
        <w:rPr>
          <w:rFonts w:ascii="Courier New" w:eastAsia="Times New Roman" w:hAnsi="Courier New" w:cs="Courier New"/>
          <w:color w:val="008000"/>
          <w:sz w:val="20"/>
          <w:szCs w:val="20"/>
          <w:lang w:val="en-GB" w:eastAsia="en-IN"/>
        </w:rPr>
        <w:t xml:space="preserve"> \Delta\hat{z}_{</w:t>
      </w:r>
      <w:proofErr w:type="spellStart"/>
      <w:r w:rsidRPr="00B6119D">
        <w:rPr>
          <w:rFonts w:ascii="Courier New" w:eastAsia="Times New Roman" w:hAnsi="Courier New" w:cs="Courier New"/>
          <w:color w:val="008000"/>
          <w:sz w:val="20"/>
          <w:szCs w:val="20"/>
          <w:lang w:val="en-GB" w:eastAsia="en-IN"/>
        </w:rPr>
        <w:t>i</w:t>
      </w:r>
      <w:proofErr w:type="spellEnd"/>
      <w:r w:rsidRPr="00B6119D">
        <w:rPr>
          <w:rFonts w:ascii="Courier New" w:eastAsia="Times New Roman" w:hAnsi="Courier New" w:cs="Courier New"/>
          <w:color w:val="008000"/>
          <w:sz w:val="20"/>
          <w:szCs w:val="20"/>
          <w:lang w:val="en-GB" w:eastAsia="en-IN"/>
        </w:rPr>
        <w:t>} \</w:t>
      </w:r>
      <w:proofErr w:type="spellStart"/>
      <w:r w:rsidRPr="00B6119D">
        <w:rPr>
          <w:rFonts w:ascii="Courier New" w:eastAsia="Times New Roman" w:hAnsi="Courier New" w:cs="Courier New"/>
          <w:color w:val="008000"/>
          <w:sz w:val="20"/>
          <w:szCs w:val="20"/>
          <w:lang w:val="en-GB" w:eastAsia="en-IN"/>
        </w:rPr>
        <w:t>vert</w:t>
      </w:r>
      <w:proofErr w:type="spellEnd"/>
      <w:r w:rsidRPr="00B6119D">
        <w:rPr>
          <w:rFonts w:ascii="Courier New" w:eastAsia="Times New Roman" w:hAnsi="Courier New" w:cs="Courier New"/>
          <w:color w:val="008000"/>
          <w:sz w:val="20"/>
          <w:szCs w:val="20"/>
          <w:lang w:val="en-GB" w:eastAsia="en-IN"/>
        </w:rPr>
        <w:t xml:space="preserve"> , \</w:t>
      </w:r>
      <w:proofErr w:type="spellStart"/>
      <w:r w:rsidRPr="00B6119D">
        <w:rPr>
          <w:rFonts w:ascii="Courier New" w:eastAsia="Times New Roman" w:hAnsi="Courier New" w:cs="Courier New"/>
          <w:color w:val="008000"/>
          <w:sz w:val="20"/>
          <w:szCs w:val="20"/>
          <w:lang w:val="en-GB" w:eastAsia="en-IN"/>
        </w:rPr>
        <w:t>vert</w:t>
      </w:r>
      <w:proofErr w:type="spellEnd"/>
      <w:r w:rsidRPr="00B6119D">
        <w:rPr>
          <w:rFonts w:ascii="Courier New" w:eastAsia="Times New Roman" w:hAnsi="Courier New" w:cs="Courier New"/>
          <w:color w:val="008000"/>
          <w:sz w:val="20"/>
          <w:szCs w:val="20"/>
          <w:lang w:val="en-GB" w:eastAsia="en-IN"/>
        </w:rPr>
        <w:t xml:space="preserve"> \Delta z_{</w:t>
      </w:r>
      <w:proofErr w:type="spellStart"/>
      <w:r w:rsidRPr="00B6119D">
        <w:rPr>
          <w:rFonts w:ascii="Courier New" w:eastAsia="Times New Roman" w:hAnsi="Courier New" w:cs="Courier New"/>
          <w:color w:val="008000"/>
          <w:sz w:val="20"/>
          <w:szCs w:val="20"/>
          <w:lang w:val="en-GB" w:eastAsia="en-IN"/>
        </w:rPr>
        <w:t>i</w:t>
      </w:r>
      <w:proofErr w:type="spellEnd"/>
      <w:r w:rsidRPr="00B6119D">
        <w:rPr>
          <w:rFonts w:ascii="Courier New" w:eastAsia="Times New Roman" w:hAnsi="Courier New" w:cs="Courier New"/>
          <w:color w:val="008000"/>
          <w:sz w:val="20"/>
          <w:szCs w:val="20"/>
          <w:lang w:val="en-GB" w:eastAsia="en-IN"/>
        </w:rPr>
        <w:t>} \</w:t>
      </w:r>
      <w:proofErr w:type="spellStart"/>
      <w:r w:rsidRPr="00B6119D">
        <w:rPr>
          <w:rFonts w:ascii="Courier New" w:eastAsia="Times New Roman" w:hAnsi="Courier New" w:cs="Courier New"/>
          <w:color w:val="008000"/>
          <w:sz w:val="20"/>
          <w:szCs w:val="20"/>
          <w:lang w:val="en-GB" w:eastAsia="en-IN"/>
        </w:rPr>
        <w:t>vert</w:t>
      </w:r>
      <w:proofErr w:type="spellEnd"/>
      <w:r w:rsidRPr="00B6119D">
        <w:rPr>
          <w:rFonts w:ascii="Courier New" w:eastAsia="Times New Roman" w:hAnsi="Courier New" w:cs="Courier New"/>
          <w:color w:val="008000"/>
          <w:sz w:val="20"/>
          <w:szCs w:val="20"/>
          <w:lang w:val="en-GB" w:eastAsia="en-IN"/>
        </w:rPr>
        <w:t xml:space="preserve"> \right\</w:t>
      </w:r>
      <w:proofErr w:type="spellStart"/>
      <w:r w:rsidRPr="00B6119D">
        <w:rPr>
          <w:rFonts w:ascii="Courier New" w:eastAsia="Times New Roman" w:hAnsi="Courier New" w:cs="Courier New"/>
          <w:color w:val="008000"/>
          <w:sz w:val="20"/>
          <w:szCs w:val="20"/>
          <w:lang w:val="en-GB" w:eastAsia="en-IN"/>
        </w:rPr>
        <w:t>rbrace</w:t>
      </w:r>
      <w:proofErr w:type="spellEnd"/>
      <w:r w:rsidRPr="00B6119D">
        <w:rPr>
          <w:rFonts w:ascii="Courier New" w:eastAsia="Times New Roman" w:hAnsi="Courier New" w:cs="Courier New"/>
          <w:color w:val="008000"/>
          <w:sz w:val="20"/>
          <w:szCs w:val="20"/>
          <w:lang w:val="en-GB" w:eastAsia="en-IN"/>
        </w:rPr>
        <w:t xml:space="preserve"> }</w:t>
      </w:r>
    </w:p>
    <w:p w14:paraId="3D5A868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{equation}</w:t>
      </w:r>
    </w:p>
    <w:p w14:paraId="54E6A2C8" w14:textId="7250EB13"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where </w:t>
      </w:r>
      <w:r w:rsidRPr="00B6119D">
        <w:rPr>
          <w:rFonts w:ascii="Courier New" w:eastAsia="Times New Roman" w:hAnsi="Courier New" w:cs="Courier New"/>
          <w:color w:val="008000"/>
          <w:sz w:val="20"/>
          <w:szCs w:val="20"/>
          <w:lang w:val="en-GB" w:eastAsia="en-IN"/>
        </w:rPr>
        <w:t>$\Delta \hat{z}_{</w:t>
      </w:r>
      <w:proofErr w:type="spellStart"/>
      <w:r w:rsidRPr="00B6119D">
        <w:rPr>
          <w:rFonts w:ascii="Courier New" w:eastAsia="Times New Roman" w:hAnsi="Courier New" w:cs="Courier New"/>
          <w:color w:val="008000"/>
          <w:sz w:val="20"/>
          <w:szCs w:val="20"/>
          <w:lang w:val="en-GB" w:eastAsia="en-IN"/>
        </w:rPr>
        <w:t>i</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is the difference in </w:t>
      </w:r>
      <w:proofErr w:type="spellStart"/>
      <w:r w:rsidRPr="00B6119D">
        <w:rPr>
          <w:rFonts w:ascii="Courier New" w:eastAsia="Times New Roman" w:hAnsi="Courier New" w:cs="Courier New"/>
          <w:color w:val="000000"/>
          <w:sz w:val="20"/>
          <w:szCs w:val="20"/>
          <w:lang w:val="en-GB" w:eastAsia="en-IN"/>
        </w:rPr>
        <w:t>geopotential</w:t>
      </w:r>
      <w:proofErr w:type="spellEnd"/>
      <w:r w:rsidRPr="00B6119D">
        <w:rPr>
          <w:rFonts w:ascii="Courier New" w:eastAsia="Times New Roman" w:hAnsi="Courier New" w:cs="Courier New"/>
          <w:color w:val="000000"/>
          <w:sz w:val="20"/>
          <w:szCs w:val="20"/>
          <w:lang w:val="en-GB" w:eastAsia="en-IN"/>
        </w:rPr>
        <w:t xml:space="preserve"> height between the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textit</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i</w:t>
      </w:r>
      <w:proofErr w:type="spellEnd"/>
      <w:r w:rsidRPr="00B6119D">
        <w:rPr>
          <w:rFonts w:ascii="Courier New" w:eastAsia="Times New Roman" w:hAnsi="Courier New" w:cs="Courier New"/>
          <w:color w:val="000000"/>
          <w:sz w:val="20"/>
          <w:szCs w:val="20"/>
          <w:lang w:val="en-GB" w:eastAsia="en-IN"/>
        </w:rPr>
        <w:t>}</w:t>
      </w:r>
      <w:ins w:id="164" w:author="Author">
        <w:r w:rsidR="008E5968">
          <w:rPr>
            <w:rFonts w:ascii="Courier New" w:eastAsia="Times New Roman" w:hAnsi="Courier New" w:cs="Courier New"/>
            <w:color w:val="000000"/>
            <w:sz w:val="20"/>
            <w:szCs w:val="20"/>
            <w:lang w:val="en-GB" w:eastAsia="en-IN"/>
          </w:rPr>
          <w:t>-</w:t>
        </w:r>
      </w:ins>
      <w:proofErr w:type="spellStart"/>
      <w:r w:rsidRPr="00B6119D">
        <w:rPr>
          <w:rFonts w:ascii="Courier New" w:eastAsia="Times New Roman" w:hAnsi="Courier New" w:cs="Courier New"/>
          <w:color w:val="000000"/>
          <w:sz w:val="20"/>
          <w:szCs w:val="20"/>
          <w:lang w:val="en-GB" w:eastAsia="en-IN"/>
        </w:rPr>
        <w:t>th</w:t>
      </w:r>
      <w:proofErr w:type="spellEnd"/>
      <w:r w:rsidRPr="00B6119D">
        <w:rPr>
          <w:rFonts w:ascii="Courier New" w:eastAsia="Times New Roman" w:hAnsi="Courier New" w:cs="Courier New"/>
          <w:color w:val="000000"/>
          <w:sz w:val="20"/>
          <w:szCs w:val="20"/>
          <w:lang w:val="en-GB" w:eastAsia="en-IN"/>
        </w:rPr>
        <w:t xml:space="preserve"> pair of adjacent points of </w:t>
      </w:r>
      <w:del w:id="165" w:author="Author">
        <w:r w:rsidRPr="00B6119D" w:rsidDel="008E5968">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gridded data describing the target situation, and </w:t>
      </w:r>
      <w:r w:rsidRPr="00B6119D">
        <w:rPr>
          <w:rFonts w:ascii="Courier New" w:eastAsia="Times New Roman" w:hAnsi="Courier New" w:cs="Courier New"/>
          <w:color w:val="008000"/>
          <w:sz w:val="20"/>
          <w:szCs w:val="20"/>
          <w:lang w:val="en-GB" w:eastAsia="en-IN"/>
        </w:rPr>
        <w:t>$\Delta z_{</w:t>
      </w:r>
      <w:proofErr w:type="spellStart"/>
      <w:r w:rsidRPr="00B6119D">
        <w:rPr>
          <w:rFonts w:ascii="Courier New" w:eastAsia="Times New Roman" w:hAnsi="Courier New" w:cs="Courier New"/>
          <w:color w:val="008000"/>
          <w:sz w:val="20"/>
          <w:szCs w:val="20"/>
          <w:lang w:val="en-GB" w:eastAsia="en-IN"/>
        </w:rPr>
        <w:t>i</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is the corresponding observed </w:t>
      </w:r>
      <w:proofErr w:type="spellStart"/>
      <w:r w:rsidRPr="00B6119D">
        <w:rPr>
          <w:rFonts w:ascii="Courier New" w:eastAsia="Times New Roman" w:hAnsi="Courier New" w:cs="Courier New"/>
          <w:color w:val="000000"/>
          <w:sz w:val="20"/>
          <w:szCs w:val="20"/>
          <w:lang w:val="en-GB" w:eastAsia="en-IN"/>
        </w:rPr>
        <w:t>geopotential</w:t>
      </w:r>
      <w:proofErr w:type="spellEnd"/>
      <w:r w:rsidRPr="00B6119D">
        <w:rPr>
          <w:rFonts w:ascii="Courier New" w:eastAsia="Times New Roman" w:hAnsi="Courier New" w:cs="Courier New"/>
          <w:color w:val="000000"/>
          <w:sz w:val="20"/>
          <w:szCs w:val="20"/>
          <w:lang w:val="en-GB" w:eastAsia="en-IN"/>
        </w:rPr>
        <w:t xml:space="preserve"> height difference in the candidate situation. The differences are processed separately in both North and East directions over the selected spatial domain. The smaller the </w:t>
      </w:r>
      <w:proofErr w:type="spellStart"/>
      <w:r w:rsidRPr="00B6119D">
        <w:rPr>
          <w:rFonts w:ascii="Courier New" w:eastAsia="Times New Roman" w:hAnsi="Courier New" w:cs="Courier New"/>
          <w:color w:val="000000"/>
          <w:sz w:val="20"/>
          <w:szCs w:val="20"/>
          <w:lang w:val="en-GB" w:eastAsia="en-IN"/>
        </w:rPr>
        <w:t>S1</w:t>
      </w:r>
      <w:proofErr w:type="spellEnd"/>
      <w:r w:rsidRPr="00B6119D">
        <w:rPr>
          <w:rFonts w:ascii="Courier New" w:eastAsia="Times New Roman" w:hAnsi="Courier New" w:cs="Courier New"/>
          <w:color w:val="000000"/>
          <w:sz w:val="20"/>
          <w:szCs w:val="20"/>
          <w:lang w:val="en-GB" w:eastAsia="en-IN"/>
        </w:rPr>
        <w:t xml:space="preserve"> values, the more similar the pressure fields.</w:t>
      </w:r>
    </w:p>
    <w:p w14:paraId="2EFFBB0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3B6FCB9" w14:textId="1C083C99"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citet</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Bontron2005</w:t>
      </w:r>
      <w:proofErr w:type="spellEnd"/>
      <w:r w:rsidRPr="00B6119D">
        <w:rPr>
          <w:rFonts w:ascii="Courier New" w:eastAsia="Times New Roman" w:hAnsi="Courier New" w:cs="Courier New"/>
          <w:color w:val="000000"/>
          <w:sz w:val="20"/>
          <w:szCs w:val="20"/>
          <w:lang w:val="en-GB" w:eastAsia="en-IN"/>
        </w:rPr>
        <w:t xml:space="preserve">} show that the </w:t>
      </w:r>
      <w:proofErr w:type="spellStart"/>
      <w:r w:rsidRPr="00B6119D">
        <w:rPr>
          <w:rFonts w:ascii="Courier New" w:eastAsia="Times New Roman" w:hAnsi="Courier New" w:cs="Courier New"/>
          <w:color w:val="000000"/>
          <w:sz w:val="20"/>
          <w:szCs w:val="20"/>
          <w:lang w:val="en-GB" w:eastAsia="en-IN"/>
        </w:rPr>
        <w:t>geopotential</w:t>
      </w:r>
      <w:proofErr w:type="spellEnd"/>
      <w:r w:rsidRPr="00B6119D">
        <w:rPr>
          <w:rFonts w:ascii="Courier New" w:eastAsia="Times New Roman" w:hAnsi="Courier New" w:cs="Courier New"/>
          <w:color w:val="000000"/>
          <w:sz w:val="20"/>
          <w:szCs w:val="20"/>
          <w:lang w:val="en-GB" w:eastAsia="en-IN"/>
        </w:rPr>
        <w:t xml:space="preserve"> height at </w:t>
      </w:r>
      <w:proofErr w:type="spellStart"/>
      <w:r w:rsidRPr="00B6119D">
        <w:rPr>
          <w:rFonts w:ascii="Courier New" w:eastAsia="Times New Roman" w:hAnsi="Courier New" w:cs="Courier New"/>
          <w:color w:val="000000"/>
          <w:sz w:val="20"/>
          <w:szCs w:val="20"/>
          <w:lang w:val="en-GB" w:eastAsia="en-IN"/>
        </w:rPr>
        <w:t>500~hPa</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Z500</w:t>
      </w:r>
      <w:proofErr w:type="spellEnd"/>
      <w:r w:rsidRPr="00B6119D">
        <w:rPr>
          <w:rFonts w:ascii="Courier New" w:eastAsia="Times New Roman" w:hAnsi="Courier New" w:cs="Courier New"/>
          <w:color w:val="000000"/>
          <w:sz w:val="20"/>
          <w:szCs w:val="20"/>
          <w:lang w:val="en-GB" w:eastAsia="en-IN"/>
        </w:rPr>
        <w:t xml:space="preserve">) and </w:t>
      </w:r>
      <w:proofErr w:type="spellStart"/>
      <w:r w:rsidRPr="00B6119D">
        <w:rPr>
          <w:rFonts w:ascii="Courier New" w:eastAsia="Times New Roman" w:hAnsi="Courier New" w:cs="Courier New"/>
          <w:color w:val="000000"/>
          <w:sz w:val="20"/>
          <w:szCs w:val="20"/>
          <w:lang w:val="en-GB" w:eastAsia="en-IN"/>
        </w:rPr>
        <w:t>1000~hPa</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Z1000</w:t>
      </w:r>
      <w:proofErr w:type="spellEnd"/>
      <w:r w:rsidRPr="00B6119D">
        <w:rPr>
          <w:rFonts w:ascii="Courier New" w:eastAsia="Times New Roman" w:hAnsi="Courier New" w:cs="Courier New"/>
          <w:color w:val="000000"/>
          <w:sz w:val="20"/>
          <w:szCs w:val="20"/>
          <w:lang w:val="en-GB" w:eastAsia="en-IN"/>
        </w:rPr>
        <w:t xml:space="preserve">) are the best first predictors of the </w:t>
      </w:r>
      <w:proofErr w:type="spellStart"/>
      <w:r w:rsidRPr="00B6119D">
        <w:rPr>
          <w:rFonts w:ascii="Courier New" w:eastAsia="Times New Roman" w:hAnsi="Courier New" w:cs="Courier New"/>
          <w:color w:val="000000"/>
          <w:sz w:val="20"/>
          <w:szCs w:val="20"/>
          <w:lang w:val="en-GB" w:eastAsia="en-IN"/>
        </w:rPr>
        <w:t>NCEP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NCAR</w:t>
      </w:r>
      <w:proofErr w:type="spellEnd"/>
      <w:r w:rsidRPr="00B6119D">
        <w:rPr>
          <w:rFonts w:ascii="Courier New" w:eastAsia="Times New Roman" w:hAnsi="Courier New" w:cs="Courier New"/>
          <w:color w:val="000000"/>
          <w:sz w:val="20"/>
          <w:szCs w:val="20"/>
          <w:lang w:val="en-GB" w:eastAsia="en-IN"/>
        </w:rPr>
        <w:t xml:space="preserve"> reanalysis I dataset, and that the </w:t>
      </w:r>
      <w:proofErr w:type="spellStart"/>
      <w:r w:rsidRPr="00B6119D">
        <w:rPr>
          <w:rFonts w:ascii="Courier New" w:eastAsia="Times New Roman" w:hAnsi="Courier New" w:cs="Courier New"/>
          <w:color w:val="000000"/>
          <w:sz w:val="20"/>
          <w:szCs w:val="20"/>
          <w:lang w:val="en-GB" w:eastAsia="en-IN"/>
        </w:rPr>
        <w:t>S1</w:t>
      </w:r>
      <w:proofErr w:type="spellEnd"/>
      <w:r w:rsidRPr="00B6119D">
        <w:rPr>
          <w:rFonts w:ascii="Courier New" w:eastAsia="Times New Roman" w:hAnsi="Courier New" w:cs="Courier New"/>
          <w:color w:val="000000"/>
          <w:sz w:val="20"/>
          <w:szCs w:val="20"/>
          <w:lang w:val="en-GB" w:eastAsia="en-IN"/>
        </w:rPr>
        <w:t xml:space="preserve"> criterion performs better than scores based on absolute distances. The reason for such better results is that the </w:t>
      </w:r>
      <w:proofErr w:type="spellStart"/>
      <w:r w:rsidRPr="00B6119D">
        <w:rPr>
          <w:rFonts w:ascii="Courier New" w:eastAsia="Times New Roman" w:hAnsi="Courier New" w:cs="Courier New"/>
          <w:color w:val="000000"/>
          <w:sz w:val="20"/>
          <w:szCs w:val="20"/>
          <w:lang w:val="en-GB" w:eastAsia="en-IN"/>
        </w:rPr>
        <w:t>S1</w:t>
      </w:r>
      <w:proofErr w:type="spellEnd"/>
      <w:r w:rsidRPr="00B6119D">
        <w:rPr>
          <w:rFonts w:ascii="Courier New" w:eastAsia="Times New Roman" w:hAnsi="Courier New" w:cs="Courier New"/>
          <w:color w:val="000000"/>
          <w:sz w:val="20"/>
          <w:szCs w:val="20"/>
          <w:lang w:val="en-GB" w:eastAsia="en-IN"/>
        </w:rPr>
        <w:t xml:space="preserve"> criterion allows compari</w:t>
      </w:r>
      <w:ins w:id="166" w:author="Author">
        <w:r w:rsidR="008E5968">
          <w:rPr>
            <w:rFonts w:ascii="Courier New" w:eastAsia="Times New Roman" w:hAnsi="Courier New" w:cs="Courier New"/>
            <w:color w:val="000000"/>
            <w:sz w:val="20"/>
            <w:szCs w:val="20"/>
            <w:lang w:val="en-GB" w:eastAsia="en-IN"/>
          </w:rPr>
          <w:t>son of</w:t>
        </w:r>
      </w:ins>
      <w:del w:id="167" w:author="Author">
        <w:r w:rsidRPr="00B6119D" w:rsidDel="008E5968">
          <w:rPr>
            <w:rFonts w:ascii="Courier New" w:eastAsia="Times New Roman" w:hAnsi="Courier New" w:cs="Courier New"/>
            <w:color w:val="000000"/>
            <w:sz w:val="20"/>
            <w:szCs w:val="20"/>
            <w:lang w:val="en-GB" w:eastAsia="en-IN"/>
          </w:rPr>
          <w:delText>ng</w:delText>
        </w:r>
      </w:del>
      <w:r w:rsidRPr="00B6119D">
        <w:rPr>
          <w:rFonts w:ascii="Courier New" w:eastAsia="Times New Roman" w:hAnsi="Courier New" w:cs="Courier New"/>
          <w:color w:val="000000"/>
          <w:sz w:val="20"/>
          <w:szCs w:val="20"/>
          <w:lang w:val="en-GB" w:eastAsia="en-IN"/>
        </w:rPr>
        <w:t xml:space="preserve"> the circulation patterns, by means of the gradients, rather than the absolute value of the </w:t>
      </w:r>
      <w:proofErr w:type="spellStart"/>
      <w:r w:rsidRPr="00B6119D">
        <w:rPr>
          <w:rFonts w:ascii="Courier New" w:eastAsia="Times New Roman" w:hAnsi="Courier New" w:cs="Courier New"/>
          <w:color w:val="000000"/>
          <w:sz w:val="20"/>
          <w:szCs w:val="20"/>
          <w:lang w:val="en-GB" w:eastAsia="en-IN"/>
        </w:rPr>
        <w:t>geopotential</w:t>
      </w:r>
      <w:proofErr w:type="spellEnd"/>
      <w:r w:rsidRPr="00B6119D">
        <w:rPr>
          <w:rFonts w:ascii="Courier New" w:eastAsia="Times New Roman" w:hAnsi="Courier New" w:cs="Courier New"/>
          <w:color w:val="000000"/>
          <w:sz w:val="20"/>
          <w:szCs w:val="20"/>
          <w:lang w:val="en-GB" w:eastAsia="en-IN"/>
        </w:rPr>
        <w:t xml:space="preserve"> height, which </w:t>
      </w:r>
      <w:ins w:id="168" w:author="Author">
        <w:r w:rsidR="008E5968">
          <w:rPr>
            <w:rFonts w:ascii="Courier New" w:eastAsia="Times New Roman" w:hAnsi="Courier New" w:cs="Courier New"/>
            <w:color w:val="000000"/>
            <w:sz w:val="20"/>
            <w:szCs w:val="20"/>
            <w:lang w:val="en-GB" w:eastAsia="en-IN"/>
          </w:rPr>
          <w:t xml:space="preserve">better </w:t>
        </w:r>
      </w:ins>
      <w:r w:rsidRPr="00B6119D">
        <w:rPr>
          <w:rFonts w:ascii="Courier New" w:eastAsia="Times New Roman" w:hAnsi="Courier New" w:cs="Courier New"/>
          <w:color w:val="000000"/>
          <w:sz w:val="20"/>
          <w:szCs w:val="20"/>
          <w:lang w:val="en-GB" w:eastAsia="en-IN"/>
        </w:rPr>
        <w:t xml:space="preserve">represent </w:t>
      </w:r>
      <w:del w:id="169" w:author="Author">
        <w:r w:rsidRPr="00B6119D" w:rsidDel="008E5968">
          <w:rPr>
            <w:rFonts w:ascii="Courier New" w:eastAsia="Times New Roman" w:hAnsi="Courier New" w:cs="Courier New"/>
            <w:color w:val="000000"/>
            <w:sz w:val="20"/>
            <w:szCs w:val="20"/>
            <w:lang w:val="en-GB" w:eastAsia="en-IN"/>
          </w:rPr>
          <w:delText xml:space="preserve">better </w:delText>
        </w:r>
      </w:del>
      <w:r w:rsidRPr="00B6119D">
        <w:rPr>
          <w:rFonts w:ascii="Courier New" w:eastAsia="Times New Roman" w:hAnsi="Courier New" w:cs="Courier New"/>
          <w:color w:val="000000"/>
          <w:sz w:val="20"/>
          <w:szCs w:val="20"/>
          <w:lang w:val="en-GB" w:eastAsia="en-IN"/>
        </w:rPr>
        <w:t xml:space="preserve">the flow direction. To cope with seasonal effects, candidate dates are extracted within a period of four months </w:t>
      </w:r>
      <w:del w:id="170" w:author="Author">
        <w:r w:rsidRPr="00B6119D" w:rsidDel="008E5968">
          <w:rPr>
            <w:rFonts w:ascii="Courier New" w:eastAsia="Times New Roman" w:hAnsi="Courier New" w:cs="Courier New"/>
            <w:color w:val="000000"/>
            <w:sz w:val="20"/>
            <w:szCs w:val="20"/>
            <w:lang w:val="en-GB" w:eastAsia="en-IN"/>
          </w:rPr>
          <w:delText>centered</w:delText>
        </w:r>
      </w:del>
      <w:ins w:id="171" w:author="Author">
        <w:r w:rsidR="008E5968" w:rsidRPr="00B6119D">
          <w:rPr>
            <w:rFonts w:ascii="Courier New" w:eastAsia="Times New Roman" w:hAnsi="Courier New" w:cs="Courier New"/>
            <w:color w:val="000000"/>
            <w:sz w:val="20"/>
            <w:szCs w:val="20"/>
            <w:lang w:val="en-GB" w:eastAsia="en-IN"/>
          </w:rPr>
          <w:t>centred</w:t>
        </w:r>
      </w:ins>
      <w:r w:rsidRPr="00B6119D">
        <w:rPr>
          <w:rFonts w:ascii="Courier New" w:eastAsia="Times New Roman" w:hAnsi="Courier New" w:cs="Courier New"/>
          <w:color w:val="000000"/>
          <w:sz w:val="20"/>
          <w:szCs w:val="20"/>
          <w:lang w:val="en-GB" w:eastAsia="en-IN"/>
        </w:rPr>
        <w:t xml:space="preserve"> around the target date, for every year of the archive. This method using two </w:t>
      </w:r>
      <w:proofErr w:type="spellStart"/>
      <w:r w:rsidRPr="00B6119D">
        <w:rPr>
          <w:rFonts w:ascii="Courier New" w:eastAsia="Times New Roman" w:hAnsi="Courier New" w:cs="Courier New"/>
          <w:color w:val="000000"/>
          <w:sz w:val="20"/>
          <w:szCs w:val="20"/>
          <w:lang w:val="en-GB" w:eastAsia="en-IN"/>
        </w:rPr>
        <w:t>geopotential</w:t>
      </w:r>
      <w:proofErr w:type="spellEnd"/>
      <w:r w:rsidRPr="00B6119D">
        <w:rPr>
          <w:rFonts w:ascii="Courier New" w:eastAsia="Times New Roman" w:hAnsi="Courier New" w:cs="Courier New"/>
          <w:color w:val="000000"/>
          <w:sz w:val="20"/>
          <w:szCs w:val="20"/>
          <w:lang w:val="en-GB" w:eastAsia="en-IN"/>
        </w:rPr>
        <w:t xml:space="preserve"> heights </w:t>
      </w:r>
      <w:del w:id="172" w:author="Author">
        <w:r w:rsidRPr="00B6119D" w:rsidDel="008E5968">
          <w:rPr>
            <w:rFonts w:ascii="Courier New" w:eastAsia="Times New Roman" w:hAnsi="Courier New" w:cs="Courier New"/>
            <w:color w:val="000000"/>
            <w:sz w:val="20"/>
            <w:szCs w:val="20"/>
            <w:lang w:val="en-GB" w:eastAsia="en-IN"/>
          </w:rPr>
          <w:delText xml:space="preserve">will </w:delText>
        </w:r>
      </w:del>
      <w:ins w:id="173" w:author="Author">
        <w:r w:rsidR="008E5968">
          <w:rPr>
            <w:rFonts w:ascii="Courier New" w:eastAsia="Times New Roman" w:hAnsi="Courier New" w:cs="Courier New"/>
            <w:color w:val="000000"/>
            <w:sz w:val="20"/>
            <w:szCs w:val="20"/>
            <w:lang w:val="en-GB" w:eastAsia="en-IN"/>
          </w:rPr>
          <w:t>is</w:t>
        </w:r>
        <w:r w:rsidR="008E5968" w:rsidRPr="00B6119D">
          <w:rPr>
            <w:rFonts w:ascii="Courier New" w:eastAsia="Times New Roman" w:hAnsi="Courier New" w:cs="Courier New"/>
            <w:color w:val="000000"/>
            <w:sz w:val="20"/>
            <w:szCs w:val="20"/>
            <w:lang w:val="en-GB" w:eastAsia="en-IN"/>
          </w:rPr>
          <w:t xml:space="preserve"> </w:t>
        </w:r>
      </w:ins>
      <w:del w:id="174" w:author="Author">
        <w:r w:rsidRPr="00B6119D" w:rsidDel="008E5968">
          <w:rPr>
            <w:rFonts w:ascii="Courier New" w:eastAsia="Times New Roman" w:hAnsi="Courier New" w:cs="Courier New"/>
            <w:color w:val="000000"/>
            <w:sz w:val="20"/>
            <w:szCs w:val="20"/>
            <w:lang w:val="en-GB" w:eastAsia="en-IN"/>
          </w:rPr>
          <w:delText xml:space="preserve">be </w:delText>
        </w:r>
      </w:del>
      <w:r w:rsidRPr="00B6119D">
        <w:rPr>
          <w:rFonts w:ascii="Courier New" w:eastAsia="Times New Roman" w:hAnsi="Courier New" w:cs="Courier New"/>
          <w:color w:val="000000"/>
          <w:sz w:val="20"/>
          <w:szCs w:val="20"/>
          <w:lang w:val="en-GB" w:eastAsia="en-IN"/>
        </w:rPr>
        <w:t xml:space="preserve">named </w:t>
      </w:r>
      <w:proofErr w:type="spellStart"/>
      <w:r w:rsidRPr="00B6119D">
        <w:rPr>
          <w:rFonts w:ascii="Courier New" w:eastAsia="Times New Roman" w:hAnsi="Courier New" w:cs="Courier New"/>
          <w:color w:val="000000"/>
          <w:sz w:val="20"/>
          <w:szCs w:val="20"/>
          <w:lang w:val="en-GB" w:eastAsia="en-IN"/>
        </w:rPr>
        <w:t>2Z</w:t>
      </w:r>
      <w:proofErr w:type="spellEnd"/>
      <w:r w:rsidRPr="00B6119D">
        <w:rPr>
          <w:rFonts w:ascii="Courier New" w:eastAsia="Times New Roman" w:hAnsi="Courier New" w:cs="Courier New"/>
          <w:color w:val="000000"/>
          <w:sz w:val="20"/>
          <w:szCs w:val="20"/>
          <w:lang w:val="en-GB" w:eastAsia="en-IN"/>
        </w:rPr>
        <w:t>.</w:t>
      </w:r>
    </w:p>
    <w:p w14:paraId="3E09FE6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070996B" w14:textId="7A02ADE2"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dates with the lowest values of </w:t>
      </w:r>
      <w:proofErr w:type="spellStart"/>
      <w:r w:rsidRPr="00B6119D">
        <w:rPr>
          <w:rFonts w:ascii="Courier New" w:eastAsia="Times New Roman" w:hAnsi="Courier New" w:cs="Courier New"/>
          <w:color w:val="000000"/>
          <w:sz w:val="20"/>
          <w:szCs w:val="20"/>
          <w:lang w:val="en-GB" w:eastAsia="en-IN"/>
        </w:rPr>
        <w:t>S1</w:t>
      </w:r>
      <w:proofErr w:type="spellEnd"/>
      <w:r w:rsidRPr="00B6119D">
        <w:rPr>
          <w:rFonts w:ascii="Courier New" w:eastAsia="Times New Roman" w:hAnsi="Courier New" w:cs="Courier New"/>
          <w:color w:val="000000"/>
          <w:sz w:val="20"/>
          <w:szCs w:val="20"/>
          <w:lang w:val="en-GB" w:eastAsia="en-IN"/>
        </w:rPr>
        <w:t xml:space="preserve"> are considered as analogues to the target day. The number of analogues,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is a parameter to calibrate. Then, the daily observed precipitation amount </w:t>
      </w:r>
      <w:del w:id="175" w:author="Author">
        <w:r w:rsidRPr="00B6119D" w:rsidDel="00636E24">
          <w:rPr>
            <w:rFonts w:ascii="Courier New" w:eastAsia="Times New Roman" w:hAnsi="Courier New" w:cs="Courier New"/>
            <w:color w:val="000000"/>
            <w:sz w:val="20"/>
            <w:szCs w:val="20"/>
            <w:lang w:val="en-GB" w:eastAsia="en-IN"/>
          </w:rPr>
          <w:delText xml:space="preserve">of </w:delText>
        </w:r>
      </w:del>
      <w:ins w:id="176" w:author="Author">
        <w:r w:rsidR="00636E24">
          <w:rPr>
            <w:rFonts w:ascii="Courier New" w:eastAsia="Times New Roman" w:hAnsi="Courier New" w:cs="Courier New"/>
            <w:color w:val="000000"/>
            <w:sz w:val="20"/>
            <w:szCs w:val="20"/>
            <w:lang w:val="en-GB" w:eastAsia="en-IN"/>
          </w:rPr>
          <w:t>for</w:t>
        </w:r>
        <w:r w:rsidR="00636E24"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the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resulting dates provide the empirical conditional distribution</w:t>
      </w:r>
      <w:ins w:id="177" w:author="Author">
        <w:r w:rsidR="00636E24">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considered as the probabilistic prediction for the target day.</w:t>
      </w:r>
    </w:p>
    <w:p w14:paraId="1ABA70F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D8C9E6D" w14:textId="2205B639"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other most </w:t>
      </w:r>
      <w:ins w:id="178" w:author="Author">
        <w:r w:rsidR="00D14FE5">
          <w:rPr>
            <w:rFonts w:ascii="Courier New" w:eastAsia="Times New Roman" w:hAnsi="Courier New" w:cs="Courier New"/>
            <w:color w:val="000000"/>
            <w:sz w:val="20"/>
            <w:szCs w:val="20"/>
            <w:lang w:val="en-GB" w:eastAsia="en-IN"/>
          </w:rPr>
          <w:t>well-</w:t>
        </w:r>
      </w:ins>
      <w:r w:rsidRPr="00B6119D">
        <w:rPr>
          <w:rFonts w:ascii="Courier New" w:eastAsia="Times New Roman" w:hAnsi="Courier New" w:cs="Courier New"/>
          <w:color w:val="000000"/>
          <w:sz w:val="20"/>
          <w:szCs w:val="20"/>
          <w:lang w:val="en-GB" w:eastAsia="en-IN"/>
        </w:rPr>
        <w:t xml:space="preserve">known </w:t>
      </w:r>
      <w:proofErr w:type="spellStart"/>
      <w:r w:rsidRPr="00B6119D">
        <w:rPr>
          <w:rFonts w:ascii="Courier New" w:eastAsia="Times New Roman" w:hAnsi="Courier New" w:cs="Courier New"/>
          <w:color w:val="000000"/>
          <w:sz w:val="20"/>
          <w:szCs w:val="20"/>
          <w:lang w:val="en-GB" w:eastAsia="en-IN"/>
        </w:rPr>
        <w:t>parametrization</w:t>
      </w:r>
      <w:proofErr w:type="spellEnd"/>
      <w:r w:rsidRPr="00B6119D">
        <w:rPr>
          <w:rFonts w:ascii="Courier New" w:eastAsia="Times New Roman" w:hAnsi="Courier New" w:cs="Courier New"/>
          <w:color w:val="000000"/>
          <w:sz w:val="20"/>
          <w:szCs w:val="20"/>
          <w:lang w:val="en-GB" w:eastAsia="en-IN"/>
        </w:rPr>
        <w:t xml:space="preserve"> adds a second level of analogy on </w:t>
      </w:r>
      <w:ins w:id="179" w:author="Author">
        <w:r w:rsidR="00D14FE5">
          <w:rPr>
            <w:rFonts w:ascii="Courier New" w:eastAsia="Times New Roman" w:hAnsi="Courier New" w:cs="Courier New"/>
            <w:color w:val="000000"/>
            <w:sz w:val="20"/>
            <w:szCs w:val="20"/>
            <w:lang w:val="en-GB" w:eastAsia="en-IN"/>
          </w:rPr>
          <w:t xml:space="preserve">the </w:t>
        </w:r>
      </w:ins>
      <w:r w:rsidRPr="00B6119D">
        <w:rPr>
          <w:rFonts w:ascii="Courier New" w:eastAsia="Times New Roman" w:hAnsi="Courier New" w:cs="Courier New"/>
          <w:color w:val="000000"/>
          <w:sz w:val="20"/>
          <w:szCs w:val="20"/>
          <w:lang w:val="en-GB" w:eastAsia="en-IN"/>
        </w:rPr>
        <w:t xml:space="preserve">moisture variables (method </w:t>
      </w:r>
      <w:proofErr w:type="spellStart"/>
      <w:r w:rsidRPr="00B6119D">
        <w:rPr>
          <w:rFonts w:ascii="Courier New" w:eastAsia="Times New Roman" w:hAnsi="Courier New" w:cs="Courier New"/>
          <w:color w:val="000000"/>
          <w:sz w:val="20"/>
          <w:szCs w:val="20"/>
          <w:lang w:val="en-GB" w:eastAsia="en-IN"/>
        </w:rPr>
        <w:t>2Z-2MI</w:t>
      </w:r>
      <w:proofErr w:type="spellEnd"/>
      <w:r w:rsidRPr="00B6119D">
        <w:rPr>
          <w:rFonts w:ascii="Courier New" w:eastAsia="Times New Roman" w:hAnsi="Courier New" w:cs="Courier New"/>
          <w:color w:val="000000"/>
          <w:sz w:val="20"/>
          <w:szCs w:val="20"/>
          <w:lang w:val="en-GB" w:eastAsia="en-IN"/>
        </w:rPr>
        <w:t xml:space="preserve">,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table:params_R2</w:t>
      </w:r>
      <w:proofErr w:type="spellEnd"/>
      <w:r w:rsidRPr="00B6119D">
        <w:rPr>
          <w:rFonts w:ascii="Courier New" w:eastAsia="Times New Roman" w:hAnsi="Courier New" w:cs="Courier New"/>
          <w:color w:val="000000"/>
          <w:sz w:val="20"/>
          <w:szCs w:val="20"/>
          <w:lang w:val="en-GB" w:eastAsia="en-IN"/>
        </w:rPr>
        <w:t xml:space="preserve">}). The predictor that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citet</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Bontron2004</w:t>
      </w:r>
      <w:proofErr w:type="spellEnd"/>
      <w:r w:rsidRPr="00B6119D">
        <w:rPr>
          <w:rFonts w:ascii="Courier New" w:eastAsia="Times New Roman" w:hAnsi="Courier New" w:cs="Courier New"/>
          <w:color w:val="000000"/>
          <w:sz w:val="20"/>
          <w:szCs w:val="20"/>
          <w:lang w:val="en-GB" w:eastAsia="en-IN"/>
        </w:rPr>
        <w:t xml:space="preserve">} found optimal for </w:t>
      </w:r>
      <w:del w:id="180" w:author="Author">
        <w:r w:rsidRPr="00B6119D" w:rsidDel="00D14FE5">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France </w:t>
      </w:r>
      <w:del w:id="181" w:author="Author">
        <w:r w:rsidRPr="00B6119D" w:rsidDel="00D14FE5">
          <w:rPr>
            <w:rFonts w:ascii="Courier New" w:eastAsia="Times New Roman" w:hAnsi="Courier New" w:cs="Courier New"/>
            <w:color w:val="000000"/>
            <w:sz w:val="20"/>
            <w:szCs w:val="20"/>
            <w:lang w:val="en-GB" w:eastAsia="en-IN"/>
          </w:rPr>
          <w:delText xml:space="preserve">territory </w:delText>
        </w:r>
      </w:del>
      <w:r w:rsidRPr="00B6119D">
        <w:rPr>
          <w:rFonts w:ascii="Courier New" w:eastAsia="Times New Roman" w:hAnsi="Courier New" w:cs="Courier New"/>
          <w:color w:val="000000"/>
          <w:sz w:val="20"/>
          <w:szCs w:val="20"/>
          <w:lang w:val="en-GB" w:eastAsia="en-IN"/>
        </w:rPr>
        <w:t xml:space="preserve">is a moisture index made of the product of the total </w:t>
      </w:r>
      <w:proofErr w:type="spellStart"/>
      <w:r w:rsidRPr="00B6119D">
        <w:rPr>
          <w:rFonts w:ascii="Courier New" w:eastAsia="Times New Roman" w:hAnsi="Courier New" w:cs="Courier New"/>
          <w:color w:val="000000"/>
          <w:sz w:val="20"/>
          <w:szCs w:val="20"/>
          <w:lang w:val="en-GB" w:eastAsia="en-IN"/>
        </w:rPr>
        <w:t>precipitable</w:t>
      </w:r>
      <w:proofErr w:type="spellEnd"/>
      <w:r w:rsidRPr="00B6119D">
        <w:rPr>
          <w:rFonts w:ascii="Courier New" w:eastAsia="Times New Roman" w:hAnsi="Courier New" w:cs="Courier New"/>
          <w:color w:val="000000"/>
          <w:sz w:val="20"/>
          <w:szCs w:val="20"/>
          <w:lang w:val="en-GB" w:eastAsia="en-IN"/>
        </w:rPr>
        <w:t xml:space="preserve"> water (</w:t>
      </w:r>
      <w:proofErr w:type="spellStart"/>
      <w:r w:rsidRPr="00B6119D">
        <w:rPr>
          <w:rFonts w:ascii="Courier New" w:eastAsia="Times New Roman" w:hAnsi="Courier New" w:cs="Courier New"/>
          <w:color w:val="000000"/>
          <w:sz w:val="20"/>
          <w:szCs w:val="20"/>
          <w:lang w:val="en-GB" w:eastAsia="en-IN"/>
        </w:rPr>
        <w:t>TPW</w:t>
      </w:r>
      <w:proofErr w:type="spellEnd"/>
      <w:r w:rsidRPr="00B6119D">
        <w:rPr>
          <w:rFonts w:ascii="Courier New" w:eastAsia="Times New Roman" w:hAnsi="Courier New" w:cs="Courier New"/>
          <w:color w:val="000000"/>
          <w:sz w:val="20"/>
          <w:szCs w:val="20"/>
          <w:lang w:val="en-GB" w:eastAsia="en-IN"/>
        </w:rPr>
        <w:t xml:space="preserve">) with the relative humidity at </w:t>
      </w:r>
      <w:proofErr w:type="spellStart"/>
      <w:r w:rsidRPr="00B6119D">
        <w:rPr>
          <w:rFonts w:ascii="Courier New" w:eastAsia="Times New Roman" w:hAnsi="Courier New" w:cs="Courier New"/>
          <w:color w:val="000000"/>
          <w:sz w:val="20"/>
          <w:szCs w:val="20"/>
          <w:lang w:val="en-GB" w:eastAsia="en-IN"/>
        </w:rPr>
        <w:t>850~hPa</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RH850</w:t>
      </w:r>
      <w:proofErr w:type="spellEnd"/>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\cite</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Horton2012a</w:t>
      </w:r>
      <w:proofErr w:type="spellEnd"/>
      <w:r w:rsidRPr="00B6119D">
        <w:rPr>
          <w:rFonts w:ascii="Courier New" w:eastAsia="Times New Roman" w:hAnsi="Courier New" w:cs="Courier New"/>
          <w:color w:val="000000"/>
          <w:sz w:val="20"/>
          <w:szCs w:val="20"/>
          <w:lang w:val="en-GB" w:eastAsia="en-IN"/>
        </w:rPr>
        <w:t xml:space="preserve">} confirms that this index is also better for the Swiss Alps than any other variable from the </w:t>
      </w:r>
      <w:proofErr w:type="spellStart"/>
      <w:r w:rsidRPr="00B6119D">
        <w:rPr>
          <w:rFonts w:ascii="Courier New" w:eastAsia="Times New Roman" w:hAnsi="Courier New" w:cs="Courier New"/>
          <w:color w:val="000000"/>
          <w:sz w:val="20"/>
          <w:szCs w:val="20"/>
          <w:lang w:val="en-GB" w:eastAsia="en-IN"/>
        </w:rPr>
        <w:t>NCEP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NCAR</w:t>
      </w:r>
      <w:proofErr w:type="spellEnd"/>
      <w:r w:rsidRPr="00B6119D">
        <w:rPr>
          <w:rFonts w:ascii="Courier New" w:eastAsia="Times New Roman" w:hAnsi="Courier New" w:cs="Courier New"/>
          <w:color w:val="000000"/>
          <w:sz w:val="20"/>
          <w:szCs w:val="20"/>
          <w:lang w:val="en-GB" w:eastAsia="en-IN"/>
        </w:rPr>
        <w:t xml:space="preserve"> reanalysis I considered independently. When adding a second level of analogy, </w:t>
      </w:r>
      <w:r w:rsidRPr="00B6119D">
        <w:rPr>
          <w:rFonts w:ascii="Courier New" w:eastAsia="Times New Roman" w:hAnsi="Courier New" w:cs="Courier New"/>
          <w:color w:val="008000"/>
          <w:sz w:val="20"/>
          <w:szCs w:val="20"/>
          <w:lang w:val="en-GB" w:eastAsia="en-IN"/>
        </w:rPr>
        <w:t>$N_{2}$</w:t>
      </w:r>
      <w:r w:rsidRPr="00B6119D">
        <w:rPr>
          <w:rFonts w:ascii="Courier New" w:eastAsia="Times New Roman" w:hAnsi="Courier New" w:cs="Courier New"/>
          <w:color w:val="000000"/>
          <w:sz w:val="20"/>
          <w:szCs w:val="20"/>
          <w:lang w:val="en-GB" w:eastAsia="en-IN"/>
        </w:rPr>
        <w:t xml:space="preserve"> dates are subsampled within the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analogues </w:t>
      </w:r>
      <w:del w:id="182" w:author="Author">
        <w:r w:rsidRPr="00B6119D" w:rsidDel="00E37B66">
          <w:rPr>
            <w:rFonts w:ascii="Courier New" w:eastAsia="Times New Roman" w:hAnsi="Courier New" w:cs="Courier New"/>
            <w:color w:val="000000"/>
            <w:sz w:val="20"/>
            <w:szCs w:val="20"/>
            <w:lang w:val="en-GB" w:eastAsia="en-IN"/>
          </w:rPr>
          <w:delText xml:space="preserve">on </w:delText>
        </w:r>
      </w:del>
      <w:ins w:id="183" w:author="Author">
        <w:r w:rsidR="00E37B66" w:rsidRPr="00B6119D">
          <w:rPr>
            <w:rFonts w:ascii="Courier New" w:eastAsia="Times New Roman" w:hAnsi="Courier New" w:cs="Courier New"/>
            <w:color w:val="000000"/>
            <w:sz w:val="20"/>
            <w:szCs w:val="20"/>
            <w:lang w:val="en-GB" w:eastAsia="en-IN"/>
          </w:rPr>
          <w:t>o</w:t>
        </w:r>
        <w:r w:rsidR="00E37B66">
          <w:rPr>
            <w:rFonts w:ascii="Courier New" w:eastAsia="Times New Roman" w:hAnsi="Courier New" w:cs="Courier New"/>
            <w:color w:val="000000"/>
            <w:sz w:val="20"/>
            <w:szCs w:val="20"/>
            <w:lang w:val="en-GB" w:eastAsia="en-IN"/>
          </w:rPr>
          <w:t>f</w:t>
        </w:r>
        <w:r w:rsidR="00E37B66"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the atmospheric circulation, to end up with a smaller number of analogue situations. When this second level of analogy is added, a higher number of analogues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is kept on the first level. Moisture fields are not as well</w:t>
      </w:r>
      <w:ins w:id="184" w:author="Author">
        <w:r w:rsidR="00E37B66">
          <w:rPr>
            <w:rFonts w:ascii="Courier New" w:eastAsia="Times New Roman" w:hAnsi="Courier New" w:cs="Courier New"/>
            <w:color w:val="000000"/>
            <w:sz w:val="20"/>
            <w:szCs w:val="20"/>
            <w:lang w:val="en-GB" w:eastAsia="en-IN"/>
          </w:rPr>
          <w:t>-</w:t>
        </w:r>
      </w:ins>
      <w:del w:id="185" w:author="Author">
        <w:r w:rsidRPr="00B6119D" w:rsidDel="00E37B66">
          <w:rPr>
            <w:rFonts w:ascii="Courier New" w:eastAsia="Times New Roman" w:hAnsi="Courier New" w:cs="Courier New"/>
            <w:color w:val="000000"/>
            <w:sz w:val="20"/>
            <w:szCs w:val="20"/>
            <w:lang w:val="en-GB" w:eastAsia="en-IN"/>
          </w:rPr>
          <w:delText xml:space="preserve"> </w:delText>
        </w:r>
      </w:del>
      <w:r w:rsidRPr="00B6119D">
        <w:rPr>
          <w:rFonts w:ascii="Courier New" w:eastAsia="Times New Roman" w:hAnsi="Courier New" w:cs="Courier New"/>
          <w:color w:val="000000"/>
          <w:sz w:val="20"/>
          <w:szCs w:val="20"/>
          <w:lang w:val="en-GB" w:eastAsia="en-IN"/>
        </w:rPr>
        <w:t xml:space="preserve">predicted by </w:t>
      </w:r>
      <w:proofErr w:type="spellStart"/>
      <w:r w:rsidRPr="00B6119D">
        <w:rPr>
          <w:rFonts w:ascii="Courier New" w:eastAsia="Times New Roman" w:hAnsi="Courier New" w:cs="Courier New"/>
          <w:color w:val="000000"/>
          <w:sz w:val="20"/>
          <w:szCs w:val="20"/>
          <w:lang w:val="en-GB" w:eastAsia="en-IN"/>
        </w:rPr>
        <w:t>NWP</w:t>
      </w:r>
      <w:proofErr w:type="spellEnd"/>
      <w:r w:rsidRPr="00B6119D">
        <w:rPr>
          <w:rFonts w:ascii="Courier New" w:eastAsia="Times New Roman" w:hAnsi="Courier New" w:cs="Courier New"/>
          <w:color w:val="000000"/>
          <w:sz w:val="20"/>
          <w:szCs w:val="20"/>
          <w:lang w:val="en-GB" w:eastAsia="en-IN"/>
        </w:rPr>
        <w:t xml:space="preserve"> models as pressure </w:t>
      </w:r>
      <w:r w:rsidRPr="00B6119D">
        <w:rPr>
          <w:rFonts w:ascii="Courier New" w:eastAsia="Times New Roman" w:hAnsi="Courier New" w:cs="Courier New"/>
          <w:color w:val="000000"/>
          <w:sz w:val="20"/>
          <w:szCs w:val="20"/>
          <w:lang w:val="en-GB" w:eastAsia="en-IN"/>
        </w:rPr>
        <w:lastRenderedPageBreak/>
        <w:t xml:space="preserve">variables. </w:t>
      </w:r>
      <w:del w:id="186" w:author="Author">
        <w:r w:rsidRPr="00B6119D" w:rsidDel="00E37B66">
          <w:rPr>
            <w:rFonts w:ascii="Courier New" w:eastAsia="Times New Roman" w:hAnsi="Courier New" w:cs="Courier New"/>
            <w:color w:val="000000"/>
            <w:sz w:val="20"/>
            <w:szCs w:val="20"/>
            <w:lang w:val="en-GB" w:eastAsia="en-IN"/>
          </w:rPr>
          <w:delText xml:space="preserve">It </w:delText>
        </w:r>
      </w:del>
      <w:ins w:id="187" w:author="Author">
        <w:r w:rsidR="00E37B66">
          <w:rPr>
            <w:rFonts w:ascii="Courier New" w:eastAsia="Times New Roman" w:hAnsi="Courier New" w:cs="Courier New"/>
            <w:color w:val="000000"/>
            <w:sz w:val="20"/>
            <w:szCs w:val="20"/>
            <w:lang w:val="en-GB" w:eastAsia="en-IN"/>
          </w:rPr>
          <w:t>This</w:t>
        </w:r>
        <w:r w:rsidR="00E37B66"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implies that the </w:t>
      </w:r>
      <w:proofErr w:type="spellStart"/>
      <w:r w:rsidRPr="00B6119D">
        <w:rPr>
          <w:rFonts w:ascii="Courier New" w:eastAsia="Times New Roman" w:hAnsi="Courier New" w:cs="Courier New"/>
          <w:color w:val="000000"/>
          <w:sz w:val="20"/>
          <w:szCs w:val="20"/>
          <w:lang w:val="en-GB" w:eastAsia="en-IN"/>
        </w:rPr>
        <w:t>2Z-2MI</w:t>
      </w:r>
      <w:proofErr w:type="spellEnd"/>
      <w:r w:rsidRPr="00B6119D">
        <w:rPr>
          <w:rFonts w:ascii="Courier New" w:eastAsia="Times New Roman" w:hAnsi="Courier New" w:cs="Courier New"/>
          <w:color w:val="000000"/>
          <w:sz w:val="20"/>
          <w:szCs w:val="20"/>
          <w:lang w:val="en-GB" w:eastAsia="en-IN"/>
        </w:rPr>
        <w:t xml:space="preserve"> method, when used in real-time forecasting, is very dependent on the skill of the </w:t>
      </w:r>
      <w:proofErr w:type="spellStart"/>
      <w:r w:rsidRPr="00B6119D">
        <w:rPr>
          <w:rFonts w:ascii="Courier New" w:eastAsia="Times New Roman" w:hAnsi="Courier New" w:cs="Courier New"/>
          <w:color w:val="000000"/>
          <w:sz w:val="20"/>
          <w:szCs w:val="20"/>
          <w:lang w:val="en-GB" w:eastAsia="en-IN"/>
        </w:rPr>
        <w:t>NWP</w:t>
      </w:r>
      <w:proofErr w:type="spellEnd"/>
      <w:r w:rsidRPr="00B6119D">
        <w:rPr>
          <w:rFonts w:ascii="Courier New" w:eastAsia="Times New Roman" w:hAnsi="Courier New" w:cs="Courier New"/>
          <w:color w:val="000000"/>
          <w:sz w:val="20"/>
          <w:szCs w:val="20"/>
          <w:lang w:val="en-GB" w:eastAsia="en-IN"/>
        </w:rPr>
        <w:t xml:space="preserve"> model in predicting moisture fields, and thus its use is often restricted to the first lead times.</w:t>
      </w:r>
    </w:p>
    <w:p w14:paraId="16A6AE9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3858FF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5F16CF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\subsection{Performance assessment}</w:t>
      </w:r>
    </w:p>
    <w:p w14:paraId="19ED54C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sec:score</w:t>
      </w:r>
      <w:proofErr w:type="spellEnd"/>
      <w:r w:rsidRPr="00B6119D">
        <w:rPr>
          <w:rFonts w:ascii="Courier New" w:eastAsia="Times New Roman" w:hAnsi="Courier New" w:cs="Courier New"/>
          <w:b/>
          <w:bCs/>
          <w:color w:val="0000CC"/>
          <w:sz w:val="20"/>
          <w:szCs w:val="20"/>
          <w:lang w:val="en-GB" w:eastAsia="en-IN"/>
        </w:rPr>
        <w:t>}</w:t>
      </w:r>
    </w:p>
    <w:p w14:paraId="40DB5B5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A4B35A0" w14:textId="7FEF7225"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performance assessment in the present context consists </w:t>
      </w:r>
      <w:del w:id="188" w:author="Author">
        <w:r w:rsidRPr="00B6119D" w:rsidDel="009415B4">
          <w:rPr>
            <w:rFonts w:ascii="Courier New" w:eastAsia="Times New Roman" w:hAnsi="Courier New" w:cs="Courier New"/>
            <w:color w:val="000000"/>
            <w:sz w:val="20"/>
            <w:szCs w:val="20"/>
            <w:lang w:val="en-GB" w:eastAsia="en-IN"/>
          </w:rPr>
          <w:delText xml:space="preserve">in </w:delText>
        </w:r>
      </w:del>
      <w:ins w:id="189" w:author="Author">
        <w:r w:rsidR="009415B4">
          <w:rPr>
            <w:rFonts w:ascii="Courier New" w:eastAsia="Times New Roman" w:hAnsi="Courier New" w:cs="Courier New"/>
            <w:color w:val="000000"/>
            <w:sz w:val="20"/>
            <w:szCs w:val="20"/>
            <w:lang w:val="en-GB" w:eastAsia="en-IN"/>
          </w:rPr>
          <w:t>of</w:t>
        </w:r>
        <w:r w:rsidR="009415B4"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verifying the prediction of an ensemble</w:t>
      </w:r>
      <w:ins w:id="190" w:author="Author">
        <w:r w:rsidR="009415B4">
          <w:rPr>
            <w:rFonts w:ascii="Courier New" w:eastAsia="Times New Roman" w:hAnsi="Courier New" w:cs="Courier New"/>
            <w:color w:val="000000"/>
            <w:sz w:val="20"/>
            <w:szCs w:val="20"/>
            <w:lang w:val="en-GB" w:eastAsia="en-IN"/>
          </w:rPr>
          <w:t xml:space="preserve"> </w:t>
        </w:r>
      </w:ins>
      <w:del w:id="191" w:author="Author">
        <w:r w:rsidRPr="00B6119D" w:rsidDel="009415B4">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000000"/>
          <w:sz w:val="20"/>
          <w:szCs w:val="20"/>
          <w:lang w:val="en-GB" w:eastAsia="en-IN"/>
        </w:rPr>
        <w:t>probabilistic technique. The set of precipitation</w:t>
      </w:r>
      <w:del w:id="192" w:author="Author">
        <w:r w:rsidRPr="00B6119D" w:rsidDel="009415B4">
          <w:rPr>
            <w:rFonts w:ascii="Courier New" w:eastAsia="Times New Roman" w:hAnsi="Courier New" w:cs="Courier New"/>
            <w:color w:val="000000"/>
            <w:sz w:val="20"/>
            <w:szCs w:val="20"/>
            <w:lang w:val="en-GB" w:eastAsia="en-IN"/>
          </w:rPr>
          <w:delText>s</w:delText>
        </w:r>
      </w:del>
      <w:r w:rsidRPr="00B6119D">
        <w:rPr>
          <w:rFonts w:ascii="Courier New" w:eastAsia="Times New Roman" w:hAnsi="Courier New" w:cs="Courier New"/>
          <w:color w:val="000000"/>
          <w:sz w:val="20"/>
          <w:szCs w:val="20"/>
          <w:lang w:val="en-GB" w:eastAsia="en-IN"/>
        </w:rPr>
        <w:t xml:space="preserve"> values collected with each analogue can be considered as a sample drawn from the conditional distribution associated with the current circulation. The score that is most often used to assess an AM performance is the </w:t>
      </w:r>
      <w:proofErr w:type="spellStart"/>
      <w:r w:rsidRPr="00B6119D">
        <w:rPr>
          <w:rFonts w:ascii="Courier New" w:eastAsia="Times New Roman" w:hAnsi="Courier New" w:cs="Courier New"/>
          <w:color w:val="000000"/>
          <w:sz w:val="20"/>
          <w:szCs w:val="20"/>
          <w:lang w:val="en-GB" w:eastAsia="en-IN"/>
        </w:rPr>
        <w:t>CRPS</w:t>
      </w:r>
      <w:proofErr w:type="spellEnd"/>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[Continuous Ranked Probability Score,][]{</w:t>
      </w:r>
      <w:proofErr w:type="spellStart"/>
      <w:r w:rsidRPr="00B6119D">
        <w:rPr>
          <w:rFonts w:ascii="Courier New" w:eastAsia="Times New Roman" w:hAnsi="Courier New" w:cs="Courier New"/>
          <w:color w:val="000000"/>
          <w:sz w:val="20"/>
          <w:szCs w:val="20"/>
          <w:lang w:val="en-GB" w:eastAsia="en-IN"/>
        </w:rPr>
        <w:t>Brown1974</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Matheson1976</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Hersbach2000</w:t>
      </w:r>
      <w:proofErr w:type="spellEnd"/>
      <w:r w:rsidRPr="00B6119D">
        <w:rPr>
          <w:rFonts w:ascii="Courier New" w:eastAsia="Times New Roman" w:hAnsi="Courier New" w:cs="Courier New"/>
          <w:color w:val="000000"/>
          <w:sz w:val="20"/>
          <w:szCs w:val="20"/>
          <w:lang w:val="en-GB" w:eastAsia="en-IN"/>
        </w:rPr>
        <w:t xml:space="preserve">}. It allows evaluating the predicted cumulative distribution functions </w:t>
      </w:r>
      <w:r w:rsidRPr="00B6119D">
        <w:rPr>
          <w:rFonts w:ascii="Courier New" w:eastAsia="Times New Roman" w:hAnsi="Courier New" w:cs="Courier New"/>
          <w:color w:val="008000"/>
          <w:sz w:val="20"/>
          <w:szCs w:val="20"/>
          <w:lang w:val="en-GB" w:eastAsia="en-IN"/>
        </w:rPr>
        <w:t>$F(y)$</w:t>
      </w:r>
      <w:r w:rsidRPr="00B6119D">
        <w:rPr>
          <w:rFonts w:ascii="Courier New" w:eastAsia="Times New Roman" w:hAnsi="Courier New" w:cs="Courier New"/>
          <w:color w:val="000000"/>
          <w:sz w:val="20"/>
          <w:szCs w:val="20"/>
          <w:lang w:val="en-GB" w:eastAsia="en-IN"/>
        </w:rPr>
        <w:t>, for example</w:t>
      </w:r>
      <w:ins w:id="193" w:author="Author">
        <w:r w:rsidR="009415B4">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of the precipitation values </w:t>
      </w:r>
      <w:r w:rsidRPr="00B6119D">
        <w:rPr>
          <w:rFonts w:ascii="Courier New" w:eastAsia="Times New Roman" w:hAnsi="Courier New" w:cs="Courier New"/>
          <w:color w:val="008000"/>
          <w:sz w:val="20"/>
          <w:szCs w:val="20"/>
          <w:lang w:val="en-GB" w:eastAsia="en-IN"/>
        </w:rPr>
        <w:t>$y$</w:t>
      </w:r>
      <w:r w:rsidRPr="00B6119D">
        <w:rPr>
          <w:rFonts w:ascii="Courier New" w:eastAsia="Times New Roman" w:hAnsi="Courier New" w:cs="Courier New"/>
          <w:color w:val="000000"/>
          <w:sz w:val="20"/>
          <w:szCs w:val="20"/>
          <w:lang w:val="en-GB" w:eastAsia="en-IN"/>
        </w:rPr>
        <w:t xml:space="preserve"> from analogue situations, compared to the observed value </w:t>
      </w:r>
      <w:r w:rsidRPr="00B6119D">
        <w:rPr>
          <w:rFonts w:ascii="Courier New" w:eastAsia="Times New Roman" w:hAnsi="Courier New" w:cs="Courier New"/>
          <w:color w:val="008000"/>
          <w:sz w:val="20"/>
          <w:szCs w:val="20"/>
          <w:lang w:val="en-GB" w:eastAsia="en-IN"/>
        </w:rPr>
        <w:t>$y^{0}$</w:t>
      </w:r>
      <w:r w:rsidRPr="00B6119D">
        <w:rPr>
          <w:rFonts w:ascii="Courier New" w:eastAsia="Times New Roman" w:hAnsi="Courier New" w:cs="Courier New"/>
          <w:color w:val="000000"/>
          <w:sz w:val="20"/>
          <w:szCs w:val="20"/>
          <w:lang w:val="en-GB" w:eastAsia="en-IN"/>
        </w:rPr>
        <w:t xml:space="preserve">. The better the prediction, the smaller the score. The mean </w:t>
      </w:r>
      <w:proofErr w:type="spellStart"/>
      <w:r w:rsidRPr="00B6119D">
        <w:rPr>
          <w:rFonts w:ascii="Courier New" w:eastAsia="Times New Roman" w:hAnsi="Courier New" w:cs="Courier New"/>
          <w:color w:val="000000"/>
          <w:sz w:val="20"/>
          <w:szCs w:val="20"/>
          <w:lang w:val="en-GB" w:eastAsia="en-IN"/>
        </w:rPr>
        <w:t>CRPS</w:t>
      </w:r>
      <w:proofErr w:type="spellEnd"/>
      <w:r w:rsidRPr="00B6119D">
        <w:rPr>
          <w:rFonts w:ascii="Courier New" w:eastAsia="Times New Roman" w:hAnsi="Courier New" w:cs="Courier New"/>
          <w:color w:val="000000"/>
          <w:sz w:val="20"/>
          <w:szCs w:val="20"/>
          <w:lang w:val="en-GB" w:eastAsia="en-IN"/>
        </w:rPr>
        <w:t xml:space="preserve"> of a prediction series of length </w:t>
      </w:r>
      <w:r w:rsidRPr="00B6119D">
        <w:rPr>
          <w:rFonts w:ascii="Courier New" w:eastAsia="Times New Roman" w:hAnsi="Courier New" w:cs="Courier New"/>
          <w:color w:val="008000"/>
          <w:sz w:val="20"/>
          <w:szCs w:val="20"/>
          <w:lang w:val="en-GB" w:eastAsia="en-IN"/>
        </w:rPr>
        <w:t>$n$</w:t>
      </w:r>
      <w:r w:rsidRPr="00B6119D">
        <w:rPr>
          <w:rFonts w:ascii="Courier New" w:eastAsia="Times New Roman" w:hAnsi="Courier New" w:cs="Courier New"/>
          <w:color w:val="000000"/>
          <w:sz w:val="20"/>
          <w:szCs w:val="20"/>
          <w:lang w:val="en-GB" w:eastAsia="en-IN"/>
        </w:rPr>
        <w:t xml:space="preserve"> can be written</w:t>
      </w:r>
      <w:ins w:id="194" w:author="Author">
        <w:r w:rsidR="009415B4">
          <w:rPr>
            <w:rFonts w:ascii="Courier New" w:eastAsia="Times New Roman" w:hAnsi="Courier New" w:cs="Courier New"/>
            <w:color w:val="000000"/>
            <w:sz w:val="20"/>
            <w:szCs w:val="20"/>
            <w:lang w:val="en-GB" w:eastAsia="en-IN"/>
          </w:rPr>
          <w:t xml:space="preserve"> as</w:t>
        </w:r>
      </w:ins>
      <w:r w:rsidRPr="00B6119D">
        <w:rPr>
          <w:rFonts w:ascii="Courier New" w:eastAsia="Times New Roman" w:hAnsi="Courier New" w:cs="Courier New"/>
          <w:color w:val="000000"/>
          <w:sz w:val="20"/>
          <w:szCs w:val="20"/>
          <w:lang w:val="en-GB" w:eastAsia="en-IN"/>
        </w:rPr>
        <w:t>:</w:t>
      </w:r>
    </w:p>
    <w:p w14:paraId="725516F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55FB5E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{equation}</w:t>
      </w:r>
    </w:p>
    <w:p w14:paraId="03D288E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eq:CRPS</w:t>
      </w:r>
      <w:proofErr w:type="spellEnd"/>
      <w:r w:rsidRPr="00B6119D">
        <w:rPr>
          <w:rFonts w:ascii="Courier New" w:eastAsia="Times New Roman" w:hAnsi="Courier New" w:cs="Courier New"/>
          <w:b/>
          <w:bCs/>
          <w:color w:val="0000CC"/>
          <w:sz w:val="20"/>
          <w:szCs w:val="20"/>
          <w:lang w:val="en-GB" w:eastAsia="en-IN"/>
        </w:rPr>
        <w:t>}</w:t>
      </w:r>
    </w:p>
    <w:p w14:paraId="3EDBF1C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roofErr w:type="spellStart"/>
      <w:r w:rsidRPr="00B6119D">
        <w:rPr>
          <w:rFonts w:ascii="Courier New" w:eastAsia="Times New Roman" w:hAnsi="Courier New" w:cs="Courier New"/>
          <w:color w:val="008000"/>
          <w:sz w:val="20"/>
          <w:szCs w:val="20"/>
          <w:lang w:val="en-GB" w:eastAsia="en-IN"/>
        </w:rPr>
        <w:t>CRPS</w:t>
      </w:r>
      <w:proofErr w:type="spellEnd"/>
      <w:r w:rsidRPr="00B6119D">
        <w:rPr>
          <w:rFonts w:ascii="Courier New" w:eastAsia="Times New Roman" w:hAnsi="Courier New" w:cs="Courier New"/>
          <w:color w:val="008000"/>
          <w:sz w:val="20"/>
          <w:szCs w:val="20"/>
          <w:lang w:val="en-GB" w:eastAsia="en-IN"/>
        </w:rPr>
        <w:t xml:space="preserve"> = \</w:t>
      </w:r>
      <w:proofErr w:type="spellStart"/>
      <w:r w:rsidRPr="00B6119D">
        <w:rPr>
          <w:rFonts w:ascii="Courier New" w:eastAsia="Times New Roman" w:hAnsi="Courier New" w:cs="Courier New"/>
          <w:color w:val="008000"/>
          <w:sz w:val="20"/>
          <w:szCs w:val="20"/>
          <w:lang w:val="en-GB" w:eastAsia="en-IN"/>
        </w:rPr>
        <w:t>frac</w:t>
      </w:r>
      <w:proofErr w:type="spellEnd"/>
      <w:r w:rsidRPr="00B6119D">
        <w:rPr>
          <w:rFonts w:ascii="Courier New" w:eastAsia="Times New Roman" w:hAnsi="Courier New" w:cs="Courier New"/>
          <w:color w:val="008000"/>
          <w:sz w:val="20"/>
          <w:szCs w:val="20"/>
          <w:lang w:val="en-GB" w:eastAsia="en-IN"/>
        </w:rPr>
        <w:t>{1}{n} \sum_{</w:t>
      </w:r>
      <w:proofErr w:type="spellStart"/>
      <w:r w:rsidRPr="00B6119D">
        <w:rPr>
          <w:rFonts w:ascii="Courier New" w:eastAsia="Times New Roman" w:hAnsi="Courier New" w:cs="Courier New"/>
          <w:color w:val="008000"/>
          <w:sz w:val="20"/>
          <w:szCs w:val="20"/>
          <w:lang w:val="en-GB" w:eastAsia="en-IN"/>
        </w:rPr>
        <w:t>i</w:t>
      </w:r>
      <w:proofErr w:type="spellEnd"/>
      <w:r w:rsidRPr="00B6119D">
        <w:rPr>
          <w:rFonts w:ascii="Courier New" w:eastAsia="Times New Roman" w:hAnsi="Courier New" w:cs="Courier New"/>
          <w:color w:val="008000"/>
          <w:sz w:val="20"/>
          <w:szCs w:val="20"/>
          <w:lang w:val="en-GB" w:eastAsia="en-IN"/>
        </w:rPr>
        <w:t>=1}^{n} \left(  \</w:t>
      </w:r>
      <w:proofErr w:type="spellStart"/>
      <w:r w:rsidRPr="00B6119D">
        <w:rPr>
          <w:rFonts w:ascii="Courier New" w:eastAsia="Times New Roman" w:hAnsi="Courier New" w:cs="Courier New"/>
          <w:color w:val="008000"/>
          <w:sz w:val="20"/>
          <w:szCs w:val="20"/>
          <w:lang w:val="en-GB" w:eastAsia="en-IN"/>
        </w:rPr>
        <w:t>int</w:t>
      </w:r>
      <w:proofErr w:type="spellEnd"/>
      <w:r w:rsidRPr="00B6119D">
        <w:rPr>
          <w:rFonts w:ascii="Courier New" w:eastAsia="Times New Roman" w:hAnsi="Courier New" w:cs="Courier New"/>
          <w:color w:val="008000"/>
          <w:sz w:val="20"/>
          <w:szCs w:val="20"/>
          <w:lang w:val="en-GB" w:eastAsia="en-IN"/>
        </w:rPr>
        <w:t>_{-\</w:t>
      </w:r>
      <w:proofErr w:type="spellStart"/>
      <w:r w:rsidRPr="00B6119D">
        <w:rPr>
          <w:rFonts w:ascii="Courier New" w:eastAsia="Times New Roman" w:hAnsi="Courier New" w:cs="Courier New"/>
          <w:color w:val="008000"/>
          <w:sz w:val="20"/>
          <w:szCs w:val="20"/>
          <w:lang w:val="en-GB" w:eastAsia="en-IN"/>
        </w:rPr>
        <w:t>infty</w:t>
      </w:r>
      <w:proofErr w:type="spellEnd"/>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infty</w:t>
      </w:r>
      <w:proofErr w:type="spellEnd"/>
      <w:r w:rsidRPr="00B6119D">
        <w:rPr>
          <w:rFonts w:ascii="Courier New" w:eastAsia="Times New Roman" w:hAnsi="Courier New" w:cs="Courier New"/>
          <w:color w:val="008000"/>
          <w:sz w:val="20"/>
          <w:szCs w:val="20"/>
          <w:lang w:val="en-GB" w:eastAsia="en-IN"/>
        </w:rPr>
        <w:t>} \left[ F_{</w:t>
      </w:r>
      <w:proofErr w:type="spellStart"/>
      <w:r w:rsidRPr="00B6119D">
        <w:rPr>
          <w:rFonts w:ascii="Courier New" w:eastAsia="Times New Roman" w:hAnsi="Courier New" w:cs="Courier New"/>
          <w:color w:val="008000"/>
          <w:sz w:val="20"/>
          <w:szCs w:val="20"/>
          <w:lang w:val="en-GB" w:eastAsia="en-IN"/>
        </w:rPr>
        <w:t>i</w:t>
      </w:r>
      <w:proofErr w:type="spellEnd"/>
      <w:r w:rsidRPr="00B6119D">
        <w:rPr>
          <w:rFonts w:ascii="Courier New" w:eastAsia="Times New Roman" w:hAnsi="Courier New" w:cs="Courier New"/>
          <w:color w:val="008000"/>
          <w:sz w:val="20"/>
          <w:szCs w:val="20"/>
          <w:lang w:val="en-GB" w:eastAsia="en-IN"/>
        </w:rPr>
        <w:t>}(y)-H_{</w:t>
      </w:r>
      <w:proofErr w:type="spellStart"/>
      <w:r w:rsidRPr="00B6119D">
        <w:rPr>
          <w:rFonts w:ascii="Courier New" w:eastAsia="Times New Roman" w:hAnsi="Courier New" w:cs="Courier New"/>
          <w:color w:val="008000"/>
          <w:sz w:val="20"/>
          <w:szCs w:val="20"/>
          <w:lang w:val="en-GB" w:eastAsia="en-IN"/>
        </w:rPr>
        <w:t>i</w:t>
      </w:r>
      <w:proofErr w:type="spellEnd"/>
      <w:r w:rsidRPr="00B6119D">
        <w:rPr>
          <w:rFonts w:ascii="Courier New" w:eastAsia="Times New Roman" w:hAnsi="Courier New" w:cs="Courier New"/>
          <w:color w:val="008000"/>
          <w:sz w:val="20"/>
          <w:szCs w:val="20"/>
          <w:lang w:val="en-GB" w:eastAsia="en-IN"/>
        </w:rPr>
        <w:t>}(y-y_{</w:t>
      </w:r>
      <w:proofErr w:type="spellStart"/>
      <w:r w:rsidRPr="00B6119D">
        <w:rPr>
          <w:rFonts w:ascii="Courier New" w:eastAsia="Times New Roman" w:hAnsi="Courier New" w:cs="Courier New"/>
          <w:color w:val="008000"/>
          <w:sz w:val="20"/>
          <w:szCs w:val="20"/>
          <w:lang w:val="en-GB" w:eastAsia="en-IN"/>
        </w:rPr>
        <w:t>i</w:t>
      </w:r>
      <w:proofErr w:type="spellEnd"/>
      <w:r w:rsidRPr="00B6119D">
        <w:rPr>
          <w:rFonts w:ascii="Courier New" w:eastAsia="Times New Roman" w:hAnsi="Courier New" w:cs="Courier New"/>
          <w:color w:val="008000"/>
          <w:sz w:val="20"/>
          <w:szCs w:val="20"/>
          <w:lang w:val="en-GB" w:eastAsia="en-IN"/>
        </w:rPr>
        <w:t xml:space="preserve">}^{0})\right]^{2} </w:t>
      </w:r>
      <w:proofErr w:type="spellStart"/>
      <w:r w:rsidRPr="00B6119D">
        <w:rPr>
          <w:rFonts w:ascii="Courier New" w:eastAsia="Times New Roman" w:hAnsi="Courier New" w:cs="Courier New"/>
          <w:color w:val="008000"/>
          <w:sz w:val="20"/>
          <w:szCs w:val="20"/>
          <w:lang w:val="en-GB" w:eastAsia="en-IN"/>
        </w:rPr>
        <w:t>dy</w:t>
      </w:r>
      <w:proofErr w:type="spellEnd"/>
      <w:r w:rsidRPr="00B6119D">
        <w:rPr>
          <w:rFonts w:ascii="Courier New" w:eastAsia="Times New Roman" w:hAnsi="Courier New" w:cs="Courier New"/>
          <w:color w:val="008000"/>
          <w:sz w:val="20"/>
          <w:szCs w:val="20"/>
          <w:lang w:val="en-GB" w:eastAsia="en-IN"/>
        </w:rPr>
        <w:t xml:space="preserve"> \right) </w:t>
      </w:r>
    </w:p>
    <w:p w14:paraId="16D6EE3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{equation}</w:t>
      </w:r>
    </w:p>
    <w:p w14:paraId="4E7D2059" w14:textId="5DC2226B"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where </w:t>
      </w:r>
      <w:r w:rsidRPr="00B6119D">
        <w:rPr>
          <w:rFonts w:ascii="Courier New" w:eastAsia="Times New Roman" w:hAnsi="Courier New" w:cs="Courier New"/>
          <w:color w:val="008000"/>
          <w:sz w:val="20"/>
          <w:szCs w:val="20"/>
          <w:lang w:val="en-GB" w:eastAsia="en-IN"/>
        </w:rPr>
        <w:t>$H(y-y_{</w:t>
      </w:r>
      <w:proofErr w:type="spellStart"/>
      <w:r w:rsidRPr="00B6119D">
        <w:rPr>
          <w:rFonts w:ascii="Courier New" w:eastAsia="Times New Roman" w:hAnsi="Courier New" w:cs="Courier New"/>
          <w:color w:val="008000"/>
          <w:sz w:val="20"/>
          <w:szCs w:val="20"/>
          <w:lang w:val="en-GB" w:eastAsia="en-IN"/>
        </w:rPr>
        <w:t>i</w:t>
      </w:r>
      <w:proofErr w:type="spellEnd"/>
      <w:r w:rsidRPr="00B6119D">
        <w:rPr>
          <w:rFonts w:ascii="Courier New" w:eastAsia="Times New Roman" w:hAnsi="Courier New" w:cs="Courier New"/>
          <w:color w:val="008000"/>
          <w:sz w:val="20"/>
          <w:szCs w:val="20"/>
          <w:lang w:val="en-GB" w:eastAsia="en-IN"/>
        </w:rPr>
        <w:t>}^{0})$</w:t>
      </w:r>
      <w:r w:rsidRPr="00B6119D">
        <w:rPr>
          <w:rFonts w:ascii="Courier New" w:eastAsia="Times New Roman" w:hAnsi="Courier New" w:cs="Courier New"/>
          <w:color w:val="000000"/>
          <w:sz w:val="20"/>
          <w:szCs w:val="20"/>
          <w:lang w:val="en-GB" w:eastAsia="en-IN"/>
        </w:rPr>
        <w:t xml:space="preserve"> is the Heaviside function that is null when </w:t>
      </w:r>
      <w:r w:rsidRPr="00B6119D">
        <w:rPr>
          <w:rFonts w:ascii="Courier New" w:eastAsia="Times New Roman" w:hAnsi="Courier New" w:cs="Courier New"/>
          <w:color w:val="008000"/>
          <w:sz w:val="20"/>
          <w:szCs w:val="20"/>
          <w:lang w:val="en-GB" w:eastAsia="en-IN"/>
        </w:rPr>
        <w:t>$y-y_{</w:t>
      </w:r>
      <w:proofErr w:type="spellStart"/>
      <w:r w:rsidRPr="00B6119D">
        <w:rPr>
          <w:rFonts w:ascii="Courier New" w:eastAsia="Times New Roman" w:hAnsi="Courier New" w:cs="Courier New"/>
          <w:color w:val="008000"/>
          <w:sz w:val="20"/>
          <w:szCs w:val="20"/>
          <w:lang w:val="en-GB" w:eastAsia="en-IN"/>
        </w:rPr>
        <w:t>i</w:t>
      </w:r>
      <w:proofErr w:type="spellEnd"/>
      <w:r w:rsidRPr="00B6119D">
        <w:rPr>
          <w:rFonts w:ascii="Courier New" w:eastAsia="Times New Roman" w:hAnsi="Courier New" w:cs="Courier New"/>
          <w:color w:val="008000"/>
          <w:sz w:val="20"/>
          <w:szCs w:val="20"/>
          <w:lang w:val="en-GB" w:eastAsia="en-IN"/>
        </w:rPr>
        <w:t>}^{0}&lt;0$</w:t>
      </w:r>
      <w:r w:rsidRPr="00B6119D">
        <w:rPr>
          <w:rFonts w:ascii="Courier New" w:eastAsia="Times New Roman" w:hAnsi="Courier New" w:cs="Courier New"/>
          <w:color w:val="000000"/>
          <w:sz w:val="20"/>
          <w:szCs w:val="20"/>
          <w:lang w:val="en-GB" w:eastAsia="en-IN"/>
        </w:rPr>
        <w:t xml:space="preserve">, and has the value 1 otherwise. </w:t>
      </w:r>
      <w:commentRangeStart w:id="195"/>
      <w:r w:rsidRPr="00B6119D">
        <w:rPr>
          <w:rFonts w:ascii="Courier New" w:eastAsia="Times New Roman" w:hAnsi="Courier New" w:cs="Courier New"/>
          <w:color w:val="000000"/>
          <w:sz w:val="20"/>
          <w:szCs w:val="20"/>
          <w:lang w:val="en-GB" w:eastAsia="en-IN"/>
        </w:rPr>
        <w:t xml:space="preserve">The mean </w:t>
      </w:r>
      <w:proofErr w:type="spellStart"/>
      <w:r w:rsidRPr="00B6119D">
        <w:rPr>
          <w:rFonts w:ascii="Courier New" w:eastAsia="Times New Roman" w:hAnsi="Courier New" w:cs="Courier New"/>
          <w:color w:val="000000"/>
          <w:sz w:val="20"/>
          <w:szCs w:val="20"/>
          <w:lang w:val="en-GB" w:eastAsia="en-IN"/>
        </w:rPr>
        <w:t>CRPS</w:t>
      </w:r>
      <w:proofErr w:type="spellEnd"/>
      <w:r w:rsidRPr="00B6119D">
        <w:rPr>
          <w:rFonts w:ascii="Courier New" w:eastAsia="Times New Roman" w:hAnsi="Courier New" w:cs="Courier New"/>
          <w:color w:val="000000"/>
          <w:sz w:val="20"/>
          <w:szCs w:val="20"/>
          <w:lang w:val="en-GB" w:eastAsia="en-IN"/>
        </w:rPr>
        <w:t xml:space="preserve"> is averaged on the calibration, respectively</w:t>
      </w:r>
      <w:ins w:id="196" w:author="Author">
        <w:r w:rsidR="009415B4">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the validation periods, on all days</w:t>
      </w:r>
      <w:commentRangeEnd w:id="195"/>
      <w:r w:rsidR="0053555B">
        <w:rPr>
          <w:rStyle w:val="CommentReference"/>
        </w:rPr>
        <w:commentReference w:id="195"/>
      </w:r>
      <w:r w:rsidRPr="00B6119D">
        <w:rPr>
          <w:rFonts w:ascii="Courier New" w:eastAsia="Times New Roman" w:hAnsi="Courier New" w:cs="Courier New"/>
          <w:color w:val="000000"/>
          <w:sz w:val="20"/>
          <w:szCs w:val="20"/>
          <w:lang w:val="en-GB" w:eastAsia="en-IN"/>
        </w:rPr>
        <w:t>.</w:t>
      </w:r>
    </w:p>
    <w:p w14:paraId="314EDFE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9F09E80" w14:textId="2C557579"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In order to compare the value of the score </w:t>
      </w:r>
      <w:del w:id="197" w:author="Author">
        <w:r w:rsidRPr="00B6119D" w:rsidDel="00975EE0">
          <w:rPr>
            <w:rFonts w:ascii="Courier New" w:eastAsia="Times New Roman" w:hAnsi="Courier New" w:cs="Courier New"/>
            <w:color w:val="000000"/>
            <w:sz w:val="20"/>
            <w:szCs w:val="20"/>
            <w:lang w:val="en-GB" w:eastAsia="en-IN"/>
          </w:rPr>
          <w:delText>in regard</w:delText>
        </w:r>
      </w:del>
      <w:ins w:id="198" w:author="Author">
        <w:r w:rsidR="00975EE0">
          <w:rPr>
            <w:rFonts w:ascii="Courier New" w:eastAsia="Times New Roman" w:hAnsi="Courier New" w:cs="Courier New"/>
            <w:color w:val="000000"/>
            <w:sz w:val="20"/>
            <w:szCs w:val="20"/>
            <w:lang w:val="en-GB" w:eastAsia="en-IN"/>
          </w:rPr>
          <w:t>relative</w:t>
        </w:r>
      </w:ins>
      <w:r w:rsidRPr="00B6119D">
        <w:rPr>
          <w:rFonts w:ascii="Courier New" w:eastAsia="Times New Roman" w:hAnsi="Courier New" w:cs="Courier New"/>
          <w:color w:val="000000"/>
          <w:sz w:val="20"/>
          <w:szCs w:val="20"/>
          <w:lang w:val="en-GB" w:eastAsia="en-IN"/>
        </w:rPr>
        <w:t xml:space="preserve"> to a reference, one often considers its skill score expression, and use</w:t>
      </w:r>
      <w:ins w:id="199" w:author="Author">
        <w:r w:rsidR="00975EE0">
          <w:rPr>
            <w:rFonts w:ascii="Courier New" w:eastAsia="Times New Roman" w:hAnsi="Courier New" w:cs="Courier New"/>
            <w:color w:val="000000"/>
            <w:sz w:val="20"/>
            <w:szCs w:val="20"/>
            <w:lang w:val="en-GB" w:eastAsia="en-IN"/>
          </w:rPr>
          <w:t>s</w:t>
        </w:r>
      </w:ins>
      <w:r w:rsidRPr="00B6119D">
        <w:rPr>
          <w:rFonts w:ascii="Courier New" w:eastAsia="Times New Roman" w:hAnsi="Courier New" w:cs="Courier New"/>
          <w:color w:val="000000"/>
          <w:sz w:val="20"/>
          <w:szCs w:val="20"/>
          <w:lang w:val="en-GB" w:eastAsia="en-IN"/>
        </w:rPr>
        <w:t xml:space="preserve"> the climatological distribution of precipitation from the entire archive as the reference. The </w:t>
      </w:r>
      <w:proofErr w:type="spellStart"/>
      <w:r w:rsidRPr="00B6119D">
        <w:rPr>
          <w:rFonts w:ascii="Courier New" w:eastAsia="Times New Roman" w:hAnsi="Courier New" w:cs="Courier New"/>
          <w:color w:val="000000"/>
          <w:sz w:val="20"/>
          <w:szCs w:val="20"/>
          <w:lang w:val="en-GB" w:eastAsia="en-IN"/>
        </w:rPr>
        <w:t>CRPSS</w:t>
      </w:r>
      <w:proofErr w:type="spellEnd"/>
      <w:r w:rsidRPr="00B6119D">
        <w:rPr>
          <w:rFonts w:ascii="Courier New" w:eastAsia="Times New Roman" w:hAnsi="Courier New" w:cs="Courier New"/>
          <w:color w:val="000000"/>
          <w:sz w:val="20"/>
          <w:szCs w:val="20"/>
          <w:lang w:val="en-GB" w:eastAsia="en-IN"/>
        </w:rPr>
        <w:t xml:space="preserve"> (Continuous Ranked Probability Skill Score) is thus defined as </w:t>
      </w:r>
      <w:del w:id="200" w:author="Author">
        <w:r w:rsidRPr="00B6119D" w:rsidDel="00975EE0">
          <w:rPr>
            <w:rFonts w:ascii="Courier New" w:eastAsia="Times New Roman" w:hAnsi="Courier New" w:cs="Courier New"/>
            <w:color w:val="000000"/>
            <w:sz w:val="20"/>
            <w:szCs w:val="20"/>
            <w:lang w:val="en-GB" w:eastAsia="en-IN"/>
          </w:rPr>
          <w:delText>following</w:delText>
        </w:r>
      </w:del>
      <w:ins w:id="201" w:author="Author">
        <w:r w:rsidR="00975EE0" w:rsidRPr="00B6119D">
          <w:rPr>
            <w:rFonts w:ascii="Courier New" w:eastAsia="Times New Roman" w:hAnsi="Courier New" w:cs="Courier New"/>
            <w:color w:val="000000"/>
            <w:sz w:val="20"/>
            <w:szCs w:val="20"/>
            <w:lang w:val="en-GB" w:eastAsia="en-IN"/>
          </w:rPr>
          <w:t>follow</w:t>
        </w:r>
        <w:r w:rsidR="00975EE0">
          <w:rPr>
            <w:rFonts w:ascii="Courier New" w:eastAsia="Times New Roman" w:hAnsi="Courier New" w:cs="Courier New"/>
            <w:color w:val="000000"/>
            <w:sz w:val="20"/>
            <w:szCs w:val="20"/>
            <w:lang w:val="en-GB" w:eastAsia="en-IN"/>
          </w:rPr>
          <w:t>s</w:t>
        </w:r>
      </w:ins>
      <w:r w:rsidRPr="00B6119D">
        <w:rPr>
          <w:rFonts w:ascii="Courier New" w:eastAsia="Times New Roman" w:hAnsi="Courier New" w:cs="Courier New"/>
          <w:color w:val="000000"/>
          <w:sz w:val="20"/>
          <w:szCs w:val="20"/>
          <w:lang w:val="en-GB" w:eastAsia="en-IN"/>
        </w:rPr>
        <w:t>:</w:t>
      </w:r>
    </w:p>
    <w:p w14:paraId="5EFD587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837770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{equation}</w:t>
      </w:r>
    </w:p>
    <w:p w14:paraId="42DEA21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eq:CRPSS</w:t>
      </w:r>
      <w:proofErr w:type="spellEnd"/>
      <w:r w:rsidRPr="00B6119D">
        <w:rPr>
          <w:rFonts w:ascii="Courier New" w:eastAsia="Times New Roman" w:hAnsi="Courier New" w:cs="Courier New"/>
          <w:b/>
          <w:bCs/>
          <w:color w:val="0000CC"/>
          <w:sz w:val="20"/>
          <w:szCs w:val="20"/>
          <w:lang w:val="en-GB" w:eastAsia="en-IN"/>
        </w:rPr>
        <w:t>}</w:t>
      </w:r>
    </w:p>
    <w:p w14:paraId="71FDE01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roofErr w:type="spellStart"/>
      <w:r w:rsidRPr="00B6119D">
        <w:rPr>
          <w:rFonts w:ascii="Courier New" w:eastAsia="Times New Roman" w:hAnsi="Courier New" w:cs="Courier New"/>
          <w:color w:val="008000"/>
          <w:sz w:val="20"/>
          <w:szCs w:val="20"/>
          <w:lang w:val="en-GB" w:eastAsia="en-IN"/>
        </w:rPr>
        <w:t>CRPSS</w:t>
      </w:r>
      <w:proofErr w:type="spellEnd"/>
      <w:r w:rsidRPr="00B6119D">
        <w:rPr>
          <w:rFonts w:ascii="Courier New" w:eastAsia="Times New Roman" w:hAnsi="Courier New" w:cs="Courier New"/>
          <w:color w:val="008000"/>
          <w:sz w:val="20"/>
          <w:szCs w:val="20"/>
          <w:lang w:val="en-GB" w:eastAsia="en-IN"/>
        </w:rPr>
        <w:t xml:space="preserve"> = \</w:t>
      </w:r>
      <w:proofErr w:type="spellStart"/>
      <w:r w:rsidRPr="00B6119D">
        <w:rPr>
          <w:rFonts w:ascii="Courier New" w:eastAsia="Times New Roman" w:hAnsi="Courier New" w:cs="Courier New"/>
          <w:color w:val="008000"/>
          <w:sz w:val="20"/>
          <w:szCs w:val="20"/>
          <w:lang w:val="en-GB" w:eastAsia="en-IN"/>
        </w:rPr>
        <w:t>frac</w:t>
      </w:r>
      <w:proofErr w:type="spellEnd"/>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CRPS-CRPS</w:t>
      </w:r>
      <w:proofErr w:type="spellEnd"/>
      <w:r w:rsidRPr="00B6119D">
        <w:rPr>
          <w:rFonts w:ascii="Courier New" w:eastAsia="Times New Roman" w:hAnsi="Courier New" w:cs="Courier New"/>
          <w:color w:val="008000"/>
          <w:sz w:val="20"/>
          <w:szCs w:val="20"/>
          <w:lang w:val="en-GB" w:eastAsia="en-IN"/>
        </w:rPr>
        <w:t>_{r}}{</w:t>
      </w:r>
      <w:proofErr w:type="spellStart"/>
      <w:r w:rsidRPr="00B6119D">
        <w:rPr>
          <w:rFonts w:ascii="Courier New" w:eastAsia="Times New Roman" w:hAnsi="Courier New" w:cs="Courier New"/>
          <w:color w:val="008000"/>
          <w:sz w:val="20"/>
          <w:szCs w:val="20"/>
          <w:lang w:val="en-GB" w:eastAsia="en-IN"/>
        </w:rPr>
        <w:t>CRPS</w:t>
      </w:r>
      <w:proofErr w:type="spellEnd"/>
      <w:r w:rsidRPr="00B6119D">
        <w:rPr>
          <w:rFonts w:ascii="Courier New" w:eastAsia="Times New Roman" w:hAnsi="Courier New" w:cs="Courier New"/>
          <w:color w:val="008000"/>
          <w:sz w:val="20"/>
          <w:szCs w:val="20"/>
          <w:lang w:val="en-GB" w:eastAsia="en-IN"/>
        </w:rPr>
        <w:t>_{p}-</w:t>
      </w:r>
      <w:proofErr w:type="spellStart"/>
      <w:r w:rsidRPr="00B6119D">
        <w:rPr>
          <w:rFonts w:ascii="Courier New" w:eastAsia="Times New Roman" w:hAnsi="Courier New" w:cs="Courier New"/>
          <w:color w:val="008000"/>
          <w:sz w:val="20"/>
          <w:szCs w:val="20"/>
          <w:lang w:val="en-GB" w:eastAsia="en-IN"/>
        </w:rPr>
        <w:t>CRPS</w:t>
      </w:r>
      <w:proofErr w:type="spellEnd"/>
      <w:r w:rsidRPr="00B6119D">
        <w:rPr>
          <w:rFonts w:ascii="Courier New" w:eastAsia="Times New Roman" w:hAnsi="Courier New" w:cs="Courier New"/>
          <w:color w:val="008000"/>
          <w:sz w:val="20"/>
          <w:szCs w:val="20"/>
          <w:lang w:val="en-GB" w:eastAsia="en-IN"/>
        </w:rPr>
        <w:t>_{r}} = 1-\</w:t>
      </w:r>
      <w:proofErr w:type="spellStart"/>
      <w:r w:rsidRPr="00B6119D">
        <w:rPr>
          <w:rFonts w:ascii="Courier New" w:eastAsia="Times New Roman" w:hAnsi="Courier New" w:cs="Courier New"/>
          <w:color w:val="008000"/>
          <w:sz w:val="20"/>
          <w:szCs w:val="20"/>
          <w:lang w:val="en-GB" w:eastAsia="en-IN"/>
        </w:rPr>
        <w:t>frac</w:t>
      </w:r>
      <w:proofErr w:type="spellEnd"/>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CRPS</w:t>
      </w:r>
      <w:proofErr w:type="spellEnd"/>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CRPS</w:t>
      </w:r>
      <w:proofErr w:type="spellEnd"/>
      <w:r w:rsidRPr="00B6119D">
        <w:rPr>
          <w:rFonts w:ascii="Courier New" w:eastAsia="Times New Roman" w:hAnsi="Courier New" w:cs="Courier New"/>
          <w:color w:val="008000"/>
          <w:sz w:val="20"/>
          <w:szCs w:val="20"/>
          <w:lang w:val="en-GB" w:eastAsia="en-IN"/>
        </w:rPr>
        <w:t>_{r}}</w:t>
      </w:r>
    </w:p>
    <w:p w14:paraId="338ABCF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{equation}</w:t>
      </w:r>
    </w:p>
    <w:p w14:paraId="6C80AEF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where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CRPS</w:t>
      </w:r>
      <w:proofErr w:type="spellEnd"/>
      <w:r w:rsidRPr="00B6119D">
        <w:rPr>
          <w:rFonts w:ascii="Courier New" w:eastAsia="Times New Roman" w:hAnsi="Courier New" w:cs="Courier New"/>
          <w:color w:val="008000"/>
          <w:sz w:val="20"/>
          <w:szCs w:val="20"/>
          <w:lang w:val="en-GB" w:eastAsia="en-IN"/>
        </w:rPr>
        <w:t>_{r}$</w:t>
      </w:r>
      <w:r w:rsidRPr="00B6119D">
        <w:rPr>
          <w:rFonts w:ascii="Courier New" w:eastAsia="Times New Roman" w:hAnsi="Courier New" w:cs="Courier New"/>
          <w:color w:val="000000"/>
          <w:sz w:val="20"/>
          <w:szCs w:val="20"/>
          <w:lang w:val="en-GB" w:eastAsia="en-IN"/>
        </w:rPr>
        <w:t xml:space="preserve"> is the </w:t>
      </w:r>
      <w:proofErr w:type="spellStart"/>
      <w:r w:rsidRPr="00B6119D">
        <w:rPr>
          <w:rFonts w:ascii="Courier New" w:eastAsia="Times New Roman" w:hAnsi="Courier New" w:cs="Courier New"/>
          <w:color w:val="000000"/>
          <w:sz w:val="20"/>
          <w:szCs w:val="20"/>
          <w:lang w:val="en-GB" w:eastAsia="en-IN"/>
        </w:rPr>
        <w:t>CRPS</w:t>
      </w:r>
      <w:proofErr w:type="spellEnd"/>
      <w:r w:rsidRPr="00B6119D">
        <w:rPr>
          <w:rFonts w:ascii="Courier New" w:eastAsia="Times New Roman" w:hAnsi="Courier New" w:cs="Courier New"/>
          <w:color w:val="000000"/>
          <w:sz w:val="20"/>
          <w:szCs w:val="20"/>
          <w:lang w:val="en-GB" w:eastAsia="en-IN"/>
        </w:rPr>
        <w:t xml:space="preserve"> value for the reference and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CRPS</w:t>
      </w:r>
      <w:proofErr w:type="spellEnd"/>
      <w:r w:rsidRPr="00B6119D">
        <w:rPr>
          <w:rFonts w:ascii="Courier New" w:eastAsia="Times New Roman" w:hAnsi="Courier New" w:cs="Courier New"/>
          <w:color w:val="008000"/>
          <w:sz w:val="20"/>
          <w:szCs w:val="20"/>
          <w:lang w:val="en-GB" w:eastAsia="en-IN"/>
        </w:rPr>
        <w:t>_{p}$</w:t>
      </w:r>
      <w:r w:rsidRPr="00B6119D">
        <w:rPr>
          <w:rFonts w:ascii="Courier New" w:eastAsia="Times New Roman" w:hAnsi="Courier New" w:cs="Courier New"/>
          <w:color w:val="000000"/>
          <w:sz w:val="20"/>
          <w:szCs w:val="20"/>
          <w:lang w:val="en-GB" w:eastAsia="en-IN"/>
        </w:rPr>
        <w:t xml:space="preserve"> would be the one for a perfect prediction (which implies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CRPS</w:t>
      </w:r>
      <w:proofErr w:type="spellEnd"/>
      <w:r w:rsidRPr="00B6119D">
        <w:rPr>
          <w:rFonts w:ascii="Courier New" w:eastAsia="Times New Roman" w:hAnsi="Courier New" w:cs="Courier New"/>
          <w:color w:val="008000"/>
          <w:sz w:val="20"/>
          <w:szCs w:val="20"/>
          <w:lang w:val="en-GB" w:eastAsia="en-IN"/>
        </w:rPr>
        <w:t>_{p}~=~0$</w:t>
      </w:r>
      <w:r w:rsidRPr="00B6119D">
        <w:rPr>
          <w:rFonts w:ascii="Courier New" w:eastAsia="Times New Roman" w:hAnsi="Courier New" w:cs="Courier New"/>
          <w:color w:val="000000"/>
          <w:sz w:val="20"/>
          <w:szCs w:val="20"/>
          <w:lang w:val="en-GB" w:eastAsia="en-IN"/>
        </w:rPr>
        <w:t xml:space="preserve">). A better prediction is characterized by an increase in </w:t>
      </w:r>
      <w:proofErr w:type="spellStart"/>
      <w:r w:rsidRPr="00B6119D">
        <w:rPr>
          <w:rFonts w:ascii="Courier New" w:eastAsia="Times New Roman" w:hAnsi="Courier New" w:cs="Courier New"/>
          <w:color w:val="000000"/>
          <w:sz w:val="20"/>
          <w:szCs w:val="20"/>
          <w:lang w:val="en-GB" w:eastAsia="en-IN"/>
        </w:rPr>
        <w:t>CRPSS</w:t>
      </w:r>
      <w:proofErr w:type="spellEnd"/>
      <w:r w:rsidRPr="00B6119D">
        <w:rPr>
          <w:rFonts w:ascii="Courier New" w:eastAsia="Times New Roman" w:hAnsi="Courier New" w:cs="Courier New"/>
          <w:color w:val="000000"/>
          <w:sz w:val="20"/>
          <w:szCs w:val="20"/>
          <w:lang w:val="en-GB" w:eastAsia="en-IN"/>
        </w:rPr>
        <w:t>.</w:t>
      </w:r>
    </w:p>
    <w:p w14:paraId="1FC4318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4AC4009" w14:textId="3606A16E"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Note</w:t>
      </w:r>
      <w:ins w:id="202" w:author="Author">
        <w:r w:rsidR="00975EE0">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however</w:t>
      </w:r>
      <w:ins w:id="203" w:author="Author">
        <w:r w:rsidR="00975EE0">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that the choice of </w:t>
      </w:r>
      <w:del w:id="204" w:author="Author">
        <w:r w:rsidRPr="00B6119D" w:rsidDel="00975EE0">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reference does not matter so much when assessing potential improvements of the method, since we </w:t>
      </w:r>
      <w:del w:id="205" w:author="Author">
        <w:r w:rsidRPr="00B6119D" w:rsidDel="00975EE0">
          <w:rPr>
            <w:rFonts w:ascii="Courier New" w:eastAsia="Times New Roman" w:hAnsi="Courier New" w:cs="Courier New"/>
            <w:color w:val="000000"/>
            <w:sz w:val="20"/>
            <w:szCs w:val="20"/>
            <w:lang w:val="en-GB" w:eastAsia="en-IN"/>
          </w:rPr>
          <w:delText xml:space="preserve">shall </w:delText>
        </w:r>
      </w:del>
      <w:r w:rsidRPr="00B6119D">
        <w:rPr>
          <w:rFonts w:ascii="Courier New" w:eastAsia="Times New Roman" w:hAnsi="Courier New" w:cs="Courier New"/>
          <w:color w:val="000000"/>
          <w:sz w:val="20"/>
          <w:szCs w:val="20"/>
          <w:lang w:val="en-GB" w:eastAsia="en-IN"/>
        </w:rPr>
        <w:t xml:space="preserve">consider more its relative increase or decrease rather than the </w:t>
      </w:r>
      <w:proofErr w:type="spellStart"/>
      <w:r w:rsidRPr="00B6119D">
        <w:rPr>
          <w:rFonts w:ascii="Courier New" w:eastAsia="Times New Roman" w:hAnsi="Courier New" w:cs="Courier New"/>
          <w:color w:val="000000"/>
          <w:sz w:val="20"/>
          <w:szCs w:val="20"/>
          <w:lang w:val="en-GB" w:eastAsia="en-IN"/>
        </w:rPr>
        <w:t>CRPSS</w:t>
      </w:r>
      <w:proofErr w:type="spellEnd"/>
      <w:r w:rsidRPr="00B6119D">
        <w:rPr>
          <w:rFonts w:ascii="Courier New" w:eastAsia="Times New Roman" w:hAnsi="Courier New" w:cs="Courier New"/>
          <w:color w:val="000000"/>
          <w:sz w:val="20"/>
          <w:szCs w:val="20"/>
          <w:lang w:val="en-GB" w:eastAsia="en-IN"/>
        </w:rPr>
        <w:t xml:space="preserve"> absolute value.</w:t>
      </w:r>
    </w:p>
    <w:p w14:paraId="1F21841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3D64D7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\subsection{Sequential calibration}</w:t>
      </w:r>
    </w:p>
    <w:p w14:paraId="2F677F0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sec:sequential</w:t>
      </w:r>
      <w:proofErr w:type="spellEnd"/>
      <w:r w:rsidRPr="00B6119D">
        <w:rPr>
          <w:rFonts w:ascii="Courier New" w:eastAsia="Times New Roman" w:hAnsi="Courier New" w:cs="Courier New"/>
          <w:b/>
          <w:bCs/>
          <w:color w:val="0000CC"/>
          <w:sz w:val="20"/>
          <w:szCs w:val="20"/>
          <w:lang w:val="en-GB" w:eastAsia="en-IN"/>
        </w:rPr>
        <w:t>}</w:t>
      </w:r>
    </w:p>
    <w:p w14:paraId="3081792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2128551" w14:textId="5D787FFE"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roofErr w:type="spellStart"/>
      <w:r w:rsidRPr="00B6119D">
        <w:rPr>
          <w:rFonts w:ascii="Courier New" w:eastAsia="Times New Roman" w:hAnsi="Courier New" w:cs="Courier New"/>
          <w:color w:val="000000"/>
          <w:sz w:val="20"/>
          <w:szCs w:val="20"/>
          <w:lang w:val="en-GB" w:eastAsia="en-IN"/>
        </w:rPr>
        <w:t>AMs</w:t>
      </w:r>
      <w:proofErr w:type="spellEnd"/>
      <w:r w:rsidRPr="00B6119D">
        <w:rPr>
          <w:rFonts w:ascii="Courier New" w:eastAsia="Times New Roman" w:hAnsi="Courier New" w:cs="Courier New"/>
          <w:color w:val="000000"/>
          <w:sz w:val="20"/>
          <w:szCs w:val="20"/>
          <w:lang w:val="en-GB" w:eastAsia="en-IN"/>
        </w:rPr>
        <w:t xml:space="preserve"> are usually calibrated by a semi-automatic sequential procedure</w:t>
      </w:r>
      <w:ins w:id="206" w:author="Author">
        <w:r w:rsidR="00E23644">
          <w:rPr>
            <w:rFonts w:ascii="Courier New" w:eastAsia="Times New Roman" w:hAnsi="Courier New" w:cs="Courier New"/>
            <w:color w:val="000000"/>
            <w:sz w:val="20"/>
            <w:szCs w:val="20"/>
            <w:lang w:val="en-GB" w:eastAsia="en-IN"/>
          </w:rPr>
          <w:t xml:space="preserve">, as </w:t>
        </w:r>
      </w:ins>
      <w:del w:id="207" w:author="Author">
        <w:r w:rsidRPr="00B6119D" w:rsidDel="00E23644">
          <w:rPr>
            <w:rFonts w:ascii="Courier New" w:eastAsia="Times New Roman" w:hAnsi="Courier New" w:cs="Courier New"/>
            <w:color w:val="000000"/>
            <w:sz w:val="20"/>
            <w:szCs w:val="20"/>
            <w:lang w:val="en-GB" w:eastAsia="en-IN"/>
          </w:rPr>
          <w:delText xml:space="preserve"> </w:delText>
        </w:r>
      </w:del>
      <w:r w:rsidRPr="00B6119D">
        <w:rPr>
          <w:rFonts w:ascii="Courier New" w:eastAsia="Times New Roman" w:hAnsi="Courier New" w:cs="Courier New"/>
          <w:color w:val="000000"/>
          <w:sz w:val="20"/>
          <w:szCs w:val="20"/>
          <w:lang w:val="en-GB" w:eastAsia="en-IN"/>
        </w:rPr>
        <w:t xml:space="preserve">elaborated by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citet</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Bontron2004</w:t>
      </w:r>
      <w:proofErr w:type="spellEnd"/>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\cite</w:t>
      </w:r>
      <w:r w:rsidRPr="00B6119D">
        <w:rPr>
          <w:rFonts w:ascii="Courier New" w:eastAsia="Times New Roman" w:hAnsi="Courier New" w:cs="Courier New"/>
          <w:color w:val="000000"/>
          <w:sz w:val="20"/>
          <w:szCs w:val="20"/>
          <w:lang w:val="en-GB" w:eastAsia="en-IN"/>
        </w:rPr>
        <w:t>[see also ][]{</w:t>
      </w:r>
      <w:proofErr w:type="spellStart"/>
      <w:r w:rsidRPr="00B6119D">
        <w:rPr>
          <w:rFonts w:ascii="Courier New" w:eastAsia="Times New Roman" w:hAnsi="Courier New" w:cs="Courier New"/>
          <w:color w:val="000000"/>
          <w:sz w:val="20"/>
          <w:szCs w:val="20"/>
          <w:lang w:val="en-GB" w:eastAsia="en-IN"/>
        </w:rPr>
        <w:t>Radanovics2013</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BenDaoud2016</w:t>
      </w:r>
      <w:proofErr w:type="spellEnd"/>
      <w:r w:rsidRPr="00B6119D">
        <w:rPr>
          <w:rFonts w:ascii="Courier New" w:eastAsia="Times New Roman" w:hAnsi="Courier New" w:cs="Courier New"/>
          <w:color w:val="000000"/>
          <w:sz w:val="20"/>
          <w:szCs w:val="20"/>
          <w:lang w:val="en-GB" w:eastAsia="en-IN"/>
        </w:rPr>
        <w:t xml:space="preserve">}. The calibration technique optimizes the spatial windows </w:t>
      </w:r>
      <w:del w:id="208" w:author="Author">
        <w:r w:rsidRPr="00B6119D" w:rsidDel="00E23644">
          <w:rPr>
            <w:rFonts w:ascii="Courier New" w:eastAsia="Times New Roman" w:hAnsi="Courier New" w:cs="Courier New"/>
            <w:color w:val="000000"/>
            <w:sz w:val="20"/>
            <w:szCs w:val="20"/>
            <w:lang w:val="en-GB" w:eastAsia="en-IN"/>
          </w:rPr>
          <w:delText xml:space="preserve">on </w:delText>
        </w:r>
      </w:del>
      <w:ins w:id="209" w:author="Author">
        <w:r w:rsidR="00E23644">
          <w:rPr>
            <w:rFonts w:ascii="Courier New" w:eastAsia="Times New Roman" w:hAnsi="Courier New" w:cs="Courier New"/>
            <w:color w:val="000000"/>
            <w:sz w:val="20"/>
            <w:szCs w:val="20"/>
            <w:lang w:val="en-GB" w:eastAsia="en-IN"/>
          </w:rPr>
          <w:t>i</w:t>
        </w:r>
        <w:r w:rsidR="00E23644" w:rsidRPr="00B6119D">
          <w:rPr>
            <w:rFonts w:ascii="Courier New" w:eastAsia="Times New Roman" w:hAnsi="Courier New" w:cs="Courier New"/>
            <w:color w:val="000000"/>
            <w:sz w:val="20"/>
            <w:szCs w:val="20"/>
            <w:lang w:val="en-GB" w:eastAsia="en-IN"/>
          </w:rPr>
          <w:t xml:space="preserve">n </w:t>
        </w:r>
      </w:ins>
      <w:r w:rsidRPr="00B6119D">
        <w:rPr>
          <w:rFonts w:ascii="Courier New" w:eastAsia="Times New Roman" w:hAnsi="Courier New" w:cs="Courier New"/>
          <w:color w:val="000000"/>
          <w:sz w:val="20"/>
          <w:szCs w:val="20"/>
          <w:lang w:val="en-GB" w:eastAsia="en-IN"/>
        </w:rPr>
        <w:t>which the predictors are compared and the number of analogues</w:t>
      </w:r>
      <w:del w:id="210" w:author="Author">
        <w:r w:rsidRPr="00B6119D" w:rsidDel="00E23644">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000000"/>
          <w:sz w:val="20"/>
          <w:szCs w:val="20"/>
          <w:lang w:val="en-GB" w:eastAsia="en-IN"/>
        </w:rPr>
        <w:t xml:space="preserve"> for every level of analogy, by maximizing the performance score (</w:t>
      </w:r>
      <w:proofErr w:type="spellStart"/>
      <w:r w:rsidRPr="00B6119D">
        <w:rPr>
          <w:rFonts w:ascii="Courier New" w:eastAsia="Times New Roman" w:hAnsi="Courier New" w:cs="Courier New"/>
          <w:color w:val="000000"/>
          <w:sz w:val="20"/>
          <w:szCs w:val="20"/>
          <w:lang w:val="en-GB" w:eastAsia="en-IN"/>
        </w:rPr>
        <w:t>CRPSS</w:t>
      </w:r>
      <w:proofErr w:type="spellEnd"/>
      <w:r w:rsidRPr="00B6119D">
        <w:rPr>
          <w:rFonts w:ascii="Courier New" w:eastAsia="Times New Roman" w:hAnsi="Courier New" w:cs="Courier New"/>
          <w:color w:val="000000"/>
          <w:sz w:val="20"/>
          <w:szCs w:val="20"/>
          <w:lang w:val="en-GB" w:eastAsia="en-IN"/>
        </w:rPr>
        <w:t xml:space="preserve">). However, the different analogy levels are calibrated sequentially, and the meteorological variables, </w:t>
      </w:r>
      <w:del w:id="211" w:author="Author">
        <w:r w:rsidRPr="00B6119D" w:rsidDel="00E23644">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pressure levels</w:t>
      </w:r>
      <w:ins w:id="212" w:author="Author">
        <w:r w:rsidR="00E23644">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and </w:t>
      </w:r>
      <w:del w:id="213" w:author="Author">
        <w:r w:rsidRPr="00B6119D" w:rsidDel="00E23644">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temporal windows are chosen manually. The procedure, as defined by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citet</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Bontron2004</w:t>
      </w:r>
      <w:proofErr w:type="spellEnd"/>
      <w:r w:rsidRPr="00B6119D">
        <w:rPr>
          <w:rFonts w:ascii="Courier New" w:eastAsia="Times New Roman" w:hAnsi="Courier New" w:cs="Courier New"/>
          <w:color w:val="000000"/>
          <w:sz w:val="20"/>
          <w:szCs w:val="20"/>
          <w:lang w:val="en-GB" w:eastAsia="en-IN"/>
        </w:rPr>
        <w:t>}, consists of the following steps:</w:t>
      </w:r>
    </w:p>
    <w:p w14:paraId="4B9169B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490691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{enumerate}</w:t>
      </w:r>
    </w:p>
    <w:p w14:paraId="531D781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Manual selection of the following parameters:</w:t>
      </w:r>
    </w:p>
    <w:p w14:paraId="2C95F70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{enumerate}</w:t>
      </w:r>
    </w:p>
    <w:p w14:paraId="1032C979" w14:textId="37F93C1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w:t>
      </w:r>
      <w:del w:id="214" w:author="Author">
        <w:r w:rsidRPr="00B6119D" w:rsidDel="001C3161">
          <w:rPr>
            <w:rFonts w:ascii="Courier New" w:eastAsia="Times New Roman" w:hAnsi="Courier New" w:cs="Courier New"/>
            <w:color w:val="000000"/>
            <w:sz w:val="20"/>
            <w:szCs w:val="20"/>
            <w:lang w:val="en-GB" w:eastAsia="en-IN"/>
          </w:rPr>
          <w:delText xml:space="preserve">meteorological </w:delText>
        </w:r>
      </w:del>
      <w:ins w:id="215" w:author="Author">
        <w:r w:rsidR="001C3161">
          <w:rPr>
            <w:rFonts w:ascii="Courier New" w:eastAsia="Times New Roman" w:hAnsi="Courier New" w:cs="Courier New"/>
            <w:color w:val="000000"/>
            <w:sz w:val="20"/>
            <w:szCs w:val="20"/>
            <w:lang w:val="en-GB" w:eastAsia="en-IN"/>
          </w:rPr>
          <w:t>M</w:t>
        </w:r>
        <w:r w:rsidR="001C3161" w:rsidRPr="00B6119D">
          <w:rPr>
            <w:rFonts w:ascii="Courier New" w:eastAsia="Times New Roman" w:hAnsi="Courier New" w:cs="Courier New"/>
            <w:color w:val="000000"/>
            <w:sz w:val="20"/>
            <w:szCs w:val="20"/>
            <w:lang w:val="en-GB" w:eastAsia="en-IN"/>
          </w:rPr>
          <w:t xml:space="preserve">eteorological </w:t>
        </w:r>
      </w:ins>
      <w:r w:rsidRPr="00B6119D">
        <w:rPr>
          <w:rFonts w:ascii="Courier New" w:eastAsia="Times New Roman" w:hAnsi="Courier New" w:cs="Courier New"/>
          <w:color w:val="000000"/>
          <w:sz w:val="20"/>
          <w:szCs w:val="20"/>
          <w:lang w:val="en-GB" w:eastAsia="en-IN"/>
        </w:rPr>
        <w:t>variable</w:t>
      </w:r>
      <w:del w:id="216" w:author="Author">
        <w:r w:rsidRPr="00B6119D" w:rsidDel="001C3161">
          <w:rPr>
            <w:rFonts w:ascii="Courier New" w:eastAsia="Times New Roman" w:hAnsi="Courier New" w:cs="Courier New"/>
            <w:color w:val="000000"/>
            <w:sz w:val="20"/>
            <w:szCs w:val="20"/>
            <w:lang w:val="en-GB" w:eastAsia="en-IN"/>
          </w:rPr>
          <w:delText>,</w:delText>
        </w:r>
      </w:del>
    </w:p>
    <w:p w14:paraId="0767D916" w14:textId="238ACCBB"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w:t>
      </w:r>
      <w:del w:id="217" w:author="Author">
        <w:r w:rsidRPr="00B6119D" w:rsidDel="001C3161">
          <w:rPr>
            <w:rFonts w:ascii="Courier New" w:eastAsia="Times New Roman" w:hAnsi="Courier New" w:cs="Courier New"/>
            <w:color w:val="000000"/>
            <w:sz w:val="20"/>
            <w:szCs w:val="20"/>
            <w:lang w:val="en-GB" w:eastAsia="en-IN"/>
          </w:rPr>
          <w:delText xml:space="preserve">pressure </w:delText>
        </w:r>
      </w:del>
      <w:ins w:id="218" w:author="Author">
        <w:r w:rsidR="001C3161">
          <w:rPr>
            <w:rFonts w:ascii="Courier New" w:eastAsia="Times New Roman" w:hAnsi="Courier New" w:cs="Courier New"/>
            <w:color w:val="000000"/>
            <w:sz w:val="20"/>
            <w:szCs w:val="20"/>
            <w:lang w:val="en-GB" w:eastAsia="en-IN"/>
          </w:rPr>
          <w:t>P</w:t>
        </w:r>
        <w:r w:rsidR="001C3161" w:rsidRPr="00B6119D">
          <w:rPr>
            <w:rFonts w:ascii="Courier New" w:eastAsia="Times New Roman" w:hAnsi="Courier New" w:cs="Courier New"/>
            <w:color w:val="000000"/>
            <w:sz w:val="20"/>
            <w:szCs w:val="20"/>
            <w:lang w:val="en-GB" w:eastAsia="en-IN"/>
          </w:rPr>
          <w:t xml:space="preserve">ressure </w:t>
        </w:r>
      </w:ins>
      <w:r w:rsidRPr="00B6119D">
        <w:rPr>
          <w:rFonts w:ascii="Courier New" w:eastAsia="Times New Roman" w:hAnsi="Courier New" w:cs="Courier New"/>
          <w:color w:val="000000"/>
          <w:sz w:val="20"/>
          <w:szCs w:val="20"/>
          <w:lang w:val="en-GB" w:eastAsia="en-IN"/>
        </w:rPr>
        <w:t>level</w:t>
      </w:r>
      <w:del w:id="219" w:author="Author">
        <w:r w:rsidRPr="00B6119D" w:rsidDel="001C3161">
          <w:rPr>
            <w:rFonts w:ascii="Courier New" w:eastAsia="Times New Roman" w:hAnsi="Courier New" w:cs="Courier New"/>
            <w:color w:val="000000"/>
            <w:sz w:val="20"/>
            <w:szCs w:val="20"/>
            <w:lang w:val="en-GB" w:eastAsia="en-IN"/>
          </w:rPr>
          <w:delText>,</w:delText>
        </w:r>
      </w:del>
    </w:p>
    <w:p w14:paraId="35FFE853" w14:textId="6EC2A7B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w:t>
      </w:r>
      <w:del w:id="220" w:author="Author">
        <w:r w:rsidRPr="00B6119D" w:rsidDel="001C3161">
          <w:rPr>
            <w:rFonts w:ascii="Courier New" w:eastAsia="Times New Roman" w:hAnsi="Courier New" w:cs="Courier New"/>
            <w:color w:val="000000"/>
            <w:sz w:val="20"/>
            <w:szCs w:val="20"/>
            <w:lang w:val="en-GB" w:eastAsia="en-IN"/>
          </w:rPr>
          <w:delText xml:space="preserve">temporal </w:delText>
        </w:r>
      </w:del>
      <w:ins w:id="221" w:author="Author">
        <w:r w:rsidR="001C3161">
          <w:rPr>
            <w:rFonts w:ascii="Courier New" w:eastAsia="Times New Roman" w:hAnsi="Courier New" w:cs="Courier New"/>
            <w:color w:val="000000"/>
            <w:sz w:val="20"/>
            <w:szCs w:val="20"/>
            <w:lang w:val="en-GB" w:eastAsia="en-IN"/>
          </w:rPr>
          <w:t>T</w:t>
        </w:r>
        <w:r w:rsidR="001C3161" w:rsidRPr="00B6119D">
          <w:rPr>
            <w:rFonts w:ascii="Courier New" w:eastAsia="Times New Roman" w:hAnsi="Courier New" w:cs="Courier New"/>
            <w:color w:val="000000"/>
            <w:sz w:val="20"/>
            <w:szCs w:val="20"/>
            <w:lang w:val="en-GB" w:eastAsia="en-IN"/>
          </w:rPr>
          <w:t xml:space="preserve">emporal </w:t>
        </w:r>
      </w:ins>
      <w:r w:rsidRPr="00B6119D">
        <w:rPr>
          <w:rFonts w:ascii="Courier New" w:eastAsia="Times New Roman" w:hAnsi="Courier New" w:cs="Courier New"/>
          <w:color w:val="000000"/>
          <w:sz w:val="20"/>
          <w:szCs w:val="20"/>
          <w:lang w:val="en-GB" w:eastAsia="en-IN"/>
        </w:rPr>
        <w:t>window (hour of the day)</w:t>
      </w:r>
      <w:del w:id="222" w:author="Author">
        <w:r w:rsidRPr="00B6119D" w:rsidDel="001C3161">
          <w:rPr>
            <w:rFonts w:ascii="Courier New" w:eastAsia="Times New Roman" w:hAnsi="Courier New" w:cs="Courier New"/>
            <w:color w:val="000000"/>
            <w:sz w:val="20"/>
            <w:szCs w:val="20"/>
            <w:lang w:val="en-GB" w:eastAsia="en-IN"/>
          </w:rPr>
          <w:delText>,</w:delText>
        </w:r>
      </w:del>
    </w:p>
    <w:p w14:paraId="35808EFF" w14:textId="2A53079A"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w:t>
      </w:r>
      <w:del w:id="223" w:author="Author">
        <w:r w:rsidRPr="00B6119D" w:rsidDel="001C3161">
          <w:rPr>
            <w:rFonts w:ascii="Courier New" w:eastAsia="Times New Roman" w:hAnsi="Courier New" w:cs="Courier New"/>
            <w:color w:val="000000"/>
            <w:sz w:val="20"/>
            <w:szCs w:val="20"/>
            <w:lang w:val="en-GB" w:eastAsia="en-IN"/>
          </w:rPr>
          <w:delText xml:space="preserve">initial </w:delText>
        </w:r>
      </w:del>
      <w:ins w:id="224" w:author="Author">
        <w:r w:rsidR="001C3161">
          <w:rPr>
            <w:rFonts w:ascii="Courier New" w:eastAsia="Times New Roman" w:hAnsi="Courier New" w:cs="Courier New"/>
            <w:color w:val="000000"/>
            <w:sz w:val="20"/>
            <w:szCs w:val="20"/>
            <w:lang w:val="en-GB" w:eastAsia="en-IN"/>
          </w:rPr>
          <w:t>I</w:t>
        </w:r>
        <w:r w:rsidR="001C3161" w:rsidRPr="00B6119D">
          <w:rPr>
            <w:rFonts w:ascii="Courier New" w:eastAsia="Times New Roman" w:hAnsi="Courier New" w:cs="Courier New"/>
            <w:color w:val="000000"/>
            <w:sz w:val="20"/>
            <w:szCs w:val="20"/>
            <w:lang w:val="en-GB" w:eastAsia="en-IN"/>
          </w:rPr>
          <w:t xml:space="preserve">nitial </w:t>
        </w:r>
      </w:ins>
      <w:r w:rsidRPr="00B6119D">
        <w:rPr>
          <w:rFonts w:ascii="Courier New" w:eastAsia="Times New Roman" w:hAnsi="Courier New" w:cs="Courier New"/>
          <w:color w:val="000000"/>
          <w:sz w:val="20"/>
          <w:szCs w:val="20"/>
          <w:lang w:val="en-GB" w:eastAsia="en-IN"/>
        </w:rPr>
        <w:t>analogue numbers</w:t>
      </w:r>
      <w:del w:id="225" w:author="Author">
        <w:r w:rsidRPr="00B6119D" w:rsidDel="001C3161">
          <w:rPr>
            <w:rFonts w:ascii="Courier New" w:eastAsia="Times New Roman" w:hAnsi="Courier New" w:cs="Courier New"/>
            <w:color w:val="000000"/>
            <w:sz w:val="20"/>
            <w:szCs w:val="20"/>
            <w:lang w:val="en-GB" w:eastAsia="en-IN"/>
          </w:rPr>
          <w:delText>.</w:delText>
        </w:r>
      </w:del>
    </w:p>
    <w:p w14:paraId="1FFA941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{enumerate}</w:t>
      </w:r>
    </w:p>
    <w:p w14:paraId="6B1127A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p>
    <w:p w14:paraId="0C2BFD7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For every level of analogy:</w:t>
      </w:r>
    </w:p>
    <w:p w14:paraId="0EA70A4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{enumerate}</w:t>
      </w:r>
    </w:p>
    <w:p w14:paraId="394330E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Identification, for the analogy level considered, of the most skilled unitary cell of all predictors jointly, over a large domain, by a full scanning of the grid.</w:t>
      </w:r>
    </w:p>
    <w:p w14:paraId="61B7A3D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From this most skilled cell, the spatial window is expanded by successive iterations in the direction of greater performance gain until no improvement is reached.</w:t>
      </w:r>
    </w:p>
    <w:p w14:paraId="5D16845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The number of analogue situations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is then reconsidered and optimized for the current level of analogy.</w:t>
      </w:r>
    </w:p>
    <w:p w14:paraId="43DEFD4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{enumerate}</w:t>
      </w:r>
    </w:p>
    <w:p w14:paraId="5CA67AAE" w14:textId="4E57744A"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A new level of analogy can then be added, based on other variables (such as the moisture index) with </w:t>
      </w:r>
      <w:ins w:id="226" w:author="Author">
        <w:r w:rsidR="001C3161">
          <w:rPr>
            <w:rFonts w:ascii="Courier New" w:eastAsia="Times New Roman" w:hAnsi="Courier New" w:cs="Courier New"/>
            <w:color w:val="000000"/>
            <w:sz w:val="20"/>
            <w:szCs w:val="20"/>
            <w:lang w:val="en-GB" w:eastAsia="en-IN"/>
          </w:rPr>
          <w:t xml:space="preserve">the </w:t>
        </w:r>
      </w:ins>
      <w:r w:rsidRPr="00B6119D">
        <w:rPr>
          <w:rFonts w:ascii="Courier New" w:eastAsia="Times New Roman" w:hAnsi="Courier New" w:cs="Courier New"/>
          <w:color w:val="000000"/>
          <w:sz w:val="20"/>
          <w:szCs w:val="20"/>
          <w:lang w:val="en-GB" w:eastAsia="en-IN"/>
        </w:rPr>
        <w:t xml:space="preserve">chosen pressure levels, temporal windows, and initial number of analogues </w:t>
      </w:r>
      <w:r w:rsidRPr="00B6119D">
        <w:rPr>
          <w:rFonts w:ascii="Courier New" w:eastAsia="Times New Roman" w:hAnsi="Courier New" w:cs="Courier New"/>
          <w:color w:val="008000"/>
          <w:sz w:val="20"/>
          <w:szCs w:val="20"/>
          <w:lang w:val="en-GB" w:eastAsia="en-IN"/>
        </w:rPr>
        <w:t>$N_{2}$</w:t>
      </w:r>
      <w:r w:rsidRPr="00B6119D">
        <w:rPr>
          <w:rFonts w:ascii="Courier New" w:eastAsia="Times New Roman" w:hAnsi="Courier New" w:cs="Courier New"/>
          <w:color w:val="000000"/>
          <w:sz w:val="20"/>
          <w:szCs w:val="20"/>
          <w:lang w:val="en-GB" w:eastAsia="en-IN"/>
        </w:rPr>
        <w:t xml:space="preserve">. The procedure starts again from step 2 (calibration of the spatial window and the number of analogues) for the new level. The parameters calibrated on the previous analogy levels are fixed and do not change. </w:t>
      </w:r>
    </w:p>
    <w:p w14:paraId="79BD5DC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Finally, the numbers of analogues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and </w:t>
      </w:r>
      <w:r w:rsidRPr="00B6119D">
        <w:rPr>
          <w:rFonts w:ascii="Courier New" w:eastAsia="Times New Roman" w:hAnsi="Courier New" w:cs="Courier New"/>
          <w:color w:val="008000"/>
          <w:sz w:val="20"/>
          <w:szCs w:val="20"/>
          <w:lang w:val="en-GB" w:eastAsia="en-IN"/>
        </w:rPr>
        <w:t>$N_{2}$</w:t>
      </w:r>
      <w:r w:rsidRPr="00B6119D">
        <w:rPr>
          <w:rFonts w:ascii="Courier New" w:eastAsia="Times New Roman" w:hAnsi="Courier New" w:cs="Courier New"/>
          <w:color w:val="000000"/>
          <w:sz w:val="20"/>
          <w:szCs w:val="20"/>
          <w:lang w:val="en-GB" w:eastAsia="en-IN"/>
        </w:rPr>
        <w:t xml:space="preserve"> for the different levels of analogy are reassessed by systematic increments.</w:t>
      </w:r>
    </w:p>
    <w:p w14:paraId="70C3325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{enumerate}</w:t>
      </w:r>
    </w:p>
    <w:p w14:paraId="0B703E4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C11121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The calibration is done in successive steps with a limited number of parameters. Previously calibrated parameters are generally not reassessed (except for the number of analogues).</w:t>
      </w:r>
    </w:p>
    <w:p w14:paraId="65EED07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5C071B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This procedure was used to calibrate the methods that were here considered as references to further assess the ability of genetic algorithms to outperform the classic approach.</w:t>
      </w:r>
    </w:p>
    <w:p w14:paraId="12D78FC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2B3FA1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D8E500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\subsection{Genetic algorithms}</w:t>
      </w:r>
    </w:p>
    <w:p w14:paraId="57A0BFD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sec:gas</w:t>
      </w:r>
      <w:proofErr w:type="spellEnd"/>
      <w:r w:rsidRPr="00B6119D">
        <w:rPr>
          <w:rFonts w:ascii="Courier New" w:eastAsia="Times New Roman" w:hAnsi="Courier New" w:cs="Courier New"/>
          <w:b/>
          <w:bCs/>
          <w:color w:val="0000CC"/>
          <w:sz w:val="20"/>
          <w:szCs w:val="20"/>
          <w:lang w:val="en-GB" w:eastAsia="en-IN"/>
        </w:rPr>
        <w:t>}</w:t>
      </w:r>
    </w:p>
    <w:p w14:paraId="4CEC3D7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E00194A" w14:textId="1A55E4B9"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Genetic algorithms (</w:t>
      </w:r>
      <w:proofErr w:type="spellStart"/>
      <w:r w:rsidRPr="00B6119D">
        <w:rPr>
          <w:rFonts w:ascii="Courier New" w:eastAsia="Times New Roman" w:hAnsi="Courier New" w:cs="Courier New"/>
          <w:color w:val="000000"/>
          <w:sz w:val="20"/>
          <w:szCs w:val="20"/>
          <w:lang w:val="en-GB" w:eastAsia="en-IN"/>
        </w:rPr>
        <w:t>GAs</w:t>
      </w:r>
      <w:proofErr w:type="spellEnd"/>
      <w:r w:rsidRPr="00B6119D">
        <w:rPr>
          <w:rFonts w:ascii="Courier New" w:eastAsia="Times New Roman" w:hAnsi="Courier New" w:cs="Courier New"/>
          <w:color w:val="000000"/>
          <w:sz w:val="20"/>
          <w:szCs w:val="20"/>
          <w:lang w:val="en-GB" w:eastAsia="en-IN"/>
        </w:rPr>
        <w:t xml:space="preserve">) were developed by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citet</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Holland1992b</w:t>
      </w:r>
      <w:proofErr w:type="spellEnd"/>
      <w:r w:rsidRPr="00B6119D">
        <w:rPr>
          <w:rFonts w:ascii="Courier New" w:eastAsia="Times New Roman" w:hAnsi="Courier New" w:cs="Courier New"/>
          <w:color w:val="000000"/>
          <w:sz w:val="20"/>
          <w:szCs w:val="20"/>
          <w:lang w:val="en-GB" w:eastAsia="en-IN"/>
        </w:rPr>
        <w:t xml:space="preserve">} and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citet</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Goldberg1989</w:t>
      </w:r>
      <w:proofErr w:type="spellEnd"/>
      <w:r w:rsidRPr="00B6119D">
        <w:rPr>
          <w:rFonts w:ascii="Courier New" w:eastAsia="Times New Roman" w:hAnsi="Courier New" w:cs="Courier New"/>
          <w:color w:val="000000"/>
          <w:sz w:val="20"/>
          <w:szCs w:val="20"/>
          <w:lang w:val="en-GB" w:eastAsia="en-IN"/>
        </w:rPr>
        <w:t xml:space="preserve">}. They are part of </w:t>
      </w:r>
      <w:ins w:id="227" w:author="Author">
        <w:r w:rsidR="001F49D6">
          <w:rPr>
            <w:rFonts w:ascii="Courier New" w:eastAsia="Times New Roman" w:hAnsi="Courier New" w:cs="Courier New"/>
            <w:color w:val="000000"/>
            <w:sz w:val="20"/>
            <w:szCs w:val="20"/>
            <w:lang w:val="en-GB" w:eastAsia="en-IN"/>
          </w:rPr>
          <w:t xml:space="preserve">the </w:t>
        </w:r>
      </w:ins>
      <w:r w:rsidRPr="00B6119D">
        <w:rPr>
          <w:rFonts w:ascii="Courier New" w:eastAsia="Times New Roman" w:hAnsi="Courier New" w:cs="Courier New"/>
          <w:color w:val="000000"/>
          <w:sz w:val="20"/>
          <w:szCs w:val="20"/>
          <w:lang w:val="en-GB" w:eastAsia="en-IN"/>
        </w:rPr>
        <w:t xml:space="preserve">Evolutionary Algorithms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Back1993b</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Schwefel1993</w:t>
      </w:r>
      <w:proofErr w:type="spellEnd"/>
      <w:r w:rsidRPr="00B6119D">
        <w:rPr>
          <w:rFonts w:ascii="Courier New" w:eastAsia="Times New Roman" w:hAnsi="Courier New" w:cs="Courier New"/>
          <w:color w:val="000000"/>
          <w:sz w:val="20"/>
          <w:szCs w:val="20"/>
          <w:lang w:val="en-GB" w:eastAsia="en-IN"/>
        </w:rPr>
        <w:t xml:space="preserve">}, which </w:t>
      </w:r>
      <w:del w:id="228" w:author="Author">
        <w:r w:rsidRPr="00B6119D" w:rsidDel="001F49D6">
          <w:rPr>
            <w:rFonts w:ascii="Courier New" w:eastAsia="Times New Roman" w:hAnsi="Courier New" w:cs="Courier New"/>
            <w:color w:val="000000"/>
            <w:sz w:val="20"/>
            <w:szCs w:val="20"/>
            <w:lang w:val="en-GB" w:eastAsia="en-IN"/>
          </w:rPr>
          <w:delText xml:space="preserve">get </w:delText>
        </w:r>
      </w:del>
      <w:ins w:id="229" w:author="Author">
        <w:r w:rsidR="001F49D6">
          <w:rPr>
            <w:rFonts w:ascii="Courier New" w:eastAsia="Times New Roman" w:hAnsi="Courier New" w:cs="Courier New"/>
            <w:color w:val="000000"/>
            <w:sz w:val="20"/>
            <w:szCs w:val="20"/>
            <w:lang w:val="en-GB" w:eastAsia="en-IN"/>
          </w:rPr>
          <w:t>were</w:t>
        </w:r>
        <w:r w:rsidR="001F49D6" w:rsidRPr="00B6119D">
          <w:rPr>
            <w:rFonts w:ascii="Courier New" w:eastAsia="Times New Roman" w:hAnsi="Courier New" w:cs="Courier New"/>
            <w:color w:val="000000"/>
            <w:sz w:val="20"/>
            <w:szCs w:val="20"/>
            <w:lang w:val="en-GB" w:eastAsia="en-IN"/>
          </w:rPr>
          <w:t xml:space="preserve"> </w:t>
        </w:r>
      </w:ins>
      <w:del w:id="230" w:author="Author">
        <w:r w:rsidRPr="00B6119D" w:rsidDel="001F49D6">
          <w:rPr>
            <w:rFonts w:ascii="Courier New" w:eastAsia="Times New Roman" w:hAnsi="Courier New" w:cs="Courier New"/>
            <w:color w:val="000000"/>
            <w:sz w:val="20"/>
            <w:szCs w:val="20"/>
            <w:lang w:val="en-GB" w:eastAsia="en-IN"/>
          </w:rPr>
          <w:delText xml:space="preserve">inspiration </w:delText>
        </w:r>
      </w:del>
      <w:ins w:id="231" w:author="Author">
        <w:r w:rsidR="001F49D6" w:rsidRPr="00B6119D">
          <w:rPr>
            <w:rFonts w:ascii="Courier New" w:eastAsia="Times New Roman" w:hAnsi="Courier New" w:cs="Courier New"/>
            <w:color w:val="000000"/>
            <w:sz w:val="20"/>
            <w:szCs w:val="20"/>
            <w:lang w:val="en-GB" w:eastAsia="en-IN"/>
          </w:rPr>
          <w:t>inspir</w:t>
        </w:r>
        <w:r w:rsidR="001F49D6">
          <w:rPr>
            <w:rFonts w:ascii="Courier New" w:eastAsia="Times New Roman" w:hAnsi="Courier New" w:cs="Courier New"/>
            <w:color w:val="000000"/>
            <w:sz w:val="20"/>
            <w:szCs w:val="20"/>
            <w:lang w:val="en-GB" w:eastAsia="en-IN"/>
          </w:rPr>
          <w:t>ed</w:t>
        </w:r>
        <w:r w:rsidR="001F49D6" w:rsidRPr="00B6119D">
          <w:rPr>
            <w:rFonts w:ascii="Courier New" w:eastAsia="Times New Roman" w:hAnsi="Courier New" w:cs="Courier New"/>
            <w:color w:val="000000"/>
            <w:sz w:val="20"/>
            <w:szCs w:val="20"/>
            <w:lang w:val="en-GB" w:eastAsia="en-IN"/>
          </w:rPr>
          <w:t xml:space="preserve"> </w:t>
        </w:r>
      </w:ins>
      <w:del w:id="232" w:author="Author">
        <w:r w:rsidRPr="00B6119D" w:rsidDel="001F49D6">
          <w:rPr>
            <w:rFonts w:ascii="Courier New" w:eastAsia="Times New Roman" w:hAnsi="Courier New" w:cs="Courier New"/>
            <w:color w:val="000000"/>
            <w:sz w:val="20"/>
            <w:szCs w:val="20"/>
            <w:lang w:val="en-GB" w:eastAsia="en-IN"/>
          </w:rPr>
          <w:delText xml:space="preserve">from </w:delText>
        </w:r>
      </w:del>
      <w:ins w:id="233" w:author="Author">
        <w:r w:rsidR="001F49D6">
          <w:rPr>
            <w:rFonts w:ascii="Courier New" w:eastAsia="Times New Roman" w:hAnsi="Courier New" w:cs="Courier New"/>
            <w:color w:val="000000"/>
            <w:sz w:val="20"/>
            <w:szCs w:val="20"/>
            <w:lang w:val="en-GB" w:eastAsia="en-IN"/>
          </w:rPr>
          <w:t>by</w:t>
        </w:r>
        <w:r w:rsidR="001F49D6"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some mechanisms </w:t>
      </w:r>
      <w:del w:id="234" w:author="Author">
        <w:r w:rsidRPr="00B6119D" w:rsidDel="001F49D6">
          <w:rPr>
            <w:rFonts w:ascii="Courier New" w:eastAsia="Times New Roman" w:hAnsi="Courier New" w:cs="Courier New"/>
            <w:color w:val="000000"/>
            <w:sz w:val="20"/>
            <w:szCs w:val="20"/>
            <w:lang w:val="en-GB" w:eastAsia="en-IN"/>
          </w:rPr>
          <w:delText xml:space="preserve">of </w:delText>
        </w:r>
      </w:del>
      <w:ins w:id="235" w:author="Author">
        <w:r w:rsidR="001F49D6">
          <w:rPr>
            <w:rFonts w:ascii="Courier New" w:eastAsia="Times New Roman" w:hAnsi="Courier New" w:cs="Courier New"/>
            <w:color w:val="000000"/>
            <w:sz w:val="20"/>
            <w:szCs w:val="20"/>
            <w:lang w:val="en-GB" w:eastAsia="en-IN"/>
          </w:rPr>
          <w:t>in</w:t>
        </w:r>
        <w:r w:rsidR="001F49D6"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biological evolution, such as reproduction, genetic mutations, chromosomal crossovers, and natural selection. </w:t>
      </w:r>
      <w:proofErr w:type="spellStart"/>
      <w:r w:rsidRPr="00B6119D">
        <w:rPr>
          <w:rFonts w:ascii="Courier New" w:eastAsia="Times New Roman" w:hAnsi="Courier New" w:cs="Courier New"/>
          <w:color w:val="000000"/>
          <w:sz w:val="20"/>
          <w:szCs w:val="20"/>
          <w:lang w:val="en-GB" w:eastAsia="en-IN"/>
        </w:rPr>
        <w:t>GAs</w:t>
      </w:r>
      <w:proofErr w:type="spellEnd"/>
      <w:r w:rsidRPr="00B6119D">
        <w:rPr>
          <w:rFonts w:ascii="Courier New" w:eastAsia="Times New Roman" w:hAnsi="Courier New" w:cs="Courier New"/>
          <w:color w:val="000000"/>
          <w:sz w:val="20"/>
          <w:szCs w:val="20"/>
          <w:lang w:val="en-GB" w:eastAsia="en-IN"/>
        </w:rPr>
        <w:t xml:space="preserve"> seek the global optimum on a complex surface, theoretically without restriction, which is of interest for </w:t>
      </w:r>
      <w:proofErr w:type="spellStart"/>
      <w:r w:rsidRPr="00B6119D">
        <w:rPr>
          <w:rFonts w:ascii="Courier New" w:eastAsia="Times New Roman" w:hAnsi="Courier New" w:cs="Courier New"/>
          <w:color w:val="000000"/>
          <w:sz w:val="20"/>
          <w:szCs w:val="20"/>
          <w:lang w:val="en-GB" w:eastAsia="en-IN"/>
        </w:rPr>
        <w:t>AMs</w:t>
      </w:r>
      <w:proofErr w:type="spellEnd"/>
      <w:r w:rsidRPr="00B6119D">
        <w:rPr>
          <w:rFonts w:ascii="Courier New" w:eastAsia="Times New Roman" w:hAnsi="Courier New" w:cs="Courier New"/>
          <w:color w:val="000000"/>
          <w:sz w:val="20"/>
          <w:szCs w:val="20"/>
          <w:lang w:val="en-GB" w:eastAsia="en-IN"/>
        </w:rPr>
        <w:t xml:space="preserve">, </w:t>
      </w:r>
      <w:del w:id="236" w:author="Author">
        <w:r w:rsidRPr="00B6119D" w:rsidDel="00FF61B4">
          <w:rPr>
            <w:rFonts w:ascii="Courier New" w:eastAsia="Times New Roman" w:hAnsi="Courier New" w:cs="Courier New"/>
            <w:color w:val="000000"/>
            <w:sz w:val="20"/>
            <w:szCs w:val="20"/>
            <w:lang w:val="en-GB" w:eastAsia="en-IN"/>
          </w:rPr>
          <w:delText xml:space="preserve">that </w:delText>
        </w:r>
      </w:del>
      <w:ins w:id="237" w:author="Author">
        <w:r w:rsidR="00FF61B4">
          <w:rPr>
            <w:rFonts w:ascii="Courier New" w:eastAsia="Times New Roman" w:hAnsi="Courier New" w:cs="Courier New"/>
            <w:color w:val="000000"/>
            <w:sz w:val="20"/>
            <w:szCs w:val="20"/>
            <w:lang w:val="en-GB" w:eastAsia="en-IN"/>
          </w:rPr>
          <w:t>which</w:t>
        </w:r>
        <w:r w:rsidR="00FF61B4"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are characterized by a complex high-dimensional error function having multiple local optima. Practically, </w:t>
      </w:r>
      <w:proofErr w:type="spellStart"/>
      <w:r w:rsidRPr="00B6119D">
        <w:rPr>
          <w:rFonts w:ascii="Courier New" w:eastAsia="Times New Roman" w:hAnsi="Courier New" w:cs="Courier New"/>
          <w:color w:val="000000"/>
          <w:sz w:val="20"/>
          <w:szCs w:val="20"/>
          <w:lang w:val="en-GB" w:eastAsia="en-IN"/>
        </w:rPr>
        <w:t>GAs</w:t>
      </w:r>
      <w:proofErr w:type="spellEnd"/>
      <w:r w:rsidRPr="00B6119D">
        <w:rPr>
          <w:rFonts w:ascii="Courier New" w:eastAsia="Times New Roman" w:hAnsi="Courier New" w:cs="Courier New"/>
          <w:color w:val="000000"/>
          <w:sz w:val="20"/>
          <w:szCs w:val="20"/>
          <w:lang w:val="en-GB" w:eastAsia="en-IN"/>
        </w:rPr>
        <w:t xml:space="preserve"> allow rapidly approaching satisfactory solutions, but they </w:t>
      </w:r>
      <w:del w:id="238" w:author="Author">
        <w:r w:rsidRPr="00B6119D" w:rsidDel="00C123AA">
          <w:rPr>
            <w:rFonts w:ascii="Courier New" w:eastAsia="Times New Roman" w:hAnsi="Courier New" w:cs="Courier New"/>
            <w:color w:val="000000"/>
            <w:sz w:val="20"/>
            <w:szCs w:val="20"/>
            <w:lang w:val="en-GB" w:eastAsia="en-IN"/>
          </w:rPr>
          <w:delText xml:space="preserve">do </w:delText>
        </w:r>
      </w:del>
      <w:ins w:id="239" w:author="Author">
        <w:r w:rsidR="00C123AA">
          <w:rPr>
            <w:rFonts w:ascii="Courier New" w:eastAsia="Times New Roman" w:hAnsi="Courier New" w:cs="Courier New"/>
            <w:color w:val="000000"/>
            <w:sz w:val="20"/>
            <w:szCs w:val="20"/>
            <w:lang w:val="en-GB" w:eastAsia="en-IN"/>
          </w:rPr>
          <w:t>are</w:t>
        </w:r>
        <w:r w:rsidR="00C123AA"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not </w:t>
      </w:r>
      <w:ins w:id="240" w:author="Author">
        <w:r w:rsidR="00C123AA">
          <w:rPr>
            <w:rFonts w:ascii="Courier New" w:eastAsia="Times New Roman" w:hAnsi="Courier New" w:cs="Courier New"/>
            <w:color w:val="000000"/>
            <w:sz w:val="20"/>
            <w:szCs w:val="20"/>
            <w:lang w:val="en-GB" w:eastAsia="en-IN"/>
          </w:rPr>
          <w:t xml:space="preserve">guaranteed to </w:t>
        </w:r>
      </w:ins>
      <w:r w:rsidRPr="00B6119D">
        <w:rPr>
          <w:rFonts w:ascii="Courier New" w:eastAsia="Times New Roman" w:hAnsi="Courier New" w:cs="Courier New"/>
          <w:color w:val="000000"/>
          <w:sz w:val="20"/>
          <w:szCs w:val="20"/>
          <w:lang w:val="en-GB" w:eastAsia="en-IN"/>
        </w:rPr>
        <w:t xml:space="preserve">provide the optimum solution </w:t>
      </w:r>
      <w:del w:id="241" w:author="Author">
        <w:r w:rsidRPr="00B6119D" w:rsidDel="00C123AA">
          <w:rPr>
            <w:rFonts w:ascii="Courier New" w:eastAsia="Times New Roman" w:hAnsi="Courier New" w:cs="Courier New"/>
            <w:color w:val="000000"/>
            <w:sz w:val="20"/>
            <w:szCs w:val="20"/>
            <w:lang w:val="en-GB" w:eastAsia="en-IN"/>
          </w:rPr>
          <w:delText xml:space="preserve">for sure </w:delText>
        </w:r>
      </w:del>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Zitzler2004a</w:t>
      </w:r>
      <w:proofErr w:type="spellEnd"/>
      <w:r w:rsidRPr="00B6119D">
        <w:rPr>
          <w:rFonts w:ascii="Courier New" w:eastAsia="Times New Roman" w:hAnsi="Courier New" w:cs="Courier New"/>
          <w:color w:val="000000"/>
          <w:sz w:val="20"/>
          <w:szCs w:val="20"/>
          <w:lang w:val="en-GB" w:eastAsia="en-IN"/>
        </w:rPr>
        <w:t xml:space="preserve">}. It is indeed mainly a matter of time. When the optimizer gets closer to the global optimum, any new improvement takes more time to appear (see for example the slow-down of the improvements over generations in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fig:evolution</w:t>
      </w:r>
      <w:proofErr w:type="spellEnd"/>
      <w:r w:rsidRPr="00B6119D">
        <w:rPr>
          <w:rFonts w:ascii="Courier New" w:eastAsia="Times New Roman" w:hAnsi="Courier New" w:cs="Courier New"/>
          <w:color w:val="000000"/>
          <w:sz w:val="20"/>
          <w:szCs w:val="20"/>
          <w:lang w:val="en-GB" w:eastAsia="en-IN"/>
        </w:rPr>
        <w:t xml:space="preserve">}), and the final adjustment of the parameters can be very time consuming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Back1993a</w:t>
      </w:r>
      <w:proofErr w:type="spellEnd"/>
      <w:r w:rsidRPr="00B6119D">
        <w:rPr>
          <w:rFonts w:ascii="Courier New" w:eastAsia="Times New Roman" w:hAnsi="Courier New" w:cs="Courier New"/>
          <w:color w:val="000000"/>
          <w:sz w:val="20"/>
          <w:szCs w:val="20"/>
          <w:lang w:val="en-GB" w:eastAsia="en-IN"/>
        </w:rPr>
        <w:t xml:space="preserve">}. For problems that require a significant amount of time </w:t>
      </w:r>
      <w:del w:id="242" w:author="Author">
        <w:r w:rsidRPr="00B6119D" w:rsidDel="00C123AA">
          <w:rPr>
            <w:rFonts w:ascii="Courier New" w:eastAsia="Times New Roman" w:hAnsi="Courier New" w:cs="Courier New"/>
            <w:color w:val="000000"/>
            <w:sz w:val="20"/>
            <w:szCs w:val="20"/>
            <w:lang w:val="en-GB" w:eastAsia="en-IN"/>
          </w:rPr>
          <w:delText xml:space="preserve">in order </w:delText>
        </w:r>
      </w:del>
      <w:r w:rsidRPr="00B6119D">
        <w:rPr>
          <w:rFonts w:ascii="Courier New" w:eastAsia="Times New Roman" w:hAnsi="Courier New" w:cs="Courier New"/>
          <w:color w:val="000000"/>
          <w:sz w:val="20"/>
          <w:szCs w:val="20"/>
          <w:lang w:val="en-GB" w:eastAsia="en-IN"/>
        </w:rPr>
        <w:t xml:space="preserve">to evaluate the objective function, as in the case of </w:t>
      </w:r>
      <w:proofErr w:type="spellStart"/>
      <w:r w:rsidRPr="00B6119D">
        <w:rPr>
          <w:rFonts w:ascii="Courier New" w:eastAsia="Times New Roman" w:hAnsi="Courier New" w:cs="Courier New"/>
          <w:color w:val="000000"/>
          <w:sz w:val="20"/>
          <w:szCs w:val="20"/>
          <w:lang w:val="en-GB" w:eastAsia="en-IN"/>
        </w:rPr>
        <w:t>AMs</w:t>
      </w:r>
      <w:proofErr w:type="spellEnd"/>
      <w:r w:rsidRPr="00B6119D">
        <w:rPr>
          <w:rFonts w:ascii="Courier New" w:eastAsia="Times New Roman" w:hAnsi="Courier New" w:cs="Courier New"/>
          <w:color w:val="000000"/>
          <w:sz w:val="20"/>
          <w:szCs w:val="20"/>
          <w:lang w:val="en-GB" w:eastAsia="en-IN"/>
        </w:rPr>
        <w:t xml:space="preserve"> (because it needs to make a prediction for every day of the </w:t>
      </w:r>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xml:space="preserve">), the number of generations has to be limited in order to </w:t>
      </w:r>
      <w:del w:id="243" w:author="Author">
        <w:r w:rsidRPr="00B6119D" w:rsidDel="00C123AA">
          <w:rPr>
            <w:rFonts w:ascii="Courier New" w:eastAsia="Times New Roman" w:hAnsi="Courier New" w:cs="Courier New"/>
            <w:color w:val="000000"/>
            <w:sz w:val="20"/>
            <w:szCs w:val="20"/>
            <w:lang w:val="en-GB" w:eastAsia="en-IN"/>
          </w:rPr>
          <w:delText xml:space="preserve">get </w:delText>
        </w:r>
      </w:del>
      <w:ins w:id="244" w:author="Author">
        <w:r w:rsidR="00C123AA">
          <w:rPr>
            <w:rFonts w:ascii="Courier New" w:eastAsia="Times New Roman" w:hAnsi="Courier New" w:cs="Courier New"/>
            <w:color w:val="000000"/>
            <w:sz w:val="20"/>
            <w:szCs w:val="20"/>
            <w:lang w:val="en-GB" w:eastAsia="en-IN"/>
          </w:rPr>
          <w:t xml:space="preserve">ensure </w:t>
        </w:r>
        <w:del w:id="245" w:author="Author">
          <w:r w:rsidR="00C123AA" w:rsidDel="004218E1">
            <w:rPr>
              <w:rFonts w:ascii="Courier New" w:eastAsia="Times New Roman" w:hAnsi="Courier New" w:cs="Courier New"/>
              <w:color w:val="000000"/>
              <w:sz w:val="20"/>
              <w:szCs w:val="20"/>
              <w:lang w:val="en-GB" w:eastAsia="en-IN"/>
            </w:rPr>
            <w:lastRenderedPageBreak/>
            <w:delText xml:space="preserve">a </w:delText>
          </w:r>
          <w:r w:rsidR="00C123AA" w:rsidRPr="00B6119D" w:rsidDel="004218E1">
            <w:rPr>
              <w:rFonts w:ascii="Courier New" w:eastAsia="Times New Roman" w:hAnsi="Courier New" w:cs="Courier New"/>
              <w:color w:val="000000"/>
              <w:sz w:val="20"/>
              <w:szCs w:val="20"/>
              <w:lang w:val="en-GB" w:eastAsia="en-IN"/>
            </w:rPr>
            <w:delText xml:space="preserve"> </w:delText>
          </w:r>
        </w:del>
      </w:ins>
      <w:del w:id="246" w:author="Author">
        <w:r w:rsidRPr="00B6119D" w:rsidDel="004218E1">
          <w:rPr>
            <w:rFonts w:ascii="Courier New" w:eastAsia="Times New Roman" w:hAnsi="Courier New" w:cs="Courier New"/>
            <w:color w:val="000000"/>
            <w:sz w:val="20"/>
            <w:szCs w:val="20"/>
            <w:lang w:val="en-GB" w:eastAsia="en-IN"/>
          </w:rPr>
          <w:delText>reasonable</w:delText>
        </w:r>
      </w:del>
      <w:ins w:id="247" w:author="Author">
        <w:r w:rsidR="004218E1">
          <w:rPr>
            <w:rFonts w:ascii="Courier New" w:eastAsia="Times New Roman" w:hAnsi="Courier New" w:cs="Courier New"/>
            <w:color w:val="000000"/>
            <w:sz w:val="20"/>
            <w:szCs w:val="20"/>
            <w:lang w:val="en-GB" w:eastAsia="en-IN"/>
          </w:rPr>
          <w:t xml:space="preserve">a </w:t>
        </w:r>
        <w:r w:rsidR="004218E1" w:rsidRPr="00B6119D">
          <w:rPr>
            <w:rFonts w:ascii="Courier New" w:eastAsia="Times New Roman" w:hAnsi="Courier New" w:cs="Courier New"/>
            <w:color w:val="000000"/>
            <w:sz w:val="20"/>
            <w:szCs w:val="20"/>
            <w:lang w:val="en-GB" w:eastAsia="en-IN"/>
          </w:rPr>
          <w:t>reasonable</w:t>
        </w:r>
      </w:ins>
      <w:r w:rsidRPr="00B6119D">
        <w:rPr>
          <w:rFonts w:ascii="Courier New" w:eastAsia="Times New Roman" w:hAnsi="Courier New" w:cs="Courier New"/>
          <w:color w:val="000000"/>
          <w:sz w:val="20"/>
          <w:szCs w:val="20"/>
          <w:lang w:val="en-GB" w:eastAsia="en-IN"/>
        </w:rPr>
        <w:t xml:space="preserve"> processing time. Thus, different acceptable solutions can result from one or more optimization runs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Holland1992b</w:t>
      </w:r>
      <w:proofErr w:type="spellEnd"/>
      <w:r w:rsidRPr="00B6119D">
        <w:rPr>
          <w:rFonts w:ascii="Courier New" w:eastAsia="Times New Roman" w:hAnsi="Courier New" w:cs="Courier New"/>
          <w:color w:val="000000"/>
          <w:sz w:val="20"/>
          <w:szCs w:val="20"/>
          <w:lang w:val="en-GB" w:eastAsia="en-IN"/>
        </w:rPr>
        <w:t xml:space="preserve">}. This is both a strength and a weakness of </w:t>
      </w:r>
      <w:proofErr w:type="spellStart"/>
      <w:r w:rsidRPr="00B6119D">
        <w:rPr>
          <w:rFonts w:ascii="Courier New" w:eastAsia="Times New Roman" w:hAnsi="Courier New" w:cs="Courier New"/>
          <w:color w:val="000000"/>
          <w:sz w:val="20"/>
          <w:szCs w:val="20"/>
          <w:lang w:val="en-GB" w:eastAsia="en-IN"/>
        </w:rPr>
        <w:t>GAs</w:t>
      </w:r>
      <w:proofErr w:type="spellEnd"/>
      <w:r w:rsidRPr="00B6119D">
        <w:rPr>
          <w:rFonts w:ascii="Courier New" w:eastAsia="Times New Roman" w:hAnsi="Courier New" w:cs="Courier New"/>
          <w:color w:val="000000"/>
          <w:sz w:val="20"/>
          <w:szCs w:val="20"/>
          <w:lang w:val="en-GB" w:eastAsia="en-IN"/>
        </w:rPr>
        <w:t xml:space="preserve">: they are very good at exploring complex parameter spaces in order to identify the most promising areas, but they will not necessarily always find the best solution with the optimal values </w:t>
      </w:r>
      <w:del w:id="248" w:author="Author">
        <w:r w:rsidRPr="00B6119D" w:rsidDel="00C123AA">
          <w:rPr>
            <w:rFonts w:ascii="Courier New" w:eastAsia="Times New Roman" w:hAnsi="Courier New" w:cs="Courier New"/>
            <w:color w:val="000000"/>
            <w:sz w:val="20"/>
            <w:szCs w:val="20"/>
            <w:lang w:val="en-GB" w:eastAsia="en-IN"/>
          </w:rPr>
          <w:delText xml:space="preserve">of </w:delText>
        </w:r>
      </w:del>
      <w:ins w:id="249" w:author="Author">
        <w:r w:rsidR="00C123AA">
          <w:rPr>
            <w:rFonts w:ascii="Courier New" w:eastAsia="Times New Roman" w:hAnsi="Courier New" w:cs="Courier New"/>
            <w:color w:val="000000"/>
            <w:sz w:val="20"/>
            <w:szCs w:val="20"/>
            <w:lang w:val="en-GB" w:eastAsia="en-IN"/>
          </w:rPr>
          <w:t>for</w:t>
        </w:r>
        <w:r w:rsidR="00C123AA"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all parameters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Holland1992b</w:t>
      </w:r>
      <w:proofErr w:type="spellEnd"/>
      <w:r w:rsidRPr="00B6119D">
        <w:rPr>
          <w:rFonts w:ascii="Courier New" w:eastAsia="Times New Roman" w:hAnsi="Courier New" w:cs="Courier New"/>
          <w:color w:val="000000"/>
          <w:sz w:val="20"/>
          <w:szCs w:val="20"/>
          <w:lang w:val="en-GB" w:eastAsia="en-IN"/>
        </w:rPr>
        <w:t>}.</w:t>
      </w:r>
    </w:p>
    <w:p w14:paraId="04D6F1C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506BE48" w14:textId="7A9C09E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optimizations </w:t>
      </w:r>
      <w:ins w:id="250" w:author="Author">
        <w:r w:rsidR="00C123AA" w:rsidRPr="00B6119D">
          <w:rPr>
            <w:rFonts w:ascii="Courier New" w:eastAsia="Times New Roman" w:hAnsi="Courier New" w:cs="Courier New"/>
            <w:color w:val="000000"/>
            <w:sz w:val="20"/>
            <w:szCs w:val="20"/>
            <w:lang w:val="en-GB" w:eastAsia="en-IN"/>
          </w:rPr>
          <w:t xml:space="preserve">here </w:t>
        </w:r>
      </w:ins>
      <w:r w:rsidRPr="00B6119D">
        <w:rPr>
          <w:rFonts w:ascii="Courier New" w:eastAsia="Times New Roman" w:hAnsi="Courier New" w:cs="Courier New"/>
          <w:color w:val="000000"/>
          <w:sz w:val="20"/>
          <w:szCs w:val="20"/>
          <w:lang w:val="en-GB" w:eastAsia="en-IN"/>
        </w:rPr>
        <w:t xml:space="preserve">were </w:t>
      </w:r>
      <w:del w:id="251" w:author="Author">
        <w:r w:rsidRPr="00B6119D" w:rsidDel="00C123AA">
          <w:rPr>
            <w:rFonts w:ascii="Courier New" w:eastAsia="Times New Roman" w:hAnsi="Courier New" w:cs="Courier New"/>
            <w:color w:val="000000"/>
            <w:sz w:val="20"/>
            <w:szCs w:val="20"/>
            <w:lang w:val="en-GB" w:eastAsia="en-IN"/>
          </w:rPr>
          <w:delText xml:space="preserve">here </w:delText>
        </w:r>
      </w:del>
      <w:r w:rsidRPr="00B6119D">
        <w:rPr>
          <w:rFonts w:ascii="Courier New" w:eastAsia="Times New Roman" w:hAnsi="Courier New" w:cs="Courier New"/>
          <w:color w:val="000000"/>
          <w:sz w:val="20"/>
          <w:szCs w:val="20"/>
          <w:lang w:val="en-GB" w:eastAsia="en-IN"/>
        </w:rPr>
        <w:t>performed based on the recommended GA</w:t>
      </w:r>
      <w:del w:id="252" w:author="Author">
        <w:r w:rsidRPr="00B6119D" w:rsidDel="00C123AA">
          <w:rPr>
            <w:rFonts w:ascii="Courier New" w:eastAsia="Times New Roman" w:hAnsi="Courier New" w:cs="Courier New"/>
            <w:color w:val="000000"/>
            <w:sz w:val="20"/>
            <w:szCs w:val="20"/>
            <w:lang w:val="en-GB" w:eastAsia="en-IN"/>
          </w:rPr>
          <w:delText>s</w:delText>
        </w:r>
      </w:del>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parametrization</w:t>
      </w:r>
      <w:proofErr w:type="spellEnd"/>
      <w:r w:rsidRPr="00B6119D">
        <w:rPr>
          <w:rFonts w:ascii="Courier New" w:eastAsia="Times New Roman" w:hAnsi="Courier New" w:cs="Courier New"/>
          <w:color w:val="000000"/>
          <w:sz w:val="20"/>
          <w:szCs w:val="20"/>
          <w:lang w:val="en-GB" w:eastAsia="en-IN"/>
        </w:rPr>
        <w:t xml:space="preserve"> for </w:t>
      </w:r>
      <w:proofErr w:type="spellStart"/>
      <w:r w:rsidRPr="00B6119D">
        <w:rPr>
          <w:rFonts w:ascii="Courier New" w:eastAsia="Times New Roman" w:hAnsi="Courier New" w:cs="Courier New"/>
          <w:color w:val="000000"/>
          <w:sz w:val="20"/>
          <w:szCs w:val="20"/>
          <w:lang w:val="en-GB" w:eastAsia="en-IN"/>
        </w:rPr>
        <w:t>AMs</w:t>
      </w:r>
      <w:proofErr w:type="spellEnd"/>
      <w:r w:rsidRPr="00B6119D">
        <w:rPr>
          <w:rFonts w:ascii="Courier New" w:eastAsia="Times New Roman" w:hAnsi="Courier New" w:cs="Courier New"/>
          <w:color w:val="000000"/>
          <w:sz w:val="20"/>
          <w:szCs w:val="20"/>
          <w:lang w:val="en-GB" w:eastAsia="en-IN"/>
        </w:rPr>
        <w:t xml:space="preserve"> as described in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citet</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Horton2016</w:t>
      </w:r>
      <w:proofErr w:type="spellEnd"/>
      <w:r w:rsidRPr="00B6119D">
        <w:rPr>
          <w:rFonts w:ascii="Courier New" w:eastAsia="Times New Roman" w:hAnsi="Courier New" w:cs="Courier New"/>
          <w:color w:val="000000"/>
          <w:sz w:val="20"/>
          <w:szCs w:val="20"/>
          <w:lang w:val="en-GB" w:eastAsia="en-IN"/>
        </w:rPr>
        <w:t>}. As the optimization is mostly sensitive to the mutation operator (that randomly changes some values in the parameter</w:t>
      </w:r>
      <w:del w:id="253" w:author="Author">
        <w:r w:rsidRPr="00B6119D" w:rsidDel="00C123AA">
          <w:rPr>
            <w:rFonts w:ascii="Courier New" w:eastAsia="Times New Roman" w:hAnsi="Courier New" w:cs="Courier New"/>
            <w:color w:val="000000"/>
            <w:sz w:val="20"/>
            <w:szCs w:val="20"/>
            <w:lang w:val="en-GB" w:eastAsia="en-IN"/>
          </w:rPr>
          <w:delText>s</w:delText>
        </w:r>
      </w:del>
      <w:r w:rsidRPr="00B6119D">
        <w:rPr>
          <w:rFonts w:ascii="Courier New" w:eastAsia="Times New Roman" w:hAnsi="Courier New" w:cs="Courier New"/>
          <w:color w:val="000000"/>
          <w:sz w:val="20"/>
          <w:szCs w:val="20"/>
          <w:lang w:val="en-GB" w:eastAsia="en-IN"/>
        </w:rPr>
        <w:t xml:space="preserve"> sets), parallel optimizations are considered with variants of this operator, according to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citet</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Horton2016</w:t>
      </w:r>
      <w:proofErr w:type="spellEnd"/>
      <w:r w:rsidRPr="00B6119D">
        <w:rPr>
          <w:rFonts w:ascii="Courier New" w:eastAsia="Times New Roman" w:hAnsi="Courier New" w:cs="Courier New"/>
          <w:color w:val="000000"/>
          <w:sz w:val="20"/>
          <w:szCs w:val="20"/>
          <w:lang w:val="en-GB" w:eastAsia="en-IN"/>
        </w:rPr>
        <w:t>}:</w:t>
      </w:r>
    </w:p>
    <w:p w14:paraId="2EBE993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1088A4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{itemize}</w:t>
      </w:r>
    </w:p>
    <w:p w14:paraId="1FADA19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3x</w:t>
      </w:r>
      <w:proofErr w:type="spellEnd"/>
      <w:r w:rsidRPr="00B6119D">
        <w:rPr>
          <w:rFonts w:ascii="Courier New" w:eastAsia="Times New Roman" w:hAnsi="Courier New" w:cs="Courier New"/>
          <w:color w:val="000000"/>
          <w:sz w:val="20"/>
          <w:szCs w:val="20"/>
          <w:lang w:val="en-GB" w:eastAsia="en-IN"/>
        </w:rPr>
        <w:t xml:space="preserve"> non-uniform mutation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Michalewicz1996</w:t>
      </w:r>
      <w:proofErr w:type="spellEnd"/>
      <w:r w:rsidRPr="00B6119D">
        <w:rPr>
          <w:rFonts w:ascii="Courier New" w:eastAsia="Times New Roman" w:hAnsi="Courier New" w:cs="Courier New"/>
          <w:color w:val="000000"/>
          <w:sz w:val="20"/>
          <w:szCs w:val="20"/>
          <w:lang w:val="en-GB" w:eastAsia="en-IN"/>
        </w:rPr>
        <w:t>} with varying parameters</w:t>
      </w:r>
      <w:del w:id="254" w:author="Author">
        <w:r w:rsidRPr="00B6119D" w:rsidDel="00C123AA">
          <w:rPr>
            <w:rFonts w:ascii="Courier New" w:eastAsia="Times New Roman" w:hAnsi="Courier New" w:cs="Courier New"/>
            <w:color w:val="000000"/>
            <w:sz w:val="20"/>
            <w:szCs w:val="20"/>
            <w:lang w:val="en-GB" w:eastAsia="en-IN"/>
          </w:rPr>
          <w:delText>,</w:delText>
        </w:r>
      </w:del>
    </w:p>
    <w:p w14:paraId="631C982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1x</w:t>
      </w:r>
      <w:proofErr w:type="spellEnd"/>
      <w:r w:rsidRPr="00B6119D">
        <w:rPr>
          <w:rFonts w:ascii="Courier New" w:eastAsia="Times New Roman" w:hAnsi="Courier New" w:cs="Courier New"/>
          <w:color w:val="000000"/>
          <w:sz w:val="20"/>
          <w:szCs w:val="20"/>
          <w:lang w:val="en-GB" w:eastAsia="en-IN"/>
        </w:rPr>
        <w:t xml:space="preserve"> multi-scale mutation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Horton2016</w:t>
      </w:r>
      <w:proofErr w:type="spellEnd"/>
      <w:r w:rsidRPr="00B6119D">
        <w:rPr>
          <w:rFonts w:ascii="Courier New" w:eastAsia="Times New Roman" w:hAnsi="Courier New" w:cs="Courier New"/>
          <w:color w:val="000000"/>
          <w:sz w:val="20"/>
          <w:szCs w:val="20"/>
          <w:lang w:val="en-GB" w:eastAsia="en-IN"/>
        </w:rPr>
        <w:t>}</w:t>
      </w:r>
      <w:del w:id="255" w:author="Author">
        <w:r w:rsidRPr="00B6119D" w:rsidDel="00C123AA">
          <w:rPr>
            <w:rFonts w:ascii="Courier New" w:eastAsia="Times New Roman" w:hAnsi="Courier New" w:cs="Courier New"/>
            <w:color w:val="000000"/>
            <w:sz w:val="20"/>
            <w:szCs w:val="20"/>
            <w:lang w:val="en-GB" w:eastAsia="en-IN"/>
          </w:rPr>
          <w:delText>,</w:delText>
        </w:r>
      </w:del>
    </w:p>
    <w:p w14:paraId="5B063E3A" w14:textId="4F35897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2x</w:t>
      </w:r>
      <w:proofErr w:type="spellEnd"/>
      <w:r w:rsidRPr="00B6119D">
        <w:rPr>
          <w:rFonts w:ascii="Courier New" w:eastAsia="Times New Roman" w:hAnsi="Courier New" w:cs="Courier New"/>
          <w:color w:val="000000"/>
          <w:sz w:val="20"/>
          <w:szCs w:val="20"/>
          <w:lang w:val="en-GB" w:eastAsia="en-IN"/>
        </w:rPr>
        <w:t xml:space="preserve"> chromosome of adaptive search radius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Horton2016</w:t>
      </w:r>
      <w:proofErr w:type="spellEnd"/>
      <w:r w:rsidRPr="00B6119D">
        <w:rPr>
          <w:rFonts w:ascii="Courier New" w:eastAsia="Times New Roman" w:hAnsi="Courier New" w:cs="Courier New"/>
          <w:color w:val="000000"/>
          <w:sz w:val="20"/>
          <w:szCs w:val="20"/>
          <w:lang w:val="en-GB" w:eastAsia="en-IN"/>
        </w:rPr>
        <w:t>}</w:t>
      </w:r>
      <w:ins w:id="256" w:author="Author">
        <w:r w:rsidR="00C123AA">
          <w:rPr>
            <w:rFonts w:ascii="Courier New" w:eastAsia="Times New Roman" w:hAnsi="Courier New" w:cs="Courier New"/>
            <w:color w:val="000000"/>
            <w:sz w:val="20"/>
            <w:szCs w:val="20"/>
            <w:lang w:val="en-GB" w:eastAsia="en-IN"/>
          </w:rPr>
          <w:t>.</w:t>
        </w:r>
      </w:ins>
    </w:p>
    <w:p w14:paraId="198E0F0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{itemize}</w:t>
      </w:r>
    </w:p>
    <w:p w14:paraId="79E3AF8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ED2818D" w14:textId="208B45D1"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A population size of 500 individuals (i.e. parameter sets of the AM to be detailed </w:t>
      </w:r>
      <w:del w:id="257" w:author="Author">
        <w:r w:rsidRPr="00B6119D" w:rsidDel="00C123AA">
          <w:rPr>
            <w:rFonts w:ascii="Courier New" w:eastAsia="Times New Roman" w:hAnsi="Courier New" w:cs="Courier New"/>
            <w:color w:val="000000"/>
            <w:sz w:val="20"/>
            <w:szCs w:val="20"/>
            <w:lang w:val="en-GB" w:eastAsia="en-IN"/>
          </w:rPr>
          <w:delText>hereunder</w:delText>
        </w:r>
      </w:del>
      <w:ins w:id="258" w:author="Author">
        <w:r w:rsidR="00C123AA">
          <w:rPr>
            <w:rFonts w:ascii="Courier New" w:eastAsia="Times New Roman" w:hAnsi="Courier New" w:cs="Courier New"/>
            <w:color w:val="000000"/>
            <w:sz w:val="20"/>
            <w:szCs w:val="20"/>
            <w:lang w:val="en-GB" w:eastAsia="en-IN"/>
          </w:rPr>
          <w:t>below</w:t>
        </w:r>
      </w:ins>
      <w:r w:rsidRPr="00B6119D">
        <w:rPr>
          <w:rFonts w:ascii="Courier New" w:eastAsia="Times New Roman" w:hAnsi="Courier New" w:cs="Courier New"/>
          <w:color w:val="000000"/>
          <w:sz w:val="20"/>
          <w:szCs w:val="20"/>
          <w:lang w:val="en-GB" w:eastAsia="en-IN"/>
        </w:rPr>
        <w:t xml:space="preserve">) was considered, and the optimization was stopped when the best individual (with the highest </w:t>
      </w:r>
      <w:proofErr w:type="spellStart"/>
      <w:r w:rsidRPr="00B6119D">
        <w:rPr>
          <w:rFonts w:ascii="Courier New" w:eastAsia="Times New Roman" w:hAnsi="Courier New" w:cs="Courier New"/>
          <w:color w:val="000000"/>
          <w:sz w:val="20"/>
          <w:szCs w:val="20"/>
          <w:lang w:val="en-GB" w:eastAsia="en-IN"/>
        </w:rPr>
        <w:t>CRPSS</w:t>
      </w:r>
      <w:proofErr w:type="spellEnd"/>
      <w:r w:rsidRPr="00B6119D">
        <w:rPr>
          <w:rFonts w:ascii="Courier New" w:eastAsia="Times New Roman" w:hAnsi="Courier New" w:cs="Courier New"/>
          <w:color w:val="000000"/>
          <w:sz w:val="20"/>
          <w:szCs w:val="20"/>
          <w:lang w:val="en-GB" w:eastAsia="en-IN"/>
        </w:rPr>
        <w:t xml:space="preserve"> performance score) did not evolve for 20 generations (cycles of </w:t>
      </w:r>
      <w:del w:id="259" w:author="Author">
        <w:r w:rsidRPr="00B6119D" w:rsidDel="00C123AA">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optimization).</w:t>
      </w:r>
    </w:p>
    <w:p w14:paraId="5CC0C31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A08D3B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FAE300C" w14:textId="64CEDFD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 xml:space="preserve">\section{Optimization of </w:t>
      </w:r>
      <w:del w:id="260" w:author="Author">
        <w:r w:rsidRPr="00B6119D" w:rsidDel="0013334B">
          <w:rPr>
            <w:rFonts w:ascii="Courier New" w:eastAsia="Times New Roman" w:hAnsi="Courier New" w:cs="Courier New"/>
            <w:b/>
            <w:bCs/>
            <w:color w:val="0000CC"/>
            <w:sz w:val="20"/>
            <w:szCs w:val="20"/>
            <w:lang w:val="en-GB" w:eastAsia="en-IN"/>
          </w:rPr>
          <w:delText xml:space="preserve">the </w:delText>
        </w:r>
      </w:del>
      <w:r w:rsidRPr="00B6119D">
        <w:rPr>
          <w:rFonts w:ascii="Courier New" w:eastAsia="Times New Roman" w:hAnsi="Courier New" w:cs="Courier New"/>
          <w:b/>
          <w:bCs/>
          <w:color w:val="0000CC"/>
          <w:sz w:val="20"/>
          <w:szCs w:val="20"/>
          <w:lang w:val="en-GB" w:eastAsia="en-IN"/>
        </w:rPr>
        <w:t>circulation analogy}</w:t>
      </w:r>
    </w:p>
    <w:p w14:paraId="08763B2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sec:optim_circul</w:t>
      </w:r>
      <w:proofErr w:type="spellEnd"/>
      <w:r w:rsidRPr="00B6119D">
        <w:rPr>
          <w:rFonts w:ascii="Courier New" w:eastAsia="Times New Roman" w:hAnsi="Courier New" w:cs="Courier New"/>
          <w:b/>
          <w:bCs/>
          <w:color w:val="0000CC"/>
          <w:sz w:val="20"/>
          <w:szCs w:val="20"/>
          <w:lang w:val="en-GB" w:eastAsia="en-IN"/>
        </w:rPr>
        <w:t>}</w:t>
      </w:r>
    </w:p>
    <w:p w14:paraId="3AC7947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5968E04" w14:textId="61E22862"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analogy of the atmospheric circulation was optimized for the ten </w:t>
      </w:r>
      <w:proofErr w:type="spellStart"/>
      <w:r w:rsidRPr="00B6119D">
        <w:rPr>
          <w:rFonts w:ascii="Courier New" w:eastAsia="Times New Roman" w:hAnsi="Courier New" w:cs="Courier New"/>
          <w:color w:val="000000"/>
          <w:sz w:val="20"/>
          <w:szCs w:val="20"/>
          <w:lang w:val="en-GB" w:eastAsia="en-IN"/>
        </w:rPr>
        <w:t>subregions</w:t>
      </w:r>
      <w:proofErr w:type="spellEnd"/>
      <w:r w:rsidRPr="00B6119D">
        <w:rPr>
          <w:rFonts w:ascii="Courier New" w:eastAsia="Times New Roman" w:hAnsi="Courier New" w:cs="Courier New"/>
          <w:color w:val="000000"/>
          <w:sz w:val="20"/>
          <w:szCs w:val="20"/>
          <w:lang w:val="en-GB" w:eastAsia="en-IN"/>
        </w:rPr>
        <w:t xml:space="preserve"> (Section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sec:case_study</w:t>
      </w:r>
      <w:proofErr w:type="spellEnd"/>
      <w:r w:rsidRPr="00B6119D">
        <w:rPr>
          <w:rFonts w:ascii="Courier New" w:eastAsia="Times New Roman" w:hAnsi="Courier New" w:cs="Courier New"/>
          <w:color w:val="000000"/>
          <w:sz w:val="20"/>
          <w:szCs w:val="20"/>
          <w:lang w:val="en-GB" w:eastAsia="en-IN"/>
        </w:rPr>
        <w:t xml:space="preserve">}) </w:t>
      </w:r>
      <w:del w:id="261" w:author="Author">
        <w:r w:rsidRPr="00B6119D" w:rsidDel="00C123AA">
          <w:rPr>
            <w:rFonts w:ascii="Courier New" w:eastAsia="Times New Roman" w:hAnsi="Courier New" w:cs="Courier New"/>
            <w:color w:val="000000"/>
            <w:sz w:val="20"/>
            <w:szCs w:val="20"/>
            <w:lang w:val="en-GB" w:eastAsia="en-IN"/>
          </w:rPr>
          <w:delText xml:space="preserve"> </w:delText>
        </w:r>
      </w:del>
      <w:r w:rsidRPr="00B6119D">
        <w:rPr>
          <w:rFonts w:ascii="Courier New" w:eastAsia="Times New Roman" w:hAnsi="Courier New" w:cs="Courier New"/>
          <w:color w:val="000000"/>
          <w:sz w:val="20"/>
          <w:szCs w:val="20"/>
          <w:lang w:val="en-GB" w:eastAsia="en-IN"/>
        </w:rPr>
        <w:t xml:space="preserve">independently. We started from the </w:t>
      </w:r>
      <w:del w:id="262" w:author="Author">
        <w:r w:rsidRPr="00B6119D" w:rsidDel="00C123AA">
          <w:rPr>
            <w:rFonts w:ascii="Courier New" w:eastAsia="Times New Roman" w:hAnsi="Courier New" w:cs="Courier New"/>
            <w:color w:val="000000"/>
            <w:sz w:val="20"/>
            <w:szCs w:val="20"/>
            <w:lang w:val="en-GB" w:eastAsia="en-IN"/>
          </w:rPr>
          <w:delText>most simple</w:delText>
        </w:r>
      </w:del>
      <w:ins w:id="263" w:author="Author">
        <w:r w:rsidR="00C123AA" w:rsidRPr="00B6119D">
          <w:rPr>
            <w:rFonts w:ascii="Courier New" w:eastAsia="Times New Roman" w:hAnsi="Courier New" w:cs="Courier New"/>
            <w:color w:val="000000"/>
            <w:sz w:val="20"/>
            <w:szCs w:val="20"/>
            <w:lang w:val="en-GB" w:eastAsia="en-IN"/>
          </w:rPr>
          <w:t>simplest</w:t>
        </w:r>
      </w:ins>
      <w:r w:rsidRPr="00B6119D">
        <w:rPr>
          <w:rFonts w:ascii="Courier New" w:eastAsia="Times New Roman" w:hAnsi="Courier New" w:cs="Courier New"/>
          <w:color w:val="000000"/>
          <w:sz w:val="20"/>
          <w:szCs w:val="20"/>
          <w:lang w:val="en-GB" w:eastAsia="en-IN"/>
        </w:rPr>
        <w:t xml:space="preserve"> AM, and increased the complexity in order to identify the degrees of freedom that are of particular interest. Thus, the tested </w:t>
      </w:r>
      <w:proofErr w:type="spellStart"/>
      <w:r w:rsidRPr="00B6119D">
        <w:rPr>
          <w:rFonts w:ascii="Courier New" w:eastAsia="Times New Roman" w:hAnsi="Courier New" w:cs="Courier New"/>
          <w:color w:val="000000"/>
          <w:sz w:val="20"/>
          <w:szCs w:val="20"/>
          <w:lang w:val="en-GB" w:eastAsia="en-IN"/>
        </w:rPr>
        <w:t>parametrization</w:t>
      </w:r>
      <w:proofErr w:type="spellEnd"/>
      <w:r w:rsidRPr="00B6119D">
        <w:rPr>
          <w:rFonts w:ascii="Courier New" w:eastAsia="Times New Roman" w:hAnsi="Courier New" w:cs="Courier New"/>
          <w:color w:val="000000"/>
          <w:sz w:val="20"/>
          <w:szCs w:val="20"/>
          <w:lang w:val="en-GB" w:eastAsia="en-IN"/>
        </w:rPr>
        <w:t xml:space="preserve"> evolved iteratively in complexity. The detailed results of the intermediate stages are not provided in this paper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[see][for the details]{</w:t>
      </w:r>
      <w:proofErr w:type="spellStart"/>
      <w:r w:rsidRPr="00B6119D">
        <w:rPr>
          <w:rFonts w:ascii="Courier New" w:eastAsia="Times New Roman" w:hAnsi="Courier New" w:cs="Courier New"/>
          <w:color w:val="000000"/>
          <w:sz w:val="20"/>
          <w:szCs w:val="20"/>
          <w:lang w:val="en-GB" w:eastAsia="en-IN"/>
        </w:rPr>
        <w:t>Horton2012a</w:t>
      </w:r>
      <w:proofErr w:type="spellEnd"/>
      <w:r w:rsidRPr="00B6119D">
        <w:rPr>
          <w:rFonts w:ascii="Courier New" w:eastAsia="Times New Roman" w:hAnsi="Courier New" w:cs="Courier New"/>
          <w:color w:val="000000"/>
          <w:sz w:val="20"/>
          <w:szCs w:val="20"/>
          <w:lang w:val="en-GB" w:eastAsia="en-IN"/>
        </w:rPr>
        <w:t>}.</w:t>
      </w:r>
    </w:p>
    <w:p w14:paraId="4BD2F68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749B43F" w14:textId="646C85F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The reference method for the analogy of the atmospheric circulation (</w:t>
      </w:r>
      <w:proofErr w:type="spellStart"/>
      <w:r w:rsidRPr="00B6119D">
        <w:rPr>
          <w:rFonts w:ascii="Courier New" w:eastAsia="Times New Roman" w:hAnsi="Courier New" w:cs="Courier New"/>
          <w:color w:val="000000"/>
          <w:sz w:val="20"/>
          <w:szCs w:val="20"/>
          <w:lang w:val="en-GB" w:eastAsia="en-IN"/>
        </w:rPr>
        <w:t>2Z</w:t>
      </w:r>
      <w:proofErr w:type="spellEnd"/>
      <w:r w:rsidRPr="00B6119D">
        <w:rPr>
          <w:rFonts w:ascii="Courier New" w:eastAsia="Times New Roman" w:hAnsi="Courier New" w:cs="Courier New"/>
          <w:color w:val="000000"/>
          <w:sz w:val="20"/>
          <w:szCs w:val="20"/>
          <w:lang w:val="en-GB" w:eastAsia="en-IN"/>
        </w:rPr>
        <w:t xml:space="preserve">,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table:params_R1</w:t>
      </w:r>
      <w:proofErr w:type="spellEnd"/>
      <w:r w:rsidRPr="00B6119D">
        <w:rPr>
          <w:rFonts w:ascii="Courier New" w:eastAsia="Times New Roman" w:hAnsi="Courier New" w:cs="Courier New"/>
          <w:color w:val="000000"/>
          <w:sz w:val="20"/>
          <w:szCs w:val="20"/>
          <w:lang w:val="en-GB" w:eastAsia="en-IN"/>
        </w:rPr>
        <w:t xml:space="preserve">}), based on </w:t>
      </w:r>
      <w:proofErr w:type="spellStart"/>
      <w:r w:rsidRPr="00B6119D">
        <w:rPr>
          <w:rFonts w:ascii="Courier New" w:eastAsia="Times New Roman" w:hAnsi="Courier New" w:cs="Courier New"/>
          <w:color w:val="000000"/>
          <w:sz w:val="20"/>
          <w:szCs w:val="20"/>
          <w:lang w:val="en-GB" w:eastAsia="en-IN"/>
        </w:rPr>
        <w:t>Z500</w:t>
      </w:r>
      <w:proofErr w:type="spellEnd"/>
      <w:r w:rsidRPr="00B6119D">
        <w:rPr>
          <w:rFonts w:ascii="Courier New" w:eastAsia="Times New Roman" w:hAnsi="Courier New" w:cs="Courier New"/>
          <w:color w:val="000000"/>
          <w:sz w:val="20"/>
          <w:szCs w:val="20"/>
          <w:lang w:val="en-GB" w:eastAsia="en-IN"/>
        </w:rPr>
        <w:t xml:space="preserve"> and </w:t>
      </w:r>
      <w:proofErr w:type="spellStart"/>
      <w:r w:rsidRPr="00B6119D">
        <w:rPr>
          <w:rFonts w:ascii="Courier New" w:eastAsia="Times New Roman" w:hAnsi="Courier New" w:cs="Courier New"/>
          <w:color w:val="000000"/>
          <w:sz w:val="20"/>
          <w:szCs w:val="20"/>
          <w:lang w:val="en-GB" w:eastAsia="en-IN"/>
        </w:rPr>
        <w:t>Z1000</w:t>
      </w:r>
      <w:proofErr w:type="spellEnd"/>
      <w:r w:rsidRPr="00B6119D">
        <w:rPr>
          <w:rFonts w:ascii="Courier New" w:eastAsia="Times New Roman" w:hAnsi="Courier New" w:cs="Courier New"/>
          <w:color w:val="000000"/>
          <w:sz w:val="20"/>
          <w:szCs w:val="20"/>
          <w:lang w:val="en-GB" w:eastAsia="en-IN"/>
        </w:rPr>
        <w:t xml:space="preserve">, was first considered. The optimizer had to choose </w:t>
      </w:r>
      <w:del w:id="264" w:author="Author">
        <w:r w:rsidRPr="00B6119D" w:rsidDel="00CF3F4A">
          <w:rPr>
            <w:rFonts w:ascii="Courier New" w:eastAsia="Times New Roman" w:hAnsi="Courier New" w:cs="Courier New"/>
            <w:color w:val="000000"/>
            <w:sz w:val="20"/>
            <w:szCs w:val="20"/>
            <w:lang w:val="en-GB" w:eastAsia="en-IN"/>
          </w:rPr>
          <w:delText>simulatneously</w:delText>
        </w:r>
      </w:del>
      <w:ins w:id="265" w:author="Author">
        <w:r w:rsidR="00CF3F4A" w:rsidRPr="00B6119D">
          <w:rPr>
            <w:rFonts w:ascii="Courier New" w:eastAsia="Times New Roman" w:hAnsi="Courier New" w:cs="Courier New"/>
            <w:color w:val="000000"/>
            <w:sz w:val="20"/>
            <w:szCs w:val="20"/>
            <w:lang w:val="en-GB" w:eastAsia="en-IN"/>
          </w:rPr>
          <w:t>simultaneously</w:t>
        </w:r>
      </w:ins>
      <w:r w:rsidRPr="00B6119D">
        <w:rPr>
          <w:rFonts w:ascii="Courier New" w:eastAsia="Times New Roman" w:hAnsi="Courier New" w:cs="Courier New"/>
          <w:color w:val="000000"/>
          <w:sz w:val="20"/>
          <w:szCs w:val="20"/>
          <w:lang w:val="en-GB" w:eastAsia="en-IN"/>
        </w:rPr>
        <w:t xml:space="preserve"> the number of analogues, both spatial windows with no overlapping constraint (i.e. they can differ from one pressure level to another), as well as the temporal windows (hours of observation of the </w:t>
      </w:r>
      <w:proofErr w:type="spellStart"/>
      <w:r w:rsidRPr="00B6119D">
        <w:rPr>
          <w:rFonts w:ascii="Courier New" w:eastAsia="Times New Roman" w:hAnsi="Courier New" w:cs="Courier New"/>
          <w:color w:val="000000"/>
          <w:sz w:val="20"/>
          <w:szCs w:val="20"/>
          <w:lang w:val="en-GB" w:eastAsia="en-IN"/>
        </w:rPr>
        <w:t>geopotential</w:t>
      </w:r>
      <w:proofErr w:type="spellEnd"/>
      <w:r w:rsidRPr="00B6119D">
        <w:rPr>
          <w:rFonts w:ascii="Courier New" w:eastAsia="Times New Roman" w:hAnsi="Courier New" w:cs="Courier New"/>
          <w:color w:val="000000"/>
          <w:sz w:val="20"/>
          <w:szCs w:val="20"/>
          <w:lang w:val="en-GB" w:eastAsia="en-IN"/>
        </w:rPr>
        <w:t>), which cannot be achieved with the sequential calibration technique. The performance score (</w:t>
      </w:r>
      <w:proofErr w:type="spellStart"/>
      <w:r w:rsidRPr="00B6119D">
        <w:rPr>
          <w:rFonts w:ascii="Courier New" w:eastAsia="Times New Roman" w:hAnsi="Courier New" w:cs="Courier New"/>
          <w:color w:val="000000"/>
          <w:sz w:val="20"/>
          <w:szCs w:val="20"/>
          <w:lang w:val="en-GB" w:eastAsia="en-IN"/>
        </w:rPr>
        <w:t>CRPSS</w:t>
      </w:r>
      <w:proofErr w:type="spellEnd"/>
      <w:r w:rsidRPr="00B6119D">
        <w:rPr>
          <w:rFonts w:ascii="Courier New" w:eastAsia="Times New Roman" w:hAnsi="Courier New" w:cs="Courier New"/>
          <w:color w:val="000000"/>
          <w:sz w:val="20"/>
          <w:szCs w:val="20"/>
          <w:lang w:val="en-GB" w:eastAsia="en-IN"/>
        </w:rPr>
        <w:t xml:space="preserve">) was slightly improved, with these limited degrees of freedom, </w:t>
      </w:r>
      <w:del w:id="266" w:author="Author">
        <w:r w:rsidRPr="00B6119D" w:rsidDel="00CF3F4A">
          <w:rPr>
            <w:rFonts w:ascii="Courier New" w:eastAsia="Times New Roman" w:hAnsi="Courier New" w:cs="Courier New"/>
            <w:color w:val="000000"/>
            <w:sz w:val="20"/>
            <w:szCs w:val="20"/>
            <w:lang w:val="en-GB" w:eastAsia="en-IN"/>
          </w:rPr>
          <w:delText>in regards</w:delText>
        </w:r>
      </w:del>
      <w:ins w:id="267" w:author="Author">
        <w:r w:rsidR="00CF3F4A">
          <w:rPr>
            <w:rFonts w:ascii="Courier New" w:eastAsia="Times New Roman" w:hAnsi="Courier New" w:cs="Courier New"/>
            <w:color w:val="000000"/>
            <w:sz w:val="20"/>
            <w:szCs w:val="20"/>
            <w:lang w:val="en-GB" w:eastAsia="en-IN"/>
          </w:rPr>
          <w:t>relative</w:t>
        </w:r>
      </w:ins>
      <w:r w:rsidRPr="00B6119D">
        <w:rPr>
          <w:rFonts w:ascii="Courier New" w:eastAsia="Times New Roman" w:hAnsi="Courier New" w:cs="Courier New"/>
          <w:color w:val="000000"/>
          <w:sz w:val="20"/>
          <w:szCs w:val="20"/>
          <w:lang w:val="en-GB" w:eastAsia="en-IN"/>
        </w:rPr>
        <w:t xml:space="preserve"> to the </w:t>
      </w:r>
      <w:proofErr w:type="spellStart"/>
      <w:r w:rsidRPr="00B6119D">
        <w:rPr>
          <w:rFonts w:ascii="Courier New" w:eastAsia="Times New Roman" w:hAnsi="Courier New" w:cs="Courier New"/>
          <w:color w:val="000000"/>
          <w:sz w:val="20"/>
          <w:szCs w:val="20"/>
          <w:lang w:val="en-GB" w:eastAsia="en-IN"/>
        </w:rPr>
        <w:t>2Z</w:t>
      </w:r>
      <w:proofErr w:type="spellEnd"/>
      <w:r w:rsidRPr="00B6119D">
        <w:rPr>
          <w:rFonts w:ascii="Courier New" w:eastAsia="Times New Roman" w:hAnsi="Courier New" w:cs="Courier New"/>
          <w:color w:val="000000"/>
          <w:sz w:val="20"/>
          <w:szCs w:val="20"/>
          <w:lang w:val="en-GB" w:eastAsia="en-IN"/>
        </w:rPr>
        <w:t xml:space="preserve"> reference method calibrated with the sequential procedure. Some tests showed that most of the gains were due to the non-overlapping spatial windows. </w:t>
      </w:r>
      <w:del w:id="268" w:author="Author">
        <w:r w:rsidRPr="00B6119D" w:rsidDel="00CF3F4A">
          <w:rPr>
            <w:rFonts w:ascii="Courier New" w:eastAsia="Times New Roman" w:hAnsi="Courier New" w:cs="Courier New"/>
            <w:color w:val="000000"/>
            <w:sz w:val="20"/>
            <w:szCs w:val="20"/>
            <w:lang w:val="en-GB" w:eastAsia="en-IN"/>
          </w:rPr>
          <w:delText xml:space="preserve">It </w:delText>
        </w:r>
      </w:del>
      <w:ins w:id="269" w:author="Author">
        <w:r w:rsidR="00CF3F4A">
          <w:rPr>
            <w:rFonts w:ascii="Courier New" w:eastAsia="Times New Roman" w:hAnsi="Courier New" w:cs="Courier New"/>
            <w:color w:val="000000"/>
            <w:sz w:val="20"/>
            <w:szCs w:val="20"/>
            <w:lang w:val="en-GB" w:eastAsia="en-IN"/>
          </w:rPr>
          <w:t>This</w:t>
        </w:r>
        <w:r w:rsidR="00CF3F4A"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demonstrated that the optimizer was able to </w:t>
      </w:r>
      <w:del w:id="270" w:author="Author">
        <w:r w:rsidRPr="00B6119D" w:rsidDel="00CF3F4A">
          <w:rPr>
            <w:rFonts w:ascii="Courier New" w:eastAsia="Times New Roman" w:hAnsi="Courier New" w:cs="Courier New"/>
            <w:color w:val="000000"/>
            <w:sz w:val="20"/>
            <w:szCs w:val="20"/>
            <w:lang w:val="en-GB" w:eastAsia="en-IN"/>
          </w:rPr>
          <w:delText xml:space="preserve">get </w:delText>
        </w:r>
      </w:del>
      <w:ins w:id="271" w:author="Author">
        <w:r w:rsidR="00CF3F4A">
          <w:rPr>
            <w:rFonts w:ascii="Courier New" w:eastAsia="Times New Roman" w:hAnsi="Courier New" w:cs="Courier New"/>
            <w:color w:val="000000"/>
            <w:sz w:val="20"/>
            <w:szCs w:val="20"/>
            <w:lang w:val="en-GB" w:eastAsia="en-IN"/>
          </w:rPr>
          <w:t>obtain</w:t>
        </w:r>
        <w:r w:rsidR="00CF3F4A"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relevant parameters for a simple method.</w:t>
      </w:r>
    </w:p>
    <w:p w14:paraId="6194CF1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4D9AF73" w14:textId="49D7B00A"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Then, an additional degree of freedom was provided to the </w:t>
      </w:r>
      <w:proofErr w:type="spellStart"/>
      <w:r w:rsidRPr="00B6119D">
        <w:rPr>
          <w:rFonts w:ascii="Courier New" w:eastAsia="Times New Roman" w:hAnsi="Courier New" w:cs="Courier New"/>
          <w:color w:val="000000"/>
          <w:sz w:val="20"/>
          <w:szCs w:val="20"/>
          <w:lang w:val="en-GB" w:eastAsia="en-IN"/>
        </w:rPr>
        <w:t>GAs</w:t>
      </w:r>
      <w:proofErr w:type="spellEnd"/>
      <w:r w:rsidRPr="00B6119D">
        <w:rPr>
          <w:rFonts w:ascii="Courier New" w:eastAsia="Times New Roman" w:hAnsi="Courier New" w:cs="Courier New"/>
          <w:color w:val="000000"/>
          <w:sz w:val="20"/>
          <w:szCs w:val="20"/>
          <w:lang w:val="en-GB" w:eastAsia="en-IN"/>
        </w:rPr>
        <w:t xml:space="preserve"> by letting them choose the pressure levels along with the other parameters (analogue numbers, spatial and temporal windows), which is also a non-automated process in the sequential calibration. This degree of freedom increased the optimization time</w:t>
      </w:r>
      <w:ins w:id="272" w:author="Author">
        <w:r w:rsidR="00CF3F4A">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and might decrease the number of simulations that converge to a single solution. However, most solutions were very close in terms of the performance score, which was </w:t>
      </w:r>
      <w:ins w:id="273" w:author="Author">
        <w:r w:rsidR="00CF3F4A" w:rsidRPr="00B6119D">
          <w:rPr>
            <w:rFonts w:ascii="Courier New" w:eastAsia="Times New Roman" w:hAnsi="Courier New" w:cs="Courier New"/>
            <w:color w:val="000000"/>
            <w:sz w:val="20"/>
            <w:szCs w:val="20"/>
            <w:lang w:val="en-GB" w:eastAsia="en-IN"/>
          </w:rPr>
          <w:t xml:space="preserve">further </w:t>
        </w:r>
      </w:ins>
      <w:r w:rsidRPr="00B6119D">
        <w:rPr>
          <w:rFonts w:ascii="Courier New" w:eastAsia="Times New Roman" w:hAnsi="Courier New" w:cs="Courier New"/>
          <w:color w:val="000000"/>
          <w:sz w:val="20"/>
          <w:szCs w:val="20"/>
          <w:lang w:val="en-GB" w:eastAsia="en-IN"/>
        </w:rPr>
        <w:t>improved</w:t>
      </w:r>
      <w:del w:id="274" w:author="Author">
        <w:r w:rsidRPr="00B6119D" w:rsidDel="00CF3F4A">
          <w:rPr>
            <w:rFonts w:ascii="Courier New" w:eastAsia="Times New Roman" w:hAnsi="Courier New" w:cs="Courier New"/>
            <w:color w:val="000000"/>
            <w:sz w:val="20"/>
            <w:szCs w:val="20"/>
            <w:lang w:val="en-GB" w:eastAsia="en-IN"/>
          </w:rPr>
          <w:delText xml:space="preserve"> further</w:delText>
        </w:r>
      </w:del>
      <w:r w:rsidRPr="00B6119D">
        <w:rPr>
          <w:rFonts w:ascii="Courier New" w:eastAsia="Times New Roman" w:hAnsi="Courier New" w:cs="Courier New"/>
          <w:color w:val="000000"/>
          <w:sz w:val="20"/>
          <w:szCs w:val="20"/>
          <w:lang w:val="en-GB" w:eastAsia="en-IN"/>
        </w:rPr>
        <w:t xml:space="preserve">. The selected pressure levels were </w:t>
      </w:r>
      <w:proofErr w:type="spellStart"/>
      <w:r w:rsidRPr="00B6119D">
        <w:rPr>
          <w:rFonts w:ascii="Courier New" w:eastAsia="Times New Roman" w:hAnsi="Courier New" w:cs="Courier New"/>
          <w:color w:val="000000"/>
          <w:sz w:val="20"/>
          <w:szCs w:val="20"/>
          <w:lang w:val="en-GB" w:eastAsia="en-IN"/>
        </w:rPr>
        <w:t>Z500</w:t>
      </w:r>
      <w:proofErr w:type="spellEnd"/>
      <w:r w:rsidRPr="00B6119D">
        <w:rPr>
          <w:rFonts w:ascii="Courier New" w:eastAsia="Times New Roman" w:hAnsi="Courier New" w:cs="Courier New"/>
          <w:color w:val="000000"/>
          <w:sz w:val="20"/>
          <w:szCs w:val="20"/>
          <w:lang w:val="en-GB" w:eastAsia="en-IN"/>
        </w:rPr>
        <w:t xml:space="preserve"> or </w:t>
      </w:r>
      <w:proofErr w:type="spellStart"/>
      <w:r w:rsidRPr="00B6119D">
        <w:rPr>
          <w:rFonts w:ascii="Courier New" w:eastAsia="Times New Roman" w:hAnsi="Courier New" w:cs="Courier New"/>
          <w:color w:val="000000"/>
          <w:sz w:val="20"/>
          <w:szCs w:val="20"/>
          <w:lang w:val="en-GB" w:eastAsia="en-IN"/>
        </w:rPr>
        <w:t>Z700</w:t>
      </w:r>
      <w:proofErr w:type="spellEnd"/>
      <w:r w:rsidRPr="00B6119D">
        <w:rPr>
          <w:rFonts w:ascii="Courier New" w:eastAsia="Times New Roman" w:hAnsi="Courier New" w:cs="Courier New"/>
          <w:color w:val="000000"/>
          <w:sz w:val="20"/>
          <w:szCs w:val="20"/>
          <w:lang w:val="en-GB" w:eastAsia="en-IN"/>
        </w:rPr>
        <w:t xml:space="preserve"> for the upper level, and </w:t>
      </w:r>
      <w:proofErr w:type="spellStart"/>
      <w:r w:rsidRPr="00B6119D">
        <w:rPr>
          <w:rFonts w:ascii="Courier New" w:eastAsia="Times New Roman" w:hAnsi="Courier New" w:cs="Courier New"/>
          <w:color w:val="000000"/>
          <w:sz w:val="20"/>
          <w:szCs w:val="20"/>
          <w:lang w:val="en-GB" w:eastAsia="en-IN"/>
        </w:rPr>
        <w:t>Z925</w:t>
      </w:r>
      <w:proofErr w:type="spellEnd"/>
      <w:r w:rsidRPr="00B6119D">
        <w:rPr>
          <w:rFonts w:ascii="Courier New" w:eastAsia="Times New Roman" w:hAnsi="Courier New" w:cs="Courier New"/>
          <w:color w:val="000000"/>
          <w:sz w:val="20"/>
          <w:szCs w:val="20"/>
          <w:lang w:val="en-GB" w:eastAsia="en-IN"/>
        </w:rPr>
        <w:t xml:space="preserve"> or </w:t>
      </w:r>
      <w:proofErr w:type="spellStart"/>
      <w:r w:rsidRPr="00B6119D">
        <w:rPr>
          <w:rFonts w:ascii="Courier New" w:eastAsia="Times New Roman" w:hAnsi="Courier New" w:cs="Courier New"/>
          <w:color w:val="000000"/>
          <w:sz w:val="20"/>
          <w:szCs w:val="20"/>
          <w:lang w:val="en-GB" w:eastAsia="en-IN"/>
        </w:rPr>
        <w:t>Z1000</w:t>
      </w:r>
      <w:proofErr w:type="spellEnd"/>
      <w:r w:rsidRPr="00B6119D">
        <w:rPr>
          <w:rFonts w:ascii="Courier New" w:eastAsia="Times New Roman" w:hAnsi="Courier New" w:cs="Courier New"/>
          <w:color w:val="000000"/>
          <w:sz w:val="20"/>
          <w:szCs w:val="20"/>
          <w:lang w:val="en-GB" w:eastAsia="en-IN"/>
        </w:rPr>
        <w:t xml:space="preserve"> (most often) for the lower level.</w:t>
      </w:r>
    </w:p>
    <w:p w14:paraId="4E2C9F8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0F1B6B9" w14:textId="6A007A9B"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lastRenderedPageBreak/>
        <w:t xml:space="preserve">Parallel analyses showed that the analogy of circulation is incomplete, and that </w:t>
      </w:r>
      <w:proofErr w:type="spellStart"/>
      <w:r w:rsidRPr="00B6119D">
        <w:rPr>
          <w:rFonts w:ascii="Courier New" w:eastAsia="Times New Roman" w:hAnsi="Courier New" w:cs="Courier New"/>
          <w:color w:val="000000"/>
          <w:sz w:val="20"/>
          <w:szCs w:val="20"/>
          <w:lang w:val="en-GB" w:eastAsia="en-IN"/>
        </w:rPr>
        <w:t>geopotential</w:t>
      </w:r>
      <w:proofErr w:type="spellEnd"/>
      <w:r w:rsidRPr="00B6119D">
        <w:rPr>
          <w:rFonts w:ascii="Courier New" w:eastAsia="Times New Roman" w:hAnsi="Courier New" w:cs="Courier New"/>
          <w:color w:val="000000"/>
          <w:sz w:val="20"/>
          <w:szCs w:val="20"/>
          <w:lang w:val="en-GB" w:eastAsia="en-IN"/>
        </w:rPr>
        <w:t xml:space="preserve"> heights still contain relevant information that can improve the statistical relationship. Therefore, a third, followed by a fourth circulation predictor were added (still only </w:t>
      </w:r>
      <w:proofErr w:type="spellStart"/>
      <w:r w:rsidRPr="00B6119D">
        <w:rPr>
          <w:rFonts w:ascii="Courier New" w:eastAsia="Times New Roman" w:hAnsi="Courier New" w:cs="Courier New"/>
          <w:color w:val="000000"/>
          <w:sz w:val="20"/>
          <w:szCs w:val="20"/>
          <w:lang w:val="en-GB" w:eastAsia="en-IN"/>
        </w:rPr>
        <w:t>geopotential</w:t>
      </w:r>
      <w:proofErr w:type="spellEnd"/>
      <w:r w:rsidRPr="00B6119D">
        <w:rPr>
          <w:rFonts w:ascii="Courier New" w:eastAsia="Times New Roman" w:hAnsi="Courier New" w:cs="Courier New"/>
          <w:color w:val="000000"/>
          <w:sz w:val="20"/>
          <w:szCs w:val="20"/>
          <w:lang w:val="en-GB" w:eastAsia="en-IN"/>
        </w:rPr>
        <w:t xml:space="preserve"> heights). There was no constraint on the predictors, so that the same pressure level could be selected more than once. Further improvements were found </w:t>
      </w:r>
      <w:del w:id="275" w:author="Author">
        <w:r w:rsidRPr="00B6119D" w:rsidDel="00CF3F4A">
          <w:rPr>
            <w:rFonts w:ascii="Courier New" w:eastAsia="Times New Roman" w:hAnsi="Courier New" w:cs="Courier New"/>
            <w:color w:val="000000"/>
            <w:sz w:val="20"/>
            <w:szCs w:val="20"/>
            <w:lang w:val="en-GB" w:eastAsia="en-IN"/>
          </w:rPr>
          <w:delText xml:space="preserve">on </w:delText>
        </w:r>
      </w:del>
      <w:ins w:id="276" w:author="Author">
        <w:r w:rsidR="00CF3F4A">
          <w:rPr>
            <w:rFonts w:ascii="Courier New" w:eastAsia="Times New Roman" w:hAnsi="Courier New" w:cs="Courier New"/>
            <w:color w:val="000000"/>
            <w:sz w:val="20"/>
            <w:szCs w:val="20"/>
            <w:lang w:val="en-GB" w:eastAsia="en-IN"/>
          </w:rPr>
          <w:t>in</w:t>
        </w:r>
        <w:r w:rsidR="00CF3F4A"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the performance score, both for the </w:t>
      </w:r>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xml:space="preserve"> and the VP, confirming that this additional information was beneficial for the quality of the prediction. </w:t>
      </w:r>
    </w:p>
    <w:p w14:paraId="73FB8A2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3F00E2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Finally, a weighting of the analogy criteria values per pressure level was proposed, again optimized by </w:t>
      </w:r>
      <w:proofErr w:type="spellStart"/>
      <w:r w:rsidRPr="00B6119D">
        <w:rPr>
          <w:rFonts w:ascii="Courier New" w:eastAsia="Times New Roman" w:hAnsi="Courier New" w:cs="Courier New"/>
          <w:color w:val="000000"/>
          <w:sz w:val="20"/>
          <w:szCs w:val="20"/>
          <w:lang w:val="en-GB" w:eastAsia="en-IN"/>
        </w:rPr>
        <w:t>GAs</w:t>
      </w:r>
      <w:proofErr w:type="spellEnd"/>
      <w:r w:rsidRPr="00B6119D">
        <w:rPr>
          <w:rFonts w:ascii="Courier New" w:eastAsia="Times New Roman" w:hAnsi="Courier New" w:cs="Courier New"/>
          <w:color w:val="000000"/>
          <w:sz w:val="20"/>
          <w:szCs w:val="20"/>
          <w:lang w:val="en-GB" w:eastAsia="en-IN"/>
        </w:rPr>
        <w:t xml:space="preserve">. The weighting operates in the combination of the </w:t>
      </w:r>
      <w:proofErr w:type="spellStart"/>
      <w:r w:rsidRPr="00B6119D">
        <w:rPr>
          <w:rFonts w:ascii="Courier New" w:eastAsia="Times New Roman" w:hAnsi="Courier New" w:cs="Courier New"/>
          <w:color w:val="000000"/>
          <w:sz w:val="20"/>
          <w:szCs w:val="20"/>
          <w:lang w:val="en-GB" w:eastAsia="en-IN"/>
        </w:rPr>
        <w:t>S1</w:t>
      </w:r>
      <w:proofErr w:type="spellEnd"/>
      <w:r w:rsidRPr="00B6119D">
        <w:rPr>
          <w:rFonts w:ascii="Courier New" w:eastAsia="Times New Roman" w:hAnsi="Courier New" w:cs="Courier New"/>
          <w:color w:val="000000"/>
          <w:sz w:val="20"/>
          <w:szCs w:val="20"/>
          <w:lang w:val="en-GB" w:eastAsia="en-IN"/>
        </w:rPr>
        <w:t xml:space="preserve"> criteria processed on every level, which were previously averaged with equal weights. The role of this new degree of freedom is to give more weight to the levels with greater predictive capacity, and to consider the differences in the </w:t>
      </w:r>
      <w:proofErr w:type="spellStart"/>
      <w:r w:rsidRPr="00B6119D">
        <w:rPr>
          <w:rFonts w:ascii="Courier New" w:eastAsia="Times New Roman" w:hAnsi="Courier New" w:cs="Courier New"/>
          <w:color w:val="000000"/>
          <w:sz w:val="20"/>
          <w:szCs w:val="20"/>
          <w:lang w:val="en-GB" w:eastAsia="en-IN"/>
        </w:rPr>
        <w:t>geopotential</w:t>
      </w:r>
      <w:proofErr w:type="spellEnd"/>
      <w:r w:rsidRPr="00B6119D">
        <w:rPr>
          <w:rFonts w:ascii="Courier New" w:eastAsia="Times New Roman" w:hAnsi="Courier New" w:cs="Courier New"/>
          <w:color w:val="000000"/>
          <w:sz w:val="20"/>
          <w:szCs w:val="20"/>
          <w:lang w:val="en-GB" w:eastAsia="en-IN"/>
        </w:rPr>
        <w:t xml:space="preserve"> height variability with altitude. </w:t>
      </w:r>
    </w:p>
    <w:p w14:paraId="7B5BBE1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9995779" w14:textId="3F28059E"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number of circulation predictors (still only </w:t>
      </w:r>
      <w:proofErr w:type="spellStart"/>
      <w:r w:rsidRPr="00B6119D">
        <w:rPr>
          <w:rFonts w:ascii="Courier New" w:eastAsia="Times New Roman" w:hAnsi="Courier New" w:cs="Courier New"/>
          <w:color w:val="000000"/>
          <w:sz w:val="20"/>
          <w:szCs w:val="20"/>
          <w:lang w:val="en-GB" w:eastAsia="en-IN"/>
        </w:rPr>
        <w:t>geopotential</w:t>
      </w:r>
      <w:proofErr w:type="spellEnd"/>
      <w:r w:rsidRPr="00B6119D">
        <w:rPr>
          <w:rFonts w:ascii="Courier New" w:eastAsia="Times New Roman" w:hAnsi="Courier New" w:cs="Courier New"/>
          <w:color w:val="000000"/>
          <w:sz w:val="20"/>
          <w:szCs w:val="20"/>
          <w:lang w:val="en-GB" w:eastAsia="en-IN"/>
        </w:rPr>
        <w:t xml:space="preserve"> heights) was then successively increased up to ten, considering the weighting of the analogy criteria values. The addition of circulation predictors globally improved the prediction skill (for both the </w:t>
      </w:r>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xml:space="preserve"> and the VP) only up to four predictors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fig:figure_nb_levels</w:t>
      </w:r>
      <w:proofErr w:type="spellEnd"/>
      <w:r w:rsidRPr="00B6119D">
        <w:rPr>
          <w:rFonts w:ascii="Courier New" w:eastAsia="Times New Roman" w:hAnsi="Courier New" w:cs="Courier New"/>
          <w:color w:val="000000"/>
          <w:sz w:val="20"/>
          <w:szCs w:val="20"/>
          <w:lang w:val="en-GB" w:eastAsia="en-IN"/>
        </w:rPr>
        <w:t xml:space="preserve">}). Afterwards, the score on the VP was more variable, </w:t>
      </w:r>
      <w:ins w:id="277" w:author="Author">
        <w:r w:rsidR="00A94AA7" w:rsidRPr="00B6119D">
          <w:rPr>
            <w:rFonts w:ascii="Courier New" w:eastAsia="Times New Roman" w:hAnsi="Courier New" w:cs="Courier New"/>
            <w:color w:val="000000"/>
            <w:sz w:val="20"/>
            <w:szCs w:val="20"/>
            <w:lang w:val="en-GB" w:eastAsia="en-IN"/>
          </w:rPr>
          <w:t xml:space="preserve">eventually </w:t>
        </w:r>
        <w:r w:rsidR="00A94AA7">
          <w:rPr>
            <w:rFonts w:ascii="Courier New" w:eastAsia="Times New Roman" w:hAnsi="Courier New" w:cs="Courier New"/>
            <w:color w:val="000000"/>
            <w:sz w:val="20"/>
            <w:szCs w:val="20"/>
            <w:lang w:val="en-GB" w:eastAsia="en-IN"/>
          </w:rPr>
          <w:t xml:space="preserve">even </w:t>
        </w:r>
      </w:ins>
      <w:r w:rsidRPr="00B6119D">
        <w:rPr>
          <w:rFonts w:ascii="Courier New" w:eastAsia="Times New Roman" w:hAnsi="Courier New" w:cs="Courier New"/>
          <w:color w:val="000000"/>
          <w:sz w:val="20"/>
          <w:szCs w:val="20"/>
          <w:lang w:val="en-GB" w:eastAsia="en-IN"/>
        </w:rPr>
        <w:t xml:space="preserve">showing </w:t>
      </w:r>
      <w:del w:id="278" w:author="Author">
        <w:r w:rsidRPr="00B6119D" w:rsidDel="00A94AA7">
          <w:rPr>
            <w:rFonts w:ascii="Courier New" w:eastAsia="Times New Roman" w:hAnsi="Courier New" w:cs="Courier New"/>
            <w:color w:val="000000"/>
            <w:sz w:val="20"/>
            <w:szCs w:val="20"/>
            <w:lang w:val="en-GB" w:eastAsia="en-IN"/>
          </w:rPr>
          <w:delText xml:space="preserve">eventually even </w:delText>
        </w:r>
      </w:del>
      <w:r w:rsidRPr="00B6119D">
        <w:rPr>
          <w:rFonts w:ascii="Courier New" w:eastAsia="Times New Roman" w:hAnsi="Courier New" w:cs="Courier New"/>
          <w:color w:val="000000"/>
          <w:sz w:val="20"/>
          <w:szCs w:val="20"/>
          <w:lang w:val="en-GB" w:eastAsia="en-IN"/>
        </w:rPr>
        <w:t>a decrease, which revealed an over-</w:t>
      </w:r>
      <w:proofErr w:type="spellStart"/>
      <w:r w:rsidRPr="00B6119D">
        <w:rPr>
          <w:rFonts w:ascii="Courier New" w:eastAsia="Times New Roman" w:hAnsi="Courier New" w:cs="Courier New"/>
          <w:color w:val="000000"/>
          <w:sz w:val="20"/>
          <w:szCs w:val="20"/>
          <w:lang w:val="en-GB" w:eastAsia="en-IN"/>
        </w:rPr>
        <w:t>parametrization</w:t>
      </w:r>
      <w:proofErr w:type="spellEnd"/>
      <w:r w:rsidRPr="00B6119D">
        <w:rPr>
          <w:rFonts w:ascii="Courier New" w:eastAsia="Times New Roman" w:hAnsi="Courier New" w:cs="Courier New"/>
          <w:color w:val="000000"/>
          <w:sz w:val="20"/>
          <w:szCs w:val="20"/>
          <w:lang w:val="en-GB" w:eastAsia="en-IN"/>
        </w:rPr>
        <w:t xml:space="preserve"> of the method, and thus a lack of robustness. After four predictors, the score </w:t>
      </w:r>
      <w:del w:id="279" w:author="Author">
        <w:r w:rsidRPr="00B6119D" w:rsidDel="00A94AA7">
          <w:rPr>
            <w:rFonts w:ascii="Courier New" w:eastAsia="Times New Roman" w:hAnsi="Courier New" w:cs="Courier New"/>
            <w:color w:val="000000"/>
            <w:sz w:val="20"/>
            <w:szCs w:val="20"/>
            <w:lang w:val="en-GB" w:eastAsia="en-IN"/>
          </w:rPr>
          <w:delText xml:space="preserve">on </w:delText>
        </w:r>
      </w:del>
      <w:ins w:id="280" w:author="Author">
        <w:r w:rsidR="00A94AA7">
          <w:rPr>
            <w:rFonts w:ascii="Courier New" w:eastAsia="Times New Roman" w:hAnsi="Courier New" w:cs="Courier New"/>
            <w:color w:val="000000"/>
            <w:sz w:val="20"/>
            <w:szCs w:val="20"/>
            <w:lang w:val="en-GB" w:eastAsia="en-IN"/>
          </w:rPr>
          <w:t>for</w:t>
        </w:r>
        <w:r w:rsidR="00A94AA7"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the </w:t>
      </w:r>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xml:space="preserve"> did not increase substantially, and </w:t>
      </w:r>
      <w:del w:id="281" w:author="Author">
        <w:r w:rsidRPr="00B6119D" w:rsidDel="00A94AA7">
          <w:rPr>
            <w:rFonts w:ascii="Courier New" w:eastAsia="Times New Roman" w:hAnsi="Courier New" w:cs="Courier New"/>
            <w:color w:val="000000"/>
            <w:sz w:val="20"/>
            <w:szCs w:val="20"/>
            <w:lang w:val="en-GB" w:eastAsia="en-IN"/>
          </w:rPr>
          <w:delText xml:space="preserve">could </w:delText>
        </w:r>
      </w:del>
      <w:r w:rsidRPr="00B6119D">
        <w:rPr>
          <w:rFonts w:ascii="Courier New" w:eastAsia="Times New Roman" w:hAnsi="Courier New" w:cs="Courier New"/>
          <w:color w:val="000000"/>
          <w:sz w:val="20"/>
          <w:szCs w:val="20"/>
          <w:lang w:val="en-GB" w:eastAsia="en-IN"/>
        </w:rPr>
        <w:t>even present</w:t>
      </w:r>
      <w:ins w:id="282" w:author="Author">
        <w:r w:rsidR="00A94AA7">
          <w:rPr>
            <w:rFonts w:ascii="Courier New" w:eastAsia="Times New Roman" w:hAnsi="Courier New" w:cs="Courier New"/>
            <w:color w:val="000000"/>
            <w:sz w:val="20"/>
            <w:szCs w:val="20"/>
            <w:lang w:val="en-GB" w:eastAsia="en-IN"/>
          </w:rPr>
          <w:t>ed</w:t>
        </w:r>
      </w:ins>
      <w:r w:rsidRPr="00B6119D">
        <w:rPr>
          <w:rFonts w:ascii="Courier New" w:eastAsia="Times New Roman" w:hAnsi="Courier New" w:cs="Courier New"/>
          <w:color w:val="000000"/>
          <w:sz w:val="20"/>
          <w:szCs w:val="20"/>
          <w:lang w:val="en-GB" w:eastAsia="en-IN"/>
        </w:rPr>
        <w:t xml:space="preserve"> </w:t>
      </w:r>
      <w:del w:id="283" w:author="Author">
        <w:r w:rsidRPr="00B6119D" w:rsidDel="00A94AA7">
          <w:rPr>
            <w:rFonts w:ascii="Courier New" w:eastAsia="Times New Roman" w:hAnsi="Courier New" w:cs="Courier New"/>
            <w:color w:val="000000"/>
            <w:sz w:val="20"/>
            <w:szCs w:val="20"/>
            <w:lang w:val="en-GB" w:eastAsia="en-IN"/>
          </w:rPr>
          <w:delText xml:space="preserve">some </w:delText>
        </w:r>
      </w:del>
      <w:ins w:id="284" w:author="Author">
        <w:r w:rsidR="00A94AA7">
          <w:rPr>
            <w:rFonts w:ascii="Courier New" w:eastAsia="Times New Roman" w:hAnsi="Courier New" w:cs="Courier New"/>
            <w:color w:val="000000"/>
            <w:sz w:val="20"/>
            <w:szCs w:val="20"/>
            <w:lang w:val="en-GB" w:eastAsia="en-IN"/>
          </w:rPr>
          <w:t>a</w:t>
        </w:r>
        <w:r w:rsidR="00A94AA7"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local decrease due to increasing difficulty for the optimizer to converge. Selecting four circulation predictors (</w:t>
      </w:r>
      <w:proofErr w:type="spellStart"/>
      <w:r w:rsidRPr="00B6119D">
        <w:rPr>
          <w:rFonts w:ascii="Courier New" w:eastAsia="Times New Roman" w:hAnsi="Courier New" w:cs="Courier New"/>
          <w:color w:val="000000"/>
          <w:sz w:val="20"/>
          <w:szCs w:val="20"/>
          <w:lang w:val="en-GB" w:eastAsia="en-IN"/>
        </w:rPr>
        <w:t>geopotential</w:t>
      </w:r>
      <w:proofErr w:type="spellEnd"/>
      <w:r w:rsidRPr="00B6119D">
        <w:rPr>
          <w:rFonts w:ascii="Courier New" w:eastAsia="Times New Roman" w:hAnsi="Courier New" w:cs="Courier New"/>
          <w:color w:val="000000"/>
          <w:sz w:val="20"/>
          <w:szCs w:val="20"/>
          <w:lang w:val="en-GB" w:eastAsia="en-IN"/>
        </w:rPr>
        <w:t xml:space="preserve"> heights) was considered optimal for this case study, since the gain in </w:t>
      </w:r>
      <w:proofErr w:type="spellStart"/>
      <w:r w:rsidRPr="00B6119D">
        <w:rPr>
          <w:rFonts w:ascii="Courier New" w:eastAsia="Times New Roman" w:hAnsi="Courier New" w:cs="Courier New"/>
          <w:color w:val="000000"/>
          <w:sz w:val="20"/>
          <w:szCs w:val="20"/>
          <w:lang w:val="en-GB" w:eastAsia="en-IN"/>
        </w:rPr>
        <w:t>CRPSS</w:t>
      </w:r>
      <w:proofErr w:type="spellEnd"/>
      <w:r w:rsidRPr="00B6119D">
        <w:rPr>
          <w:rFonts w:ascii="Courier New" w:eastAsia="Times New Roman" w:hAnsi="Courier New" w:cs="Courier New"/>
          <w:color w:val="000000"/>
          <w:sz w:val="20"/>
          <w:szCs w:val="20"/>
          <w:lang w:val="en-GB" w:eastAsia="en-IN"/>
        </w:rPr>
        <w:t xml:space="preserve"> was significant, and the model remained relatively simple. It cannot be </w:t>
      </w:r>
      <w:del w:id="285" w:author="Author">
        <w:r w:rsidRPr="00B6119D" w:rsidDel="00A94AA7">
          <w:rPr>
            <w:rFonts w:ascii="Courier New" w:eastAsia="Times New Roman" w:hAnsi="Courier New" w:cs="Courier New"/>
            <w:color w:val="000000"/>
            <w:sz w:val="20"/>
            <w:szCs w:val="20"/>
            <w:lang w:val="en-GB" w:eastAsia="en-IN"/>
          </w:rPr>
          <w:delText xml:space="preserve">excluded </w:delText>
        </w:r>
      </w:del>
      <w:ins w:id="286" w:author="Author">
        <w:r w:rsidR="00A94AA7">
          <w:rPr>
            <w:rFonts w:ascii="Courier New" w:eastAsia="Times New Roman" w:hAnsi="Courier New" w:cs="Courier New"/>
            <w:color w:val="000000"/>
            <w:sz w:val="20"/>
            <w:szCs w:val="20"/>
            <w:lang w:val="en-GB" w:eastAsia="en-IN"/>
          </w:rPr>
          <w:t>ruled out</w:t>
        </w:r>
        <w:r w:rsidR="00A94AA7"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that another number would prevail in </w:t>
      </w:r>
      <w:del w:id="287" w:author="Author">
        <w:r w:rsidRPr="00B6119D" w:rsidDel="00A94AA7">
          <w:rPr>
            <w:rFonts w:ascii="Courier New" w:eastAsia="Times New Roman" w:hAnsi="Courier New" w:cs="Courier New"/>
            <w:color w:val="000000"/>
            <w:sz w:val="20"/>
            <w:szCs w:val="20"/>
            <w:lang w:val="en-GB" w:eastAsia="en-IN"/>
          </w:rPr>
          <w:delText xml:space="preserve">another </w:delText>
        </w:r>
      </w:del>
      <w:ins w:id="288" w:author="Author">
        <w:r w:rsidR="00A94AA7">
          <w:rPr>
            <w:rFonts w:ascii="Courier New" w:eastAsia="Times New Roman" w:hAnsi="Courier New" w:cs="Courier New"/>
            <w:color w:val="000000"/>
            <w:sz w:val="20"/>
            <w:szCs w:val="20"/>
            <w:lang w:val="en-GB" w:eastAsia="en-IN"/>
          </w:rPr>
          <w:t>a</w:t>
        </w:r>
        <w:r w:rsidR="00A94AA7"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region </w:t>
      </w:r>
      <w:ins w:id="289" w:author="Author">
        <w:r w:rsidR="00A94AA7">
          <w:rPr>
            <w:rFonts w:ascii="Courier New" w:eastAsia="Times New Roman" w:hAnsi="Courier New" w:cs="Courier New"/>
            <w:color w:val="000000"/>
            <w:sz w:val="20"/>
            <w:szCs w:val="20"/>
            <w:lang w:val="en-GB" w:eastAsia="en-IN"/>
          </w:rPr>
          <w:t xml:space="preserve">other </w:t>
        </w:r>
      </w:ins>
      <w:r w:rsidRPr="00B6119D">
        <w:rPr>
          <w:rFonts w:ascii="Courier New" w:eastAsia="Times New Roman" w:hAnsi="Courier New" w:cs="Courier New"/>
          <w:color w:val="000000"/>
          <w:sz w:val="20"/>
          <w:szCs w:val="20"/>
          <w:lang w:val="en-GB" w:eastAsia="en-IN"/>
        </w:rPr>
        <w:t>than the upper Rh</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{o}ne catchment, under other meteorological conditions, or with another reanalysis dataset.</w:t>
      </w:r>
    </w:p>
    <w:p w14:paraId="5ABD770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18C189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\subsection{Which parameters are optimized</w:t>
      </w:r>
      <w:del w:id="290" w:author="Author">
        <w:r w:rsidRPr="00B6119D" w:rsidDel="0013334B">
          <w:rPr>
            <w:rFonts w:ascii="Courier New" w:eastAsia="Times New Roman" w:hAnsi="Courier New" w:cs="Courier New"/>
            <w:b/>
            <w:bCs/>
            <w:color w:val="0000CC"/>
            <w:sz w:val="20"/>
            <w:szCs w:val="20"/>
            <w:lang w:val="en-GB" w:eastAsia="en-IN"/>
          </w:rPr>
          <w:delText xml:space="preserve"> </w:delText>
        </w:r>
      </w:del>
      <w:r w:rsidRPr="00B6119D">
        <w:rPr>
          <w:rFonts w:ascii="Courier New" w:eastAsia="Times New Roman" w:hAnsi="Courier New" w:cs="Courier New"/>
          <w:b/>
          <w:bCs/>
          <w:color w:val="0000CC"/>
          <w:sz w:val="20"/>
          <w:szCs w:val="20"/>
          <w:lang w:val="en-GB" w:eastAsia="en-IN"/>
        </w:rPr>
        <w:t>?}</w:t>
      </w:r>
    </w:p>
    <w:p w14:paraId="66992D6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D6FB79D" w14:textId="1E05E942"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The chosen method for the atmospheric circulation analogy, based on four circulation predictors (</w:t>
      </w:r>
      <w:proofErr w:type="spellStart"/>
      <w:r w:rsidRPr="00B6119D">
        <w:rPr>
          <w:rFonts w:ascii="Courier New" w:eastAsia="Times New Roman" w:hAnsi="Courier New" w:cs="Courier New"/>
          <w:color w:val="000000"/>
          <w:sz w:val="20"/>
          <w:szCs w:val="20"/>
          <w:lang w:val="en-GB" w:eastAsia="en-IN"/>
        </w:rPr>
        <w:t>geopotential</w:t>
      </w:r>
      <w:proofErr w:type="spellEnd"/>
      <w:r w:rsidRPr="00B6119D">
        <w:rPr>
          <w:rFonts w:ascii="Courier New" w:eastAsia="Times New Roman" w:hAnsi="Courier New" w:cs="Courier New"/>
          <w:color w:val="000000"/>
          <w:sz w:val="20"/>
          <w:szCs w:val="20"/>
          <w:lang w:val="en-GB" w:eastAsia="en-IN"/>
        </w:rPr>
        <w:t xml:space="preserve"> heights), and </w:t>
      </w:r>
      <w:del w:id="291" w:author="Author">
        <w:r w:rsidRPr="00B6119D" w:rsidDel="00906959">
          <w:rPr>
            <w:rFonts w:ascii="Courier New" w:eastAsia="Times New Roman" w:hAnsi="Courier New" w:cs="Courier New"/>
            <w:color w:val="000000"/>
            <w:sz w:val="20"/>
            <w:szCs w:val="20"/>
            <w:lang w:val="en-GB" w:eastAsia="en-IN"/>
          </w:rPr>
          <w:delText xml:space="preserve">that </w:delText>
        </w:r>
      </w:del>
      <w:ins w:id="292" w:author="Author">
        <w:r w:rsidR="00906959">
          <w:rPr>
            <w:rFonts w:ascii="Courier New" w:eastAsia="Times New Roman" w:hAnsi="Courier New" w:cs="Courier New"/>
            <w:color w:val="000000"/>
            <w:sz w:val="20"/>
            <w:szCs w:val="20"/>
            <w:lang w:val="en-GB" w:eastAsia="en-IN"/>
          </w:rPr>
          <w:t>which</w:t>
        </w:r>
        <w:r w:rsidR="00906959" w:rsidRPr="00B6119D">
          <w:rPr>
            <w:rFonts w:ascii="Courier New" w:eastAsia="Times New Roman" w:hAnsi="Courier New" w:cs="Courier New"/>
            <w:color w:val="000000"/>
            <w:sz w:val="20"/>
            <w:szCs w:val="20"/>
            <w:lang w:val="en-GB" w:eastAsia="en-IN"/>
          </w:rPr>
          <w:t xml:space="preserve"> </w:t>
        </w:r>
      </w:ins>
      <w:del w:id="293" w:author="Author">
        <w:r w:rsidRPr="00B6119D" w:rsidDel="00906959">
          <w:rPr>
            <w:rFonts w:ascii="Courier New" w:eastAsia="Times New Roman" w:hAnsi="Courier New" w:cs="Courier New"/>
            <w:color w:val="000000"/>
            <w:sz w:val="20"/>
            <w:szCs w:val="20"/>
            <w:lang w:val="en-GB" w:eastAsia="en-IN"/>
          </w:rPr>
          <w:delText>will be</w:delText>
        </w:r>
      </w:del>
      <w:ins w:id="294" w:author="Author">
        <w:r w:rsidR="00906959">
          <w:rPr>
            <w:rFonts w:ascii="Courier New" w:eastAsia="Times New Roman" w:hAnsi="Courier New" w:cs="Courier New"/>
            <w:color w:val="000000"/>
            <w:sz w:val="20"/>
            <w:szCs w:val="20"/>
            <w:lang w:val="en-GB" w:eastAsia="en-IN"/>
          </w:rPr>
          <w:t>is</w:t>
        </w:r>
      </w:ins>
      <w:r w:rsidRPr="00B6119D">
        <w:rPr>
          <w:rFonts w:ascii="Courier New" w:eastAsia="Times New Roman" w:hAnsi="Courier New" w:cs="Courier New"/>
          <w:color w:val="000000"/>
          <w:sz w:val="20"/>
          <w:szCs w:val="20"/>
          <w:lang w:val="en-GB" w:eastAsia="en-IN"/>
        </w:rPr>
        <w:t xml:space="preserve"> named </w:t>
      </w:r>
      <w:proofErr w:type="spellStart"/>
      <w:r w:rsidRPr="00B6119D">
        <w:rPr>
          <w:rFonts w:ascii="Courier New" w:eastAsia="Times New Roman" w:hAnsi="Courier New" w:cs="Courier New"/>
          <w:color w:val="000000"/>
          <w:sz w:val="20"/>
          <w:szCs w:val="20"/>
          <w:lang w:val="en-GB" w:eastAsia="en-IN"/>
        </w:rPr>
        <w:t>4Zo</w:t>
      </w:r>
      <w:proofErr w:type="spellEnd"/>
      <w:r w:rsidRPr="00B6119D">
        <w:rPr>
          <w:rFonts w:ascii="Courier New" w:eastAsia="Times New Roman" w:hAnsi="Courier New" w:cs="Courier New"/>
          <w:color w:val="000000"/>
          <w:sz w:val="20"/>
          <w:szCs w:val="20"/>
          <w:lang w:val="en-GB" w:eastAsia="en-IN"/>
        </w:rPr>
        <w:t xml:space="preserve"> (o for optimized), was </w:t>
      </w:r>
      <w:del w:id="295" w:author="Author">
        <w:r w:rsidRPr="00B6119D" w:rsidDel="00906959">
          <w:rPr>
            <w:rFonts w:ascii="Courier New" w:eastAsia="Times New Roman" w:hAnsi="Courier New" w:cs="Courier New"/>
            <w:color w:val="000000"/>
            <w:sz w:val="20"/>
            <w:szCs w:val="20"/>
            <w:lang w:val="en-GB" w:eastAsia="en-IN"/>
          </w:rPr>
          <w:delText>made of</w:delText>
        </w:r>
      </w:del>
      <w:ins w:id="296" w:author="Author">
        <w:r w:rsidR="00906959">
          <w:rPr>
            <w:rFonts w:ascii="Courier New" w:eastAsia="Times New Roman" w:hAnsi="Courier New" w:cs="Courier New"/>
            <w:color w:val="000000"/>
            <w:sz w:val="20"/>
            <w:szCs w:val="20"/>
            <w:lang w:val="en-GB" w:eastAsia="en-IN"/>
          </w:rPr>
          <w:t>based on</w:t>
        </w:r>
      </w:ins>
      <w:r w:rsidRPr="00B6119D">
        <w:rPr>
          <w:rFonts w:ascii="Courier New" w:eastAsia="Times New Roman" w:hAnsi="Courier New" w:cs="Courier New"/>
          <w:color w:val="000000"/>
          <w:sz w:val="20"/>
          <w:szCs w:val="20"/>
          <w:lang w:val="en-GB" w:eastAsia="en-IN"/>
        </w:rPr>
        <w:t xml:space="preserve"> the following degrees of freedom:</w:t>
      </w:r>
    </w:p>
    <w:p w14:paraId="61E3CAC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AE78F8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{itemize}</w:t>
      </w:r>
    </w:p>
    <w:p w14:paraId="207A40A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setlength</w:t>
      </w:r>
      <w:proofErr w:type="spellEnd"/>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itemsep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4px</w:t>
      </w:r>
      <w:proofErr w:type="spellEnd"/>
      <w:r w:rsidRPr="00B6119D">
        <w:rPr>
          <w:rFonts w:ascii="Courier New" w:eastAsia="Times New Roman" w:hAnsi="Courier New" w:cs="Courier New"/>
          <w:color w:val="000000"/>
          <w:sz w:val="20"/>
          <w:szCs w:val="20"/>
          <w:lang w:val="en-GB" w:eastAsia="en-IN"/>
        </w:rPr>
        <w:t>}</w:t>
      </w:r>
    </w:p>
    <w:p w14:paraId="0D1018D3" w14:textId="3790CAD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w:t>
      </w:r>
      <w:del w:id="297" w:author="Author">
        <w:r w:rsidRPr="00B6119D" w:rsidDel="00344792">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selection of </w:t>
      </w:r>
      <w:del w:id="298" w:author="Author">
        <w:r w:rsidRPr="00B6119D" w:rsidDel="00344792">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pressure levels (4 degrees)</w:t>
      </w:r>
      <w:del w:id="299" w:author="Author">
        <w:r w:rsidRPr="00B6119D" w:rsidDel="00344792">
          <w:rPr>
            <w:rFonts w:ascii="Courier New" w:eastAsia="Times New Roman" w:hAnsi="Courier New" w:cs="Courier New"/>
            <w:color w:val="000000"/>
            <w:sz w:val="20"/>
            <w:szCs w:val="20"/>
            <w:lang w:val="en-GB" w:eastAsia="en-IN"/>
          </w:rPr>
          <w:delText>,</w:delText>
        </w:r>
      </w:del>
    </w:p>
    <w:p w14:paraId="3D950050" w14:textId="48C258D2"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w:t>
      </w:r>
      <w:del w:id="300" w:author="Author">
        <w:r w:rsidRPr="00B6119D" w:rsidDel="00344792">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temporal windows (4 degrees)</w:t>
      </w:r>
      <w:del w:id="301" w:author="Author">
        <w:r w:rsidRPr="00B6119D" w:rsidDel="00344792">
          <w:rPr>
            <w:rFonts w:ascii="Courier New" w:eastAsia="Times New Roman" w:hAnsi="Courier New" w:cs="Courier New"/>
            <w:color w:val="000000"/>
            <w:sz w:val="20"/>
            <w:szCs w:val="20"/>
            <w:lang w:val="en-GB" w:eastAsia="en-IN"/>
          </w:rPr>
          <w:delText>,</w:delText>
        </w:r>
      </w:del>
    </w:p>
    <w:p w14:paraId="1839D69B" w14:textId="77EDF5D9"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w:t>
      </w:r>
      <w:del w:id="302" w:author="Author">
        <w:r w:rsidRPr="00B6119D" w:rsidDel="00344792">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spatial windows (4</w:t>
      </w:r>
      <w:ins w:id="303" w:author="Author">
        <w:r w:rsidR="00344792">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x</w:t>
      </w:r>
      <w:ins w:id="304" w:author="Author">
        <w:r w:rsidR="00344792">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4 degrees)</w:t>
      </w:r>
      <w:del w:id="305" w:author="Author">
        <w:r w:rsidRPr="00B6119D" w:rsidDel="00344792">
          <w:rPr>
            <w:rFonts w:ascii="Courier New" w:eastAsia="Times New Roman" w:hAnsi="Courier New" w:cs="Courier New"/>
            <w:color w:val="000000"/>
            <w:sz w:val="20"/>
            <w:szCs w:val="20"/>
            <w:lang w:val="en-GB" w:eastAsia="en-IN"/>
          </w:rPr>
          <w:delText>,</w:delText>
        </w:r>
      </w:del>
    </w:p>
    <w:p w14:paraId="7DEAAE1B" w14:textId="5217837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w:t>
      </w:r>
      <w:del w:id="306" w:author="Author">
        <w:r w:rsidRPr="00B6119D" w:rsidDel="00344792">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weights (4 degrees)</w:t>
      </w:r>
      <w:del w:id="307" w:author="Author">
        <w:r w:rsidRPr="00B6119D" w:rsidDel="00344792">
          <w:rPr>
            <w:rFonts w:ascii="Courier New" w:eastAsia="Times New Roman" w:hAnsi="Courier New" w:cs="Courier New"/>
            <w:color w:val="000000"/>
            <w:sz w:val="20"/>
            <w:szCs w:val="20"/>
            <w:lang w:val="en-GB" w:eastAsia="en-IN"/>
          </w:rPr>
          <w:delText>,</w:delText>
        </w:r>
      </w:del>
    </w:p>
    <w:p w14:paraId="2F262BAF" w14:textId="6B1B25E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w:t>
      </w:r>
      <w:del w:id="308" w:author="Author">
        <w:r w:rsidRPr="00B6119D" w:rsidDel="00344792">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number of analogues (1 degree).</w:t>
      </w:r>
    </w:p>
    <w:p w14:paraId="6666A56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{itemize}</w:t>
      </w:r>
    </w:p>
    <w:p w14:paraId="0AE334B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968EB20" w14:textId="4EAF9B24"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This </w:t>
      </w:r>
      <w:del w:id="309" w:author="Author">
        <w:r w:rsidRPr="00B6119D" w:rsidDel="00344792">
          <w:rPr>
            <w:rFonts w:ascii="Courier New" w:eastAsia="Times New Roman" w:hAnsi="Courier New" w:cs="Courier New"/>
            <w:color w:val="000000"/>
            <w:sz w:val="20"/>
            <w:szCs w:val="20"/>
            <w:lang w:val="en-GB" w:eastAsia="en-IN"/>
          </w:rPr>
          <w:delText xml:space="preserve">sums </w:delText>
        </w:r>
      </w:del>
      <w:ins w:id="310" w:author="Author">
        <w:r w:rsidR="00344792">
          <w:rPr>
            <w:rFonts w:ascii="Courier New" w:eastAsia="Times New Roman" w:hAnsi="Courier New" w:cs="Courier New"/>
            <w:color w:val="000000"/>
            <w:sz w:val="20"/>
            <w:szCs w:val="20"/>
            <w:lang w:val="en-GB" w:eastAsia="en-IN"/>
          </w:rPr>
          <w:t>adds</w:t>
        </w:r>
        <w:r w:rsidR="00344792"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up to 29 degrees of freedom that were optimized simultaneously.</w:t>
      </w:r>
    </w:p>
    <w:p w14:paraId="5911046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CE23B0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DFF7F6C" w14:textId="6F6EE385"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 xml:space="preserve">\subsection{Results for </w:t>
      </w:r>
      <w:del w:id="311" w:author="Author">
        <w:r w:rsidRPr="00B6119D" w:rsidDel="0013334B">
          <w:rPr>
            <w:rFonts w:ascii="Courier New" w:eastAsia="Times New Roman" w:hAnsi="Courier New" w:cs="Courier New"/>
            <w:b/>
            <w:bCs/>
            <w:color w:val="0000CC"/>
            <w:sz w:val="20"/>
            <w:szCs w:val="20"/>
            <w:lang w:val="en-GB" w:eastAsia="en-IN"/>
          </w:rPr>
          <w:delText xml:space="preserve">the </w:delText>
        </w:r>
      </w:del>
      <w:proofErr w:type="spellStart"/>
      <w:r w:rsidRPr="00B6119D">
        <w:rPr>
          <w:rFonts w:ascii="Courier New" w:eastAsia="Times New Roman" w:hAnsi="Courier New" w:cs="Courier New"/>
          <w:b/>
          <w:bCs/>
          <w:color w:val="0000CC"/>
          <w:sz w:val="20"/>
          <w:szCs w:val="20"/>
          <w:lang w:val="en-GB" w:eastAsia="en-IN"/>
        </w:rPr>
        <w:t>4Zo</w:t>
      </w:r>
      <w:proofErr w:type="spellEnd"/>
      <w:r w:rsidRPr="00B6119D">
        <w:rPr>
          <w:rFonts w:ascii="Courier New" w:eastAsia="Times New Roman" w:hAnsi="Courier New" w:cs="Courier New"/>
          <w:b/>
          <w:bCs/>
          <w:color w:val="0000CC"/>
          <w:sz w:val="20"/>
          <w:szCs w:val="20"/>
          <w:lang w:val="en-GB" w:eastAsia="en-IN"/>
        </w:rPr>
        <w:t xml:space="preserve"> method}</w:t>
      </w:r>
    </w:p>
    <w:p w14:paraId="1DC7F9B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BC3FD7C" w14:textId="3A90F68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resulting optimized parameters for </w:t>
      </w:r>
      <w:proofErr w:type="spellStart"/>
      <w:r w:rsidRPr="00B6119D">
        <w:rPr>
          <w:rFonts w:ascii="Courier New" w:eastAsia="Times New Roman" w:hAnsi="Courier New" w:cs="Courier New"/>
          <w:color w:val="000000"/>
          <w:sz w:val="20"/>
          <w:szCs w:val="20"/>
          <w:lang w:val="en-GB" w:eastAsia="en-IN"/>
        </w:rPr>
        <w:t>4Zo</w:t>
      </w:r>
      <w:proofErr w:type="spellEnd"/>
      <w:r w:rsidRPr="00B6119D">
        <w:rPr>
          <w:rFonts w:ascii="Courier New" w:eastAsia="Times New Roman" w:hAnsi="Courier New" w:cs="Courier New"/>
          <w:color w:val="000000"/>
          <w:sz w:val="20"/>
          <w:szCs w:val="20"/>
          <w:lang w:val="en-GB" w:eastAsia="en-IN"/>
        </w:rPr>
        <w:t xml:space="preserve"> vary from one </w:t>
      </w:r>
      <w:proofErr w:type="spellStart"/>
      <w:r w:rsidRPr="00B6119D">
        <w:rPr>
          <w:rFonts w:ascii="Courier New" w:eastAsia="Times New Roman" w:hAnsi="Courier New" w:cs="Courier New"/>
          <w:color w:val="000000"/>
          <w:sz w:val="20"/>
          <w:szCs w:val="20"/>
          <w:lang w:val="en-GB" w:eastAsia="en-IN"/>
        </w:rPr>
        <w:t>subregion</w:t>
      </w:r>
      <w:proofErr w:type="spellEnd"/>
      <w:r w:rsidRPr="00B6119D">
        <w:rPr>
          <w:rFonts w:ascii="Courier New" w:eastAsia="Times New Roman" w:hAnsi="Courier New" w:cs="Courier New"/>
          <w:color w:val="000000"/>
          <w:sz w:val="20"/>
          <w:szCs w:val="20"/>
          <w:lang w:val="en-GB" w:eastAsia="en-IN"/>
        </w:rPr>
        <w:t xml:space="preserve"> to another. The optimized spatial windows are given for every </w:t>
      </w:r>
      <w:proofErr w:type="spellStart"/>
      <w:r w:rsidRPr="00B6119D">
        <w:rPr>
          <w:rFonts w:ascii="Courier New" w:eastAsia="Times New Roman" w:hAnsi="Courier New" w:cs="Courier New"/>
          <w:color w:val="000000"/>
          <w:sz w:val="20"/>
          <w:szCs w:val="20"/>
          <w:lang w:val="en-GB" w:eastAsia="en-IN"/>
        </w:rPr>
        <w:t>subregion</w:t>
      </w:r>
      <w:proofErr w:type="spellEnd"/>
      <w:r w:rsidRPr="00B6119D">
        <w:rPr>
          <w:rFonts w:ascii="Courier New" w:eastAsia="Times New Roman" w:hAnsi="Courier New" w:cs="Courier New"/>
          <w:color w:val="000000"/>
          <w:sz w:val="20"/>
          <w:szCs w:val="20"/>
          <w:lang w:val="en-GB" w:eastAsia="en-IN"/>
        </w:rPr>
        <w:t xml:space="preserve"> in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fig:spatial_windows_4Zo</w:t>
      </w:r>
      <w:proofErr w:type="spellEnd"/>
      <w:r w:rsidRPr="00B6119D">
        <w:rPr>
          <w:rFonts w:ascii="Courier New" w:eastAsia="Times New Roman" w:hAnsi="Courier New" w:cs="Courier New"/>
          <w:color w:val="000000"/>
          <w:sz w:val="20"/>
          <w:szCs w:val="20"/>
          <w:lang w:val="en-GB" w:eastAsia="en-IN"/>
        </w:rPr>
        <w:t>}, and the selected pressure levels in Table~</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table:levels_GA_4Zo</w:t>
      </w:r>
      <w:proofErr w:type="spellEnd"/>
      <w:r w:rsidRPr="00B6119D">
        <w:rPr>
          <w:rFonts w:ascii="Courier New" w:eastAsia="Times New Roman" w:hAnsi="Courier New" w:cs="Courier New"/>
          <w:color w:val="000000"/>
          <w:sz w:val="20"/>
          <w:szCs w:val="20"/>
          <w:lang w:val="en-GB" w:eastAsia="en-IN"/>
        </w:rPr>
        <w:t xml:space="preserve">}. </w:t>
      </w:r>
    </w:p>
    <w:p w14:paraId="48E0384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CDB67B6" w14:textId="6C345D74"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lastRenderedPageBreak/>
        <w:t xml:space="preserve">The resulting </w:t>
      </w:r>
      <w:proofErr w:type="spellStart"/>
      <w:r w:rsidRPr="00B6119D">
        <w:rPr>
          <w:rFonts w:ascii="Courier New" w:eastAsia="Times New Roman" w:hAnsi="Courier New" w:cs="Courier New"/>
          <w:color w:val="000000"/>
          <w:sz w:val="20"/>
          <w:szCs w:val="20"/>
          <w:lang w:val="en-GB" w:eastAsia="en-IN"/>
        </w:rPr>
        <w:t>CRPSS</w:t>
      </w:r>
      <w:proofErr w:type="spellEnd"/>
      <w:r w:rsidRPr="00B6119D">
        <w:rPr>
          <w:rFonts w:ascii="Courier New" w:eastAsia="Times New Roman" w:hAnsi="Courier New" w:cs="Courier New"/>
          <w:color w:val="000000"/>
          <w:sz w:val="20"/>
          <w:szCs w:val="20"/>
          <w:lang w:val="en-GB" w:eastAsia="en-IN"/>
        </w:rPr>
        <w:t xml:space="preserve"> scores are provided in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fig:figure_crpss_4Zo</w:t>
      </w:r>
      <w:proofErr w:type="spellEnd"/>
      <w:r w:rsidRPr="00B6119D">
        <w:rPr>
          <w:rFonts w:ascii="Courier New" w:eastAsia="Times New Roman" w:hAnsi="Courier New" w:cs="Courier New"/>
          <w:color w:val="000000"/>
          <w:sz w:val="20"/>
          <w:szCs w:val="20"/>
          <w:lang w:val="en-GB" w:eastAsia="en-IN"/>
        </w:rPr>
        <w:t xml:space="preserve">} and were </w:t>
      </w:r>
      <w:del w:id="312" w:author="Author">
        <w:r w:rsidRPr="00B6119D" w:rsidDel="00145748">
          <w:rPr>
            <w:rFonts w:ascii="Courier New" w:eastAsia="Times New Roman" w:hAnsi="Courier New" w:cs="Courier New"/>
            <w:color w:val="000000"/>
            <w:sz w:val="20"/>
            <w:szCs w:val="20"/>
            <w:lang w:val="en-GB" w:eastAsia="en-IN"/>
          </w:rPr>
          <w:delText xml:space="preserve">in </w:delText>
        </w:r>
      </w:del>
      <w:ins w:id="313" w:author="Author">
        <w:r w:rsidR="00145748">
          <w:rPr>
            <w:rFonts w:ascii="Courier New" w:eastAsia="Times New Roman" w:hAnsi="Courier New" w:cs="Courier New"/>
            <w:color w:val="000000"/>
            <w:sz w:val="20"/>
            <w:szCs w:val="20"/>
            <w:lang w:val="en-GB" w:eastAsia="en-IN"/>
          </w:rPr>
          <w:t>o</w:t>
        </w:r>
        <w:r w:rsidR="00145748" w:rsidRPr="00B6119D">
          <w:rPr>
            <w:rFonts w:ascii="Courier New" w:eastAsia="Times New Roman" w:hAnsi="Courier New" w:cs="Courier New"/>
            <w:color w:val="000000"/>
            <w:sz w:val="20"/>
            <w:szCs w:val="20"/>
            <w:lang w:val="en-GB" w:eastAsia="en-IN"/>
          </w:rPr>
          <w:t xml:space="preserve">n </w:t>
        </w:r>
      </w:ins>
      <w:r w:rsidRPr="00B6119D">
        <w:rPr>
          <w:rFonts w:ascii="Courier New" w:eastAsia="Times New Roman" w:hAnsi="Courier New" w:cs="Courier New"/>
          <w:color w:val="000000"/>
          <w:sz w:val="20"/>
          <w:szCs w:val="20"/>
          <w:lang w:val="en-GB" w:eastAsia="en-IN"/>
        </w:rPr>
        <w:t>average 35.8</w:t>
      </w:r>
      <w:del w:id="314" w:author="Author">
        <w:r w:rsidRPr="00B6119D" w:rsidDel="002000F9">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for the </w:t>
      </w:r>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xml:space="preserve"> and 35.5</w:t>
      </w:r>
      <w:del w:id="315" w:author="Author">
        <w:r w:rsidRPr="00B6119D" w:rsidDel="002000F9">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for the VP, </w:t>
      </w:r>
      <w:del w:id="316" w:author="Author">
        <w:r w:rsidRPr="00B6119D" w:rsidDel="00145748">
          <w:rPr>
            <w:rFonts w:ascii="Courier New" w:eastAsia="Times New Roman" w:hAnsi="Courier New" w:cs="Courier New"/>
            <w:color w:val="000000"/>
            <w:sz w:val="20"/>
            <w:szCs w:val="20"/>
            <w:lang w:val="en-GB" w:eastAsia="en-IN"/>
          </w:rPr>
          <w:delText xml:space="preserve">comparatively </w:delText>
        </w:r>
      </w:del>
      <w:ins w:id="317" w:author="Author">
        <w:r w:rsidR="00145748" w:rsidRPr="00B6119D">
          <w:rPr>
            <w:rFonts w:ascii="Courier New" w:eastAsia="Times New Roman" w:hAnsi="Courier New" w:cs="Courier New"/>
            <w:color w:val="000000"/>
            <w:sz w:val="20"/>
            <w:szCs w:val="20"/>
            <w:lang w:val="en-GB" w:eastAsia="en-IN"/>
          </w:rPr>
          <w:t>compar</w:t>
        </w:r>
        <w:r w:rsidR="00145748">
          <w:rPr>
            <w:rFonts w:ascii="Courier New" w:eastAsia="Times New Roman" w:hAnsi="Courier New" w:cs="Courier New"/>
            <w:color w:val="000000"/>
            <w:sz w:val="20"/>
            <w:szCs w:val="20"/>
            <w:lang w:val="en-GB" w:eastAsia="en-IN"/>
          </w:rPr>
          <w:t>ed</w:t>
        </w:r>
        <w:r w:rsidR="00145748"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to 31.1</w:t>
      </w:r>
      <w:del w:id="318" w:author="Author">
        <w:r w:rsidRPr="00B6119D" w:rsidDel="002000F9">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and 32.3</w:t>
      </w:r>
      <w:del w:id="319" w:author="Author">
        <w:r w:rsidRPr="00B6119D" w:rsidDel="002000F9">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w:t>
      </w:r>
      <w:ins w:id="320" w:author="Author">
        <w:r w:rsidR="00145748">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respectively</w:t>
      </w:r>
      <w:ins w:id="321" w:author="Author">
        <w:r w:rsidR="00145748">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for the reference method </w:t>
      </w:r>
      <w:proofErr w:type="spellStart"/>
      <w:r w:rsidRPr="00B6119D">
        <w:rPr>
          <w:rFonts w:ascii="Courier New" w:eastAsia="Times New Roman" w:hAnsi="Courier New" w:cs="Courier New"/>
          <w:color w:val="000000"/>
          <w:sz w:val="20"/>
          <w:szCs w:val="20"/>
          <w:lang w:val="en-GB" w:eastAsia="en-IN"/>
        </w:rPr>
        <w:t>2Z</w:t>
      </w:r>
      <w:proofErr w:type="spellEnd"/>
      <w:r w:rsidRPr="00B6119D">
        <w:rPr>
          <w:rFonts w:ascii="Courier New" w:eastAsia="Times New Roman" w:hAnsi="Courier New" w:cs="Courier New"/>
          <w:color w:val="000000"/>
          <w:sz w:val="20"/>
          <w:szCs w:val="20"/>
          <w:lang w:val="en-GB" w:eastAsia="en-IN"/>
        </w:rPr>
        <w:t xml:space="preserve"> on the atmospheric circulation (optimized by the sequential procedure). The score was also calculated for three precipitation thresholds: P</w:t>
      </w:r>
      <w:ins w:id="322" w:author="Author">
        <w:r w:rsidR="00145748">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geq</w:t>
      </w:r>
      <w:proofErr w:type="spellEnd"/>
      <w:r w:rsidRPr="00B6119D">
        <w:rPr>
          <w:rFonts w:ascii="Courier New" w:eastAsia="Times New Roman" w:hAnsi="Courier New" w:cs="Courier New"/>
          <w:color w:val="008000"/>
          <w:sz w:val="20"/>
          <w:szCs w:val="20"/>
          <w:lang w:val="en-GB" w:eastAsia="en-IN"/>
        </w:rPr>
        <w:t>\)</w:t>
      </w:r>
      <w:ins w:id="323" w:author="Author">
        <w:r w:rsidR="00145748">
          <w:rPr>
            <w:rFonts w:ascii="Courier New" w:eastAsia="Times New Roman" w:hAnsi="Courier New" w:cs="Courier New"/>
            <w:color w:val="008000"/>
            <w:sz w:val="20"/>
            <w:szCs w:val="20"/>
            <w:lang w:val="en-GB" w:eastAsia="en-IN"/>
          </w:rPr>
          <w:t xml:space="preserve"> </w:t>
        </w:r>
      </w:ins>
      <w:proofErr w:type="spellStart"/>
      <w:r w:rsidRPr="00B6119D">
        <w:rPr>
          <w:rFonts w:ascii="Courier New" w:eastAsia="Times New Roman" w:hAnsi="Courier New" w:cs="Courier New"/>
          <w:color w:val="000000"/>
          <w:sz w:val="20"/>
          <w:szCs w:val="20"/>
          <w:lang w:val="en-GB" w:eastAsia="en-IN"/>
        </w:rPr>
        <w:t>1~mm</w:t>
      </w:r>
      <w:proofErr w:type="spellEnd"/>
      <w:r w:rsidRPr="00B6119D">
        <w:rPr>
          <w:rFonts w:ascii="Courier New" w:eastAsia="Times New Roman" w:hAnsi="Courier New" w:cs="Courier New"/>
          <w:color w:val="000000"/>
          <w:sz w:val="20"/>
          <w:szCs w:val="20"/>
          <w:lang w:val="en-GB" w:eastAsia="en-IN"/>
        </w:rPr>
        <w:t>, P</w:t>
      </w:r>
      <w:ins w:id="324" w:author="Author">
        <w:r w:rsidR="00145748">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geq</w:t>
      </w:r>
      <w:proofErr w:type="spellEnd"/>
      <w:r w:rsidRPr="00B6119D">
        <w:rPr>
          <w:rFonts w:ascii="Courier New" w:eastAsia="Times New Roman" w:hAnsi="Courier New" w:cs="Courier New"/>
          <w:color w:val="008000"/>
          <w:sz w:val="20"/>
          <w:szCs w:val="20"/>
          <w:lang w:val="en-GB" w:eastAsia="en-IN"/>
        </w:rPr>
        <w:t>\)</w:t>
      </w:r>
      <w:ins w:id="325" w:author="Author">
        <w:r w:rsidR="00145748">
          <w:rPr>
            <w:rFonts w:ascii="Courier New" w:eastAsia="Times New Roman" w:hAnsi="Courier New" w:cs="Courier New"/>
            <w:color w:val="008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0.1</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cdot</w:t>
      </w:r>
      <w:proofErr w:type="spellEnd"/>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P10</w:t>
      </w:r>
      <w:proofErr w:type="spellEnd"/>
      <w:ins w:id="326" w:author="Author">
        <w:r w:rsidR="004218E1">
          <w:rPr>
            <w:rFonts w:ascii="Courier New" w:eastAsia="Times New Roman" w:hAnsi="Courier New" w:cs="Courier New"/>
            <w:color w:val="000000"/>
            <w:sz w:val="20"/>
            <w:szCs w:val="20"/>
            <w:lang w:val="en-GB" w:eastAsia="en-IN"/>
          </w:rPr>
          <w:t>,</w:t>
        </w:r>
        <w:del w:id="327" w:author="Author">
          <w:r w:rsidR="00145748" w:rsidDel="004218E1">
            <w:rPr>
              <w:rFonts w:ascii="Courier New" w:eastAsia="Times New Roman" w:hAnsi="Courier New" w:cs="Courier New"/>
              <w:color w:val="000000"/>
              <w:sz w:val="20"/>
              <w:szCs w:val="20"/>
              <w:lang w:val="en-GB" w:eastAsia="en-IN"/>
            </w:rPr>
            <w:delText>.</w:delText>
          </w:r>
        </w:del>
      </w:ins>
      <w:r w:rsidRPr="00B6119D">
        <w:rPr>
          <w:rFonts w:ascii="Courier New" w:eastAsia="Times New Roman" w:hAnsi="Courier New" w:cs="Courier New"/>
          <w:color w:val="000000"/>
          <w:sz w:val="20"/>
          <w:szCs w:val="20"/>
          <w:lang w:val="en-GB" w:eastAsia="en-IN"/>
        </w:rPr>
        <w:t xml:space="preserve"> and P</w:t>
      </w:r>
      <w:ins w:id="328" w:author="Author">
        <w:r w:rsidR="00145748">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geq</w:t>
      </w:r>
      <w:proofErr w:type="spellEnd"/>
      <w:r w:rsidRPr="00B6119D">
        <w:rPr>
          <w:rFonts w:ascii="Courier New" w:eastAsia="Times New Roman" w:hAnsi="Courier New" w:cs="Courier New"/>
          <w:color w:val="008000"/>
          <w:sz w:val="20"/>
          <w:szCs w:val="20"/>
          <w:lang w:val="en-GB" w:eastAsia="en-IN"/>
        </w:rPr>
        <w:t>\)</w:t>
      </w:r>
      <w:ins w:id="329" w:author="Author">
        <w:r w:rsidR="00145748">
          <w:rPr>
            <w:rFonts w:ascii="Courier New" w:eastAsia="Times New Roman" w:hAnsi="Courier New" w:cs="Courier New"/>
            <w:color w:val="008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0.5</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cdot</w:t>
      </w:r>
      <w:proofErr w:type="spellEnd"/>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P10</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P10</w:t>
      </w:r>
      <w:proofErr w:type="spellEnd"/>
      <w:r w:rsidRPr="00B6119D">
        <w:rPr>
          <w:rFonts w:ascii="Courier New" w:eastAsia="Times New Roman" w:hAnsi="Courier New" w:cs="Courier New"/>
          <w:color w:val="000000"/>
          <w:sz w:val="20"/>
          <w:szCs w:val="20"/>
          <w:lang w:val="en-GB" w:eastAsia="en-IN"/>
        </w:rPr>
        <w:t xml:space="preserve"> being the daily precipitation with a </w:t>
      </w:r>
      <w:proofErr w:type="spellStart"/>
      <w:r w:rsidRPr="00B6119D">
        <w:rPr>
          <w:rFonts w:ascii="Courier New" w:eastAsia="Times New Roman" w:hAnsi="Courier New" w:cs="Courier New"/>
          <w:color w:val="000000"/>
          <w:sz w:val="20"/>
          <w:szCs w:val="20"/>
          <w:lang w:val="en-GB" w:eastAsia="en-IN"/>
        </w:rPr>
        <w:t>10~year</w:t>
      </w:r>
      <w:proofErr w:type="spellEnd"/>
      <w:r w:rsidRPr="00B6119D">
        <w:rPr>
          <w:rFonts w:ascii="Courier New" w:eastAsia="Times New Roman" w:hAnsi="Courier New" w:cs="Courier New"/>
          <w:color w:val="000000"/>
          <w:sz w:val="20"/>
          <w:szCs w:val="20"/>
          <w:lang w:val="en-GB" w:eastAsia="en-IN"/>
        </w:rPr>
        <w:t xml:space="preserve"> return period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table:scores_thresholds_4Zo</w:t>
      </w:r>
      <w:proofErr w:type="spellEnd"/>
      <w:r w:rsidRPr="00B6119D">
        <w:rPr>
          <w:rFonts w:ascii="Courier New" w:eastAsia="Times New Roman" w:hAnsi="Courier New" w:cs="Courier New"/>
          <w:color w:val="000000"/>
          <w:sz w:val="20"/>
          <w:szCs w:val="20"/>
          <w:lang w:val="en-GB" w:eastAsia="en-IN"/>
        </w:rPr>
        <w:t xml:space="preserve">}). The gain in score increased with the precipitation threshold: the relative improvement of the </w:t>
      </w:r>
      <w:proofErr w:type="spellStart"/>
      <w:r w:rsidRPr="00B6119D">
        <w:rPr>
          <w:rFonts w:ascii="Courier New" w:eastAsia="Times New Roman" w:hAnsi="Courier New" w:cs="Courier New"/>
          <w:color w:val="000000"/>
          <w:sz w:val="20"/>
          <w:szCs w:val="20"/>
          <w:lang w:val="en-GB" w:eastAsia="en-IN"/>
        </w:rPr>
        <w:t>CRPSS</w:t>
      </w:r>
      <w:proofErr w:type="spellEnd"/>
      <w:r w:rsidRPr="00B6119D">
        <w:rPr>
          <w:rFonts w:ascii="Courier New" w:eastAsia="Times New Roman" w:hAnsi="Courier New" w:cs="Courier New"/>
          <w:color w:val="000000"/>
          <w:sz w:val="20"/>
          <w:szCs w:val="20"/>
          <w:lang w:val="en-GB" w:eastAsia="en-IN"/>
        </w:rPr>
        <w:t xml:space="preserve"> was</w:t>
      </w:r>
      <w:ins w:id="330" w:author="Author">
        <w:r w:rsidR="00145748">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w:t>
      </w:r>
      <w:del w:id="331" w:author="Author">
        <w:r w:rsidRPr="00B6119D" w:rsidDel="00145748">
          <w:rPr>
            <w:rFonts w:ascii="Courier New" w:eastAsia="Times New Roman" w:hAnsi="Courier New" w:cs="Courier New"/>
            <w:color w:val="000000"/>
            <w:sz w:val="20"/>
            <w:szCs w:val="20"/>
            <w:lang w:val="en-GB" w:eastAsia="en-IN"/>
          </w:rPr>
          <w:delText xml:space="preserve">in </w:delText>
        </w:r>
      </w:del>
      <w:ins w:id="332" w:author="Author">
        <w:r w:rsidR="00145748">
          <w:rPr>
            <w:rFonts w:ascii="Courier New" w:eastAsia="Times New Roman" w:hAnsi="Courier New" w:cs="Courier New"/>
            <w:color w:val="000000"/>
            <w:sz w:val="20"/>
            <w:szCs w:val="20"/>
            <w:lang w:val="en-GB" w:eastAsia="en-IN"/>
          </w:rPr>
          <w:t>o</w:t>
        </w:r>
        <w:r w:rsidR="00145748" w:rsidRPr="00B6119D">
          <w:rPr>
            <w:rFonts w:ascii="Courier New" w:eastAsia="Times New Roman" w:hAnsi="Courier New" w:cs="Courier New"/>
            <w:color w:val="000000"/>
            <w:sz w:val="20"/>
            <w:szCs w:val="20"/>
            <w:lang w:val="en-GB" w:eastAsia="en-IN"/>
          </w:rPr>
          <w:t xml:space="preserve">n </w:t>
        </w:r>
      </w:ins>
      <w:r w:rsidRPr="00B6119D">
        <w:rPr>
          <w:rFonts w:ascii="Courier New" w:eastAsia="Times New Roman" w:hAnsi="Courier New" w:cs="Courier New"/>
          <w:color w:val="000000"/>
          <w:sz w:val="20"/>
          <w:szCs w:val="20"/>
          <w:lang w:val="en-GB" w:eastAsia="en-IN"/>
        </w:rPr>
        <w:t xml:space="preserve">average, </w:t>
      </w:r>
      <w:del w:id="333" w:author="Author">
        <w:r w:rsidRPr="00B6119D" w:rsidDel="00145748">
          <w:rPr>
            <w:rFonts w:ascii="Courier New" w:eastAsia="Times New Roman" w:hAnsi="Courier New" w:cs="Courier New"/>
            <w:color w:val="000000"/>
            <w:sz w:val="20"/>
            <w:szCs w:val="20"/>
            <w:lang w:val="en-GB" w:eastAsia="en-IN"/>
          </w:rPr>
          <w:delText xml:space="preserve">respectively </w:delText>
        </w:r>
      </w:del>
      <w:r w:rsidRPr="00B6119D">
        <w:rPr>
          <w:rFonts w:ascii="Courier New" w:eastAsia="Times New Roman" w:hAnsi="Courier New" w:cs="Courier New"/>
          <w:color w:val="000000"/>
          <w:sz w:val="20"/>
          <w:szCs w:val="20"/>
          <w:lang w:val="en-GB" w:eastAsia="en-IN"/>
        </w:rPr>
        <w:t>for the different thresholds, 13.3</w:t>
      </w:r>
      <w:del w:id="334" w:author="Author">
        <w:r w:rsidRPr="00B6119D" w:rsidDel="002000F9">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15.4</w:t>
      </w:r>
      <w:del w:id="335" w:author="Author">
        <w:r w:rsidRPr="00B6119D" w:rsidDel="002000F9">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w:t>
      </w:r>
      <w:ins w:id="336" w:author="Author">
        <w:r w:rsidR="00145748">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and 29.1</w:t>
      </w:r>
      <w:del w:id="337" w:author="Author">
        <w:r w:rsidRPr="00B6119D" w:rsidDel="002000F9">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for the </w:t>
      </w:r>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xml:space="preserve"> and 7.9</w:t>
      </w:r>
      <w:del w:id="338" w:author="Author">
        <w:r w:rsidRPr="00B6119D" w:rsidDel="002000F9">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11.</w:t>
      </w:r>
      <w:del w:id="339" w:author="Author">
        <w:r w:rsidRPr="00B6119D" w:rsidDel="002000F9">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000000"/>
          <w:sz w:val="20"/>
          <w:szCs w:val="20"/>
          <w:lang w:val="en-GB" w:eastAsia="en-IN"/>
        </w:rPr>
        <w:t>1</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w:t>
      </w:r>
      <w:ins w:id="340" w:author="Author">
        <w:r w:rsidR="00145748">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and 34.5</w:t>
      </w:r>
      <w:del w:id="341" w:author="Author">
        <w:r w:rsidRPr="00B6119D" w:rsidDel="002000F9">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for the VP. The optimization </w:t>
      </w:r>
      <w:ins w:id="342" w:author="Author">
        <w:r w:rsidR="00145748">
          <w:rPr>
            <w:rFonts w:ascii="Courier New" w:eastAsia="Times New Roman" w:hAnsi="Courier New" w:cs="Courier New"/>
            <w:color w:val="000000"/>
            <w:sz w:val="20"/>
            <w:szCs w:val="20"/>
            <w:lang w:val="en-GB" w:eastAsia="en-IN"/>
          </w:rPr>
          <w:t xml:space="preserve">thus </w:t>
        </w:r>
      </w:ins>
      <w:r w:rsidRPr="00B6119D">
        <w:rPr>
          <w:rFonts w:ascii="Courier New" w:eastAsia="Times New Roman" w:hAnsi="Courier New" w:cs="Courier New"/>
          <w:color w:val="000000"/>
          <w:sz w:val="20"/>
          <w:szCs w:val="20"/>
          <w:lang w:val="en-GB" w:eastAsia="en-IN"/>
        </w:rPr>
        <w:t xml:space="preserve">improved </w:t>
      </w:r>
      <w:del w:id="343" w:author="Author">
        <w:r w:rsidRPr="00B6119D" w:rsidDel="00145748">
          <w:rPr>
            <w:rFonts w:ascii="Courier New" w:eastAsia="Times New Roman" w:hAnsi="Courier New" w:cs="Courier New"/>
            <w:color w:val="000000"/>
            <w:sz w:val="20"/>
            <w:szCs w:val="20"/>
            <w:lang w:val="en-GB" w:eastAsia="en-IN"/>
          </w:rPr>
          <w:delText xml:space="preserve">thus even more </w:delText>
        </w:r>
      </w:del>
      <w:r w:rsidRPr="00B6119D">
        <w:rPr>
          <w:rFonts w:ascii="Courier New" w:eastAsia="Times New Roman" w:hAnsi="Courier New" w:cs="Courier New"/>
          <w:color w:val="000000"/>
          <w:sz w:val="20"/>
          <w:szCs w:val="20"/>
          <w:lang w:val="en-GB" w:eastAsia="en-IN"/>
        </w:rPr>
        <w:t xml:space="preserve">the prediction </w:t>
      </w:r>
      <w:ins w:id="344" w:author="Author">
        <w:r w:rsidR="00145748" w:rsidRPr="00B6119D">
          <w:rPr>
            <w:rFonts w:ascii="Courier New" w:eastAsia="Times New Roman" w:hAnsi="Courier New" w:cs="Courier New"/>
            <w:color w:val="000000"/>
            <w:sz w:val="20"/>
            <w:szCs w:val="20"/>
            <w:lang w:val="en-GB" w:eastAsia="en-IN"/>
          </w:rPr>
          <w:t xml:space="preserve">even more </w:t>
        </w:r>
      </w:ins>
      <w:r w:rsidRPr="00B6119D">
        <w:rPr>
          <w:rFonts w:ascii="Courier New" w:eastAsia="Times New Roman" w:hAnsi="Courier New" w:cs="Courier New"/>
          <w:color w:val="000000"/>
          <w:sz w:val="20"/>
          <w:szCs w:val="20"/>
          <w:lang w:val="en-GB" w:eastAsia="en-IN"/>
        </w:rPr>
        <w:t xml:space="preserve">for days with significant precipitation than </w:t>
      </w:r>
      <w:ins w:id="345" w:author="Author">
        <w:r w:rsidR="00145748">
          <w:rPr>
            <w:rFonts w:ascii="Courier New" w:eastAsia="Times New Roman" w:hAnsi="Courier New" w:cs="Courier New"/>
            <w:color w:val="000000"/>
            <w:sz w:val="20"/>
            <w:szCs w:val="20"/>
            <w:lang w:val="en-GB" w:eastAsia="en-IN"/>
          </w:rPr>
          <w:t xml:space="preserve">for the </w:t>
        </w:r>
      </w:ins>
      <w:r w:rsidRPr="00B6119D">
        <w:rPr>
          <w:rFonts w:ascii="Courier New" w:eastAsia="Times New Roman" w:hAnsi="Courier New" w:cs="Courier New"/>
          <w:color w:val="000000"/>
          <w:sz w:val="20"/>
          <w:szCs w:val="20"/>
          <w:lang w:val="en-GB" w:eastAsia="en-IN"/>
        </w:rPr>
        <w:t>usual days.</w:t>
      </w:r>
    </w:p>
    <w:p w14:paraId="6826973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B851578" w14:textId="1C25F970"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To assess the parameters</w:t>
      </w:r>
      <w:ins w:id="346" w:author="Author">
        <w:r w:rsidR="00145748">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cross-compatibility</w:t>
      </w:r>
      <w:del w:id="347" w:author="Author">
        <w:r w:rsidRPr="00B6119D" w:rsidDel="00145748">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000000"/>
          <w:sz w:val="20"/>
          <w:szCs w:val="20"/>
          <w:lang w:val="en-GB" w:eastAsia="en-IN"/>
        </w:rPr>
        <w:t xml:space="preserve"> and the spatial coherence of the resulting parameters, those optimized for one </w:t>
      </w:r>
      <w:proofErr w:type="spellStart"/>
      <w:r w:rsidRPr="00B6119D">
        <w:rPr>
          <w:rFonts w:ascii="Courier New" w:eastAsia="Times New Roman" w:hAnsi="Courier New" w:cs="Courier New"/>
          <w:color w:val="000000"/>
          <w:sz w:val="20"/>
          <w:szCs w:val="20"/>
          <w:lang w:val="en-GB" w:eastAsia="en-IN"/>
        </w:rPr>
        <w:t>subregion</w:t>
      </w:r>
      <w:proofErr w:type="spellEnd"/>
      <w:r w:rsidRPr="00B6119D">
        <w:rPr>
          <w:rFonts w:ascii="Courier New" w:eastAsia="Times New Roman" w:hAnsi="Courier New" w:cs="Courier New"/>
          <w:color w:val="000000"/>
          <w:sz w:val="20"/>
          <w:szCs w:val="20"/>
          <w:lang w:val="en-GB" w:eastAsia="en-IN"/>
        </w:rPr>
        <w:t xml:space="preserve"> were applied to the others. The resulting losses or gains of the </w:t>
      </w:r>
      <w:proofErr w:type="spellStart"/>
      <w:r w:rsidRPr="00B6119D">
        <w:rPr>
          <w:rFonts w:ascii="Courier New" w:eastAsia="Times New Roman" w:hAnsi="Courier New" w:cs="Courier New"/>
          <w:color w:val="000000"/>
          <w:sz w:val="20"/>
          <w:szCs w:val="20"/>
          <w:lang w:val="en-GB" w:eastAsia="en-IN"/>
        </w:rPr>
        <w:t>CRPSS</w:t>
      </w:r>
      <w:proofErr w:type="spellEnd"/>
      <w:r w:rsidRPr="00B6119D">
        <w:rPr>
          <w:rFonts w:ascii="Courier New" w:eastAsia="Times New Roman" w:hAnsi="Courier New" w:cs="Courier New"/>
          <w:color w:val="000000"/>
          <w:sz w:val="20"/>
          <w:szCs w:val="20"/>
          <w:lang w:val="en-GB" w:eastAsia="en-IN"/>
        </w:rPr>
        <w:t xml:space="preserve"> are displayed in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fig:crossing_4Zo</w:t>
      </w:r>
      <w:proofErr w:type="spellEnd"/>
      <w:r w:rsidRPr="00B6119D">
        <w:rPr>
          <w:rFonts w:ascii="Courier New" w:eastAsia="Times New Roman" w:hAnsi="Courier New" w:cs="Courier New"/>
          <w:color w:val="000000"/>
          <w:sz w:val="20"/>
          <w:szCs w:val="20"/>
          <w:lang w:val="en-GB" w:eastAsia="en-IN"/>
        </w:rPr>
        <w:t>}.</w:t>
      </w:r>
    </w:p>
    <w:p w14:paraId="2B955E4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C4FBBA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9DE4C3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\subsection{Analysis}</w:t>
      </w:r>
    </w:p>
    <w:p w14:paraId="201F627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F11C380" w14:textId="1B1CAE1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automatic selections of </w:t>
      </w:r>
      <w:del w:id="348" w:author="Author">
        <w:r w:rsidRPr="00B6119D" w:rsidDel="00145748">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pressure levels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table:levels_GA_4Zo</w:t>
      </w:r>
      <w:proofErr w:type="spellEnd"/>
      <w:r w:rsidRPr="00B6119D">
        <w:rPr>
          <w:rFonts w:ascii="Courier New" w:eastAsia="Times New Roman" w:hAnsi="Courier New" w:cs="Courier New"/>
          <w:color w:val="000000"/>
          <w:sz w:val="20"/>
          <w:szCs w:val="20"/>
          <w:lang w:val="en-GB" w:eastAsia="en-IN"/>
        </w:rPr>
        <w:t xml:space="preserve">}) and </w:t>
      </w:r>
      <w:del w:id="349" w:author="Author">
        <w:r w:rsidRPr="00B6119D" w:rsidDel="00145748">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temporal windows (not shown) for the analogy of circulation showed a great homogeneity and were spatially consistent. First of all, the level </w:t>
      </w:r>
      <w:proofErr w:type="spellStart"/>
      <w:r w:rsidRPr="00B6119D">
        <w:rPr>
          <w:rFonts w:ascii="Courier New" w:eastAsia="Times New Roman" w:hAnsi="Courier New" w:cs="Courier New"/>
          <w:color w:val="000000"/>
          <w:sz w:val="20"/>
          <w:szCs w:val="20"/>
          <w:lang w:val="en-GB" w:eastAsia="en-IN"/>
        </w:rPr>
        <w:t>Z1000</w:t>
      </w:r>
      <w:proofErr w:type="spellEnd"/>
      <w:r w:rsidRPr="00B6119D">
        <w:rPr>
          <w:rFonts w:ascii="Courier New" w:eastAsia="Times New Roman" w:hAnsi="Courier New" w:cs="Courier New"/>
          <w:color w:val="000000"/>
          <w:sz w:val="20"/>
          <w:szCs w:val="20"/>
          <w:lang w:val="en-GB" w:eastAsia="en-IN"/>
        </w:rPr>
        <w:t xml:space="preserve"> was always selected twice (the first time at 6 or </w:t>
      </w:r>
      <w:proofErr w:type="spellStart"/>
      <w:r w:rsidRPr="00B6119D">
        <w:rPr>
          <w:rFonts w:ascii="Courier New" w:eastAsia="Times New Roman" w:hAnsi="Courier New" w:cs="Courier New"/>
          <w:color w:val="000000"/>
          <w:sz w:val="20"/>
          <w:szCs w:val="20"/>
          <w:lang w:val="en-GB" w:eastAsia="en-IN"/>
        </w:rPr>
        <w:t>12~h</w:t>
      </w:r>
      <w:proofErr w:type="spellEnd"/>
      <w:r w:rsidRPr="00B6119D">
        <w:rPr>
          <w:rFonts w:ascii="Courier New" w:eastAsia="Times New Roman" w:hAnsi="Courier New" w:cs="Courier New"/>
          <w:color w:val="000000"/>
          <w:sz w:val="20"/>
          <w:szCs w:val="20"/>
          <w:lang w:val="en-GB" w:eastAsia="en-IN"/>
        </w:rPr>
        <w:t xml:space="preserve">, and the second always at </w:t>
      </w:r>
      <w:proofErr w:type="spellStart"/>
      <w:r w:rsidRPr="00B6119D">
        <w:rPr>
          <w:rFonts w:ascii="Courier New" w:eastAsia="Times New Roman" w:hAnsi="Courier New" w:cs="Courier New"/>
          <w:color w:val="000000"/>
          <w:sz w:val="20"/>
          <w:szCs w:val="20"/>
          <w:lang w:val="en-GB" w:eastAsia="en-IN"/>
        </w:rPr>
        <w:t>30~h</w:t>
      </w:r>
      <w:proofErr w:type="spellEnd"/>
      <w:r w:rsidRPr="00B6119D">
        <w:rPr>
          <w:rFonts w:ascii="Courier New" w:eastAsia="Times New Roman" w:hAnsi="Courier New" w:cs="Courier New"/>
          <w:color w:val="000000"/>
          <w:sz w:val="20"/>
          <w:szCs w:val="20"/>
          <w:lang w:val="en-GB" w:eastAsia="en-IN"/>
        </w:rPr>
        <w:t xml:space="preserve">) and </w:t>
      </w:r>
      <w:proofErr w:type="spellStart"/>
      <w:r w:rsidRPr="00B6119D">
        <w:rPr>
          <w:rFonts w:ascii="Courier New" w:eastAsia="Times New Roman" w:hAnsi="Courier New" w:cs="Courier New"/>
          <w:color w:val="000000"/>
          <w:sz w:val="20"/>
          <w:szCs w:val="20"/>
          <w:lang w:val="en-GB" w:eastAsia="en-IN"/>
        </w:rPr>
        <w:t>Z700</w:t>
      </w:r>
      <w:proofErr w:type="spellEnd"/>
      <w:r w:rsidRPr="00B6119D">
        <w:rPr>
          <w:rFonts w:ascii="Courier New" w:eastAsia="Times New Roman" w:hAnsi="Courier New" w:cs="Courier New"/>
          <w:color w:val="000000"/>
          <w:sz w:val="20"/>
          <w:szCs w:val="20"/>
          <w:lang w:val="en-GB" w:eastAsia="en-IN"/>
        </w:rPr>
        <w:t xml:space="preserve"> was selected once for every </w:t>
      </w:r>
      <w:proofErr w:type="spellStart"/>
      <w:r w:rsidRPr="00B6119D">
        <w:rPr>
          <w:rFonts w:ascii="Courier New" w:eastAsia="Times New Roman" w:hAnsi="Courier New" w:cs="Courier New"/>
          <w:color w:val="000000"/>
          <w:sz w:val="20"/>
          <w:szCs w:val="20"/>
          <w:lang w:val="en-GB" w:eastAsia="en-IN"/>
        </w:rPr>
        <w:t>subregion</w:t>
      </w:r>
      <w:proofErr w:type="spellEnd"/>
      <w:r w:rsidRPr="00B6119D">
        <w:rPr>
          <w:rFonts w:ascii="Courier New" w:eastAsia="Times New Roman" w:hAnsi="Courier New" w:cs="Courier New"/>
          <w:color w:val="000000"/>
          <w:sz w:val="20"/>
          <w:szCs w:val="20"/>
          <w:lang w:val="en-GB" w:eastAsia="en-IN"/>
        </w:rPr>
        <w:t xml:space="preserve"> (always at </w:t>
      </w:r>
      <w:proofErr w:type="spellStart"/>
      <w:r w:rsidRPr="00B6119D">
        <w:rPr>
          <w:rFonts w:ascii="Courier New" w:eastAsia="Times New Roman" w:hAnsi="Courier New" w:cs="Courier New"/>
          <w:color w:val="000000"/>
          <w:sz w:val="20"/>
          <w:szCs w:val="20"/>
          <w:lang w:val="en-GB" w:eastAsia="en-IN"/>
        </w:rPr>
        <w:t>24~h</w:t>
      </w:r>
      <w:proofErr w:type="spellEnd"/>
      <w:r w:rsidRPr="00B6119D">
        <w:rPr>
          <w:rFonts w:ascii="Courier New" w:eastAsia="Times New Roman" w:hAnsi="Courier New" w:cs="Courier New"/>
          <w:color w:val="000000"/>
          <w:sz w:val="20"/>
          <w:szCs w:val="20"/>
          <w:lang w:val="en-GB" w:eastAsia="en-IN"/>
        </w:rPr>
        <w:t xml:space="preserve">). The level </w:t>
      </w:r>
      <w:del w:id="350" w:author="Author">
        <w:r w:rsidRPr="00B6119D" w:rsidDel="006262F4">
          <w:rPr>
            <w:rFonts w:ascii="Courier New" w:eastAsia="Times New Roman" w:hAnsi="Courier New" w:cs="Courier New"/>
            <w:color w:val="000000"/>
            <w:sz w:val="20"/>
            <w:szCs w:val="20"/>
            <w:lang w:val="en-GB" w:eastAsia="en-IN"/>
          </w:rPr>
          <w:delText xml:space="preserve">which </w:delText>
        </w:r>
      </w:del>
      <w:ins w:id="351" w:author="Author">
        <w:r w:rsidR="006262F4">
          <w:rPr>
            <w:rFonts w:ascii="Courier New" w:eastAsia="Times New Roman" w:hAnsi="Courier New" w:cs="Courier New"/>
            <w:color w:val="000000"/>
            <w:sz w:val="20"/>
            <w:szCs w:val="20"/>
            <w:lang w:val="en-GB" w:eastAsia="en-IN"/>
          </w:rPr>
          <w:t>that</w:t>
        </w:r>
        <w:r w:rsidR="006262F4"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varied from one </w:t>
      </w:r>
      <w:proofErr w:type="spellStart"/>
      <w:r w:rsidRPr="00B6119D">
        <w:rPr>
          <w:rFonts w:ascii="Courier New" w:eastAsia="Times New Roman" w:hAnsi="Courier New" w:cs="Courier New"/>
          <w:color w:val="000000"/>
          <w:sz w:val="20"/>
          <w:szCs w:val="20"/>
          <w:lang w:val="en-GB" w:eastAsia="en-IN"/>
        </w:rPr>
        <w:t>subregion</w:t>
      </w:r>
      <w:proofErr w:type="spellEnd"/>
      <w:r w:rsidRPr="00B6119D">
        <w:rPr>
          <w:rFonts w:ascii="Courier New" w:eastAsia="Times New Roman" w:hAnsi="Courier New" w:cs="Courier New"/>
          <w:color w:val="000000"/>
          <w:sz w:val="20"/>
          <w:szCs w:val="20"/>
          <w:lang w:val="en-GB" w:eastAsia="en-IN"/>
        </w:rPr>
        <w:t xml:space="preserve"> to another, </w:t>
      </w:r>
      <w:del w:id="352" w:author="Author">
        <w:r w:rsidRPr="00B6119D" w:rsidDel="006262F4">
          <w:rPr>
            <w:rFonts w:ascii="Courier New" w:eastAsia="Times New Roman" w:hAnsi="Courier New" w:cs="Courier New"/>
            <w:color w:val="000000"/>
            <w:sz w:val="20"/>
            <w:szCs w:val="20"/>
            <w:lang w:val="en-GB" w:eastAsia="en-IN"/>
          </w:rPr>
          <w:delText xml:space="preserve">however </w:delText>
        </w:r>
      </w:del>
      <w:ins w:id="353" w:author="Author">
        <w:r w:rsidR="006262F4">
          <w:rPr>
            <w:rFonts w:ascii="Courier New" w:eastAsia="Times New Roman" w:hAnsi="Courier New" w:cs="Courier New"/>
            <w:color w:val="000000"/>
            <w:sz w:val="20"/>
            <w:szCs w:val="20"/>
            <w:lang w:val="en-GB" w:eastAsia="en-IN"/>
          </w:rPr>
          <w:t>albeit</w:t>
        </w:r>
        <w:r w:rsidR="006262F4"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in a spatially consistent way, was the upper level (</w:t>
      </w:r>
      <w:del w:id="354" w:author="Author">
        <w:r w:rsidRPr="00B6119D" w:rsidDel="006262F4">
          <w:rPr>
            <w:rFonts w:ascii="Courier New" w:eastAsia="Times New Roman" w:hAnsi="Courier New" w:cs="Courier New"/>
            <w:color w:val="000000"/>
            <w:sz w:val="20"/>
            <w:szCs w:val="20"/>
            <w:lang w:val="en-GB" w:eastAsia="en-IN"/>
          </w:rPr>
          <w:delText xml:space="preserve">however </w:delText>
        </w:r>
      </w:del>
      <w:r w:rsidRPr="00B6119D">
        <w:rPr>
          <w:rFonts w:ascii="Courier New" w:eastAsia="Times New Roman" w:hAnsi="Courier New" w:cs="Courier New"/>
          <w:color w:val="000000"/>
          <w:sz w:val="20"/>
          <w:szCs w:val="20"/>
          <w:lang w:val="en-GB" w:eastAsia="en-IN"/>
        </w:rPr>
        <w:t xml:space="preserve">always at </w:t>
      </w:r>
      <w:proofErr w:type="spellStart"/>
      <w:r w:rsidRPr="00B6119D">
        <w:rPr>
          <w:rFonts w:ascii="Courier New" w:eastAsia="Times New Roman" w:hAnsi="Courier New" w:cs="Courier New"/>
          <w:color w:val="000000"/>
          <w:sz w:val="20"/>
          <w:szCs w:val="20"/>
          <w:lang w:val="en-GB" w:eastAsia="en-IN"/>
        </w:rPr>
        <w:t>12~h</w:t>
      </w:r>
      <w:proofErr w:type="spellEnd"/>
      <w:r w:rsidRPr="00B6119D">
        <w:rPr>
          <w:rFonts w:ascii="Courier New" w:eastAsia="Times New Roman" w:hAnsi="Courier New" w:cs="Courier New"/>
          <w:color w:val="000000"/>
          <w:sz w:val="20"/>
          <w:szCs w:val="20"/>
          <w:lang w:val="en-GB" w:eastAsia="en-IN"/>
        </w:rPr>
        <w:t xml:space="preserve">), which was </w:t>
      </w:r>
      <w:proofErr w:type="spellStart"/>
      <w:r w:rsidRPr="00B6119D">
        <w:rPr>
          <w:rFonts w:ascii="Courier New" w:eastAsia="Times New Roman" w:hAnsi="Courier New" w:cs="Courier New"/>
          <w:color w:val="000000"/>
          <w:sz w:val="20"/>
          <w:szCs w:val="20"/>
          <w:lang w:val="en-GB" w:eastAsia="en-IN"/>
        </w:rPr>
        <w:t>Z300</w:t>
      </w:r>
      <w:proofErr w:type="spellEnd"/>
      <w:r w:rsidRPr="00B6119D">
        <w:rPr>
          <w:rFonts w:ascii="Courier New" w:eastAsia="Times New Roman" w:hAnsi="Courier New" w:cs="Courier New"/>
          <w:color w:val="000000"/>
          <w:sz w:val="20"/>
          <w:szCs w:val="20"/>
          <w:lang w:val="en-GB" w:eastAsia="en-IN"/>
        </w:rPr>
        <w:t xml:space="preserve"> for the </w:t>
      </w:r>
      <w:del w:id="355" w:author="Author">
        <w:r w:rsidRPr="00B6119D" w:rsidDel="006262F4">
          <w:rPr>
            <w:rFonts w:ascii="Courier New" w:eastAsia="Times New Roman" w:hAnsi="Courier New" w:cs="Courier New"/>
            <w:color w:val="000000"/>
            <w:sz w:val="20"/>
            <w:szCs w:val="20"/>
            <w:lang w:val="en-GB" w:eastAsia="en-IN"/>
          </w:rPr>
          <w:delText>North</w:delText>
        </w:r>
      </w:del>
      <w:ins w:id="356" w:author="Author">
        <w:r w:rsidR="006262F4">
          <w:rPr>
            <w:rFonts w:ascii="Courier New" w:eastAsia="Times New Roman" w:hAnsi="Courier New" w:cs="Courier New"/>
            <w:color w:val="000000"/>
            <w:sz w:val="20"/>
            <w:szCs w:val="20"/>
            <w:lang w:val="en-GB" w:eastAsia="en-IN"/>
          </w:rPr>
          <w:t>n</w:t>
        </w:r>
        <w:r w:rsidR="006262F4" w:rsidRPr="00B6119D">
          <w:rPr>
            <w:rFonts w:ascii="Courier New" w:eastAsia="Times New Roman" w:hAnsi="Courier New" w:cs="Courier New"/>
            <w:color w:val="000000"/>
            <w:sz w:val="20"/>
            <w:szCs w:val="20"/>
            <w:lang w:val="en-GB" w:eastAsia="en-IN"/>
          </w:rPr>
          <w:t>orth</w:t>
        </w:r>
      </w:ins>
      <w:r w:rsidRPr="00B6119D">
        <w:rPr>
          <w:rFonts w:ascii="Courier New" w:eastAsia="Times New Roman" w:hAnsi="Courier New" w:cs="Courier New"/>
          <w:color w:val="000000"/>
          <w:sz w:val="20"/>
          <w:szCs w:val="20"/>
          <w:lang w:val="en-GB" w:eastAsia="en-IN"/>
        </w:rPr>
        <w:t>-</w:t>
      </w:r>
      <w:del w:id="357" w:author="Author">
        <w:r w:rsidRPr="00B6119D" w:rsidDel="006262F4">
          <w:rPr>
            <w:rFonts w:ascii="Courier New" w:eastAsia="Times New Roman" w:hAnsi="Courier New" w:cs="Courier New"/>
            <w:color w:val="000000"/>
            <w:sz w:val="20"/>
            <w:szCs w:val="20"/>
            <w:lang w:val="en-GB" w:eastAsia="en-IN"/>
          </w:rPr>
          <w:delText xml:space="preserve">West </w:delText>
        </w:r>
      </w:del>
      <w:ins w:id="358" w:author="Author">
        <w:r w:rsidR="006262F4">
          <w:rPr>
            <w:rFonts w:ascii="Courier New" w:eastAsia="Times New Roman" w:hAnsi="Courier New" w:cs="Courier New"/>
            <w:color w:val="000000"/>
            <w:sz w:val="20"/>
            <w:szCs w:val="20"/>
            <w:lang w:val="en-GB" w:eastAsia="en-IN"/>
          </w:rPr>
          <w:t>w</w:t>
        </w:r>
        <w:r w:rsidR="006262F4" w:rsidRPr="00B6119D">
          <w:rPr>
            <w:rFonts w:ascii="Courier New" w:eastAsia="Times New Roman" w:hAnsi="Courier New" w:cs="Courier New"/>
            <w:color w:val="000000"/>
            <w:sz w:val="20"/>
            <w:szCs w:val="20"/>
            <w:lang w:val="en-GB" w:eastAsia="en-IN"/>
          </w:rPr>
          <w:t xml:space="preserve">est </w:t>
        </w:r>
      </w:ins>
      <w:r w:rsidRPr="00B6119D">
        <w:rPr>
          <w:rFonts w:ascii="Courier New" w:eastAsia="Times New Roman" w:hAnsi="Courier New" w:cs="Courier New"/>
          <w:color w:val="000000"/>
          <w:sz w:val="20"/>
          <w:szCs w:val="20"/>
          <w:lang w:val="en-GB" w:eastAsia="en-IN"/>
        </w:rPr>
        <w:t xml:space="preserve">part of the catchment, </w:t>
      </w:r>
      <w:proofErr w:type="spellStart"/>
      <w:r w:rsidRPr="00B6119D">
        <w:rPr>
          <w:rFonts w:ascii="Courier New" w:eastAsia="Times New Roman" w:hAnsi="Courier New" w:cs="Courier New"/>
          <w:color w:val="000000"/>
          <w:sz w:val="20"/>
          <w:szCs w:val="20"/>
          <w:lang w:val="en-GB" w:eastAsia="en-IN"/>
        </w:rPr>
        <w:t>Z500</w:t>
      </w:r>
      <w:proofErr w:type="spellEnd"/>
      <w:r w:rsidRPr="00B6119D">
        <w:rPr>
          <w:rFonts w:ascii="Courier New" w:eastAsia="Times New Roman" w:hAnsi="Courier New" w:cs="Courier New"/>
          <w:color w:val="000000"/>
          <w:sz w:val="20"/>
          <w:szCs w:val="20"/>
          <w:lang w:val="en-GB" w:eastAsia="en-IN"/>
        </w:rPr>
        <w:t xml:space="preserve"> for most of the other </w:t>
      </w:r>
      <w:proofErr w:type="spellStart"/>
      <w:r w:rsidRPr="00B6119D">
        <w:rPr>
          <w:rFonts w:ascii="Courier New" w:eastAsia="Times New Roman" w:hAnsi="Courier New" w:cs="Courier New"/>
          <w:color w:val="000000"/>
          <w:sz w:val="20"/>
          <w:szCs w:val="20"/>
          <w:lang w:val="en-GB" w:eastAsia="en-IN"/>
        </w:rPr>
        <w:t>subregions</w:t>
      </w:r>
      <w:proofErr w:type="spellEnd"/>
      <w:r w:rsidRPr="00B6119D">
        <w:rPr>
          <w:rFonts w:ascii="Courier New" w:eastAsia="Times New Roman" w:hAnsi="Courier New" w:cs="Courier New"/>
          <w:color w:val="000000"/>
          <w:sz w:val="20"/>
          <w:szCs w:val="20"/>
          <w:lang w:val="en-GB" w:eastAsia="en-IN"/>
        </w:rPr>
        <w:t xml:space="preserve">, and </w:t>
      </w:r>
      <w:proofErr w:type="spellStart"/>
      <w:r w:rsidRPr="00B6119D">
        <w:rPr>
          <w:rFonts w:ascii="Courier New" w:eastAsia="Times New Roman" w:hAnsi="Courier New" w:cs="Courier New"/>
          <w:color w:val="000000"/>
          <w:sz w:val="20"/>
          <w:szCs w:val="20"/>
          <w:lang w:val="en-GB" w:eastAsia="en-IN"/>
        </w:rPr>
        <w:t>Z600</w:t>
      </w:r>
      <w:proofErr w:type="spellEnd"/>
      <w:r w:rsidRPr="00B6119D">
        <w:rPr>
          <w:rFonts w:ascii="Courier New" w:eastAsia="Times New Roman" w:hAnsi="Courier New" w:cs="Courier New"/>
          <w:color w:val="000000"/>
          <w:sz w:val="20"/>
          <w:szCs w:val="20"/>
          <w:lang w:val="en-GB" w:eastAsia="en-IN"/>
        </w:rPr>
        <w:t xml:space="preserve"> for the Conches Valley. The optimizer thus provided consistent selections of pressure levels and temporal windows. The automatic selection of </w:t>
      </w:r>
      <w:del w:id="359" w:author="Author">
        <w:r w:rsidRPr="00B6119D" w:rsidDel="006262F4">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pressure levels is a big advantage in </w:t>
      </w:r>
      <w:del w:id="360" w:author="Author">
        <w:r w:rsidRPr="00B6119D" w:rsidDel="006262F4">
          <w:rPr>
            <w:rFonts w:ascii="Courier New" w:eastAsia="Times New Roman" w:hAnsi="Courier New" w:cs="Courier New"/>
            <w:color w:val="000000"/>
            <w:sz w:val="20"/>
            <w:szCs w:val="20"/>
            <w:lang w:val="en-GB" w:eastAsia="en-IN"/>
          </w:rPr>
          <w:delText>favor</w:delText>
        </w:r>
      </w:del>
      <w:ins w:id="361" w:author="Author">
        <w:r w:rsidR="006262F4" w:rsidRPr="00B6119D">
          <w:rPr>
            <w:rFonts w:ascii="Courier New" w:eastAsia="Times New Roman" w:hAnsi="Courier New" w:cs="Courier New"/>
            <w:color w:val="000000"/>
            <w:sz w:val="20"/>
            <w:szCs w:val="20"/>
            <w:lang w:val="en-GB" w:eastAsia="en-IN"/>
          </w:rPr>
          <w:t>favour</w:t>
        </w:r>
      </w:ins>
      <w:r w:rsidRPr="00B6119D">
        <w:rPr>
          <w:rFonts w:ascii="Courier New" w:eastAsia="Times New Roman" w:hAnsi="Courier New" w:cs="Courier New"/>
          <w:color w:val="000000"/>
          <w:sz w:val="20"/>
          <w:szCs w:val="20"/>
          <w:lang w:val="en-GB" w:eastAsia="en-IN"/>
        </w:rPr>
        <w:t xml:space="preserve"> of </w:t>
      </w:r>
      <w:del w:id="362" w:author="Author">
        <w:r w:rsidRPr="00B6119D" w:rsidDel="006262F4">
          <w:rPr>
            <w:rFonts w:ascii="Courier New" w:eastAsia="Times New Roman" w:hAnsi="Courier New" w:cs="Courier New"/>
            <w:color w:val="000000"/>
            <w:sz w:val="20"/>
            <w:szCs w:val="20"/>
            <w:lang w:val="en-GB" w:eastAsia="en-IN"/>
          </w:rPr>
          <w:delText xml:space="preserve">a </w:delText>
        </w:r>
      </w:del>
      <w:r w:rsidRPr="00B6119D">
        <w:rPr>
          <w:rFonts w:ascii="Courier New" w:eastAsia="Times New Roman" w:hAnsi="Courier New" w:cs="Courier New"/>
          <w:color w:val="000000"/>
          <w:sz w:val="20"/>
          <w:szCs w:val="20"/>
          <w:lang w:val="en-GB" w:eastAsia="en-IN"/>
        </w:rPr>
        <w:t>global optimization.</w:t>
      </w:r>
    </w:p>
    <w:p w14:paraId="1785F5E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937175B" w14:textId="0371377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resulting spatial windows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fig:spatial_windows_4Zo</w:t>
      </w:r>
      <w:proofErr w:type="spellEnd"/>
      <w:r w:rsidRPr="00B6119D">
        <w:rPr>
          <w:rFonts w:ascii="Courier New" w:eastAsia="Times New Roman" w:hAnsi="Courier New" w:cs="Courier New"/>
          <w:color w:val="000000"/>
          <w:sz w:val="20"/>
          <w:szCs w:val="20"/>
          <w:lang w:val="en-GB" w:eastAsia="en-IN"/>
        </w:rPr>
        <w:t xml:space="preserve">}) may look very diverse first, but there are significant similarities for </w:t>
      </w:r>
      <w:proofErr w:type="spellStart"/>
      <w:r w:rsidRPr="00B6119D">
        <w:rPr>
          <w:rFonts w:ascii="Courier New" w:eastAsia="Times New Roman" w:hAnsi="Courier New" w:cs="Courier New"/>
          <w:color w:val="000000"/>
          <w:sz w:val="20"/>
          <w:szCs w:val="20"/>
          <w:lang w:val="en-GB" w:eastAsia="en-IN"/>
        </w:rPr>
        <w:t>subregions</w:t>
      </w:r>
      <w:proofErr w:type="spellEnd"/>
      <w:r w:rsidRPr="00B6119D">
        <w:rPr>
          <w:rFonts w:ascii="Courier New" w:eastAsia="Times New Roman" w:hAnsi="Courier New" w:cs="Courier New"/>
          <w:color w:val="000000"/>
          <w:sz w:val="20"/>
          <w:szCs w:val="20"/>
          <w:lang w:val="en-GB" w:eastAsia="en-IN"/>
        </w:rPr>
        <w:t xml:space="preserve"> located within the same vicinity. The first four </w:t>
      </w:r>
      <w:proofErr w:type="spellStart"/>
      <w:r w:rsidRPr="00B6119D">
        <w:rPr>
          <w:rFonts w:ascii="Courier New" w:eastAsia="Times New Roman" w:hAnsi="Courier New" w:cs="Courier New"/>
          <w:color w:val="000000"/>
          <w:sz w:val="20"/>
          <w:szCs w:val="20"/>
          <w:lang w:val="en-GB" w:eastAsia="en-IN"/>
        </w:rPr>
        <w:t>subregions</w:t>
      </w:r>
      <w:proofErr w:type="spellEnd"/>
      <w:r w:rsidRPr="00B6119D">
        <w:rPr>
          <w:rFonts w:ascii="Courier New" w:eastAsia="Times New Roman" w:hAnsi="Courier New" w:cs="Courier New"/>
          <w:color w:val="000000"/>
          <w:sz w:val="20"/>
          <w:szCs w:val="20"/>
          <w:lang w:val="en-GB" w:eastAsia="en-IN"/>
        </w:rPr>
        <w:t xml:space="preserve"> were characterized by a large spatial window on the upper level, whereas it was smaller elsewhere. For most </w:t>
      </w:r>
      <w:proofErr w:type="spellStart"/>
      <w:r w:rsidRPr="00B6119D">
        <w:rPr>
          <w:rFonts w:ascii="Courier New" w:eastAsia="Times New Roman" w:hAnsi="Courier New" w:cs="Courier New"/>
          <w:color w:val="000000"/>
          <w:sz w:val="20"/>
          <w:szCs w:val="20"/>
          <w:lang w:val="en-GB" w:eastAsia="en-IN"/>
        </w:rPr>
        <w:t>subregions</w:t>
      </w:r>
      <w:proofErr w:type="spellEnd"/>
      <w:r w:rsidRPr="00B6119D">
        <w:rPr>
          <w:rFonts w:ascii="Courier New" w:eastAsia="Times New Roman" w:hAnsi="Courier New" w:cs="Courier New"/>
          <w:color w:val="000000"/>
          <w:sz w:val="20"/>
          <w:szCs w:val="20"/>
          <w:lang w:val="en-GB" w:eastAsia="en-IN"/>
        </w:rPr>
        <w:t>, the second level (</w:t>
      </w:r>
      <w:proofErr w:type="spellStart"/>
      <w:r w:rsidRPr="00B6119D">
        <w:rPr>
          <w:rFonts w:ascii="Courier New" w:eastAsia="Times New Roman" w:hAnsi="Courier New" w:cs="Courier New"/>
          <w:color w:val="000000"/>
          <w:sz w:val="20"/>
          <w:szCs w:val="20"/>
          <w:lang w:val="en-GB" w:eastAsia="en-IN"/>
        </w:rPr>
        <w:t>Z700</w:t>
      </w:r>
      <w:proofErr w:type="spellEnd"/>
      <w:r w:rsidRPr="00B6119D">
        <w:rPr>
          <w:rFonts w:ascii="Courier New" w:eastAsia="Times New Roman" w:hAnsi="Courier New" w:cs="Courier New"/>
          <w:color w:val="000000"/>
          <w:sz w:val="20"/>
          <w:szCs w:val="20"/>
          <w:lang w:val="en-GB" w:eastAsia="en-IN"/>
        </w:rPr>
        <w:t>) was compared on thin and longitudinally extended spatial windows. The third level (</w:t>
      </w:r>
      <w:proofErr w:type="spellStart"/>
      <w:r w:rsidRPr="00B6119D">
        <w:rPr>
          <w:rFonts w:ascii="Courier New" w:eastAsia="Times New Roman" w:hAnsi="Courier New" w:cs="Courier New"/>
          <w:color w:val="000000"/>
          <w:sz w:val="20"/>
          <w:szCs w:val="20"/>
          <w:lang w:val="en-GB" w:eastAsia="en-IN"/>
        </w:rPr>
        <w:t>Z1000</w:t>
      </w:r>
      <w:proofErr w:type="spellEnd"/>
      <w:r w:rsidRPr="00B6119D">
        <w:rPr>
          <w:rFonts w:ascii="Courier New" w:eastAsia="Times New Roman" w:hAnsi="Courier New" w:cs="Courier New"/>
          <w:color w:val="000000"/>
          <w:sz w:val="20"/>
          <w:szCs w:val="20"/>
          <w:lang w:val="en-GB" w:eastAsia="en-IN"/>
        </w:rPr>
        <w:t xml:space="preserve"> at 6 or </w:t>
      </w:r>
      <w:proofErr w:type="spellStart"/>
      <w:r w:rsidRPr="00B6119D">
        <w:rPr>
          <w:rFonts w:ascii="Courier New" w:eastAsia="Times New Roman" w:hAnsi="Courier New" w:cs="Courier New"/>
          <w:color w:val="000000"/>
          <w:sz w:val="20"/>
          <w:szCs w:val="20"/>
          <w:lang w:val="en-GB" w:eastAsia="en-IN"/>
        </w:rPr>
        <w:t>12~h</w:t>
      </w:r>
      <w:proofErr w:type="spellEnd"/>
      <w:r w:rsidRPr="00B6119D">
        <w:rPr>
          <w:rFonts w:ascii="Courier New" w:eastAsia="Times New Roman" w:hAnsi="Courier New" w:cs="Courier New"/>
          <w:color w:val="000000"/>
          <w:sz w:val="20"/>
          <w:szCs w:val="20"/>
          <w:lang w:val="en-GB" w:eastAsia="en-IN"/>
        </w:rPr>
        <w:t xml:space="preserve">) also had longitudinally extended domains, but </w:t>
      </w:r>
      <w:ins w:id="363" w:author="Author">
        <w:r w:rsidR="006262F4">
          <w:rPr>
            <w:rFonts w:ascii="Courier New" w:eastAsia="Times New Roman" w:hAnsi="Courier New" w:cs="Courier New"/>
            <w:color w:val="000000"/>
            <w:sz w:val="20"/>
            <w:szCs w:val="20"/>
            <w:lang w:val="en-GB" w:eastAsia="en-IN"/>
          </w:rPr>
          <w:t xml:space="preserve">were </w:t>
        </w:r>
      </w:ins>
      <w:del w:id="364" w:author="Author">
        <w:r w:rsidRPr="00B6119D" w:rsidDel="006262F4">
          <w:rPr>
            <w:rFonts w:ascii="Courier New" w:eastAsia="Times New Roman" w:hAnsi="Courier New" w:cs="Courier New"/>
            <w:color w:val="000000"/>
            <w:sz w:val="20"/>
            <w:szCs w:val="20"/>
            <w:lang w:val="en-GB" w:eastAsia="en-IN"/>
          </w:rPr>
          <w:delText>a bit</w:delText>
        </w:r>
      </w:del>
      <w:ins w:id="365" w:author="Author">
        <w:r w:rsidR="006262F4">
          <w:rPr>
            <w:rFonts w:ascii="Courier New" w:eastAsia="Times New Roman" w:hAnsi="Courier New" w:cs="Courier New"/>
            <w:color w:val="000000"/>
            <w:sz w:val="20"/>
            <w:szCs w:val="20"/>
            <w:lang w:val="en-GB" w:eastAsia="en-IN"/>
          </w:rPr>
          <w:t>slightly</w:t>
        </w:r>
      </w:ins>
      <w:r w:rsidRPr="00B6119D">
        <w:rPr>
          <w:rFonts w:ascii="Courier New" w:eastAsia="Times New Roman" w:hAnsi="Courier New" w:cs="Courier New"/>
          <w:color w:val="000000"/>
          <w:sz w:val="20"/>
          <w:szCs w:val="20"/>
          <w:lang w:val="en-GB" w:eastAsia="en-IN"/>
        </w:rPr>
        <w:t xml:space="preserve"> larger. The last one (</w:t>
      </w:r>
      <w:proofErr w:type="spellStart"/>
      <w:r w:rsidRPr="00B6119D">
        <w:rPr>
          <w:rFonts w:ascii="Courier New" w:eastAsia="Times New Roman" w:hAnsi="Courier New" w:cs="Courier New"/>
          <w:color w:val="000000"/>
          <w:sz w:val="20"/>
          <w:szCs w:val="20"/>
          <w:lang w:val="en-GB" w:eastAsia="en-IN"/>
        </w:rPr>
        <w:t>Z1000</w:t>
      </w:r>
      <w:proofErr w:type="spellEnd"/>
      <w:r w:rsidRPr="00B6119D">
        <w:rPr>
          <w:rFonts w:ascii="Courier New" w:eastAsia="Times New Roman" w:hAnsi="Courier New" w:cs="Courier New"/>
          <w:color w:val="000000"/>
          <w:sz w:val="20"/>
          <w:szCs w:val="20"/>
          <w:lang w:val="en-GB" w:eastAsia="en-IN"/>
        </w:rPr>
        <w:t xml:space="preserve"> at </w:t>
      </w:r>
      <w:proofErr w:type="spellStart"/>
      <w:r w:rsidRPr="00B6119D">
        <w:rPr>
          <w:rFonts w:ascii="Courier New" w:eastAsia="Times New Roman" w:hAnsi="Courier New" w:cs="Courier New"/>
          <w:color w:val="000000"/>
          <w:sz w:val="20"/>
          <w:szCs w:val="20"/>
          <w:lang w:val="en-GB" w:eastAsia="en-IN"/>
        </w:rPr>
        <w:t>30~h</w:t>
      </w:r>
      <w:proofErr w:type="spellEnd"/>
      <w:r w:rsidRPr="00B6119D">
        <w:rPr>
          <w:rFonts w:ascii="Courier New" w:eastAsia="Times New Roman" w:hAnsi="Courier New" w:cs="Courier New"/>
          <w:color w:val="000000"/>
          <w:sz w:val="20"/>
          <w:szCs w:val="20"/>
          <w:lang w:val="en-GB" w:eastAsia="en-IN"/>
        </w:rPr>
        <w:t xml:space="preserve">) had rather large and squared windows. </w:t>
      </w:r>
      <w:proofErr w:type="spellStart"/>
      <w:r w:rsidRPr="00B6119D">
        <w:rPr>
          <w:rFonts w:ascii="Courier New" w:eastAsia="Times New Roman" w:hAnsi="Courier New" w:cs="Courier New"/>
          <w:color w:val="000000"/>
          <w:sz w:val="20"/>
          <w:szCs w:val="20"/>
          <w:lang w:val="en-GB" w:eastAsia="en-IN"/>
        </w:rPr>
        <w:t>Subregions</w:t>
      </w:r>
      <w:proofErr w:type="spellEnd"/>
      <w:r w:rsidRPr="00B6119D">
        <w:rPr>
          <w:rFonts w:ascii="Courier New" w:eastAsia="Times New Roman" w:hAnsi="Courier New" w:cs="Courier New"/>
          <w:color w:val="000000"/>
          <w:sz w:val="20"/>
          <w:szCs w:val="20"/>
          <w:lang w:val="en-GB" w:eastAsia="en-IN"/>
        </w:rPr>
        <w:t xml:space="preserve"> number 5 (</w:t>
      </w:r>
      <w:del w:id="366" w:author="Author">
        <w:r w:rsidRPr="00B6119D" w:rsidDel="006262F4">
          <w:rPr>
            <w:rFonts w:ascii="Courier New" w:eastAsia="Times New Roman" w:hAnsi="Courier New" w:cs="Courier New"/>
            <w:color w:val="000000"/>
            <w:sz w:val="20"/>
            <w:szCs w:val="20"/>
            <w:lang w:val="en-GB" w:eastAsia="en-IN"/>
          </w:rPr>
          <w:delText xml:space="preserve">Southern </w:delText>
        </w:r>
      </w:del>
      <w:ins w:id="367" w:author="Author">
        <w:r w:rsidR="006262F4">
          <w:rPr>
            <w:rFonts w:ascii="Courier New" w:eastAsia="Times New Roman" w:hAnsi="Courier New" w:cs="Courier New"/>
            <w:color w:val="000000"/>
            <w:sz w:val="20"/>
            <w:szCs w:val="20"/>
            <w:lang w:val="en-GB" w:eastAsia="en-IN"/>
          </w:rPr>
          <w:t>s</w:t>
        </w:r>
        <w:r w:rsidR="006262F4" w:rsidRPr="00B6119D">
          <w:rPr>
            <w:rFonts w:ascii="Courier New" w:eastAsia="Times New Roman" w:hAnsi="Courier New" w:cs="Courier New"/>
            <w:color w:val="000000"/>
            <w:sz w:val="20"/>
            <w:szCs w:val="20"/>
            <w:lang w:val="en-GB" w:eastAsia="en-IN"/>
          </w:rPr>
          <w:t xml:space="preserve">outhern </w:t>
        </w:r>
      </w:ins>
      <w:r w:rsidRPr="00B6119D">
        <w:rPr>
          <w:rFonts w:ascii="Courier New" w:eastAsia="Times New Roman" w:hAnsi="Courier New" w:cs="Courier New"/>
          <w:color w:val="000000"/>
          <w:sz w:val="20"/>
          <w:szCs w:val="20"/>
          <w:lang w:val="en-GB" w:eastAsia="en-IN"/>
        </w:rPr>
        <w:t>valleys) and 6 (</w:t>
      </w:r>
      <w:del w:id="368" w:author="Author">
        <w:r w:rsidRPr="00B6119D" w:rsidDel="006262F4">
          <w:rPr>
            <w:rFonts w:ascii="Courier New" w:eastAsia="Times New Roman" w:hAnsi="Courier New" w:cs="Courier New"/>
            <w:color w:val="000000"/>
            <w:sz w:val="20"/>
            <w:szCs w:val="20"/>
            <w:lang w:val="en-GB" w:eastAsia="en-IN"/>
          </w:rPr>
          <w:delText xml:space="preserve">Southern </w:delText>
        </w:r>
      </w:del>
      <w:ins w:id="369" w:author="Author">
        <w:r w:rsidR="006262F4">
          <w:rPr>
            <w:rFonts w:ascii="Courier New" w:eastAsia="Times New Roman" w:hAnsi="Courier New" w:cs="Courier New"/>
            <w:color w:val="000000"/>
            <w:sz w:val="20"/>
            <w:szCs w:val="20"/>
            <w:lang w:val="en-GB" w:eastAsia="en-IN"/>
          </w:rPr>
          <w:t>s</w:t>
        </w:r>
        <w:r w:rsidR="006262F4" w:rsidRPr="00B6119D">
          <w:rPr>
            <w:rFonts w:ascii="Courier New" w:eastAsia="Times New Roman" w:hAnsi="Courier New" w:cs="Courier New"/>
            <w:color w:val="000000"/>
            <w:sz w:val="20"/>
            <w:szCs w:val="20"/>
            <w:lang w:val="en-GB" w:eastAsia="en-IN"/>
          </w:rPr>
          <w:t xml:space="preserve">outhern </w:t>
        </w:r>
      </w:ins>
      <w:r w:rsidRPr="00B6119D">
        <w:rPr>
          <w:rFonts w:ascii="Courier New" w:eastAsia="Times New Roman" w:hAnsi="Courier New" w:cs="Courier New"/>
          <w:color w:val="000000"/>
          <w:sz w:val="20"/>
          <w:szCs w:val="20"/>
          <w:lang w:val="en-GB" w:eastAsia="en-IN"/>
        </w:rPr>
        <w:t>ridges) had exactly the same spatial windows, which suggest</w:t>
      </w:r>
      <w:ins w:id="370" w:author="Author">
        <w:r w:rsidR="006262F4">
          <w:rPr>
            <w:rFonts w:ascii="Courier New" w:eastAsia="Times New Roman" w:hAnsi="Courier New" w:cs="Courier New"/>
            <w:color w:val="000000"/>
            <w:sz w:val="20"/>
            <w:szCs w:val="20"/>
            <w:lang w:val="en-GB" w:eastAsia="en-IN"/>
          </w:rPr>
          <w:t>s</w:t>
        </w:r>
      </w:ins>
      <w:r w:rsidRPr="00B6119D">
        <w:rPr>
          <w:rFonts w:ascii="Courier New" w:eastAsia="Times New Roman" w:hAnsi="Courier New" w:cs="Courier New"/>
          <w:color w:val="000000"/>
          <w:sz w:val="20"/>
          <w:szCs w:val="20"/>
          <w:lang w:val="en-GB" w:eastAsia="en-IN"/>
        </w:rPr>
        <w:t xml:space="preserve"> that they behave in a similar way and thus could have been merged. This similarity is a good sign for the accuracy of the optimized parameters.</w:t>
      </w:r>
    </w:p>
    <w:p w14:paraId="2187A44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BB5DD54" w14:textId="016CDA4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performance scores showed non-negligible improvements for both the </w:t>
      </w:r>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xml:space="preserve"> and </w:t>
      </w:r>
      <w:del w:id="371" w:author="Author">
        <w:r w:rsidRPr="00B6119D" w:rsidDel="006262F4">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VP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fig:figure_crpss_4Zo</w:t>
      </w:r>
      <w:proofErr w:type="spellEnd"/>
      <w:r w:rsidRPr="00B6119D">
        <w:rPr>
          <w:rFonts w:ascii="Courier New" w:eastAsia="Times New Roman" w:hAnsi="Courier New" w:cs="Courier New"/>
          <w:color w:val="000000"/>
          <w:sz w:val="20"/>
          <w:szCs w:val="20"/>
          <w:lang w:val="en-GB" w:eastAsia="en-IN"/>
        </w:rPr>
        <w:t xml:space="preserve">}) compared to the </w:t>
      </w:r>
      <w:proofErr w:type="spellStart"/>
      <w:r w:rsidRPr="00B6119D">
        <w:rPr>
          <w:rFonts w:ascii="Courier New" w:eastAsia="Times New Roman" w:hAnsi="Courier New" w:cs="Courier New"/>
          <w:color w:val="000000"/>
          <w:sz w:val="20"/>
          <w:szCs w:val="20"/>
          <w:lang w:val="en-GB" w:eastAsia="en-IN"/>
        </w:rPr>
        <w:t>2Z</w:t>
      </w:r>
      <w:proofErr w:type="spellEnd"/>
      <w:r w:rsidRPr="00B6119D">
        <w:rPr>
          <w:rFonts w:ascii="Courier New" w:eastAsia="Times New Roman" w:hAnsi="Courier New" w:cs="Courier New"/>
          <w:color w:val="000000"/>
          <w:sz w:val="20"/>
          <w:szCs w:val="20"/>
          <w:lang w:val="en-GB" w:eastAsia="en-IN"/>
        </w:rPr>
        <w:t xml:space="preserve"> reference method optimized by the sequential procedure. Even more interestingly, the results for higher precipitation thresholds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table:scores_thresholds_4Zo</w:t>
      </w:r>
      <w:proofErr w:type="spellEnd"/>
      <w:r w:rsidRPr="00B6119D">
        <w:rPr>
          <w:rFonts w:ascii="Courier New" w:eastAsia="Times New Roman" w:hAnsi="Courier New" w:cs="Courier New"/>
          <w:color w:val="000000"/>
          <w:sz w:val="20"/>
          <w:szCs w:val="20"/>
          <w:lang w:val="en-GB" w:eastAsia="en-IN"/>
        </w:rPr>
        <w:t xml:space="preserve">}) showed the largest improvements. This is of particular interest in the framework of flood forecasting. The further improvement of days with higher precipitation totals is likely related to the fact that larger values contribute more to the </w:t>
      </w:r>
      <w:proofErr w:type="spellStart"/>
      <w:r w:rsidRPr="00B6119D">
        <w:rPr>
          <w:rFonts w:ascii="Courier New" w:eastAsia="Times New Roman" w:hAnsi="Courier New" w:cs="Courier New"/>
          <w:color w:val="000000"/>
          <w:sz w:val="20"/>
          <w:szCs w:val="20"/>
          <w:lang w:val="en-GB" w:eastAsia="en-IN"/>
        </w:rPr>
        <w:t>CRPS</w:t>
      </w:r>
      <w:proofErr w:type="spellEnd"/>
      <w:r w:rsidRPr="00B6119D">
        <w:rPr>
          <w:rFonts w:ascii="Courier New" w:eastAsia="Times New Roman" w:hAnsi="Courier New" w:cs="Courier New"/>
          <w:color w:val="000000"/>
          <w:sz w:val="20"/>
          <w:szCs w:val="20"/>
          <w:lang w:val="en-GB" w:eastAsia="en-IN"/>
        </w:rPr>
        <w:t xml:space="preserve"> score, which means that better predicting these days results in significant increase </w:t>
      </w:r>
      <w:del w:id="372" w:author="Author">
        <w:r w:rsidRPr="00B6119D" w:rsidDel="006262F4">
          <w:rPr>
            <w:rFonts w:ascii="Courier New" w:eastAsia="Times New Roman" w:hAnsi="Courier New" w:cs="Courier New"/>
            <w:color w:val="000000"/>
            <w:sz w:val="20"/>
            <w:szCs w:val="20"/>
            <w:lang w:val="en-GB" w:eastAsia="en-IN"/>
          </w:rPr>
          <w:delText xml:space="preserve">of </w:delText>
        </w:r>
      </w:del>
      <w:ins w:id="373" w:author="Author">
        <w:r w:rsidR="006262F4">
          <w:rPr>
            <w:rFonts w:ascii="Courier New" w:eastAsia="Times New Roman" w:hAnsi="Courier New" w:cs="Courier New"/>
            <w:color w:val="000000"/>
            <w:sz w:val="20"/>
            <w:szCs w:val="20"/>
            <w:lang w:val="en-GB" w:eastAsia="en-IN"/>
          </w:rPr>
          <w:t>in</w:t>
        </w:r>
        <w:r w:rsidR="006262F4"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the global performance score.</w:t>
      </w:r>
    </w:p>
    <w:p w14:paraId="3AF8DFC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8AE4762" w14:textId="13CE071D"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The analysis of the parameters</w:t>
      </w:r>
      <w:ins w:id="374" w:author="Author">
        <w:r w:rsidR="006262F4">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cross-compatibility showed that </w:t>
      </w:r>
      <w:del w:id="375" w:author="Author">
        <w:r w:rsidRPr="00B6119D" w:rsidDel="006262F4">
          <w:rPr>
            <w:rFonts w:ascii="Courier New" w:eastAsia="Times New Roman" w:hAnsi="Courier New" w:cs="Courier New"/>
            <w:color w:val="000000"/>
            <w:sz w:val="20"/>
            <w:szCs w:val="20"/>
            <w:lang w:val="en-GB" w:eastAsia="en-IN"/>
          </w:rPr>
          <w:delText xml:space="preserve">obviously </w:delText>
        </w:r>
      </w:del>
      <w:r w:rsidRPr="00B6119D">
        <w:rPr>
          <w:rFonts w:ascii="Courier New" w:eastAsia="Times New Roman" w:hAnsi="Courier New" w:cs="Courier New"/>
          <w:color w:val="000000"/>
          <w:sz w:val="20"/>
          <w:szCs w:val="20"/>
          <w:lang w:val="en-GB" w:eastAsia="en-IN"/>
        </w:rPr>
        <w:t xml:space="preserve">the parameters were </w:t>
      </w:r>
      <w:ins w:id="376" w:author="Author">
        <w:r w:rsidR="006262F4" w:rsidRPr="00B6119D">
          <w:rPr>
            <w:rFonts w:ascii="Courier New" w:eastAsia="Times New Roman" w:hAnsi="Courier New" w:cs="Courier New"/>
            <w:color w:val="000000"/>
            <w:sz w:val="20"/>
            <w:szCs w:val="20"/>
            <w:lang w:val="en-GB" w:eastAsia="en-IN"/>
          </w:rPr>
          <w:t xml:space="preserve">obviously </w:t>
        </w:r>
      </w:ins>
      <w:r w:rsidRPr="00B6119D">
        <w:rPr>
          <w:rFonts w:ascii="Courier New" w:eastAsia="Times New Roman" w:hAnsi="Courier New" w:cs="Courier New"/>
          <w:color w:val="000000"/>
          <w:sz w:val="20"/>
          <w:szCs w:val="20"/>
          <w:lang w:val="en-GB" w:eastAsia="en-IN"/>
        </w:rPr>
        <w:t xml:space="preserve">optimal on the </w:t>
      </w:r>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xml:space="preserve"> for the </w:t>
      </w:r>
      <w:proofErr w:type="spellStart"/>
      <w:r w:rsidRPr="00B6119D">
        <w:rPr>
          <w:rFonts w:ascii="Courier New" w:eastAsia="Times New Roman" w:hAnsi="Courier New" w:cs="Courier New"/>
          <w:color w:val="000000"/>
          <w:sz w:val="20"/>
          <w:szCs w:val="20"/>
          <w:lang w:val="en-GB" w:eastAsia="en-IN"/>
        </w:rPr>
        <w:t>subregion</w:t>
      </w:r>
      <w:proofErr w:type="spellEnd"/>
      <w:r w:rsidRPr="00B6119D">
        <w:rPr>
          <w:rFonts w:ascii="Courier New" w:eastAsia="Times New Roman" w:hAnsi="Courier New" w:cs="Courier New"/>
          <w:color w:val="000000"/>
          <w:sz w:val="20"/>
          <w:szCs w:val="20"/>
          <w:lang w:val="en-GB" w:eastAsia="en-IN"/>
        </w:rPr>
        <w:t xml:space="preserve"> for which they were optimized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fig:crossing_4Zo</w:t>
      </w:r>
      <w:proofErr w:type="spellEnd"/>
      <w:r w:rsidRPr="00B6119D">
        <w:rPr>
          <w:rFonts w:ascii="Courier New" w:eastAsia="Times New Roman" w:hAnsi="Courier New" w:cs="Courier New"/>
          <w:color w:val="000000"/>
          <w:sz w:val="20"/>
          <w:szCs w:val="20"/>
          <w:lang w:val="en-GB" w:eastAsia="en-IN"/>
        </w:rPr>
        <w:t xml:space="preserve">} top). However, the losses in </w:t>
      </w:r>
      <w:proofErr w:type="spellStart"/>
      <w:r w:rsidRPr="00B6119D">
        <w:rPr>
          <w:rFonts w:ascii="Courier New" w:eastAsia="Times New Roman" w:hAnsi="Courier New" w:cs="Courier New"/>
          <w:color w:val="000000"/>
          <w:sz w:val="20"/>
          <w:szCs w:val="20"/>
          <w:lang w:val="en-GB" w:eastAsia="en-IN"/>
        </w:rPr>
        <w:t>CRPSS</w:t>
      </w:r>
      <w:proofErr w:type="spellEnd"/>
      <w:r w:rsidRPr="00B6119D">
        <w:rPr>
          <w:rFonts w:ascii="Courier New" w:eastAsia="Times New Roman" w:hAnsi="Courier New" w:cs="Courier New"/>
          <w:color w:val="000000"/>
          <w:sz w:val="20"/>
          <w:szCs w:val="20"/>
          <w:lang w:val="en-GB" w:eastAsia="en-IN"/>
        </w:rPr>
        <w:t xml:space="preserve"> when exchanging the parameters were not of the same magnitude </w:t>
      </w:r>
      <w:del w:id="377" w:author="Author">
        <w:r w:rsidRPr="00B6119D" w:rsidDel="006262F4">
          <w:rPr>
            <w:rFonts w:ascii="Courier New" w:eastAsia="Times New Roman" w:hAnsi="Courier New" w:cs="Courier New"/>
            <w:color w:val="000000"/>
            <w:sz w:val="20"/>
            <w:szCs w:val="20"/>
            <w:lang w:val="en-GB" w:eastAsia="en-IN"/>
          </w:rPr>
          <w:delText xml:space="preserve">between </w:delText>
        </w:r>
      </w:del>
      <w:ins w:id="378" w:author="Author">
        <w:r w:rsidR="006262F4">
          <w:rPr>
            <w:rFonts w:ascii="Courier New" w:eastAsia="Times New Roman" w:hAnsi="Courier New" w:cs="Courier New"/>
            <w:color w:val="000000"/>
            <w:sz w:val="20"/>
            <w:szCs w:val="20"/>
            <w:lang w:val="en-GB" w:eastAsia="en-IN"/>
          </w:rPr>
          <w:t>among</w:t>
        </w:r>
        <w:r w:rsidR="006262F4"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the different </w:t>
      </w:r>
      <w:proofErr w:type="spellStart"/>
      <w:r w:rsidRPr="00B6119D">
        <w:rPr>
          <w:rFonts w:ascii="Courier New" w:eastAsia="Times New Roman" w:hAnsi="Courier New" w:cs="Courier New"/>
          <w:color w:val="000000"/>
          <w:sz w:val="20"/>
          <w:szCs w:val="20"/>
          <w:lang w:val="en-GB" w:eastAsia="en-IN"/>
        </w:rPr>
        <w:t>subregions</w:t>
      </w:r>
      <w:proofErr w:type="spellEnd"/>
      <w:r w:rsidRPr="00B6119D">
        <w:rPr>
          <w:rFonts w:ascii="Courier New" w:eastAsia="Times New Roman" w:hAnsi="Courier New" w:cs="Courier New"/>
          <w:color w:val="000000"/>
          <w:sz w:val="20"/>
          <w:szCs w:val="20"/>
          <w:lang w:val="en-GB" w:eastAsia="en-IN"/>
        </w:rPr>
        <w:t xml:space="preserve">. Indeed, the Upper Rhone Valley (7) </w:t>
      </w:r>
      <w:del w:id="379" w:author="Author">
        <w:r w:rsidRPr="00B6119D" w:rsidDel="006262F4">
          <w:rPr>
            <w:rFonts w:ascii="Courier New" w:eastAsia="Times New Roman" w:hAnsi="Courier New" w:cs="Courier New"/>
            <w:color w:val="000000"/>
            <w:sz w:val="20"/>
            <w:szCs w:val="20"/>
            <w:lang w:val="en-GB" w:eastAsia="en-IN"/>
          </w:rPr>
          <w:delText xml:space="preserve">and </w:delText>
        </w:r>
      </w:del>
      <w:ins w:id="380" w:author="Author">
        <w:r w:rsidR="006262F4" w:rsidRPr="00B6119D">
          <w:rPr>
            <w:rFonts w:ascii="Courier New" w:eastAsia="Times New Roman" w:hAnsi="Courier New" w:cs="Courier New"/>
            <w:color w:val="000000"/>
            <w:sz w:val="20"/>
            <w:szCs w:val="20"/>
            <w:lang w:val="en-GB" w:eastAsia="en-IN"/>
          </w:rPr>
          <w:t>and</w:t>
        </w:r>
        <w:r w:rsidR="006262F4">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moreover</w:t>
      </w:r>
      <w:ins w:id="381" w:author="Author">
        <w:r w:rsidR="006262F4">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the </w:t>
      </w:r>
      <w:del w:id="382" w:author="Author">
        <w:r w:rsidRPr="00B6119D" w:rsidDel="006262F4">
          <w:rPr>
            <w:rFonts w:ascii="Courier New" w:eastAsia="Times New Roman" w:hAnsi="Courier New" w:cs="Courier New"/>
            <w:color w:val="000000"/>
            <w:sz w:val="20"/>
            <w:szCs w:val="20"/>
            <w:lang w:val="en-GB" w:eastAsia="en-IN"/>
          </w:rPr>
          <w:delText xml:space="preserve">Southeast </w:delText>
        </w:r>
      </w:del>
      <w:ins w:id="383" w:author="Author">
        <w:r w:rsidR="006262F4">
          <w:rPr>
            <w:rFonts w:ascii="Courier New" w:eastAsia="Times New Roman" w:hAnsi="Courier New" w:cs="Courier New"/>
            <w:color w:val="000000"/>
            <w:sz w:val="20"/>
            <w:szCs w:val="20"/>
            <w:lang w:val="en-GB" w:eastAsia="en-IN"/>
          </w:rPr>
          <w:t>s</w:t>
        </w:r>
        <w:r w:rsidR="006262F4" w:rsidRPr="00B6119D">
          <w:rPr>
            <w:rFonts w:ascii="Courier New" w:eastAsia="Times New Roman" w:hAnsi="Courier New" w:cs="Courier New"/>
            <w:color w:val="000000"/>
            <w:sz w:val="20"/>
            <w:szCs w:val="20"/>
            <w:lang w:val="en-GB" w:eastAsia="en-IN"/>
          </w:rPr>
          <w:t xml:space="preserve">outheast </w:t>
        </w:r>
      </w:ins>
      <w:r w:rsidRPr="00B6119D">
        <w:rPr>
          <w:rFonts w:ascii="Courier New" w:eastAsia="Times New Roman" w:hAnsi="Courier New" w:cs="Courier New"/>
          <w:color w:val="000000"/>
          <w:sz w:val="20"/>
          <w:szCs w:val="20"/>
          <w:lang w:val="en-GB" w:eastAsia="en-IN"/>
        </w:rPr>
        <w:t>ridges (8) seemed to behave significantly differently. These two regions have different climatic properties than the others</w:t>
      </w:r>
      <w:ins w:id="384" w:author="Author">
        <w:r w:rsidR="006262F4">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as they are particularly sensitive to southerly flows. Indeed, almost all heavy precipitation events occurred under a southerly regime, such as in the Liguria, Piedmont</w:t>
      </w:r>
      <w:ins w:id="385" w:author="Author">
        <w:r w:rsidR="006262F4">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and </w:t>
      </w:r>
      <w:proofErr w:type="spellStart"/>
      <w:r w:rsidRPr="00B6119D">
        <w:rPr>
          <w:rFonts w:ascii="Courier New" w:eastAsia="Times New Roman" w:hAnsi="Courier New" w:cs="Courier New"/>
          <w:color w:val="000000"/>
          <w:sz w:val="20"/>
          <w:szCs w:val="20"/>
          <w:lang w:val="en-GB" w:eastAsia="en-IN"/>
        </w:rPr>
        <w:t>Aosta</w:t>
      </w:r>
      <w:proofErr w:type="spellEnd"/>
      <w:r w:rsidRPr="00B6119D">
        <w:rPr>
          <w:rFonts w:ascii="Courier New" w:eastAsia="Times New Roman" w:hAnsi="Courier New" w:cs="Courier New"/>
          <w:color w:val="000000"/>
          <w:sz w:val="20"/>
          <w:szCs w:val="20"/>
          <w:lang w:val="en-GB" w:eastAsia="en-IN"/>
        </w:rPr>
        <w:t xml:space="preserve"> regions in Italy, whereas the other </w:t>
      </w:r>
      <w:proofErr w:type="spellStart"/>
      <w:r w:rsidRPr="00B6119D">
        <w:rPr>
          <w:rFonts w:ascii="Courier New" w:eastAsia="Times New Roman" w:hAnsi="Courier New" w:cs="Courier New"/>
          <w:color w:val="000000"/>
          <w:sz w:val="20"/>
          <w:szCs w:val="20"/>
          <w:lang w:val="en-GB" w:eastAsia="en-IN"/>
        </w:rPr>
        <w:t>subregions</w:t>
      </w:r>
      <w:proofErr w:type="spellEnd"/>
      <w:r w:rsidRPr="00B6119D">
        <w:rPr>
          <w:rFonts w:ascii="Courier New" w:eastAsia="Times New Roman" w:hAnsi="Courier New" w:cs="Courier New"/>
          <w:color w:val="000000"/>
          <w:sz w:val="20"/>
          <w:szCs w:val="20"/>
          <w:lang w:val="en-GB" w:eastAsia="en-IN"/>
        </w:rPr>
        <w:t xml:space="preserve"> of the catchment had extreme events mainly under a westerly regime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Horton2012</w:t>
      </w:r>
      <w:proofErr w:type="spellEnd"/>
      <w:r w:rsidRPr="00B6119D">
        <w:rPr>
          <w:rFonts w:ascii="Courier New" w:eastAsia="Times New Roman" w:hAnsi="Courier New" w:cs="Courier New"/>
          <w:color w:val="000000"/>
          <w:sz w:val="20"/>
          <w:szCs w:val="20"/>
          <w:lang w:val="en-GB" w:eastAsia="en-IN"/>
        </w:rPr>
        <w:t xml:space="preserve">}. Thus, as the performance score is significantly influenced by heavy precipitation values, the parameters for the different </w:t>
      </w:r>
      <w:proofErr w:type="spellStart"/>
      <w:r w:rsidRPr="00B6119D">
        <w:rPr>
          <w:rFonts w:ascii="Courier New" w:eastAsia="Times New Roman" w:hAnsi="Courier New" w:cs="Courier New"/>
          <w:color w:val="000000"/>
          <w:sz w:val="20"/>
          <w:szCs w:val="20"/>
          <w:lang w:val="en-GB" w:eastAsia="en-IN"/>
        </w:rPr>
        <w:t>subregions</w:t>
      </w:r>
      <w:proofErr w:type="spellEnd"/>
      <w:r w:rsidRPr="00B6119D">
        <w:rPr>
          <w:rFonts w:ascii="Courier New" w:eastAsia="Times New Roman" w:hAnsi="Courier New" w:cs="Courier New"/>
          <w:color w:val="000000"/>
          <w:sz w:val="20"/>
          <w:szCs w:val="20"/>
          <w:lang w:val="en-GB" w:eastAsia="en-IN"/>
        </w:rPr>
        <w:t xml:space="preserve"> are likely optimized to better predict these days. It can then be expected that the optimal parameters differ between these two </w:t>
      </w:r>
      <w:proofErr w:type="spellStart"/>
      <w:r w:rsidRPr="00B6119D">
        <w:rPr>
          <w:rFonts w:ascii="Courier New" w:eastAsia="Times New Roman" w:hAnsi="Courier New" w:cs="Courier New"/>
          <w:color w:val="000000"/>
          <w:sz w:val="20"/>
          <w:szCs w:val="20"/>
          <w:lang w:val="en-GB" w:eastAsia="en-IN"/>
        </w:rPr>
        <w:t>subregions</w:t>
      </w:r>
      <w:proofErr w:type="spellEnd"/>
      <w:r w:rsidRPr="00B6119D">
        <w:rPr>
          <w:rFonts w:ascii="Courier New" w:eastAsia="Times New Roman" w:hAnsi="Courier New" w:cs="Courier New"/>
          <w:color w:val="000000"/>
          <w:sz w:val="20"/>
          <w:szCs w:val="20"/>
          <w:lang w:val="en-GB" w:eastAsia="en-IN"/>
        </w:rPr>
        <w:t xml:space="preserve"> and the other</w:t>
      </w:r>
      <w:del w:id="386" w:author="Author">
        <w:r w:rsidRPr="00B6119D" w:rsidDel="006262F4">
          <w:rPr>
            <w:rFonts w:ascii="Courier New" w:eastAsia="Times New Roman" w:hAnsi="Courier New" w:cs="Courier New"/>
            <w:color w:val="000000"/>
            <w:sz w:val="20"/>
            <w:szCs w:val="20"/>
            <w:lang w:val="en-GB" w:eastAsia="en-IN"/>
          </w:rPr>
          <w:delText xml:space="preserve"> </w:delText>
        </w:r>
      </w:del>
      <w:ins w:id="387" w:author="Author">
        <w:r w:rsidR="006262F4">
          <w:rPr>
            <w:rFonts w:ascii="Courier New" w:eastAsia="Times New Roman" w:hAnsi="Courier New" w:cs="Courier New"/>
            <w:color w:val="000000"/>
            <w:sz w:val="20"/>
            <w:szCs w:val="20"/>
            <w:lang w:val="en-GB" w:eastAsia="en-IN"/>
          </w:rPr>
          <w:t>s</w:t>
        </w:r>
      </w:ins>
      <w:del w:id="388" w:author="Author">
        <w:r w:rsidRPr="00B6119D" w:rsidDel="006262F4">
          <w:rPr>
            <w:rFonts w:ascii="Courier New" w:eastAsia="Times New Roman" w:hAnsi="Courier New" w:cs="Courier New"/>
            <w:color w:val="000000"/>
            <w:sz w:val="20"/>
            <w:szCs w:val="20"/>
            <w:lang w:val="en-GB" w:eastAsia="en-IN"/>
          </w:rPr>
          <w:delText>ones</w:delText>
        </w:r>
      </w:del>
      <w:r w:rsidRPr="00B6119D">
        <w:rPr>
          <w:rFonts w:ascii="Courier New" w:eastAsia="Times New Roman" w:hAnsi="Courier New" w:cs="Courier New"/>
          <w:color w:val="000000"/>
          <w:sz w:val="20"/>
          <w:szCs w:val="20"/>
          <w:lang w:val="en-GB" w:eastAsia="en-IN"/>
        </w:rPr>
        <w:t>. This points at the importance of taking into account leading meteorological influences during precipitation station</w:t>
      </w:r>
      <w:del w:id="389" w:author="Author">
        <w:r w:rsidRPr="00B6119D" w:rsidDel="006262F4">
          <w:rPr>
            <w:rFonts w:ascii="Courier New" w:eastAsia="Times New Roman" w:hAnsi="Courier New" w:cs="Courier New"/>
            <w:color w:val="000000"/>
            <w:sz w:val="20"/>
            <w:szCs w:val="20"/>
            <w:lang w:val="en-GB" w:eastAsia="en-IN"/>
          </w:rPr>
          <w:delText>s</w:delText>
        </w:r>
      </w:del>
      <w:r w:rsidRPr="00B6119D">
        <w:rPr>
          <w:rFonts w:ascii="Courier New" w:eastAsia="Times New Roman" w:hAnsi="Courier New" w:cs="Courier New"/>
          <w:color w:val="000000"/>
          <w:sz w:val="20"/>
          <w:szCs w:val="20"/>
          <w:lang w:val="en-GB" w:eastAsia="en-IN"/>
        </w:rPr>
        <w:t xml:space="preserve"> clustering, </w:t>
      </w:r>
      <w:del w:id="390" w:author="Author">
        <w:r w:rsidRPr="00B6119D" w:rsidDel="00A67E3D">
          <w:rPr>
            <w:rFonts w:ascii="Courier New" w:eastAsia="Times New Roman" w:hAnsi="Courier New" w:cs="Courier New"/>
            <w:color w:val="000000"/>
            <w:sz w:val="20"/>
            <w:szCs w:val="20"/>
            <w:lang w:val="en-GB" w:eastAsia="en-IN"/>
          </w:rPr>
          <w:delText xml:space="preserve">that </w:delText>
        </w:r>
      </w:del>
      <w:ins w:id="391" w:author="Author">
        <w:r w:rsidR="00A67E3D">
          <w:rPr>
            <w:rFonts w:ascii="Courier New" w:eastAsia="Times New Roman" w:hAnsi="Courier New" w:cs="Courier New"/>
            <w:color w:val="000000"/>
            <w:sz w:val="20"/>
            <w:szCs w:val="20"/>
            <w:lang w:val="en-GB" w:eastAsia="en-IN"/>
          </w:rPr>
          <w:t>which</w:t>
        </w:r>
        <w:r w:rsidR="00A67E3D"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are not always best represented by </w:t>
      </w:r>
      <w:del w:id="392" w:author="Author">
        <w:r w:rsidRPr="00B6119D" w:rsidDel="006262F4">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geographical distance. </w:t>
      </w:r>
    </w:p>
    <w:p w14:paraId="50F5763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3C5AA8B" w14:textId="3C479FB4"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Globally, the same cross-compatibility structure could be observed for the VP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fig:crossing_4Zo</w:t>
      </w:r>
      <w:proofErr w:type="spellEnd"/>
      <w:r w:rsidRPr="00B6119D">
        <w:rPr>
          <w:rFonts w:ascii="Courier New" w:eastAsia="Times New Roman" w:hAnsi="Courier New" w:cs="Courier New"/>
          <w:color w:val="000000"/>
          <w:sz w:val="20"/>
          <w:szCs w:val="20"/>
          <w:lang w:val="en-GB" w:eastAsia="en-IN"/>
        </w:rPr>
        <w:t xml:space="preserve">} bottom), but in this case, minor improvements were occasionally observed when crossing the parameters, </w:t>
      </w:r>
      <w:del w:id="393" w:author="Author">
        <w:r w:rsidRPr="00B6119D" w:rsidDel="006262F4">
          <w:rPr>
            <w:rFonts w:ascii="Courier New" w:eastAsia="Times New Roman" w:hAnsi="Courier New" w:cs="Courier New"/>
            <w:color w:val="000000"/>
            <w:sz w:val="20"/>
            <w:szCs w:val="20"/>
            <w:lang w:val="en-GB" w:eastAsia="en-IN"/>
          </w:rPr>
          <w:delText>due to</w:delText>
        </w:r>
      </w:del>
      <w:ins w:id="394" w:author="Author">
        <w:r w:rsidR="006262F4">
          <w:rPr>
            <w:rFonts w:ascii="Courier New" w:eastAsia="Times New Roman" w:hAnsi="Courier New" w:cs="Courier New"/>
            <w:color w:val="000000"/>
            <w:sz w:val="20"/>
            <w:szCs w:val="20"/>
            <w:lang w:val="en-GB" w:eastAsia="en-IN"/>
          </w:rPr>
          <w:t>because of</w:t>
        </w:r>
      </w:ins>
      <w:r w:rsidRPr="00B6119D">
        <w:rPr>
          <w:rFonts w:ascii="Courier New" w:eastAsia="Times New Roman" w:hAnsi="Courier New" w:cs="Courier New"/>
          <w:color w:val="000000"/>
          <w:sz w:val="20"/>
          <w:szCs w:val="20"/>
          <w:lang w:val="en-GB" w:eastAsia="en-IN"/>
        </w:rPr>
        <w:t xml:space="preserve"> the presence of other events in the VP that might be better predicted by a different parameter set. The relatively small differences in score</w:t>
      </w:r>
      <w:ins w:id="395" w:author="Author">
        <w:r w:rsidR="006262F4">
          <w:rPr>
            <w:rFonts w:ascii="Courier New" w:eastAsia="Times New Roman" w:hAnsi="Courier New" w:cs="Courier New"/>
            <w:color w:val="000000"/>
            <w:sz w:val="20"/>
            <w:szCs w:val="20"/>
            <w:lang w:val="en-GB" w:eastAsia="en-IN"/>
          </w:rPr>
          <w:t>s</w:t>
        </w:r>
      </w:ins>
      <w:r w:rsidRPr="00B6119D">
        <w:rPr>
          <w:rFonts w:ascii="Courier New" w:eastAsia="Times New Roman" w:hAnsi="Courier New" w:cs="Courier New"/>
          <w:color w:val="000000"/>
          <w:sz w:val="20"/>
          <w:szCs w:val="20"/>
          <w:lang w:val="en-GB" w:eastAsia="en-IN"/>
        </w:rPr>
        <w:t xml:space="preserve"> between parameterizations indicated that even though the parameters might differ significantly, the performance might not be drastically affected. Even a change in the pressure level did not mean a radical drop </w:t>
      </w:r>
      <w:del w:id="396" w:author="Author">
        <w:r w:rsidRPr="00B6119D" w:rsidDel="006262F4">
          <w:rPr>
            <w:rFonts w:ascii="Courier New" w:eastAsia="Times New Roman" w:hAnsi="Courier New" w:cs="Courier New"/>
            <w:color w:val="000000"/>
            <w:sz w:val="20"/>
            <w:szCs w:val="20"/>
            <w:lang w:val="en-GB" w:eastAsia="en-IN"/>
          </w:rPr>
          <w:delText xml:space="preserve">of </w:delText>
        </w:r>
      </w:del>
      <w:ins w:id="397" w:author="Author">
        <w:r w:rsidR="006262F4">
          <w:rPr>
            <w:rFonts w:ascii="Courier New" w:eastAsia="Times New Roman" w:hAnsi="Courier New" w:cs="Courier New"/>
            <w:color w:val="000000"/>
            <w:sz w:val="20"/>
            <w:szCs w:val="20"/>
            <w:lang w:val="en-GB" w:eastAsia="en-IN"/>
          </w:rPr>
          <w:t>in</w:t>
        </w:r>
        <w:r w:rsidR="006262F4"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the score value. A different </w:t>
      </w:r>
      <w:proofErr w:type="spellStart"/>
      <w:r w:rsidRPr="00B6119D">
        <w:rPr>
          <w:rFonts w:ascii="Courier New" w:eastAsia="Times New Roman" w:hAnsi="Courier New" w:cs="Courier New"/>
          <w:color w:val="000000"/>
          <w:sz w:val="20"/>
          <w:szCs w:val="20"/>
          <w:lang w:val="en-GB" w:eastAsia="en-IN"/>
        </w:rPr>
        <w:t>parametrization</w:t>
      </w:r>
      <w:proofErr w:type="spellEnd"/>
      <w:r w:rsidRPr="00B6119D">
        <w:rPr>
          <w:rFonts w:ascii="Courier New" w:eastAsia="Times New Roman" w:hAnsi="Courier New" w:cs="Courier New"/>
          <w:color w:val="000000"/>
          <w:sz w:val="20"/>
          <w:szCs w:val="20"/>
          <w:lang w:val="en-GB" w:eastAsia="en-IN"/>
        </w:rPr>
        <w:t xml:space="preserve"> may lead to a distinct selection of analogue days, and thus to an improvement of the prediction under certain weather conditions at the expense of others.</w:t>
      </w:r>
    </w:p>
    <w:p w14:paraId="012C930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611493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0318185" w14:textId="08BFD39E"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 xml:space="preserve">\section{Optimization of </w:t>
      </w:r>
      <w:del w:id="398" w:author="Author">
        <w:r w:rsidRPr="00B6119D" w:rsidDel="00623AE8">
          <w:rPr>
            <w:rFonts w:ascii="Courier New" w:eastAsia="Times New Roman" w:hAnsi="Courier New" w:cs="Courier New"/>
            <w:b/>
            <w:bCs/>
            <w:color w:val="0000CC"/>
            <w:sz w:val="20"/>
            <w:szCs w:val="20"/>
            <w:lang w:val="en-GB" w:eastAsia="en-IN"/>
          </w:rPr>
          <w:delText xml:space="preserve">the </w:delText>
        </w:r>
      </w:del>
      <w:r w:rsidRPr="00B6119D">
        <w:rPr>
          <w:rFonts w:ascii="Courier New" w:eastAsia="Times New Roman" w:hAnsi="Courier New" w:cs="Courier New"/>
          <w:b/>
          <w:bCs/>
          <w:color w:val="0000CC"/>
          <w:sz w:val="20"/>
          <w:szCs w:val="20"/>
          <w:lang w:val="en-GB" w:eastAsia="en-IN"/>
        </w:rPr>
        <w:t>analogy with moisture information}</w:t>
      </w:r>
    </w:p>
    <w:p w14:paraId="06428A7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sec:optim_moisture</w:t>
      </w:r>
      <w:proofErr w:type="spellEnd"/>
      <w:r w:rsidRPr="00B6119D">
        <w:rPr>
          <w:rFonts w:ascii="Courier New" w:eastAsia="Times New Roman" w:hAnsi="Courier New" w:cs="Courier New"/>
          <w:b/>
          <w:bCs/>
          <w:color w:val="0000CC"/>
          <w:sz w:val="20"/>
          <w:szCs w:val="20"/>
          <w:lang w:val="en-GB" w:eastAsia="en-IN"/>
        </w:rPr>
        <w:t>}</w:t>
      </w:r>
    </w:p>
    <w:p w14:paraId="41C5FF4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3E059A1" w14:textId="314ADB1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It is known that moisture variables as a second level of analogy do provide improvements to the method (section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sec:references</w:t>
      </w:r>
      <w:proofErr w:type="spellEnd"/>
      <w:r w:rsidRPr="00B6119D">
        <w:rPr>
          <w:rFonts w:ascii="Courier New" w:eastAsia="Times New Roman" w:hAnsi="Courier New" w:cs="Courier New"/>
          <w:color w:val="000000"/>
          <w:sz w:val="20"/>
          <w:szCs w:val="20"/>
          <w:lang w:val="en-GB" w:eastAsia="en-IN"/>
        </w:rPr>
        <w:t xml:space="preserve">}). The moisture index, which is a combination of the relative humidity and </w:t>
      </w:r>
      <w:del w:id="399" w:author="Author">
        <w:r w:rsidRPr="00B6119D" w:rsidDel="006262F4">
          <w:rPr>
            <w:rFonts w:ascii="Courier New" w:eastAsia="Times New Roman" w:hAnsi="Courier New" w:cs="Courier New"/>
            <w:color w:val="000000"/>
            <w:sz w:val="20"/>
            <w:szCs w:val="20"/>
            <w:lang w:val="en-GB" w:eastAsia="en-IN"/>
          </w:rPr>
          <w:delText xml:space="preserve">the </w:delText>
        </w:r>
      </w:del>
      <w:proofErr w:type="spellStart"/>
      <w:r w:rsidRPr="00B6119D">
        <w:rPr>
          <w:rFonts w:ascii="Courier New" w:eastAsia="Times New Roman" w:hAnsi="Courier New" w:cs="Courier New"/>
          <w:color w:val="000000"/>
          <w:sz w:val="20"/>
          <w:szCs w:val="20"/>
          <w:lang w:val="en-GB" w:eastAsia="en-IN"/>
        </w:rPr>
        <w:t>precipitable</w:t>
      </w:r>
      <w:proofErr w:type="spellEnd"/>
      <w:r w:rsidRPr="00B6119D">
        <w:rPr>
          <w:rFonts w:ascii="Courier New" w:eastAsia="Times New Roman" w:hAnsi="Courier New" w:cs="Courier New"/>
          <w:color w:val="000000"/>
          <w:sz w:val="20"/>
          <w:szCs w:val="20"/>
          <w:lang w:val="en-GB" w:eastAsia="en-IN"/>
        </w:rPr>
        <w:t xml:space="preserve"> water, has thus also to be optimized. In order to do so, a constraint </w:t>
      </w:r>
      <w:del w:id="400" w:author="Author">
        <w:r w:rsidRPr="00B6119D" w:rsidDel="006262F4">
          <w:rPr>
            <w:rFonts w:ascii="Courier New" w:eastAsia="Times New Roman" w:hAnsi="Courier New" w:cs="Courier New"/>
            <w:color w:val="000000"/>
            <w:sz w:val="20"/>
            <w:szCs w:val="20"/>
            <w:lang w:val="en-GB" w:eastAsia="en-IN"/>
          </w:rPr>
          <w:delText xml:space="preserve">to </w:delText>
        </w:r>
      </w:del>
      <w:ins w:id="401" w:author="Author">
        <w:r w:rsidR="006262F4">
          <w:rPr>
            <w:rFonts w:ascii="Courier New" w:eastAsia="Times New Roman" w:hAnsi="Courier New" w:cs="Courier New"/>
            <w:color w:val="000000"/>
            <w:sz w:val="20"/>
            <w:szCs w:val="20"/>
            <w:lang w:val="en-GB" w:eastAsia="en-IN"/>
          </w:rPr>
          <w:t>on</w:t>
        </w:r>
        <w:r w:rsidR="006262F4"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the optimizer had to be introduced, so as to select the same temporal window (time of observation) for both variables. </w:t>
      </w:r>
    </w:p>
    <w:p w14:paraId="30DB624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B565A77" w14:textId="5909469B"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Two methods were assessed: one with two moisture predictors (moisture index on two pressure levels or at two different hours)</w:t>
      </w:r>
      <w:ins w:id="402" w:author="Author">
        <w:r w:rsidR="006262F4">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named </w:t>
      </w:r>
      <w:proofErr w:type="spellStart"/>
      <w:r w:rsidRPr="00B6119D">
        <w:rPr>
          <w:rFonts w:ascii="Courier New" w:eastAsia="Times New Roman" w:hAnsi="Courier New" w:cs="Courier New"/>
          <w:color w:val="000000"/>
          <w:sz w:val="20"/>
          <w:szCs w:val="20"/>
          <w:lang w:val="en-GB" w:eastAsia="en-IN"/>
        </w:rPr>
        <w:t>4Zo-2MIo</w:t>
      </w:r>
      <w:proofErr w:type="spellEnd"/>
      <w:r w:rsidRPr="00B6119D">
        <w:rPr>
          <w:rFonts w:ascii="Courier New" w:eastAsia="Times New Roman" w:hAnsi="Courier New" w:cs="Courier New"/>
          <w:color w:val="000000"/>
          <w:sz w:val="20"/>
          <w:szCs w:val="20"/>
          <w:lang w:val="en-GB" w:eastAsia="en-IN"/>
        </w:rPr>
        <w:t>, and one with four moisture predictors</w:t>
      </w:r>
      <w:ins w:id="403" w:author="Author">
        <w:r w:rsidR="006262F4">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named </w:t>
      </w:r>
      <w:proofErr w:type="spellStart"/>
      <w:r w:rsidRPr="00B6119D">
        <w:rPr>
          <w:rFonts w:ascii="Courier New" w:eastAsia="Times New Roman" w:hAnsi="Courier New" w:cs="Courier New"/>
          <w:color w:val="000000"/>
          <w:sz w:val="20"/>
          <w:szCs w:val="20"/>
          <w:lang w:val="en-GB" w:eastAsia="en-IN"/>
        </w:rPr>
        <w:t>4Zo-4MIo</w:t>
      </w:r>
      <w:proofErr w:type="spellEnd"/>
      <w:r w:rsidRPr="00B6119D">
        <w:rPr>
          <w:rFonts w:ascii="Courier New" w:eastAsia="Times New Roman" w:hAnsi="Courier New" w:cs="Courier New"/>
          <w:color w:val="000000"/>
          <w:sz w:val="20"/>
          <w:szCs w:val="20"/>
          <w:lang w:val="en-GB" w:eastAsia="en-IN"/>
        </w:rPr>
        <w:t xml:space="preserve">. When introducing two predictors for the moisture analogy, the number of degrees of freedom </w:t>
      </w:r>
      <w:del w:id="404" w:author="Author">
        <w:r w:rsidRPr="00B6119D" w:rsidDel="006262F4">
          <w:rPr>
            <w:rFonts w:ascii="Courier New" w:eastAsia="Times New Roman" w:hAnsi="Courier New" w:cs="Courier New"/>
            <w:color w:val="000000"/>
            <w:sz w:val="20"/>
            <w:szCs w:val="20"/>
            <w:lang w:val="en-GB" w:eastAsia="en-IN"/>
          </w:rPr>
          <w:delText xml:space="preserve">raised </w:delText>
        </w:r>
      </w:del>
      <w:ins w:id="405" w:author="Author">
        <w:r w:rsidR="006262F4">
          <w:rPr>
            <w:rFonts w:ascii="Courier New" w:eastAsia="Times New Roman" w:hAnsi="Courier New" w:cs="Courier New"/>
            <w:color w:val="000000"/>
            <w:sz w:val="20"/>
            <w:szCs w:val="20"/>
            <w:lang w:val="en-GB" w:eastAsia="en-IN"/>
          </w:rPr>
          <w:t>increased</w:t>
        </w:r>
        <w:r w:rsidR="006262F4"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to 42, and to 54 with four predictors. However, there was no substantial difference in the performance scores between both </w:t>
      </w:r>
      <w:proofErr w:type="spellStart"/>
      <w:r w:rsidRPr="00B6119D">
        <w:rPr>
          <w:rFonts w:ascii="Courier New" w:eastAsia="Times New Roman" w:hAnsi="Courier New" w:cs="Courier New"/>
          <w:color w:val="000000"/>
          <w:sz w:val="20"/>
          <w:szCs w:val="20"/>
          <w:lang w:val="en-GB" w:eastAsia="en-IN"/>
        </w:rPr>
        <w:t>4Zo-2MIo</w:t>
      </w:r>
      <w:proofErr w:type="spellEnd"/>
      <w:r w:rsidRPr="00B6119D">
        <w:rPr>
          <w:rFonts w:ascii="Courier New" w:eastAsia="Times New Roman" w:hAnsi="Courier New" w:cs="Courier New"/>
          <w:color w:val="000000"/>
          <w:sz w:val="20"/>
          <w:szCs w:val="20"/>
          <w:lang w:val="en-GB" w:eastAsia="en-IN"/>
        </w:rPr>
        <w:t xml:space="preserve"> and </w:t>
      </w:r>
      <w:proofErr w:type="spellStart"/>
      <w:r w:rsidRPr="00B6119D">
        <w:rPr>
          <w:rFonts w:ascii="Courier New" w:eastAsia="Times New Roman" w:hAnsi="Courier New" w:cs="Courier New"/>
          <w:color w:val="000000"/>
          <w:sz w:val="20"/>
          <w:szCs w:val="20"/>
          <w:lang w:val="en-GB" w:eastAsia="en-IN"/>
        </w:rPr>
        <w:t>4Zo-4MIo</w:t>
      </w:r>
      <w:proofErr w:type="spellEnd"/>
      <w:r w:rsidRPr="00B6119D">
        <w:rPr>
          <w:rFonts w:ascii="Courier New" w:eastAsia="Times New Roman" w:hAnsi="Courier New" w:cs="Courier New"/>
          <w:color w:val="000000"/>
          <w:sz w:val="20"/>
          <w:szCs w:val="20"/>
          <w:lang w:val="en-GB" w:eastAsia="en-IN"/>
        </w:rPr>
        <w:t xml:space="preserve"> methods, which suggests that considering four moisture predictors is not necessary. For this reason, only the results of </w:t>
      </w:r>
      <w:proofErr w:type="spellStart"/>
      <w:r w:rsidRPr="00B6119D">
        <w:rPr>
          <w:rFonts w:ascii="Courier New" w:eastAsia="Times New Roman" w:hAnsi="Courier New" w:cs="Courier New"/>
          <w:color w:val="000000"/>
          <w:sz w:val="20"/>
          <w:szCs w:val="20"/>
          <w:lang w:val="en-GB" w:eastAsia="en-IN"/>
        </w:rPr>
        <w:t>4Zo-2MIo</w:t>
      </w:r>
      <w:proofErr w:type="spellEnd"/>
      <w:r w:rsidRPr="00B6119D">
        <w:rPr>
          <w:rFonts w:ascii="Courier New" w:eastAsia="Times New Roman" w:hAnsi="Courier New" w:cs="Courier New"/>
          <w:color w:val="000000"/>
          <w:sz w:val="20"/>
          <w:szCs w:val="20"/>
          <w:lang w:val="en-GB" w:eastAsia="en-IN"/>
        </w:rPr>
        <w:t xml:space="preserve"> are presented.</w:t>
      </w:r>
    </w:p>
    <w:p w14:paraId="6AD9802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516ABB1" w14:textId="517FAAE9"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optimization was processed on both levels of analogy simultaneously. This implies that the analogy of the atmospheric circulation could change </w:t>
      </w:r>
      <w:del w:id="406" w:author="Author">
        <w:r w:rsidRPr="00B6119D" w:rsidDel="006262F4">
          <w:rPr>
            <w:rFonts w:ascii="Courier New" w:eastAsia="Times New Roman" w:hAnsi="Courier New" w:cs="Courier New"/>
            <w:color w:val="000000"/>
            <w:sz w:val="20"/>
            <w:szCs w:val="20"/>
            <w:lang w:val="en-GB" w:eastAsia="en-IN"/>
          </w:rPr>
          <w:delText>due to</w:delText>
        </w:r>
      </w:del>
      <w:ins w:id="407" w:author="Author">
        <w:r w:rsidR="006262F4">
          <w:rPr>
            <w:rFonts w:ascii="Courier New" w:eastAsia="Times New Roman" w:hAnsi="Courier New" w:cs="Courier New"/>
            <w:color w:val="000000"/>
            <w:sz w:val="20"/>
            <w:szCs w:val="20"/>
            <w:lang w:val="en-GB" w:eastAsia="en-IN"/>
          </w:rPr>
          <w:t>because of</w:t>
        </w:r>
      </w:ins>
      <w:r w:rsidRPr="00B6119D">
        <w:rPr>
          <w:rFonts w:ascii="Courier New" w:eastAsia="Times New Roman" w:hAnsi="Courier New" w:cs="Courier New"/>
          <w:color w:val="000000"/>
          <w:sz w:val="20"/>
          <w:szCs w:val="20"/>
          <w:lang w:val="en-GB" w:eastAsia="en-IN"/>
        </w:rPr>
        <w:t xml:space="preserve"> the new moisture information.</w:t>
      </w:r>
    </w:p>
    <w:p w14:paraId="41C5767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F5DE8C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0B6F8D2" w14:textId="422611FD"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 xml:space="preserve">\subsection{Results for </w:t>
      </w:r>
      <w:del w:id="408" w:author="Author">
        <w:r w:rsidRPr="00B6119D" w:rsidDel="00623AE8">
          <w:rPr>
            <w:rFonts w:ascii="Courier New" w:eastAsia="Times New Roman" w:hAnsi="Courier New" w:cs="Courier New"/>
            <w:b/>
            <w:bCs/>
            <w:color w:val="0000CC"/>
            <w:sz w:val="20"/>
            <w:szCs w:val="20"/>
            <w:lang w:val="en-GB" w:eastAsia="en-IN"/>
          </w:rPr>
          <w:delText xml:space="preserve">the </w:delText>
        </w:r>
      </w:del>
      <w:proofErr w:type="spellStart"/>
      <w:r w:rsidRPr="00B6119D">
        <w:rPr>
          <w:rFonts w:ascii="Courier New" w:eastAsia="Times New Roman" w:hAnsi="Courier New" w:cs="Courier New"/>
          <w:b/>
          <w:bCs/>
          <w:color w:val="0000CC"/>
          <w:sz w:val="20"/>
          <w:szCs w:val="20"/>
          <w:lang w:val="en-GB" w:eastAsia="en-IN"/>
        </w:rPr>
        <w:t>4Zo-2MIo</w:t>
      </w:r>
      <w:proofErr w:type="spellEnd"/>
      <w:r w:rsidRPr="00B6119D">
        <w:rPr>
          <w:rFonts w:ascii="Courier New" w:eastAsia="Times New Roman" w:hAnsi="Courier New" w:cs="Courier New"/>
          <w:b/>
          <w:bCs/>
          <w:color w:val="0000CC"/>
          <w:sz w:val="20"/>
          <w:szCs w:val="20"/>
          <w:lang w:val="en-GB" w:eastAsia="en-IN"/>
        </w:rPr>
        <w:t xml:space="preserve"> method}</w:t>
      </w:r>
    </w:p>
    <w:p w14:paraId="66747FC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E57004A" w14:textId="2BF3B17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lastRenderedPageBreak/>
        <w:t xml:space="preserve">As </w:t>
      </w:r>
      <w:ins w:id="409" w:author="Author">
        <w:r w:rsidR="006262F4">
          <w:rPr>
            <w:rFonts w:ascii="Courier New" w:eastAsia="Times New Roman" w:hAnsi="Courier New" w:cs="Courier New"/>
            <w:color w:val="000000"/>
            <w:sz w:val="20"/>
            <w:szCs w:val="20"/>
            <w:lang w:val="en-GB" w:eastAsia="en-IN"/>
          </w:rPr>
          <w:t xml:space="preserve">seen </w:t>
        </w:r>
      </w:ins>
      <w:r w:rsidRPr="00B6119D">
        <w:rPr>
          <w:rFonts w:ascii="Courier New" w:eastAsia="Times New Roman" w:hAnsi="Courier New" w:cs="Courier New"/>
          <w:color w:val="000000"/>
          <w:sz w:val="20"/>
          <w:szCs w:val="20"/>
          <w:lang w:val="en-GB" w:eastAsia="en-IN"/>
        </w:rPr>
        <w:t xml:space="preserve">previously, the optimized parameters differed from one </w:t>
      </w:r>
      <w:proofErr w:type="spellStart"/>
      <w:r w:rsidRPr="00B6119D">
        <w:rPr>
          <w:rFonts w:ascii="Courier New" w:eastAsia="Times New Roman" w:hAnsi="Courier New" w:cs="Courier New"/>
          <w:color w:val="000000"/>
          <w:sz w:val="20"/>
          <w:szCs w:val="20"/>
          <w:lang w:val="en-GB" w:eastAsia="en-IN"/>
        </w:rPr>
        <w:t>subregion</w:t>
      </w:r>
      <w:proofErr w:type="spellEnd"/>
      <w:r w:rsidRPr="00B6119D">
        <w:rPr>
          <w:rFonts w:ascii="Courier New" w:eastAsia="Times New Roman" w:hAnsi="Courier New" w:cs="Courier New"/>
          <w:color w:val="000000"/>
          <w:sz w:val="20"/>
          <w:szCs w:val="20"/>
          <w:lang w:val="en-GB" w:eastAsia="en-IN"/>
        </w:rPr>
        <w:t xml:space="preserve"> to another, </w:t>
      </w:r>
      <w:del w:id="410" w:author="Author">
        <w:r w:rsidRPr="00B6119D" w:rsidDel="006262F4">
          <w:rPr>
            <w:rFonts w:ascii="Courier New" w:eastAsia="Times New Roman" w:hAnsi="Courier New" w:cs="Courier New"/>
            <w:color w:val="000000"/>
            <w:sz w:val="20"/>
            <w:szCs w:val="20"/>
            <w:lang w:val="en-GB" w:eastAsia="en-IN"/>
          </w:rPr>
          <w:delText>and this even</w:delText>
        </w:r>
      </w:del>
      <w:ins w:id="411" w:author="Author">
        <w:r w:rsidR="006262F4">
          <w:rPr>
            <w:rFonts w:ascii="Courier New" w:eastAsia="Times New Roman" w:hAnsi="Courier New" w:cs="Courier New"/>
            <w:color w:val="000000"/>
            <w:sz w:val="20"/>
            <w:szCs w:val="20"/>
            <w:lang w:val="en-GB" w:eastAsia="en-IN"/>
          </w:rPr>
          <w:t>but to an</w:t>
        </w:r>
      </w:ins>
      <w:r w:rsidRPr="00B6119D">
        <w:rPr>
          <w:rFonts w:ascii="Courier New" w:eastAsia="Times New Roman" w:hAnsi="Courier New" w:cs="Courier New"/>
          <w:color w:val="000000"/>
          <w:sz w:val="20"/>
          <w:szCs w:val="20"/>
          <w:lang w:val="en-GB" w:eastAsia="en-IN"/>
        </w:rPr>
        <w:t xml:space="preserve"> </w:t>
      </w:r>
      <w:ins w:id="412" w:author="Author">
        <w:r w:rsidR="006262F4">
          <w:rPr>
            <w:rFonts w:ascii="Courier New" w:eastAsia="Times New Roman" w:hAnsi="Courier New" w:cs="Courier New"/>
            <w:color w:val="000000"/>
            <w:sz w:val="20"/>
            <w:szCs w:val="20"/>
            <w:lang w:val="en-GB" w:eastAsia="en-IN"/>
          </w:rPr>
          <w:t xml:space="preserve">even </w:t>
        </w:r>
      </w:ins>
      <w:del w:id="413" w:author="Author">
        <w:r w:rsidRPr="00B6119D" w:rsidDel="006262F4">
          <w:rPr>
            <w:rFonts w:ascii="Courier New" w:eastAsia="Times New Roman" w:hAnsi="Courier New" w:cs="Courier New"/>
            <w:color w:val="000000"/>
            <w:sz w:val="20"/>
            <w:szCs w:val="20"/>
            <w:lang w:val="en-GB" w:eastAsia="en-IN"/>
          </w:rPr>
          <w:delText xml:space="preserve">to a </w:delText>
        </w:r>
      </w:del>
      <w:r w:rsidRPr="00B6119D">
        <w:rPr>
          <w:rFonts w:ascii="Courier New" w:eastAsia="Times New Roman" w:hAnsi="Courier New" w:cs="Courier New"/>
          <w:color w:val="000000"/>
          <w:sz w:val="20"/>
          <w:szCs w:val="20"/>
          <w:lang w:val="en-GB" w:eastAsia="en-IN"/>
        </w:rPr>
        <w:t xml:space="preserve">greater extent. The resulting spatial windows are displayed in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fig:spatial_windows_4Zo-2MIo</w:t>
      </w:r>
      <w:proofErr w:type="spellEnd"/>
      <w:r w:rsidRPr="00B6119D">
        <w:rPr>
          <w:rFonts w:ascii="Courier New" w:eastAsia="Times New Roman" w:hAnsi="Courier New" w:cs="Courier New"/>
          <w:color w:val="000000"/>
          <w:sz w:val="20"/>
          <w:szCs w:val="20"/>
          <w:lang w:val="en-GB" w:eastAsia="en-IN"/>
        </w:rPr>
        <w:t xml:space="preserve">} for </w:t>
      </w:r>
      <w:proofErr w:type="spellStart"/>
      <w:r w:rsidRPr="00B6119D">
        <w:rPr>
          <w:rFonts w:ascii="Courier New" w:eastAsia="Times New Roman" w:hAnsi="Courier New" w:cs="Courier New"/>
          <w:color w:val="000000"/>
          <w:sz w:val="20"/>
          <w:szCs w:val="20"/>
          <w:lang w:val="en-GB" w:eastAsia="en-IN"/>
        </w:rPr>
        <w:t>4Zo-2MIo</w:t>
      </w:r>
      <w:proofErr w:type="spellEnd"/>
      <w:r w:rsidRPr="00B6119D">
        <w:rPr>
          <w:rFonts w:ascii="Courier New" w:eastAsia="Times New Roman" w:hAnsi="Courier New" w:cs="Courier New"/>
          <w:color w:val="000000"/>
          <w:sz w:val="20"/>
          <w:szCs w:val="20"/>
          <w:lang w:val="en-GB" w:eastAsia="en-IN"/>
        </w:rPr>
        <w:t xml:space="preserve">, along with the selected pressure levels for both the circulation and </w:t>
      </w:r>
      <w:del w:id="414" w:author="Author">
        <w:r w:rsidRPr="00B6119D" w:rsidDel="006262F4">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moisture analogy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table:levels_GA_4Zo_2MIo</w:t>
      </w:r>
      <w:proofErr w:type="spellEnd"/>
      <w:r w:rsidRPr="00B6119D">
        <w:rPr>
          <w:rFonts w:ascii="Courier New" w:eastAsia="Times New Roman" w:hAnsi="Courier New" w:cs="Courier New"/>
          <w:color w:val="000000"/>
          <w:sz w:val="20"/>
          <w:szCs w:val="20"/>
          <w:lang w:val="en-GB" w:eastAsia="en-IN"/>
        </w:rPr>
        <w:t xml:space="preserve">}). </w:t>
      </w:r>
    </w:p>
    <w:p w14:paraId="0AB2C83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7B6A0D9" w14:textId="2DF50CE1"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w:t>
      </w:r>
      <w:proofErr w:type="spellStart"/>
      <w:r w:rsidRPr="00B6119D">
        <w:rPr>
          <w:rFonts w:ascii="Courier New" w:eastAsia="Times New Roman" w:hAnsi="Courier New" w:cs="Courier New"/>
          <w:color w:val="000000"/>
          <w:sz w:val="20"/>
          <w:szCs w:val="20"/>
          <w:lang w:val="en-GB" w:eastAsia="en-IN"/>
        </w:rPr>
        <w:t>CRPSS</w:t>
      </w:r>
      <w:proofErr w:type="spellEnd"/>
      <w:r w:rsidRPr="00B6119D">
        <w:rPr>
          <w:rFonts w:ascii="Courier New" w:eastAsia="Times New Roman" w:hAnsi="Courier New" w:cs="Courier New"/>
          <w:color w:val="000000"/>
          <w:sz w:val="20"/>
          <w:szCs w:val="20"/>
          <w:lang w:val="en-GB" w:eastAsia="en-IN"/>
        </w:rPr>
        <w:t xml:space="preserve"> scores of the optimized </w:t>
      </w:r>
      <w:proofErr w:type="spellStart"/>
      <w:r w:rsidRPr="00B6119D">
        <w:rPr>
          <w:rFonts w:ascii="Courier New" w:eastAsia="Times New Roman" w:hAnsi="Courier New" w:cs="Courier New"/>
          <w:color w:val="000000"/>
          <w:sz w:val="20"/>
          <w:szCs w:val="20"/>
          <w:lang w:val="en-GB" w:eastAsia="en-IN"/>
        </w:rPr>
        <w:t>4Zo-2MIo</w:t>
      </w:r>
      <w:proofErr w:type="spellEnd"/>
      <w:r w:rsidRPr="00B6119D">
        <w:rPr>
          <w:rFonts w:ascii="Courier New" w:eastAsia="Times New Roman" w:hAnsi="Courier New" w:cs="Courier New"/>
          <w:color w:val="000000"/>
          <w:sz w:val="20"/>
          <w:szCs w:val="20"/>
          <w:lang w:val="en-GB" w:eastAsia="en-IN"/>
        </w:rPr>
        <w:t xml:space="preserve"> method are provided in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fig:figure_crpss_4Zo-2HIo</w:t>
      </w:r>
      <w:proofErr w:type="spellEnd"/>
      <w:r w:rsidRPr="00B6119D">
        <w:rPr>
          <w:rFonts w:ascii="Courier New" w:eastAsia="Times New Roman" w:hAnsi="Courier New" w:cs="Courier New"/>
          <w:color w:val="000000"/>
          <w:sz w:val="20"/>
          <w:szCs w:val="20"/>
          <w:lang w:val="en-GB" w:eastAsia="en-IN"/>
        </w:rPr>
        <w:t xml:space="preserve">} and amounted </w:t>
      </w:r>
      <w:del w:id="415" w:author="Author">
        <w:r w:rsidRPr="00B6119D" w:rsidDel="006262F4">
          <w:rPr>
            <w:rFonts w:ascii="Courier New" w:eastAsia="Times New Roman" w:hAnsi="Courier New" w:cs="Courier New"/>
            <w:color w:val="000000"/>
            <w:sz w:val="20"/>
            <w:szCs w:val="20"/>
            <w:lang w:val="en-GB" w:eastAsia="en-IN"/>
          </w:rPr>
          <w:delText xml:space="preserve">in </w:delText>
        </w:r>
      </w:del>
      <w:ins w:id="416" w:author="Author">
        <w:r w:rsidR="006262F4">
          <w:rPr>
            <w:rFonts w:ascii="Courier New" w:eastAsia="Times New Roman" w:hAnsi="Courier New" w:cs="Courier New"/>
            <w:color w:val="000000"/>
            <w:sz w:val="20"/>
            <w:szCs w:val="20"/>
            <w:lang w:val="en-GB" w:eastAsia="en-IN"/>
          </w:rPr>
          <w:t>o</w:t>
        </w:r>
        <w:r w:rsidR="006262F4" w:rsidRPr="00B6119D">
          <w:rPr>
            <w:rFonts w:ascii="Courier New" w:eastAsia="Times New Roman" w:hAnsi="Courier New" w:cs="Courier New"/>
            <w:color w:val="000000"/>
            <w:sz w:val="20"/>
            <w:szCs w:val="20"/>
            <w:lang w:val="en-GB" w:eastAsia="en-IN"/>
          </w:rPr>
          <w:t xml:space="preserve">n </w:t>
        </w:r>
      </w:ins>
      <w:r w:rsidRPr="00B6119D">
        <w:rPr>
          <w:rFonts w:ascii="Courier New" w:eastAsia="Times New Roman" w:hAnsi="Courier New" w:cs="Courier New"/>
          <w:color w:val="000000"/>
          <w:sz w:val="20"/>
          <w:szCs w:val="20"/>
          <w:lang w:val="en-GB" w:eastAsia="en-IN"/>
        </w:rPr>
        <w:t>average to 40</w:t>
      </w:r>
      <w:del w:id="417" w:author="Author">
        <w:r w:rsidRPr="00B6119D" w:rsidDel="006262F4">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w:t>
      </w:r>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and 40.3</w:t>
      </w:r>
      <w:del w:id="418" w:author="Author">
        <w:r w:rsidRPr="00B6119D" w:rsidDel="006262F4">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(VP), compared to 35.2</w:t>
      </w:r>
      <w:del w:id="419" w:author="Author">
        <w:r w:rsidRPr="00B6119D" w:rsidDel="006262F4">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w:t>
      </w:r>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and 36.2</w:t>
      </w:r>
      <w:del w:id="420" w:author="Author">
        <w:r w:rsidRPr="00B6119D" w:rsidDel="006262F4">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(VP) for the reference method </w:t>
      </w:r>
      <w:proofErr w:type="spellStart"/>
      <w:r w:rsidRPr="00B6119D">
        <w:rPr>
          <w:rFonts w:ascii="Courier New" w:eastAsia="Times New Roman" w:hAnsi="Courier New" w:cs="Courier New"/>
          <w:color w:val="000000"/>
          <w:sz w:val="20"/>
          <w:szCs w:val="20"/>
          <w:lang w:val="en-GB" w:eastAsia="en-IN"/>
        </w:rPr>
        <w:t>2Z-2MI</w:t>
      </w:r>
      <w:proofErr w:type="spellEnd"/>
      <w:r w:rsidRPr="00B6119D">
        <w:rPr>
          <w:rFonts w:ascii="Courier New" w:eastAsia="Times New Roman" w:hAnsi="Courier New" w:cs="Courier New"/>
          <w:color w:val="000000"/>
          <w:sz w:val="20"/>
          <w:szCs w:val="20"/>
          <w:lang w:val="en-GB" w:eastAsia="en-IN"/>
        </w:rPr>
        <w:t xml:space="preserve"> on the moisture analogy optimized with the sequential procedure. The parameters</w:t>
      </w:r>
      <w:ins w:id="421" w:author="Author">
        <w:r w:rsidR="006262F4">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cross-</w:t>
      </w:r>
      <w:del w:id="422" w:author="Author">
        <w:r w:rsidRPr="00B6119D" w:rsidDel="006262F4">
          <w:rPr>
            <w:rFonts w:ascii="Courier New" w:eastAsia="Times New Roman" w:hAnsi="Courier New" w:cs="Courier New"/>
            <w:color w:val="000000"/>
            <w:sz w:val="20"/>
            <w:szCs w:val="20"/>
            <w:lang w:val="en-GB" w:eastAsia="en-IN"/>
          </w:rPr>
          <w:delText xml:space="preserve">compatibility </w:delText>
        </w:r>
      </w:del>
      <w:ins w:id="423" w:author="Author">
        <w:r w:rsidR="006262F4" w:rsidRPr="00B6119D">
          <w:rPr>
            <w:rFonts w:ascii="Courier New" w:eastAsia="Times New Roman" w:hAnsi="Courier New" w:cs="Courier New"/>
            <w:color w:val="000000"/>
            <w:sz w:val="20"/>
            <w:szCs w:val="20"/>
            <w:lang w:val="en-GB" w:eastAsia="en-IN"/>
          </w:rPr>
          <w:t>compatibilit</w:t>
        </w:r>
        <w:r w:rsidR="006262F4">
          <w:rPr>
            <w:rFonts w:ascii="Courier New" w:eastAsia="Times New Roman" w:hAnsi="Courier New" w:cs="Courier New"/>
            <w:color w:val="000000"/>
            <w:sz w:val="20"/>
            <w:szCs w:val="20"/>
            <w:lang w:val="en-GB" w:eastAsia="en-IN"/>
          </w:rPr>
          <w:t>ies</w:t>
        </w:r>
        <w:r w:rsidR="006262F4"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are shown in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fig:crossing_4Zo-2MIo</w:t>
      </w:r>
      <w:proofErr w:type="spellEnd"/>
      <w:r w:rsidRPr="00B6119D">
        <w:rPr>
          <w:rFonts w:ascii="Courier New" w:eastAsia="Times New Roman" w:hAnsi="Courier New" w:cs="Courier New"/>
          <w:color w:val="000000"/>
          <w:sz w:val="20"/>
          <w:szCs w:val="20"/>
          <w:lang w:val="en-GB" w:eastAsia="en-IN"/>
        </w:rPr>
        <w:t xml:space="preserve">}. As for </w:t>
      </w:r>
      <w:proofErr w:type="spellStart"/>
      <w:r w:rsidRPr="00B6119D">
        <w:rPr>
          <w:rFonts w:ascii="Courier New" w:eastAsia="Times New Roman" w:hAnsi="Courier New" w:cs="Courier New"/>
          <w:color w:val="000000"/>
          <w:sz w:val="20"/>
          <w:szCs w:val="20"/>
          <w:lang w:val="en-GB" w:eastAsia="en-IN"/>
        </w:rPr>
        <w:t>4Zo</w:t>
      </w:r>
      <w:proofErr w:type="spellEnd"/>
      <w:r w:rsidRPr="00B6119D">
        <w:rPr>
          <w:rFonts w:ascii="Courier New" w:eastAsia="Times New Roman" w:hAnsi="Courier New" w:cs="Courier New"/>
          <w:color w:val="000000"/>
          <w:sz w:val="20"/>
          <w:szCs w:val="20"/>
          <w:lang w:val="en-GB" w:eastAsia="en-IN"/>
        </w:rPr>
        <w:t xml:space="preserve">, the </w:t>
      </w:r>
      <w:proofErr w:type="spellStart"/>
      <w:r w:rsidRPr="00B6119D">
        <w:rPr>
          <w:rFonts w:ascii="Courier New" w:eastAsia="Times New Roman" w:hAnsi="Courier New" w:cs="Courier New"/>
          <w:color w:val="000000"/>
          <w:sz w:val="20"/>
          <w:szCs w:val="20"/>
          <w:lang w:val="en-GB" w:eastAsia="en-IN"/>
        </w:rPr>
        <w:t>4Zo-2MIo</w:t>
      </w:r>
      <w:proofErr w:type="spellEnd"/>
      <w:r w:rsidRPr="00B6119D">
        <w:rPr>
          <w:rFonts w:ascii="Courier New" w:eastAsia="Times New Roman" w:hAnsi="Courier New" w:cs="Courier New"/>
          <w:color w:val="000000"/>
          <w:sz w:val="20"/>
          <w:szCs w:val="20"/>
          <w:lang w:val="en-GB" w:eastAsia="en-IN"/>
        </w:rPr>
        <w:t xml:space="preserve"> method presented larger improvements in the prediction of significant rainfall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table:scores_thresholds_4Zo-2MIo</w:t>
      </w:r>
      <w:proofErr w:type="spellEnd"/>
      <w:r w:rsidRPr="00B6119D">
        <w:rPr>
          <w:rFonts w:ascii="Courier New" w:eastAsia="Times New Roman" w:hAnsi="Courier New" w:cs="Courier New"/>
          <w:color w:val="000000"/>
          <w:sz w:val="20"/>
          <w:szCs w:val="20"/>
          <w:lang w:val="en-GB" w:eastAsia="en-IN"/>
        </w:rPr>
        <w:t>}).</w:t>
      </w:r>
    </w:p>
    <w:p w14:paraId="04455C4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3F1F98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4FE221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\subsection{Analysis}</w:t>
      </w:r>
    </w:p>
    <w:p w14:paraId="446F480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C2B867D" w14:textId="39FE216F"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When optimizing a method </w:t>
      </w:r>
      <w:del w:id="424" w:author="Author">
        <w:r w:rsidRPr="00B6119D" w:rsidDel="00B97E08">
          <w:rPr>
            <w:rFonts w:ascii="Courier New" w:eastAsia="Times New Roman" w:hAnsi="Courier New" w:cs="Courier New"/>
            <w:color w:val="000000"/>
            <w:sz w:val="20"/>
            <w:szCs w:val="20"/>
            <w:lang w:val="en-GB" w:eastAsia="en-IN"/>
          </w:rPr>
          <w:delText xml:space="preserve">made </w:delText>
        </w:r>
      </w:del>
      <w:ins w:id="425" w:author="Author">
        <w:r w:rsidR="00B97E08">
          <w:rPr>
            <w:rFonts w:ascii="Courier New" w:eastAsia="Times New Roman" w:hAnsi="Courier New" w:cs="Courier New"/>
            <w:color w:val="000000"/>
            <w:sz w:val="20"/>
            <w:szCs w:val="20"/>
            <w:lang w:val="en-GB" w:eastAsia="en-IN"/>
          </w:rPr>
          <w:t>consisting</w:t>
        </w:r>
        <w:r w:rsidR="00B97E08"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of two levels of analogy, the introduction of moisture variables in the second level </w:t>
      </w:r>
      <w:del w:id="426" w:author="Author">
        <w:r w:rsidRPr="00B6119D" w:rsidDel="00B97E08">
          <w:rPr>
            <w:rFonts w:ascii="Courier New" w:eastAsia="Times New Roman" w:hAnsi="Courier New" w:cs="Courier New"/>
            <w:color w:val="000000"/>
            <w:sz w:val="20"/>
            <w:szCs w:val="20"/>
            <w:lang w:val="en-GB" w:eastAsia="en-IN"/>
          </w:rPr>
          <w:delText xml:space="preserve">had </w:delText>
        </w:r>
      </w:del>
      <w:ins w:id="427" w:author="Author">
        <w:r w:rsidR="00B97E08" w:rsidRPr="00B6119D">
          <w:rPr>
            <w:rFonts w:ascii="Courier New" w:eastAsia="Times New Roman" w:hAnsi="Courier New" w:cs="Courier New"/>
            <w:color w:val="000000"/>
            <w:sz w:val="20"/>
            <w:szCs w:val="20"/>
            <w:lang w:val="en-GB" w:eastAsia="en-IN"/>
          </w:rPr>
          <w:t>ha</w:t>
        </w:r>
        <w:r w:rsidR="00B97E08">
          <w:rPr>
            <w:rFonts w:ascii="Courier New" w:eastAsia="Times New Roman" w:hAnsi="Courier New" w:cs="Courier New"/>
            <w:color w:val="000000"/>
            <w:sz w:val="20"/>
            <w:szCs w:val="20"/>
            <w:lang w:val="en-GB" w:eastAsia="en-IN"/>
          </w:rPr>
          <w:t>s</w:t>
        </w:r>
        <w:r w:rsidR="00B97E08"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an influence on the parameter values of the first level. </w:t>
      </w:r>
      <w:del w:id="428" w:author="Author">
        <w:r w:rsidRPr="00B6119D" w:rsidDel="00B97E08">
          <w:rPr>
            <w:rFonts w:ascii="Courier New" w:eastAsia="Times New Roman" w:hAnsi="Courier New" w:cs="Courier New"/>
            <w:color w:val="000000"/>
            <w:sz w:val="20"/>
            <w:szCs w:val="20"/>
            <w:lang w:val="en-GB" w:eastAsia="en-IN"/>
          </w:rPr>
          <w:delText xml:space="preserve">It </w:delText>
        </w:r>
      </w:del>
      <w:ins w:id="429" w:author="Author">
        <w:r w:rsidR="00B97E08">
          <w:rPr>
            <w:rFonts w:ascii="Courier New" w:eastAsia="Times New Roman" w:hAnsi="Courier New" w:cs="Courier New"/>
            <w:color w:val="000000"/>
            <w:sz w:val="20"/>
            <w:szCs w:val="20"/>
            <w:lang w:val="en-GB" w:eastAsia="en-IN"/>
          </w:rPr>
          <w:t>This</w:t>
        </w:r>
        <w:r w:rsidR="00B97E08"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means that the two levels of analogy bring complementary information, and are thus not independent. This is first visible </w:t>
      </w:r>
      <w:del w:id="430" w:author="Author">
        <w:r w:rsidRPr="00B6119D" w:rsidDel="00B97E08">
          <w:rPr>
            <w:rFonts w:ascii="Courier New" w:eastAsia="Times New Roman" w:hAnsi="Courier New" w:cs="Courier New"/>
            <w:color w:val="000000"/>
            <w:sz w:val="20"/>
            <w:szCs w:val="20"/>
            <w:lang w:val="en-GB" w:eastAsia="en-IN"/>
          </w:rPr>
          <w:delText xml:space="preserve">on </w:delText>
        </w:r>
      </w:del>
      <w:ins w:id="431" w:author="Author">
        <w:r w:rsidR="00B97E08">
          <w:rPr>
            <w:rFonts w:ascii="Courier New" w:eastAsia="Times New Roman" w:hAnsi="Courier New" w:cs="Courier New"/>
            <w:color w:val="000000"/>
            <w:sz w:val="20"/>
            <w:szCs w:val="20"/>
            <w:lang w:val="en-GB" w:eastAsia="en-IN"/>
          </w:rPr>
          <w:t>i</w:t>
        </w:r>
        <w:r w:rsidR="00B97E08" w:rsidRPr="00B6119D">
          <w:rPr>
            <w:rFonts w:ascii="Courier New" w:eastAsia="Times New Roman" w:hAnsi="Courier New" w:cs="Courier New"/>
            <w:color w:val="000000"/>
            <w:sz w:val="20"/>
            <w:szCs w:val="20"/>
            <w:lang w:val="en-GB" w:eastAsia="en-IN"/>
          </w:rPr>
          <w:t xml:space="preserve">n </w:t>
        </w:r>
      </w:ins>
      <w:r w:rsidRPr="00B6119D">
        <w:rPr>
          <w:rFonts w:ascii="Courier New" w:eastAsia="Times New Roman" w:hAnsi="Courier New" w:cs="Courier New"/>
          <w:color w:val="000000"/>
          <w:sz w:val="20"/>
          <w:szCs w:val="20"/>
          <w:lang w:val="en-GB" w:eastAsia="en-IN"/>
        </w:rPr>
        <w:t xml:space="preserve">the number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of analogues to be selected on the first level, and </w:t>
      </w:r>
      <w:del w:id="432" w:author="Author">
        <w:r w:rsidRPr="00B6119D" w:rsidDel="00B97E08">
          <w:rPr>
            <w:rFonts w:ascii="Courier New" w:eastAsia="Times New Roman" w:hAnsi="Courier New" w:cs="Courier New"/>
            <w:color w:val="000000"/>
            <w:sz w:val="20"/>
            <w:szCs w:val="20"/>
            <w:lang w:val="en-GB" w:eastAsia="en-IN"/>
          </w:rPr>
          <w:delText xml:space="preserve">on </w:delText>
        </w:r>
      </w:del>
      <w:ins w:id="433" w:author="Author">
        <w:r w:rsidR="00B97E08">
          <w:rPr>
            <w:rFonts w:ascii="Courier New" w:eastAsia="Times New Roman" w:hAnsi="Courier New" w:cs="Courier New"/>
            <w:color w:val="000000"/>
            <w:sz w:val="20"/>
            <w:szCs w:val="20"/>
            <w:lang w:val="en-GB" w:eastAsia="en-IN"/>
          </w:rPr>
          <w:t>i</w:t>
        </w:r>
        <w:r w:rsidR="00B97E08" w:rsidRPr="00B6119D">
          <w:rPr>
            <w:rFonts w:ascii="Courier New" w:eastAsia="Times New Roman" w:hAnsi="Courier New" w:cs="Courier New"/>
            <w:color w:val="000000"/>
            <w:sz w:val="20"/>
            <w:szCs w:val="20"/>
            <w:lang w:val="en-GB" w:eastAsia="en-IN"/>
          </w:rPr>
          <w:t xml:space="preserve">n </w:t>
        </w:r>
      </w:ins>
      <w:r w:rsidRPr="00B6119D">
        <w:rPr>
          <w:rFonts w:ascii="Courier New" w:eastAsia="Times New Roman" w:hAnsi="Courier New" w:cs="Courier New"/>
          <w:color w:val="000000"/>
          <w:sz w:val="20"/>
          <w:szCs w:val="20"/>
          <w:lang w:val="en-GB" w:eastAsia="en-IN"/>
        </w:rPr>
        <w:t xml:space="preserve">the selection of the pressure levels for the circulation analogy. If the change in the optimal value of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was already known, a change </w:t>
      </w:r>
      <w:del w:id="434" w:author="Author">
        <w:r w:rsidRPr="00B6119D" w:rsidDel="00B97E08">
          <w:rPr>
            <w:rFonts w:ascii="Courier New" w:eastAsia="Times New Roman" w:hAnsi="Courier New" w:cs="Courier New"/>
            <w:color w:val="000000"/>
            <w:sz w:val="20"/>
            <w:szCs w:val="20"/>
            <w:lang w:val="en-GB" w:eastAsia="en-IN"/>
          </w:rPr>
          <w:delText xml:space="preserve">of </w:delText>
        </w:r>
      </w:del>
      <w:ins w:id="435" w:author="Author">
        <w:r w:rsidR="00B97E08">
          <w:rPr>
            <w:rFonts w:ascii="Courier New" w:eastAsia="Times New Roman" w:hAnsi="Courier New" w:cs="Courier New"/>
            <w:color w:val="000000"/>
            <w:sz w:val="20"/>
            <w:szCs w:val="20"/>
            <w:lang w:val="en-GB" w:eastAsia="en-IN"/>
          </w:rPr>
          <w:t>in</w:t>
        </w:r>
        <w:r w:rsidR="00B97E08"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the optimal pressure levels for the circulation analogy has never been identified before.</w:t>
      </w:r>
    </w:p>
    <w:p w14:paraId="2CD367F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54840A1" w14:textId="50A9C176"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As for the sequential procedure, the optimal value of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increased when adding a second level of analogy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fig:figure_nb_analogs</w:t>
      </w:r>
      <w:proofErr w:type="spellEnd"/>
      <w:r w:rsidRPr="00B6119D">
        <w:rPr>
          <w:rFonts w:ascii="Courier New" w:eastAsia="Times New Roman" w:hAnsi="Courier New" w:cs="Courier New"/>
          <w:color w:val="000000"/>
          <w:sz w:val="20"/>
          <w:szCs w:val="20"/>
          <w:lang w:val="en-GB" w:eastAsia="en-IN"/>
        </w:rPr>
        <w:t xml:space="preserve">}). One can also </w:t>
      </w:r>
      <w:del w:id="436" w:author="Author">
        <w:r w:rsidRPr="00B6119D" w:rsidDel="009F2261">
          <w:rPr>
            <w:rFonts w:ascii="Courier New" w:eastAsia="Times New Roman" w:hAnsi="Courier New" w:cs="Courier New"/>
            <w:color w:val="000000"/>
            <w:sz w:val="20"/>
            <w:szCs w:val="20"/>
            <w:lang w:val="en-GB" w:eastAsia="en-IN"/>
          </w:rPr>
          <w:delText xml:space="preserve">notice </w:delText>
        </w:r>
      </w:del>
      <w:ins w:id="437" w:author="Author">
        <w:r w:rsidR="009F2261">
          <w:rPr>
            <w:rFonts w:ascii="Courier New" w:eastAsia="Times New Roman" w:hAnsi="Courier New" w:cs="Courier New"/>
            <w:color w:val="000000"/>
            <w:sz w:val="20"/>
            <w:szCs w:val="20"/>
            <w:lang w:val="en-GB" w:eastAsia="en-IN"/>
          </w:rPr>
          <w:t>see</w:t>
        </w:r>
        <w:r w:rsidR="009F2261"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that the optimal number of analogues </w:t>
      </w:r>
      <w:r w:rsidRPr="00B6119D">
        <w:rPr>
          <w:rFonts w:ascii="Courier New" w:eastAsia="Times New Roman" w:hAnsi="Courier New" w:cs="Courier New"/>
          <w:color w:val="008000"/>
          <w:sz w:val="20"/>
          <w:szCs w:val="20"/>
          <w:lang w:val="en-GB" w:eastAsia="en-IN"/>
        </w:rPr>
        <w:t>$N_{2}$</w:t>
      </w:r>
      <w:r w:rsidRPr="00B6119D">
        <w:rPr>
          <w:rFonts w:ascii="Courier New" w:eastAsia="Times New Roman" w:hAnsi="Courier New" w:cs="Courier New"/>
          <w:color w:val="000000"/>
          <w:sz w:val="20"/>
          <w:szCs w:val="20"/>
          <w:lang w:val="en-GB" w:eastAsia="en-IN"/>
        </w:rPr>
        <w:t xml:space="preserve"> for the second level of analogy of </w:t>
      </w:r>
      <w:proofErr w:type="spellStart"/>
      <w:r w:rsidRPr="00B6119D">
        <w:rPr>
          <w:rFonts w:ascii="Courier New" w:eastAsia="Times New Roman" w:hAnsi="Courier New" w:cs="Courier New"/>
          <w:color w:val="000000"/>
          <w:sz w:val="20"/>
          <w:szCs w:val="20"/>
          <w:lang w:val="en-GB" w:eastAsia="en-IN"/>
        </w:rPr>
        <w:t>4Zo-2MIo</w:t>
      </w:r>
      <w:proofErr w:type="spellEnd"/>
      <w:r w:rsidRPr="00B6119D">
        <w:rPr>
          <w:rFonts w:ascii="Courier New" w:eastAsia="Times New Roman" w:hAnsi="Courier New" w:cs="Courier New"/>
          <w:color w:val="000000"/>
          <w:sz w:val="20"/>
          <w:szCs w:val="20"/>
          <w:lang w:val="en-GB" w:eastAsia="en-IN"/>
        </w:rPr>
        <w:t xml:space="preserve"> was slightly inferior to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from </w:t>
      </w:r>
      <w:proofErr w:type="spellStart"/>
      <w:r w:rsidRPr="00B6119D">
        <w:rPr>
          <w:rFonts w:ascii="Courier New" w:eastAsia="Times New Roman" w:hAnsi="Courier New" w:cs="Courier New"/>
          <w:color w:val="000000"/>
          <w:sz w:val="20"/>
          <w:szCs w:val="20"/>
          <w:lang w:val="en-GB" w:eastAsia="en-IN"/>
        </w:rPr>
        <w:t>4Zo</w:t>
      </w:r>
      <w:proofErr w:type="spellEnd"/>
      <w:r w:rsidRPr="00B6119D">
        <w:rPr>
          <w:rFonts w:ascii="Courier New" w:eastAsia="Times New Roman" w:hAnsi="Courier New" w:cs="Courier New"/>
          <w:color w:val="000000"/>
          <w:sz w:val="20"/>
          <w:szCs w:val="20"/>
          <w:lang w:val="en-GB" w:eastAsia="en-IN"/>
        </w:rPr>
        <w:t xml:space="preserve">, but very close. There is </w:t>
      </w:r>
      <w:ins w:id="438" w:author="Author">
        <w:r w:rsidR="009F2261">
          <w:rPr>
            <w:rFonts w:ascii="Courier New" w:eastAsia="Times New Roman" w:hAnsi="Courier New" w:cs="Courier New"/>
            <w:color w:val="000000"/>
            <w:sz w:val="20"/>
            <w:szCs w:val="20"/>
            <w:lang w:val="en-GB" w:eastAsia="en-IN"/>
          </w:rPr>
          <w:t xml:space="preserve">a </w:t>
        </w:r>
      </w:ins>
      <w:r w:rsidRPr="00B6119D">
        <w:rPr>
          <w:rFonts w:ascii="Courier New" w:eastAsia="Times New Roman" w:hAnsi="Courier New" w:cs="Courier New"/>
          <w:color w:val="000000"/>
          <w:sz w:val="20"/>
          <w:szCs w:val="20"/>
          <w:lang w:val="en-GB" w:eastAsia="en-IN"/>
        </w:rPr>
        <w:t xml:space="preserve">globally </w:t>
      </w:r>
      <w:del w:id="439" w:author="Author">
        <w:r w:rsidRPr="00B6119D" w:rsidDel="009F2261">
          <w:rPr>
            <w:rFonts w:ascii="Courier New" w:eastAsia="Times New Roman" w:hAnsi="Courier New" w:cs="Courier New"/>
            <w:color w:val="000000"/>
            <w:sz w:val="20"/>
            <w:szCs w:val="20"/>
            <w:lang w:val="en-GB" w:eastAsia="en-IN"/>
          </w:rPr>
          <w:delText xml:space="preserve">a </w:delText>
        </w:r>
      </w:del>
      <w:r w:rsidRPr="00B6119D">
        <w:rPr>
          <w:rFonts w:ascii="Courier New" w:eastAsia="Times New Roman" w:hAnsi="Courier New" w:cs="Courier New"/>
          <w:color w:val="000000"/>
          <w:sz w:val="20"/>
          <w:szCs w:val="20"/>
          <w:lang w:val="en-GB" w:eastAsia="en-IN"/>
        </w:rPr>
        <w:t xml:space="preserve">common tendency between the optimal analogue number values of both methods: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of the </w:t>
      </w:r>
      <w:proofErr w:type="spellStart"/>
      <w:r w:rsidRPr="00B6119D">
        <w:rPr>
          <w:rFonts w:ascii="Courier New" w:eastAsia="Times New Roman" w:hAnsi="Courier New" w:cs="Courier New"/>
          <w:color w:val="000000"/>
          <w:sz w:val="20"/>
          <w:szCs w:val="20"/>
          <w:lang w:val="en-GB" w:eastAsia="en-IN"/>
        </w:rPr>
        <w:t>4Zo</w:t>
      </w:r>
      <w:proofErr w:type="spellEnd"/>
      <w:r w:rsidRPr="00B6119D">
        <w:rPr>
          <w:rFonts w:ascii="Courier New" w:eastAsia="Times New Roman" w:hAnsi="Courier New" w:cs="Courier New"/>
          <w:color w:val="000000"/>
          <w:sz w:val="20"/>
          <w:szCs w:val="20"/>
          <w:lang w:val="en-GB" w:eastAsia="en-IN"/>
        </w:rPr>
        <w:t xml:space="preserve"> method, and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and </w:t>
      </w:r>
      <w:r w:rsidRPr="00B6119D">
        <w:rPr>
          <w:rFonts w:ascii="Courier New" w:eastAsia="Times New Roman" w:hAnsi="Courier New" w:cs="Courier New"/>
          <w:color w:val="008000"/>
          <w:sz w:val="20"/>
          <w:szCs w:val="20"/>
          <w:lang w:val="en-GB" w:eastAsia="en-IN"/>
        </w:rPr>
        <w:t>$N_{2}$</w:t>
      </w:r>
      <w:r w:rsidRPr="00B6119D">
        <w:rPr>
          <w:rFonts w:ascii="Courier New" w:eastAsia="Times New Roman" w:hAnsi="Courier New" w:cs="Courier New"/>
          <w:color w:val="000000"/>
          <w:sz w:val="20"/>
          <w:szCs w:val="20"/>
          <w:lang w:val="en-GB" w:eastAsia="en-IN"/>
        </w:rPr>
        <w:t xml:space="preserve"> of </w:t>
      </w:r>
      <w:proofErr w:type="spellStart"/>
      <w:r w:rsidRPr="00B6119D">
        <w:rPr>
          <w:rFonts w:ascii="Courier New" w:eastAsia="Times New Roman" w:hAnsi="Courier New" w:cs="Courier New"/>
          <w:color w:val="000000"/>
          <w:sz w:val="20"/>
          <w:szCs w:val="20"/>
          <w:lang w:val="en-GB" w:eastAsia="en-IN"/>
        </w:rPr>
        <w:t>4Zo-2MIo</w:t>
      </w:r>
      <w:proofErr w:type="spellEnd"/>
      <w:r w:rsidRPr="00B6119D">
        <w:rPr>
          <w:rFonts w:ascii="Courier New" w:eastAsia="Times New Roman" w:hAnsi="Courier New" w:cs="Courier New"/>
          <w:color w:val="000000"/>
          <w:sz w:val="20"/>
          <w:szCs w:val="20"/>
          <w:lang w:val="en-GB" w:eastAsia="en-IN"/>
        </w:rPr>
        <w:t xml:space="preserve"> tend to be higher or lower </w:t>
      </w:r>
      <w:del w:id="440" w:author="Author">
        <w:r w:rsidRPr="00B6119D" w:rsidDel="009F2261">
          <w:rPr>
            <w:rFonts w:ascii="Courier New" w:eastAsia="Times New Roman" w:hAnsi="Courier New" w:cs="Courier New"/>
            <w:color w:val="000000"/>
            <w:sz w:val="20"/>
            <w:szCs w:val="20"/>
            <w:lang w:val="en-GB" w:eastAsia="en-IN"/>
          </w:rPr>
          <w:delText>al</w:delText>
        </w:r>
      </w:del>
      <w:r w:rsidRPr="00B6119D">
        <w:rPr>
          <w:rFonts w:ascii="Courier New" w:eastAsia="Times New Roman" w:hAnsi="Courier New" w:cs="Courier New"/>
          <w:color w:val="000000"/>
          <w:sz w:val="20"/>
          <w:szCs w:val="20"/>
          <w:lang w:val="en-GB" w:eastAsia="en-IN"/>
        </w:rPr>
        <w:t>together for a given region.</w:t>
      </w:r>
    </w:p>
    <w:p w14:paraId="7FE4286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EEF7918" w14:textId="013FDAEF"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optimal final numbers of analogues did not vary much: </w:t>
      </w:r>
      <w:r w:rsidRPr="00B6119D">
        <w:rPr>
          <w:rFonts w:ascii="Courier New" w:eastAsia="Times New Roman" w:hAnsi="Courier New" w:cs="Courier New"/>
          <w:color w:val="008000"/>
          <w:sz w:val="20"/>
          <w:szCs w:val="20"/>
          <w:lang w:val="en-GB" w:eastAsia="en-IN"/>
        </w:rPr>
        <w:t>$23 \</w:t>
      </w:r>
      <w:proofErr w:type="spellStart"/>
      <w:r w:rsidRPr="00B6119D">
        <w:rPr>
          <w:rFonts w:ascii="Courier New" w:eastAsia="Times New Roman" w:hAnsi="Courier New" w:cs="Courier New"/>
          <w:color w:val="008000"/>
          <w:sz w:val="20"/>
          <w:szCs w:val="20"/>
          <w:lang w:val="en-GB" w:eastAsia="en-IN"/>
        </w:rPr>
        <w:t>leq</w:t>
      </w:r>
      <w:proofErr w:type="spellEnd"/>
      <w:r w:rsidRPr="00B6119D">
        <w:rPr>
          <w:rFonts w:ascii="Courier New" w:eastAsia="Times New Roman" w:hAnsi="Courier New" w:cs="Courier New"/>
          <w:color w:val="008000"/>
          <w:sz w:val="20"/>
          <w:szCs w:val="20"/>
          <w:lang w:val="en-GB" w:eastAsia="en-IN"/>
        </w:rPr>
        <w:t xml:space="preserve"> N_{1} \</w:t>
      </w:r>
      <w:proofErr w:type="spellStart"/>
      <w:r w:rsidRPr="00B6119D">
        <w:rPr>
          <w:rFonts w:ascii="Courier New" w:eastAsia="Times New Roman" w:hAnsi="Courier New" w:cs="Courier New"/>
          <w:color w:val="008000"/>
          <w:sz w:val="20"/>
          <w:szCs w:val="20"/>
          <w:lang w:val="en-GB" w:eastAsia="en-IN"/>
        </w:rPr>
        <w:t>leq</w:t>
      </w:r>
      <w:proofErr w:type="spellEnd"/>
      <w:r w:rsidRPr="00B6119D">
        <w:rPr>
          <w:rFonts w:ascii="Courier New" w:eastAsia="Times New Roman" w:hAnsi="Courier New" w:cs="Courier New"/>
          <w:color w:val="008000"/>
          <w:sz w:val="20"/>
          <w:szCs w:val="20"/>
          <w:lang w:val="en-GB" w:eastAsia="en-IN"/>
        </w:rPr>
        <w:t xml:space="preserve"> 33$</w:t>
      </w:r>
      <w:r w:rsidRPr="00B6119D">
        <w:rPr>
          <w:rFonts w:ascii="Courier New" w:eastAsia="Times New Roman" w:hAnsi="Courier New" w:cs="Courier New"/>
          <w:color w:val="000000"/>
          <w:sz w:val="20"/>
          <w:szCs w:val="20"/>
          <w:lang w:val="en-GB" w:eastAsia="en-IN"/>
        </w:rPr>
        <w:t xml:space="preserve"> for </w:t>
      </w:r>
      <w:proofErr w:type="spellStart"/>
      <w:r w:rsidRPr="00B6119D">
        <w:rPr>
          <w:rFonts w:ascii="Courier New" w:eastAsia="Times New Roman" w:hAnsi="Courier New" w:cs="Courier New"/>
          <w:color w:val="000000"/>
          <w:sz w:val="20"/>
          <w:szCs w:val="20"/>
          <w:lang w:val="en-GB" w:eastAsia="en-IN"/>
        </w:rPr>
        <w:t>4Zo</w:t>
      </w:r>
      <w:proofErr w:type="spellEnd"/>
      <w:r w:rsidRPr="00B6119D">
        <w:rPr>
          <w:rFonts w:ascii="Courier New" w:eastAsia="Times New Roman" w:hAnsi="Courier New" w:cs="Courier New"/>
          <w:color w:val="000000"/>
          <w:sz w:val="20"/>
          <w:szCs w:val="20"/>
          <w:lang w:val="en-GB" w:eastAsia="en-IN"/>
        </w:rPr>
        <w:t xml:space="preserve"> and </w:t>
      </w:r>
      <w:r w:rsidRPr="00B6119D">
        <w:rPr>
          <w:rFonts w:ascii="Courier New" w:eastAsia="Times New Roman" w:hAnsi="Courier New" w:cs="Courier New"/>
          <w:color w:val="008000"/>
          <w:sz w:val="20"/>
          <w:szCs w:val="20"/>
          <w:lang w:val="en-GB" w:eastAsia="en-IN"/>
        </w:rPr>
        <w:t>$21 \</w:t>
      </w:r>
      <w:proofErr w:type="spellStart"/>
      <w:r w:rsidRPr="00B6119D">
        <w:rPr>
          <w:rFonts w:ascii="Courier New" w:eastAsia="Times New Roman" w:hAnsi="Courier New" w:cs="Courier New"/>
          <w:color w:val="008000"/>
          <w:sz w:val="20"/>
          <w:szCs w:val="20"/>
          <w:lang w:val="en-GB" w:eastAsia="en-IN"/>
        </w:rPr>
        <w:t>leq</w:t>
      </w:r>
      <w:proofErr w:type="spellEnd"/>
      <w:r w:rsidRPr="00B6119D">
        <w:rPr>
          <w:rFonts w:ascii="Courier New" w:eastAsia="Times New Roman" w:hAnsi="Courier New" w:cs="Courier New"/>
          <w:color w:val="008000"/>
          <w:sz w:val="20"/>
          <w:szCs w:val="20"/>
          <w:lang w:val="en-GB" w:eastAsia="en-IN"/>
        </w:rPr>
        <w:t xml:space="preserve"> N_{2} \</w:t>
      </w:r>
      <w:proofErr w:type="spellStart"/>
      <w:r w:rsidRPr="00B6119D">
        <w:rPr>
          <w:rFonts w:ascii="Courier New" w:eastAsia="Times New Roman" w:hAnsi="Courier New" w:cs="Courier New"/>
          <w:color w:val="008000"/>
          <w:sz w:val="20"/>
          <w:szCs w:val="20"/>
          <w:lang w:val="en-GB" w:eastAsia="en-IN"/>
        </w:rPr>
        <w:t>leq</w:t>
      </w:r>
      <w:proofErr w:type="spellEnd"/>
      <w:r w:rsidRPr="00B6119D">
        <w:rPr>
          <w:rFonts w:ascii="Courier New" w:eastAsia="Times New Roman" w:hAnsi="Courier New" w:cs="Courier New"/>
          <w:color w:val="008000"/>
          <w:sz w:val="20"/>
          <w:szCs w:val="20"/>
          <w:lang w:val="en-GB" w:eastAsia="en-IN"/>
        </w:rPr>
        <w:t xml:space="preserve"> 28$</w:t>
      </w:r>
      <w:r w:rsidRPr="00B6119D">
        <w:rPr>
          <w:rFonts w:ascii="Courier New" w:eastAsia="Times New Roman" w:hAnsi="Courier New" w:cs="Courier New"/>
          <w:color w:val="000000"/>
          <w:sz w:val="20"/>
          <w:szCs w:val="20"/>
          <w:lang w:val="en-GB" w:eastAsia="en-IN"/>
        </w:rPr>
        <w:t xml:space="preserve"> for </w:t>
      </w:r>
      <w:proofErr w:type="spellStart"/>
      <w:r w:rsidRPr="00B6119D">
        <w:rPr>
          <w:rFonts w:ascii="Courier New" w:eastAsia="Times New Roman" w:hAnsi="Courier New" w:cs="Courier New"/>
          <w:color w:val="000000"/>
          <w:sz w:val="20"/>
          <w:szCs w:val="20"/>
          <w:lang w:val="en-GB" w:eastAsia="en-IN"/>
        </w:rPr>
        <w:t>4Zo-2MIo</w:t>
      </w:r>
      <w:proofErr w:type="spellEnd"/>
      <w:r w:rsidRPr="00B6119D">
        <w:rPr>
          <w:rFonts w:ascii="Courier New" w:eastAsia="Times New Roman" w:hAnsi="Courier New" w:cs="Courier New"/>
          <w:color w:val="000000"/>
          <w:sz w:val="20"/>
          <w:szCs w:val="20"/>
          <w:lang w:val="en-GB" w:eastAsia="en-IN"/>
        </w:rPr>
        <w:t xml:space="preserve">. However, the optimal number of the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analogues of the first level of </w:t>
      </w:r>
      <w:proofErr w:type="spellStart"/>
      <w:r w:rsidRPr="00B6119D">
        <w:rPr>
          <w:rFonts w:ascii="Courier New" w:eastAsia="Times New Roman" w:hAnsi="Courier New" w:cs="Courier New"/>
          <w:color w:val="000000"/>
          <w:sz w:val="20"/>
          <w:szCs w:val="20"/>
          <w:lang w:val="en-GB" w:eastAsia="en-IN"/>
        </w:rPr>
        <w:t>4Zo-2MIo</w:t>
      </w:r>
      <w:proofErr w:type="spellEnd"/>
      <w:r w:rsidRPr="00B6119D">
        <w:rPr>
          <w:rFonts w:ascii="Courier New" w:eastAsia="Times New Roman" w:hAnsi="Courier New" w:cs="Courier New"/>
          <w:color w:val="000000"/>
          <w:sz w:val="20"/>
          <w:szCs w:val="20"/>
          <w:lang w:val="en-GB" w:eastAsia="en-IN"/>
        </w:rPr>
        <w:t xml:space="preserve"> varied to a greater extent: </w:t>
      </w:r>
      <w:r w:rsidRPr="00B6119D">
        <w:rPr>
          <w:rFonts w:ascii="Courier New" w:eastAsia="Times New Roman" w:hAnsi="Courier New" w:cs="Courier New"/>
          <w:color w:val="008000"/>
          <w:sz w:val="20"/>
          <w:szCs w:val="20"/>
          <w:lang w:val="en-GB" w:eastAsia="en-IN"/>
        </w:rPr>
        <w:t>$48 \</w:t>
      </w:r>
      <w:proofErr w:type="spellStart"/>
      <w:r w:rsidRPr="00B6119D">
        <w:rPr>
          <w:rFonts w:ascii="Courier New" w:eastAsia="Times New Roman" w:hAnsi="Courier New" w:cs="Courier New"/>
          <w:color w:val="008000"/>
          <w:sz w:val="20"/>
          <w:szCs w:val="20"/>
          <w:lang w:val="en-GB" w:eastAsia="en-IN"/>
        </w:rPr>
        <w:t>leq</w:t>
      </w:r>
      <w:proofErr w:type="spellEnd"/>
      <w:r w:rsidRPr="00B6119D">
        <w:rPr>
          <w:rFonts w:ascii="Courier New" w:eastAsia="Times New Roman" w:hAnsi="Courier New" w:cs="Courier New"/>
          <w:color w:val="008000"/>
          <w:sz w:val="20"/>
          <w:szCs w:val="20"/>
          <w:lang w:val="en-GB" w:eastAsia="en-IN"/>
        </w:rPr>
        <w:t xml:space="preserve"> N_{1} \</w:t>
      </w:r>
      <w:proofErr w:type="spellStart"/>
      <w:r w:rsidRPr="00B6119D">
        <w:rPr>
          <w:rFonts w:ascii="Courier New" w:eastAsia="Times New Roman" w:hAnsi="Courier New" w:cs="Courier New"/>
          <w:color w:val="008000"/>
          <w:sz w:val="20"/>
          <w:szCs w:val="20"/>
          <w:lang w:val="en-GB" w:eastAsia="en-IN"/>
        </w:rPr>
        <w:t>leq</w:t>
      </w:r>
      <w:proofErr w:type="spellEnd"/>
      <w:r w:rsidRPr="00B6119D">
        <w:rPr>
          <w:rFonts w:ascii="Courier New" w:eastAsia="Times New Roman" w:hAnsi="Courier New" w:cs="Courier New"/>
          <w:color w:val="008000"/>
          <w:sz w:val="20"/>
          <w:szCs w:val="20"/>
          <w:lang w:val="en-GB" w:eastAsia="en-IN"/>
        </w:rPr>
        <w:t xml:space="preserve"> 84$</w:t>
      </w:r>
      <w:r w:rsidRPr="00B6119D">
        <w:rPr>
          <w:rFonts w:ascii="Courier New" w:eastAsia="Times New Roman" w:hAnsi="Courier New" w:cs="Courier New"/>
          <w:color w:val="000000"/>
          <w:sz w:val="20"/>
          <w:szCs w:val="20"/>
          <w:lang w:val="en-GB" w:eastAsia="en-IN"/>
        </w:rPr>
        <w:t>. In this latter method, it may be problematic to consider a fixed and unique value for all regions.</w:t>
      </w:r>
    </w:p>
    <w:p w14:paraId="7405810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233FEBA" w14:textId="49FA3F62"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As for the pressure levels, </w:t>
      </w:r>
      <w:proofErr w:type="spellStart"/>
      <w:r w:rsidRPr="00B6119D">
        <w:rPr>
          <w:rFonts w:ascii="Courier New" w:eastAsia="Times New Roman" w:hAnsi="Courier New" w:cs="Courier New"/>
          <w:color w:val="000000"/>
          <w:sz w:val="20"/>
          <w:szCs w:val="20"/>
          <w:lang w:val="en-GB" w:eastAsia="en-IN"/>
        </w:rPr>
        <w:t>Z1000</w:t>
      </w:r>
      <w:proofErr w:type="spellEnd"/>
      <w:ins w:id="441" w:author="Author">
        <w:r w:rsidR="00273CAA">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w:t>
      </w:r>
      <w:del w:id="442" w:author="Author">
        <w:r w:rsidRPr="00B6119D" w:rsidDel="00273CAA">
          <w:rPr>
            <w:rFonts w:ascii="Courier New" w:eastAsia="Times New Roman" w:hAnsi="Courier New" w:cs="Courier New"/>
            <w:color w:val="000000"/>
            <w:sz w:val="20"/>
            <w:szCs w:val="20"/>
            <w:lang w:val="en-GB" w:eastAsia="en-IN"/>
          </w:rPr>
          <w:delText xml:space="preserve">that </w:delText>
        </w:r>
      </w:del>
      <w:ins w:id="443" w:author="Author">
        <w:r w:rsidR="00273CAA">
          <w:rPr>
            <w:rFonts w:ascii="Courier New" w:eastAsia="Times New Roman" w:hAnsi="Courier New" w:cs="Courier New"/>
            <w:color w:val="000000"/>
            <w:sz w:val="20"/>
            <w:szCs w:val="20"/>
            <w:lang w:val="en-GB" w:eastAsia="en-IN"/>
          </w:rPr>
          <w:t>which</w:t>
        </w:r>
        <w:r w:rsidR="00273CAA"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was previously systematically selected twice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table:levels_GA_4Zo</w:t>
      </w:r>
      <w:proofErr w:type="spellEnd"/>
      <w:r w:rsidRPr="00B6119D">
        <w:rPr>
          <w:rFonts w:ascii="Courier New" w:eastAsia="Times New Roman" w:hAnsi="Courier New" w:cs="Courier New"/>
          <w:color w:val="000000"/>
          <w:sz w:val="20"/>
          <w:szCs w:val="20"/>
          <w:lang w:val="en-GB" w:eastAsia="en-IN"/>
        </w:rPr>
        <w:t xml:space="preserve">}) was here less often chosen (once or even not at all) for </w:t>
      </w:r>
      <w:proofErr w:type="spellStart"/>
      <w:r w:rsidRPr="00B6119D">
        <w:rPr>
          <w:rFonts w:ascii="Courier New" w:eastAsia="Times New Roman" w:hAnsi="Courier New" w:cs="Courier New"/>
          <w:color w:val="000000"/>
          <w:sz w:val="20"/>
          <w:szCs w:val="20"/>
          <w:lang w:val="en-GB" w:eastAsia="en-IN"/>
        </w:rPr>
        <w:t>4Zo-2MIo</w:t>
      </w:r>
      <w:proofErr w:type="spellEnd"/>
      <w:r w:rsidRPr="00B6119D">
        <w:rPr>
          <w:rFonts w:ascii="Courier New" w:eastAsia="Times New Roman" w:hAnsi="Courier New" w:cs="Courier New"/>
          <w:color w:val="000000"/>
          <w:sz w:val="20"/>
          <w:szCs w:val="20"/>
          <w:lang w:val="en-GB" w:eastAsia="en-IN"/>
        </w:rPr>
        <w:t xml:space="preserve">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table:levels_GA_4Zo_2MIo</w:t>
      </w:r>
      <w:proofErr w:type="spellEnd"/>
      <w:r w:rsidRPr="00B6119D">
        <w:rPr>
          <w:rFonts w:ascii="Courier New" w:eastAsia="Times New Roman" w:hAnsi="Courier New" w:cs="Courier New"/>
          <w:color w:val="000000"/>
          <w:sz w:val="20"/>
          <w:szCs w:val="20"/>
          <w:lang w:val="en-GB" w:eastAsia="en-IN"/>
        </w:rPr>
        <w:t xml:space="preserve">}). There was indeed a vertical shift </w:t>
      </w:r>
      <w:del w:id="444" w:author="Author">
        <w:r w:rsidRPr="00B6119D" w:rsidDel="00273CAA">
          <w:rPr>
            <w:rFonts w:ascii="Courier New" w:eastAsia="Times New Roman" w:hAnsi="Courier New" w:cs="Courier New"/>
            <w:color w:val="000000"/>
            <w:sz w:val="20"/>
            <w:szCs w:val="20"/>
            <w:lang w:val="en-GB" w:eastAsia="en-IN"/>
          </w:rPr>
          <w:delText xml:space="preserve">of </w:delText>
        </w:r>
      </w:del>
      <w:ins w:id="445" w:author="Author">
        <w:r w:rsidR="00273CAA">
          <w:rPr>
            <w:rFonts w:ascii="Courier New" w:eastAsia="Times New Roman" w:hAnsi="Courier New" w:cs="Courier New"/>
            <w:color w:val="000000"/>
            <w:sz w:val="20"/>
            <w:szCs w:val="20"/>
            <w:lang w:val="en-GB" w:eastAsia="en-IN"/>
          </w:rPr>
          <w:t>in</w:t>
        </w:r>
        <w:r w:rsidR="00273CAA"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the previously selected </w:t>
      </w:r>
      <w:proofErr w:type="spellStart"/>
      <w:r w:rsidRPr="00B6119D">
        <w:rPr>
          <w:rFonts w:ascii="Courier New" w:eastAsia="Times New Roman" w:hAnsi="Courier New" w:cs="Courier New"/>
          <w:color w:val="000000"/>
          <w:sz w:val="20"/>
          <w:szCs w:val="20"/>
          <w:lang w:val="en-GB" w:eastAsia="en-IN"/>
        </w:rPr>
        <w:t>Z1000</w:t>
      </w:r>
      <w:proofErr w:type="spellEnd"/>
      <w:r w:rsidRPr="00B6119D">
        <w:rPr>
          <w:rFonts w:ascii="Courier New" w:eastAsia="Times New Roman" w:hAnsi="Courier New" w:cs="Courier New"/>
          <w:color w:val="000000"/>
          <w:sz w:val="20"/>
          <w:szCs w:val="20"/>
          <w:lang w:val="en-GB" w:eastAsia="en-IN"/>
        </w:rPr>
        <w:t xml:space="preserve"> for higher levels</w:t>
      </w:r>
      <w:del w:id="446" w:author="Author">
        <w:r w:rsidRPr="00B6119D" w:rsidDel="00273CAA">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000000"/>
          <w:sz w:val="20"/>
          <w:szCs w:val="20"/>
          <w:lang w:val="en-GB" w:eastAsia="en-IN"/>
        </w:rPr>
        <w:t xml:space="preserve"> that was even slightly stronger with four moisture predictors than with two. This change is likely due to the fact that when considering only the circulation analogy, the method tried to take into account information that can serve as </w:t>
      </w:r>
      <w:ins w:id="447" w:author="Author">
        <w:r w:rsidR="00273CAA">
          <w:rPr>
            <w:rFonts w:ascii="Courier New" w:eastAsia="Times New Roman" w:hAnsi="Courier New" w:cs="Courier New"/>
            <w:color w:val="000000"/>
            <w:sz w:val="20"/>
            <w:szCs w:val="20"/>
            <w:lang w:val="en-GB" w:eastAsia="en-IN"/>
          </w:rPr>
          <w:t xml:space="preserve">a </w:t>
        </w:r>
      </w:ins>
      <w:r w:rsidRPr="00B6119D">
        <w:rPr>
          <w:rFonts w:ascii="Courier New" w:eastAsia="Times New Roman" w:hAnsi="Courier New" w:cs="Courier New"/>
          <w:color w:val="000000"/>
          <w:sz w:val="20"/>
          <w:szCs w:val="20"/>
          <w:lang w:val="en-GB" w:eastAsia="en-IN"/>
        </w:rPr>
        <w:t xml:space="preserve">proxy for moisture assessment, whereas it did not need it with the moisture index. This can only be assessed by a global optimization technique that can work jointly on both levels of analogy. </w:t>
      </w:r>
    </w:p>
    <w:p w14:paraId="6FBFF1E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1B0C819" w14:textId="6182F74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selected pressure levels for the analogy </w:t>
      </w:r>
      <w:del w:id="448" w:author="Author">
        <w:r w:rsidRPr="00B6119D" w:rsidDel="00273CAA">
          <w:rPr>
            <w:rFonts w:ascii="Courier New" w:eastAsia="Times New Roman" w:hAnsi="Courier New" w:cs="Courier New"/>
            <w:color w:val="000000"/>
            <w:sz w:val="20"/>
            <w:szCs w:val="20"/>
            <w:lang w:val="en-GB" w:eastAsia="en-IN"/>
          </w:rPr>
          <w:delText xml:space="preserve">on </w:delText>
        </w:r>
      </w:del>
      <w:ins w:id="449" w:author="Author">
        <w:r w:rsidR="00273CAA" w:rsidRPr="00B6119D">
          <w:rPr>
            <w:rFonts w:ascii="Courier New" w:eastAsia="Times New Roman" w:hAnsi="Courier New" w:cs="Courier New"/>
            <w:color w:val="000000"/>
            <w:sz w:val="20"/>
            <w:szCs w:val="20"/>
            <w:lang w:val="en-GB" w:eastAsia="en-IN"/>
          </w:rPr>
          <w:t>o</w:t>
        </w:r>
        <w:r w:rsidR="00273CAA">
          <w:rPr>
            <w:rFonts w:ascii="Courier New" w:eastAsia="Times New Roman" w:hAnsi="Courier New" w:cs="Courier New"/>
            <w:color w:val="000000"/>
            <w:sz w:val="20"/>
            <w:szCs w:val="20"/>
            <w:lang w:val="en-GB" w:eastAsia="en-IN"/>
          </w:rPr>
          <w:t>f</w:t>
        </w:r>
        <w:r w:rsidR="00273CAA"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the moisture index were strongly </w:t>
      </w:r>
      <w:del w:id="450" w:author="Author">
        <w:r w:rsidRPr="00B6119D" w:rsidDel="00273CAA">
          <w:rPr>
            <w:rFonts w:ascii="Courier New" w:eastAsia="Times New Roman" w:hAnsi="Courier New" w:cs="Courier New"/>
            <w:color w:val="000000"/>
            <w:sz w:val="20"/>
            <w:szCs w:val="20"/>
            <w:lang w:val="en-GB" w:eastAsia="en-IN"/>
          </w:rPr>
          <w:delText>centered</w:delText>
        </w:r>
      </w:del>
      <w:ins w:id="451" w:author="Author">
        <w:r w:rsidR="00273CAA" w:rsidRPr="00B6119D">
          <w:rPr>
            <w:rFonts w:ascii="Courier New" w:eastAsia="Times New Roman" w:hAnsi="Courier New" w:cs="Courier New"/>
            <w:color w:val="000000"/>
            <w:sz w:val="20"/>
            <w:szCs w:val="20"/>
            <w:lang w:val="en-GB" w:eastAsia="en-IN"/>
          </w:rPr>
          <w:t>centred</w:t>
        </w:r>
      </w:ins>
      <w:r w:rsidRPr="00B6119D">
        <w:rPr>
          <w:rFonts w:ascii="Courier New" w:eastAsia="Times New Roman" w:hAnsi="Courier New" w:cs="Courier New"/>
          <w:color w:val="000000"/>
          <w:sz w:val="20"/>
          <w:szCs w:val="20"/>
          <w:lang w:val="en-GB" w:eastAsia="en-IN"/>
        </w:rPr>
        <w:t xml:space="preserve"> around </w:t>
      </w:r>
      <w:proofErr w:type="spellStart"/>
      <w:r w:rsidRPr="00B6119D">
        <w:rPr>
          <w:rFonts w:ascii="Courier New" w:eastAsia="Times New Roman" w:hAnsi="Courier New" w:cs="Courier New"/>
          <w:color w:val="000000"/>
          <w:sz w:val="20"/>
          <w:szCs w:val="20"/>
          <w:lang w:val="en-GB" w:eastAsia="en-IN"/>
        </w:rPr>
        <w:t>700~hPa</w:t>
      </w:r>
      <w:proofErr w:type="spellEnd"/>
      <w:r w:rsidRPr="00B6119D">
        <w:rPr>
          <w:rFonts w:ascii="Courier New" w:eastAsia="Times New Roman" w:hAnsi="Courier New" w:cs="Courier New"/>
          <w:color w:val="000000"/>
          <w:sz w:val="20"/>
          <w:szCs w:val="20"/>
          <w:lang w:val="en-GB" w:eastAsia="en-IN"/>
        </w:rPr>
        <w:t xml:space="preserve"> and </w:t>
      </w:r>
      <w:proofErr w:type="spellStart"/>
      <w:r w:rsidRPr="00B6119D">
        <w:rPr>
          <w:rFonts w:ascii="Courier New" w:eastAsia="Times New Roman" w:hAnsi="Courier New" w:cs="Courier New"/>
          <w:color w:val="000000"/>
          <w:sz w:val="20"/>
          <w:szCs w:val="20"/>
          <w:lang w:val="en-GB" w:eastAsia="en-IN"/>
        </w:rPr>
        <w:t>600~hPa</w:t>
      </w:r>
      <w:proofErr w:type="spellEnd"/>
      <w:r w:rsidRPr="00B6119D">
        <w:rPr>
          <w:rFonts w:ascii="Courier New" w:eastAsia="Times New Roman" w:hAnsi="Courier New" w:cs="Courier New"/>
          <w:color w:val="000000"/>
          <w:sz w:val="20"/>
          <w:szCs w:val="20"/>
          <w:lang w:val="en-GB" w:eastAsia="en-IN"/>
        </w:rPr>
        <w:t xml:space="preserve">. No other value was selected when considering two moisture predictors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table:levels_GA_4Zo_2MIo</w:t>
      </w:r>
      <w:proofErr w:type="spellEnd"/>
      <w:r w:rsidRPr="00B6119D">
        <w:rPr>
          <w:rFonts w:ascii="Courier New" w:eastAsia="Times New Roman" w:hAnsi="Courier New" w:cs="Courier New"/>
          <w:color w:val="000000"/>
          <w:sz w:val="20"/>
          <w:szCs w:val="20"/>
          <w:lang w:val="en-GB" w:eastAsia="en-IN"/>
        </w:rPr>
        <w:t xml:space="preserve">}). It was sometimes more efficient, in terms of prediction performance, to consider the moisture at </w:t>
      </w:r>
      <w:proofErr w:type="spellStart"/>
      <w:r w:rsidRPr="00B6119D">
        <w:rPr>
          <w:rFonts w:ascii="Courier New" w:eastAsia="Times New Roman" w:hAnsi="Courier New" w:cs="Courier New"/>
          <w:color w:val="000000"/>
          <w:sz w:val="20"/>
          <w:szCs w:val="20"/>
          <w:lang w:val="en-GB" w:eastAsia="en-IN"/>
        </w:rPr>
        <w:t>700~hPa</w:t>
      </w:r>
      <w:proofErr w:type="spellEnd"/>
      <w:r w:rsidRPr="00B6119D">
        <w:rPr>
          <w:rFonts w:ascii="Courier New" w:eastAsia="Times New Roman" w:hAnsi="Courier New" w:cs="Courier New"/>
          <w:color w:val="000000"/>
          <w:sz w:val="20"/>
          <w:szCs w:val="20"/>
          <w:lang w:val="en-GB" w:eastAsia="en-IN"/>
        </w:rPr>
        <w:t xml:space="preserve"> twice, but </w:t>
      </w:r>
      <w:r w:rsidRPr="00B6119D">
        <w:rPr>
          <w:rFonts w:ascii="Courier New" w:eastAsia="Times New Roman" w:hAnsi="Courier New" w:cs="Courier New"/>
          <w:color w:val="000000"/>
          <w:sz w:val="20"/>
          <w:szCs w:val="20"/>
          <w:lang w:val="en-GB" w:eastAsia="en-IN"/>
        </w:rPr>
        <w:lastRenderedPageBreak/>
        <w:t xml:space="preserve">at different hours, rather than selecting another pressure level. Besides, the optimizer never chose the same pressure level at the same hour for any variable, even though it was allowed to do so. The selected pressure levels for the moisture analogy differed from the reference method (Tables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table:params_R2</w:t>
      </w:r>
      <w:proofErr w:type="spellEnd"/>
      <w:r w:rsidRPr="00B6119D">
        <w:rPr>
          <w:rFonts w:ascii="Courier New" w:eastAsia="Times New Roman" w:hAnsi="Courier New" w:cs="Courier New"/>
          <w:color w:val="000000"/>
          <w:sz w:val="20"/>
          <w:szCs w:val="20"/>
          <w:lang w:val="en-GB" w:eastAsia="en-IN"/>
        </w:rPr>
        <w:t xml:space="preserve">} and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table:levels_GA_4Zo_2MIo</w:t>
      </w:r>
      <w:proofErr w:type="spellEnd"/>
      <w:r w:rsidRPr="00B6119D">
        <w:rPr>
          <w:rFonts w:ascii="Courier New" w:eastAsia="Times New Roman" w:hAnsi="Courier New" w:cs="Courier New"/>
          <w:color w:val="000000"/>
          <w:sz w:val="20"/>
          <w:szCs w:val="20"/>
          <w:lang w:val="en-GB" w:eastAsia="en-IN"/>
        </w:rPr>
        <w:t>}, last row).</w:t>
      </w:r>
    </w:p>
    <w:p w14:paraId="65F9272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25F9BE5" w14:textId="450AADE8"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selection of </w:t>
      </w:r>
      <w:del w:id="452" w:author="Author">
        <w:r w:rsidRPr="00B6119D" w:rsidDel="007E6244">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temporal windows for </w:t>
      </w:r>
      <w:del w:id="453" w:author="Author">
        <w:r w:rsidRPr="00B6119D" w:rsidDel="007E6244">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atmospheric circulation was similar to the preceding optimization (in </w:t>
      </w:r>
      <w:del w:id="454" w:author="Author">
        <w:r w:rsidRPr="00B6119D" w:rsidDel="007E6244">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order of increasing pressure: </w:t>
      </w:r>
      <w:proofErr w:type="spellStart"/>
      <w:r w:rsidRPr="00B6119D">
        <w:rPr>
          <w:rFonts w:ascii="Courier New" w:eastAsia="Times New Roman" w:hAnsi="Courier New" w:cs="Courier New"/>
          <w:color w:val="000000"/>
          <w:sz w:val="20"/>
          <w:szCs w:val="20"/>
          <w:lang w:val="en-GB" w:eastAsia="en-IN"/>
        </w:rPr>
        <w:t>12~h</w:t>
      </w:r>
      <w:proofErr w:type="spellEnd"/>
      <w:r w:rsidRPr="00B6119D">
        <w:rPr>
          <w:rFonts w:ascii="Courier New" w:eastAsia="Times New Roman" w:hAnsi="Courier New" w:cs="Courier New"/>
          <w:color w:val="000000"/>
          <w:sz w:val="20"/>
          <w:szCs w:val="20"/>
          <w:lang w:val="en-GB" w:eastAsia="en-IN"/>
        </w:rPr>
        <w:t>, 24/</w:t>
      </w:r>
      <w:proofErr w:type="spellStart"/>
      <w:r w:rsidRPr="00B6119D">
        <w:rPr>
          <w:rFonts w:ascii="Courier New" w:eastAsia="Times New Roman" w:hAnsi="Courier New" w:cs="Courier New"/>
          <w:color w:val="000000"/>
          <w:sz w:val="20"/>
          <w:szCs w:val="20"/>
          <w:lang w:val="en-GB" w:eastAsia="en-IN"/>
        </w:rPr>
        <w:t>30~h</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12~h</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30~h</w:t>
      </w:r>
      <w:proofErr w:type="spellEnd"/>
      <w:r w:rsidRPr="00B6119D">
        <w:rPr>
          <w:rFonts w:ascii="Courier New" w:eastAsia="Times New Roman" w:hAnsi="Courier New" w:cs="Courier New"/>
          <w:color w:val="000000"/>
          <w:sz w:val="20"/>
          <w:szCs w:val="20"/>
          <w:lang w:val="en-GB" w:eastAsia="en-IN"/>
        </w:rPr>
        <w:t xml:space="preserve">), but sometimes with some variability. When it comes to the moisture analogy, there was a clear tendency to select </w:t>
      </w:r>
      <w:proofErr w:type="spellStart"/>
      <w:r w:rsidRPr="00B6119D">
        <w:rPr>
          <w:rFonts w:ascii="Courier New" w:eastAsia="Times New Roman" w:hAnsi="Courier New" w:cs="Courier New"/>
          <w:color w:val="000000"/>
          <w:sz w:val="20"/>
          <w:szCs w:val="20"/>
          <w:lang w:val="en-GB" w:eastAsia="en-IN"/>
        </w:rPr>
        <w:t>12~h</w:t>
      </w:r>
      <w:proofErr w:type="spellEnd"/>
      <w:r w:rsidRPr="00B6119D">
        <w:rPr>
          <w:rFonts w:ascii="Courier New" w:eastAsia="Times New Roman" w:hAnsi="Courier New" w:cs="Courier New"/>
          <w:color w:val="000000"/>
          <w:sz w:val="20"/>
          <w:szCs w:val="20"/>
          <w:lang w:val="en-GB" w:eastAsia="en-IN"/>
        </w:rPr>
        <w:t xml:space="preserve"> and </w:t>
      </w:r>
      <w:proofErr w:type="spellStart"/>
      <w:r w:rsidRPr="00B6119D">
        <w:rPr>
          <w:rFonts w:ascii="Courier New" w:eastAsia="Times New Roman" w:hAnsi="Courier New" w:cs="Courier New"/>
          <w:color w:val="000000"/>
          <w:sz w:val="20"/>
          <w:szCs w:val="20"/>
          <w:lang w:val="en-GB" w:eastAsia="en-IN"/>
        </w:rPr>
        <w:t>24~h</w:t>
      </w:r>
      <w:proofErr w:type="spellEnd"/>
      <w:r w:rsidRPr="00B6119D">
        <w:rPr>
          <w:rFonts w:ascii="Courier New" w:eastAsia="Times New Roman" w:hAnsi="Courier New" w:cs="Courier New"/>
          <w:color w:val="000000"/>
          <w:sz w:val="20"/>
          <w:szCs w:val="20"/>
          <w:lang w:val="en-GB" w:eastAsia="en-IN"/>
        </w:rPr>
        <w:t xml:space="preserve">. However, it must be remembered that this holds for our </w:t>
      </w:r>
      <w:proofErr w:type="spellStart"/>
      <w:r w:rsidRPr="00B6119D">
        <w:rPr>
          <w:rFonts w:ascii="Courier New" w:eastAsia="Times New Roman" w:hAnsi="Courier New" w:cs="Courier New"/>
          <w:color w:val="000000"/>
          <w:sz w:val="20"/>
          <w:szCs w:val="20"/>
          <w:lang w:val="en-GB" w:eastAsia="en-IN"/>
        </w:rPr>
        <w:t>predictand</w:t>
      </w:r>
      <w:proofErr w:type="spellEnd"/>
      <w:r w:rsidRPr="00B6119D">
        <w:rPr>
          <w:rFonts w:ascii="Courier New" w:eastAsia="Times New Roman" w:hAnsi="Courier New" w:cs="Courier New"/>
          <w:color w:val="000000"/>
          <w:sz w:val="20"/>
          <w:szCs w:val="20"/>
          <w:lang w:val="en-GB" w:eastAsia="en-IN"/>
        </w:rPr>
        <w:t>, the accumulated precipitation over 06-</w:t>
      </w:r>
      <w:ins w:id="455" w:author="Author">
        <w:r w:rsidR="007E6244">
          <w:rPr>
            <w:rFonts w:ascii="Courier New" w:eastAsia="Times New Roman" w:hAnsi="Courier New" w:cs="Courier New"/>
            <w:color w:val="000000"/>
            <w:sz w:val="20"/>
            <w:szCs w:val="20"/>
            <w:lang w:val="en-GB" w:eastAsia="en-IN"/>
          </w:rPr>
          <w:t>-</w:t>
        </w:r>
      </w:ins>
      <w:proofErr w:type="spellStart"/>
      <w:r w:rsidRPr="00B6119D">
        <w:rPr>
          <w:rFonts w:ascii="Courier New" w:eastAsia="Times New Roman" w:hAnsi="Courier New" w:cs="Courier New"/>
          <w:color w:val="000000"/>
          <w:sz w:val="20"/>
          <w:szCs w:val="20"/>
          <w:lang w:val="en-GB" w:eastAsia="en-IN"/>
        </w:rPr>
        <w:t>30~h~UTC</w:t>
      </w:r>
      <w:proofErr w:type="spellEnd"/>
      <w:r w:rsidRPr="00B6119D">
        <w:rPr>
          <w:rFonts w:ascii="Courier New" w:eastAsia="Times New Roman" w:hAnsi="Courier New" w:cs="Courier New"/>
          <w:color w:val="000000"/>
          <w:sz w:val="20"/>
          <w:szCs w:val="20"/>
          <w:lang w:val="en-GB" w:eastAsia="en-IN"/>
        </w:rPr>
        <w:t>, and that it is expected to differ if the temporal window changes (e.g. 00-</w:t>
      </w:r>
      <w:ins w:id="456" w:author="Author">
        <w:r w:rsidR="007E6244">
          <w:rPr>
            <w:rFonts w:ascii="Courier New" w:eastAsia="Times New Roman" w:hAnsi="Courier New" w:cs="Courier New"/>
            <w:color w:val="000000"/>
            <w:sz w:val="20"/>
            <w:szCs w:val="20"/>
            <w:lang w:val="en-GB" w:eastAsia="en-IN"/>
          </w:rPr>
          <w:t>-</w:t>
        </w:r>
      </w:ins>
      <w:proofErr w:type="spellStart"/>
      <w:r w:rsidRPr="00B6119D">
        <w:rPr>
          <w:rFonts w:ascii="Courier New" w:eastAsia="Times New Roman" w:hAnsi="Courier New" w:cs="Courier New"/>
          <w:color w:val="000000"/>
          <w:sz w:val="20"/>
          <w:szCs w:val="20"/>
          <w:lang w:val="en-GB" w:eastAsia="en-IN"/>
        </w:rPr>
        <w:t>24~h~UTC</w:t>
      </w:r>
      <w:proofErr w:type="spellEnd"/>
      <w:r w:rsidRPr="00B6119D">
        <w:rPr>
          <w:rFonts w:ascii="Courier New" w:eastAsia="Times New Roman" w:hAnsi="Courier New" w:cs="Courier New"/>
          <w:color w:val="000000"/>
          <w:sz w:val="20"/>
          <w:szCs w:val="20"/>
          <w:lang w:val="en-GB" w:eastAsia="en-IN"/>
        </w:rPr>
        <w:t>, or another accumulation duration).</w:t>
      </w:r>
    </w:p>
    <w:p w14:paraId="48EC77C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2BC1A76" w14:textId="460C7703"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optimized spatial windows for the atmospheric circulation have also changed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fig:spatial_windows_4Zo-2MIo</w:t>
      </w:r>
      <w:proofErr w:type="spellEnd"/>
      <w:r w:rsidRPr="00B6119D">
        <w:rPr>
          <w:rFonts w:ascii="Courier New" w:eastAsia="Times New Roman" w:hAnsi="Courier New" w:cs="Courier New"/>
          <w:color w:val="000000"/>
          <w:sz w:val="20"/>
          <w:szCs w:val="20"/>
          <w:lang w:val="en-GB" w:eastAsia="en-IN"/>
        </w:rPr>
        <w:t xml:space="preserve">}). The very large domains on the upper level of the </w:t>
      </w:r>
      <w:ins w:id="457" w:author="Author">
        <w:r w:rsidR="00370E56" w:rsidRPr="00B6119D">
          <w:rPr>
            <w:rFonts w:ascii="Courier New" w:eastAsia="Times New Roman" w:hAnsi="Courier New" w:cs="Courier New"/>
            <w:color w:val="000000"/>
            <w:sz w:val="20"/>
            <w:szCs w:val="20"/>
            <w:lang w:val="en-GB" w:eastAsia="en-IN"/>
          </w:rPr>
          <w:t>first</w:t>
        </w:r>
        <w:r w:rsidR="00370E56"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four </w:t>
      </w:r>
      <w:del w:id="458" w:author="Author">
        <w:r w:rsidRPr="00B6119D" w:rsidDel="00370E56">
          <w:rPr>
            <w:rFonts w:ascii="Courier New" w:eastAsia="Times New Roman" w:hAnsi="Courier New" w:cs="Courier New"/>
            <w:color w:val="000000"/>
            <w:sz w:val="20"/>
            <w:szCs w:val="20"/>
            <w:lang w:val="en-GB" w:eastAsia="en-IN"/>
          </w:rPr>
          <w:delText xml:space="preserve">first </w:delText>
        </w:r>
      </w:del>
      <w:proofErr w:type="spellStart"/>
      <w:r w:rsidRPr="00B6119D">
        <w:rPr>
          <w:rFonts w:ascii="Courier New" w:eastAsia="Times New Roman" w:hAnsi="Courier New" w:cs="Courier New"/>
          <w:color w:val="000000"/>
          <w:sz w:val="20"/>
          <w:szCs w:val="20"/>
          <w:lang w:val="en-GB" w:eastAsia="en-IN"/>
        </w:rPr>
        <w:t>subregions</w:t>
      </w:r>
      <w:proofErr w:type="spellEnd"/>
      <w:r w:rsidRPr="00B6119D">
        <w:rPr>
          <w:rFonts w:ascii="Courier New" w:eastAsia="Times New Roman" w:hAnsi="Courier New" w:cs="Courier New"/>
          <w:color w:val="000000"/>
          <w:sz w:val="20"/>
          <w:szCs w:val="20"/>
          <w:lang w:val="en-GB" w:eastAsia="en-IN"/>
        </w:rPr>
        <w:t xml:space="preserve"> were not present anymore, and more variability could be observed. The selected points for the moisture analogy were always located near</w:t>
      </w:r>
      <w:del w:id="459" w:author="Author">
        <w:r w:rsidRPr="00B6119D" w:rsidDel="005E0520">
          <w:rPr>
            <w:rFonts w:ascii="Courier New" w:eastAsia="Times New Roman" w:hAnsi="Courier New" w:cs="Courier New"/>
            <w:color w:val="000000"/>
            <w:sz w:val="20"/>
            <w:szCs w:val="20"/>
            <w:lang w:val="en-GB" w:eastAsia="en-IN"/>
          </w:rPr>
          <w:delText>by</w:delText>
        </w:r>
      </w:del>
      <w:r w:rsidRPr="00B6119D">
        <w:rPr>
          <w:rFonts w:ascii="Courier New" w:eastAsia="Times New Roman" w:hAnsi="Courier New" w:cs="Courier New"/>
          <w:color w:val="000000"/>
          <w:sz w:val="20"/>
          <w:szCs w:val="20"/>
          <w:lang w:val="en-GB" w:eastAsia="en-IN"/>
        </w:rPr>
        <w:t xml:space="preserve"> the catchment, including at least one of the nearest points from the reanalysis dataset, and the spatial windows were relatively small. Thus, for this case study, there is no need to look for distant moisture information</w:t>
      </w:r>
      <w:ins w:id="460" w:author="Author">
        <w:r w:rsidR="005E0520">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and the search could be reduced to a smaller domain. </w:t>
      </w:r>
    </w:p>
    <w:p w14:paraId="754FDC6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3C877AD" w14:textId="0D92F09A"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w:t>
      </w:r>
      <w:proofErr w:type="spellStart"/>
      <w:r w:rsidRPr="00B6119D">
        <w:rPr>
          <w:rFonts w:ascii="Courier New" w:eastAsia="Times New Roman" w:hAnsi="Courier New" w:cs="Courier New"/>
          <w:color w:val="000000"/>
          <w:sz w:val="20"/>
          <w:szCs w:val="20"/>
          <w:lang w:val="en-GB" w:eastAsia="en-IN"/>
        </w:rPr>
        <w:t>CRPSS</w:t>
      </w:r>
      <w:proofErr w:type="spellEnd"/>
      <w:r w:rsidRPr="00B6119D">
        <w:rPr>
          <w:rFonts w:ascii="Courier New" w:eastAsia="Times New Roman" w:hAnsi="Courier New" w:cs="Courier New"/>
          <w:color w:val="000000"/>
          <w:sz w:val="20"/>
          <w:szCs w:val="20"/>
          <w:lang w:val="en-GB" w:eastAsia="en-IN"/>
        </w:rPr>
        <w:t xml:space="preserve"> scores were improved by considering the moisture information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fig:figure_crpss_4Zo-2HIo</w:t>
      </w:r>
      <w:proofErr w:type="spellEnd"/>
      <w:r w:rsidRPr="00B6119D">
        <w:rPr>
          <w:rFonts w:ascii="Courier New" w:eastAsia="Times New Roman" w:hAnsi="Courier New" w:cs="Courier New"/>
          <w:color w:val="000000"/>
          <w:sz w:val="20"/>
          <w:szCs w:val="20"/>
          <w:lang w:val="en-GB" w:eastAsia="en-IN"/>
        </w:rPr>
        <w:t xml:space="preserve">} to be compared with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fig:figure_crpss_4Zo</w:t>
      </w:r>
      <w:proofErr w:type="spellEnd"/>
      <w:r w:rsidRPr="00B6119D">
        <w:rPr>
          <w:rFonts w:ascii="Courier New" w:eastAsia="Times New Roman" w:hAnsi="Courier New" w:cs="Courier New"/>
          <w:color w:val="000000"/>
          <w:sz w:val="20"/>
          <w:szCs w:val="20"/>
          <w:lang w:val="en-GB" w:eastAsia="en-IN"/>
        </w:rPr>
        <w:t xml:space="preserve">}). The optimized method also performed significantly better than the </w:t>
      </w:r>
      <w:proofErr w:type="spellStart"/>
      <w:r w:rsidRPr="00B6119D">
        <w:rPr>
          <w:rFonts w:ascii="Courier New" w:eastAsia="Times New Roman" w:hAnsi="Courier New" w:cs="Courier New"/>
          <w:color w:val="000000"/>
          <w:sz w:val="20"/>
          <w:szCs w:val="20"/>
          <w:lang w:val="en-GB" w:eastAsia="en-IN"/>
        </w:rPr>
        <w:t>2Z-2MI</w:t>
      </w:r>
      <w:proofErr w:type="spellEnd"/>
      <w:r w:rsidRPr="00B6119D">
        <w:rPr>
          <w:rFonts w:ascii="Courier New" w:eastAsia="Times New Roman" w:hAnsi="Courier New" w:cs="Courier New"/>
          <w:color w:val="000000"/>
          <w:sz w:val="20"/>
          <w:szCs w:val="20"/>
          <w:lang w:val="en-GB" w:eastAsia="en-IN"/>
        </w:rPr>
        <w:t xml:space="preserve"> reference method optimized by the sequential procedure. When it comes to improvements for days with precipitation above the three thresholds (P</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geq</w:t>
      </w:r>
      <w:proofErr w:type="spellEnd"/>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1~mm</w:t>
      </w:r>
      <w:proofErr w:type="spellEnd"/>
      <w:r w:rsidRPr="00B6119D">
        <w:rPr>
          <w:rFonts w:ascii="Courier New" w:eastAsia="Times New Roman" w:hAnsi="Courier New" w:cs="Courier New"/>
          <w:color w:val="000000"/>
          <w:sz w:val="20"/>
          <w:szCs w:val="20"/>
          <w:lang w:val="en-GB" w:eastAsia="en-IN"/>
        </w:rPr>
        <w:t>, P</w:t>
      </w:r>
      <w:ins w:id="461" w:author="Author">
        <w:r w:rsidR="005E0520">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geq</w:t>
      </w:r>
      <w:proofErr w:type="spellEnd"/>
      <w:r w:rsidRPr="00B6119D">
        <w:rPr>
          <w:rFonts w:ascii="Courier New" w:eastAsia="Times New Roman" w:hAnsi="Courier New" w:cs="Courier New"/>
          <w:color w:val="008000"/>
          <w:sz w:val="20"/>
          <w:szCs w:val="20"/>
          <w:lang w:val="en-GB" w:eastAsia="en-IN"/>
        </w:rPr>
        <w:t>\)</w:t>
      </w:r>
      <w:ins w:id="462" w:author="Author">
        <w:r w:rsidR="005E0520">
          <w:rPr>
            <w:rFonts w:ascii="Courier New" w:eastAsia="Times New Roman" w:hAnsi="Courier New" w:cs="Courier New"/>
            <w:color w:val="008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0.1</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cdot</w:t>
      </w:r>
      <w:proofErr w:type="spellEnd"/>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P10</w:t>
      </w:r>
      <w:proofErr w:type="spellEnd"/>
      <w:ins w:id="463" w:author="Author">
        <w:r w:rsidR="005E0520">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and P</w:t>
      </w:r>
      <w:ins w:id="464" w:author="Author">
        <w:r w:rsidR="005E0520">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geq</w:t>
      </w:r>
      <w:proofErr w:type="spellEnd"/>
      <w:r w:rsidRPr="00B6119D">
        <w:rPr>
          <w:rFonts w:ascii="Courier New" w:eastAsia="Times New Roman" w:hAnsi="Courier New" w:cs="Courier New"/>
          <w:color w:val="008000"/>
          <w:sz w:val="20"/>
          <w:szCs w:val="20"/>
          <w:lang w:val="en-GB" w:eastAsia="en-IN"/>
        </w:rPr>
        <w:t>\)</w:t>
      </w:r>
      <w:ins w:id="465" w:author="Author">
        <w:r w:rsidR="005E0520">
          <w:rPr>
            <w:rFonts w:ascii="Courier New" w:eastAsia="Times New Roman" w:hAnsi="Courier New" w:cs="Courier New"/>
            <w:color w:val="008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0.5</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cdot</w:t>
      </w:r>
      <w:proofErr w:type="spellEnd"/>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P10</w:t>
      </w:r>
      <w:proofErr w:type="spellEnd"/>
      <w:r w:rsidRPr="00B6119D">
        <w:rPr>
          <w:rFonts w:ascii="Courier New" w:eastAsia="Times New Roman" w:hAnsi="Courier New" w:cs="Courier New"/>
          <w:color w:val="000000"/>
          <w:sz w:val="20"/>
          <w:szCs w:val="20"/>
          <w:lang w:val="en-GB" w:eastAsia="en-IN"/>
        </w:rPr>
        <w:t>), the conclusion is the same as before, that is</w:t>
      </w:r>
      <w:ins w:id="466" w:author="Author">
        <w:r w:rsidR="005E0520">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a significant improvement </w:t>
      </w:r>
      <w:del w:id="467" w:author="Author">
        <w:r w:rsidRPr="00B6119D" w:rsidDel="005E0520">
          <w:rPr>
            <w:rFonts w:ascii="Courier New" w:eastAsia="Times New Roman" w:hAnsi="Courier New" w:cs="Courier New"/>
            <w:color w:val="000000"/>
            <w:sz w:val="20"/>
            <w:szCs w:val="20"/>
            <w:lang w:val="en-GB" w:eastAsia="en-IN"/>
          </w:rPr>
          <w:delText xml:space="preserve">of </w:delText>
        </w:r>
      </w:del>
      <w:ins w:id="468" w:author="Author">
        <w:r w:rsidR="005E0520">
          <w:rPr>
            <w:rFonts w:ascii="Courier New" w:eastAsia="Times New Roman" w:hAnsi="Courier New" w:cs="Courier New"/>
            <w:color w:val="000000"/>
            <w:sz w:val="20"/>
            <w:szCs w:val="20"/>
            <w:lang w:val="en-GB" w:eastAsia="en-IN"/>
          </w:rPr>
          <w:t>in</w:t>
        </w:r>
        <w:r w:rsidR="005E0520"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the prediction compared to the reference method, mainly for heavy rainfall.</w:t>
      </w:r>
    </w:p>
    <w:p w14:paraId="0CA3EA5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760B6F6" w14:textId="26710340"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The analysis of the parameters</w:t>
      </w:r>
      <w:ins w:id="469" w:author="Author">
        <w:r w:rsidR="00CA712E">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cross-compatibility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fig:crossing_4Zo-2MIo</w:t>
      </w:r>
      <w:proofErr w:type="spellEnd"/>
      <w:r w:rsidRPr="00B6119D">
        <w:rPr>
          <w:rFonts w:ascii="Courier New" w:eastAsia="Times New Roman" w:hAnsi="Courier New" w:cs="Courier New"/>
          <w:color w:val="000000"/>
          <w:sz w:val="20"/>
          <w:szCs w:val="20"/>
          <w:lang w:val="en-GB" w:eastAsia="en-IN"/>
        </w:rPr>
        <w:t xml:space="preserve">}) was also very similar to the one </w:t>
      </w:r>
      <w:del w:id="470" w:author="Author">
        <w:r w:rsidRPr="00B6119D" w:rsidDel="00CA712E">
          <w:rPr>
            <w:rFonts w:ascii="Courier New" w:eastAsia="Times New Roman" w:hAnsi="Courier New" w:cs="Courier New"/>
            <w:color w:val="000000"/>
            <w:sz w:val="20"/>
            <w:szCs w:val="20"/>
            <w:lang w:val="en-GB" w:eastAsia="en-IN"/>
          </w:rPr>
          <w:delText xml:space="preserve">on </w:delText>
        </w:r>
      </w:del>
      <w:ins w:id="471" w:author="Author">
        <w:r w:rsidR="00CA712E" w:rsidRPr="00B6119D">
          <w:rPr>
            <w:rFonts w:ascii="Courier New" w:eastAsia="Times New Roman" w:hAnsi="Courier New" w:cs="Courier New"/>
            <w:color w:val="000000"/>
            <w:sz w:val="20"/>
            <w:szCs w:val="20"/>
            <w:lang w:val="en-GB" w:eastAsia="en-IN"/>
          </w:rPr>
          <w:t>o</w:t>
        </w:r>
        <w:r w:rsidR="00CA712E">
          <w:rPr>
            <w:rFonts w:ascii="Courier New" w:eastAsia="Times New Roman" w:hAnsi="Courier New" w:cs="Courier New"/>
            <w:color w:val="000000"/>
            <w:sz w:val="20"/>
            <w:szCs w:val="20"/>
            <w:lang w:val="en-GB" w:eastAsia="en-IN"/>
          </w:rPr>
          <w:t>f</w:t>
        </w:r>
        <w:r w:rsidR="00CA712E"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the circulation analogy only. The same pattern could be observed, with a drop of performance for the </w:t>
      </w:r>
      <w:proofErr w:type="spellStart"/>
      <w:r w:rsidRPr="00B6119D">
        <w:rPr>
          <w:rFonts w:ascii="Courier New" w:eastAsia="Times New Roman" w:hAnsi="Courier New" w:cs="Courier New"/>
          <w:color w:val="000000"/>
          <w:sz w:val="20"/>
          <w:szCs w:val="20"/>
          <w:lang w:val="en-GB" w:eastAsia="en-IN"/>
        </w:rPr>
        <w:t>subregions</w:t>
      </w:r>
      <w:proofErr w:type="spellEnd"/>
      <w:r w:rsidRPr="00B6119D">
        <w:rPr>
          <w:rFonts w:ascii="Courier New" w:eastAsia="Times New Roman" w:hAnsi="Courier New" w:cs="Courier New"/>
          <w:color w:val="000000"/>
          <w:sz w:val="20"/>
          <w:szCs w:val="20"/>
          <w:lang w:val="en-GB" w:eastAsia="en-IN"/>
        </w:rPr>
        <w:t xml:space="preserve"> submitted to different meteorological influences. However, the losses </w:t>
      </w:r>
      <w:del w:id="472" w:author="Author">
        <w:r w:rsidRPr="00B6119D" w:rsidDel="00CA712E">
          <w:rPr>
            <w:rFonts w:ascii="Courier New" w:eastAsia="Times New Roman" w:hAnsi="Courier New" w:cs="Courier New"/>
            <w:color w:val="000000"/>
            <w:sz w:val="20"/>
            <w:szCs w:val="20"/>
            <w:lang w:val="en-GB" w:eastAsia="en-IN"/>
          </w:rPr>
          <w:delText xml:space="preserve">of </w:delText>
        </w:r>
      </w:del>
      <w:ins w:id="473" w:author="Author">
        <w:r w:rsidR="00CA712E">
          <w:rPr>
            <w:rFonts w:ascii="Courier New" w:eastAsia="Times New Roman" w:hAnsi="Courier New" w:cs="Courier New"/>
            <w:color w:val="000000"/>
            <w:sz w:val="20"/>
            <w:szCs w:val="20"/>
            <w:lang w:val="en-GB" w:eastAsia="en-IN"/>
          </w:rPr>
          <w:t>in</w:t>
        </w:r>
        <w:r w:rsidR="00CA712E"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performance were globally more important than before, suggesting that more complex methods with moisture variables are less transposable to another </w:t>
      </w:r>
      <w:proofErr w:type="spellStart"/>
      <w:r w:rsidRPr="00B6119D">
        <w:rPr>
          <w:rFonts w:ascii="Courier New" w:eastAsia="Times New Roman" w:hAnsi="Courier New" w:cs="Courier New"/>
          <w:color w:val="000000"/>
          <w:sz w:val="20"/>
          <w:szCs w:val="20"/>
          <w:lang w:val="en-GB" w:eastAsia="en-IN"/>
        </w:rPr>
        <w:t>subregion</w:t>
      </w:r>
      <w:proofErr w:type="spellEnd"/>
      <w:r w:rsidRPr="00B6119D">
        <w:rPr>
          <w:rFonts w:ascii="Courier New" w:eastAsia="Times New Roman" w:hAnsi="Courier New" w:cs="Courier New"/>
          <w:color w:val="000000"/>
          <w:sz w:val="20"/>
          <w:szCs w:val="20"/>
          <w:lang w:val="en-GB" w:eastAsia="en-IN"/>
        </w:rPr>
        <w:t xml:space="preserve"> (consistent with the observations of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citet</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Chardon2014</w:t>
      </w:r>
      <w:proofErr w:type="spellEnd"/>
      <w:r w:rsidRPr="00B6119D">
        <w:rPr>
          <w:rFonts w:ascii="Courier New" w:eastAsia="Times New Roman" w:hAnsi="Courier New" w:cs="Courier New"/>
          <w:color w:val="000000"/>
          <w:sz w:val="20"/>
          <w:szCs w:val="20"/>
          <w:lang w:val="en-GB" w:eastAsia="en-IN"/>
        </w:rPr>
        <w:t xml:space="preserve">}), even though both were located within the same grid cell of the reanalysis dataset. Moisture fields have greater variability than pressure fields, and thus a change in the spatial windows can have a greater impact on the method performance. Indeed, the two regions with the lowest cross-compatibility with the others were the </w:t>
      </w:r>
      <w:del w:id="474" w:author="Author">
        <w:r w:rsidRPr="00B6119D" w:rsidDel="00CA712E">
          <w:rPr>
            <w:rFonts w:ascii="Courier New" w:eastAsia="Times New Roman" w:hAnsi="Courier New" w:cs="Courier New"/>
            <w:color w:val="000000"/>
            <w:sz w:val="20"/>
            <w:szCs w:val="20"/>
            <w:lang w:val="en-GB" w:eastAsia="en-IN"/>
          </w:rPr>
          <w:delText xml:space="preserve">Upper </w:delText>
        </w:r>
      </w:del>
      <w:ins w:id="475" w:author="Author">
        <w:r w:rsidR="00CA712E">
          <w:rPr>
            <w:rFonts w:ascii="Courier New" w:eastAsia="Times New Roman" w:hAnsi="Courier New" w:cs="Courier New"/>
            <w:color w:val="000000"/>
            <w:sz w:val="20"/>
            <w:szCs w:val="20"/>
            <w:lang w:val="en-GB" w:eastAsia="en-IN"/>
          </w:rPr>
          <w:t>u</w:t>
        </w:r>
        <w:r w:rsidR="00CA712E" w:rsidRPr="00B6119D">
          <w:rPr>
            <w:rFonts w:ascii="Courier New" w:eastAsia="Times New Roman" w:hAnsi="Courier New" w:cs="Courier New"/>
            <w:color w:val="000000"/>
            <w:sz w:val="20"/>
            <w:szCs w:val="20"/>
            <w:lang w:val="en-GB" w:eastAsia="en-IN"/>
          </w:rPr>
          <w:t xml:space="preserve">pper </w:t>
        </w:r>
      </w:ins>
      <w:r w:rsidRPr="00B6119D">
        <w:rPr>
          <w:rFonts w:ascii="Courier New" w:eastAsia="Times New Roman" w:hAnsi="Courier New" w:cs="Courier New"/>
          <w:color w:val="000000"/>
          <w:sz w:val="20"/>
          <w:szCs w:val="20"/>
          <w:lang w:val="en-GB" w:eastAsia="en-IN"/>
        </w:rPr>
        <w:t xml:space="preserve">Rhone Valley (7) and the </w:t>
      </w:r>
      <w:del w:id="476" w:author="Author">
        <w:r w:rsidRPr="00B6119D" w:rsidDel="00CA712E">
          <w:rPr>
            <w:rFonts w:ascii="Courier New" w:eastAsia="Times New Roman" w:hAnsi="Courier New" w:cs="Courier New"/>
            <w:color w:val="000000"/>
            <w:sz w:val="20"/>
            <w:szCs w:val="20"/>
            <w:lang w:val="en-GB" w:eastAsia="en-IN"/>
          </w:rPr>
          <w:delText xml:space="preserve">Southeast </w:delText>
        </w:r>
      </w:del>
      <w:ins w:id="477" w:author="Author">
        <w:r w:rsidR="00CA712E">
          <w:rPr>
            <w:rFonts w:ascii="Courier New" w:eastAsia="Times New Roman" w:hAnsi="Courier New" w:cs="Courier New"/>
            <w:color w:val="000000"/>
            <w:sz w:val="20"/>
            <w:szCs w:val="20"/>
            <w:lang w:val="en-GB" w:eastAsia="en-IN"/>
          </w:rPr>
          <w:t>s</w:t>
        </w:r>
        <w:r w:rsidR="00CA712E" w:rsidRPr="00B6119D">
          <w:rPr>
            <w:rFonts w:ascii="Courier New" w:eastAsia="Times New Roman" w:hAnsi="Courier New" w:cs="Courier New"/>
            <w:color w:val="000000"/>
            <w:sz w:val="20"/>
            <w:szCs w:val="20"/>
            <w:lang w:val="en-GB" w:eastAsia="en-IN"/>
          </w:rPr>
          <w:t xml:space="preserve">outheast </w:t>
        </w:r>
      </w:ins>
      <w:r w:rsidRPr="00B6119D">
        <w:rPr>
          <w:rFonts w:ascii="Courier New" w:eastAsia="Times New Roman" w:hAnsi="Courier New" w:cs="Courier New"/>
          <w:color w:val="000000"/>
          <w:sz w:val="20"/>
          <w:szCs w:val="20"/>
          <w:lang w:val="en-GB" w:eastAsia="en-IN"/>
        </w:rPr>
        <w:t>ridges (8), which had similar optimal pressure levels and temporal windows to other regions, but had rather different spatial windows on the moisture predictor.</w:t>
      </w:r>
    </w:p>
    <w:p w14:paraId="2457C22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5C104C6" w14:textId="25F3F98D"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Predictors based on moisture variables do significantly increase the prediction skill, and are thus recommended, as long as they are reliable. In real-time forecasting, their reliability depends on the lead time: for lead times superior to 3-</w:t>
      </w:r>
      <w:ins w:id="478" w:author="Author">
        <w:r w:rsidR="008240D6">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4 days</w:t>
      </w:r>
      <w:ins w:id="479" w:author="Author">
        <w:r w:rsidR="008240D6">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the uncertainties related to moisture variables from </w:t>
      </w:r>
      <w:proofErr w:type="spellStart"/>
      <w:r w:rsidRPr="00B6119D">
        <w:rPr>
          <w:rFonts w:ascii="Courier New" w:eastAsia="Times New Roman" w:hAnsi="Courier New" w:cs="Courier New"/>
          <w:color w:val="000000"/>
          <w:sz w:val="20"/>
          <w:szCs w:val="20"/>
          <w:lang w:val="en-GB" w:eastAsia="en-IN"/>
        </w:rPr>
        <w:t>NWP</w:t>
      </w:r>
      <w:proofErr w:type="spellEnd"/>
      <w:r w:rsidRPr="00B6119D">
        <w:rPr>
          <w:rFonts w:ascii="Courier New" w:eastAsia="Times New Roman" w:hAnsi="Courier New" w:cs="Courier New"/>
          <w:color w:val="000000"/>
          <w:sz w:val="20"/>
          <w:szCs w:val="20"/>
          <w:lang w:val="en-GB" w:eastAsia="en-IN"/>
        </w:rPr>
        <w:t xml:space="preserve"> models become</w:t>
      </w:r>
      <w:del w:id="480" w:author="Author">
        <w:r w:rsidRPr="00B6119D" w:rsidDel="008240D6">
          <w:rPr>
            <w:rFonts w:ascii="Courier New" w:eastAsia="Times New Roman" w:hAnsi="Courier New" w:cs="Courier New"/>
            <w:color w:val="000000"/>
            <w:sz w:val="20"/>
            <w:szCs w:val="20"/>
            <w:lang w:val="en-GB" w:eastAsia="en-IN"/>
          </w:rPr>
          <w:delText>s</w:delText>
        </w:r>
      </w:del>
      <w:r w:rsidRPr="00B6119D">
        <w:rPr>
          <w:rFonts w:ascii="Courier New" w:eastAsia="Times New Roman" w:hAnsi="Courier New" w:cs="Courier New"/>
          <w:color w:val="000000"/>
          <w:sz w:val="20"/>
          <w:szCs w:val="20"/>
          <w:lang w:val="en-GB" w:eastAsia="en-IN"/>
        </w:rPr>
        <w:t xml:space="preserve"> fairly high, which reduces the relevance of methods relying on this information. In climate downscaling studies, it mainly depends on the coherence of the </w:t>
      </w:r>
      <w:proofErr w:type="spellStart"/>
      <w:r w:rsidRPr="00B6119D">
        <w:rPr>
          <w:rFonts w:ascii="Courier New" w:eastAsia="Times New Roman" w:hAnsi="Courier New" w:cs="Courier New"/>
          <w:color w:val="000000"/>
          <w:sz w:val="20"/>
          <w:szCs w:val="20"/>
          <w:lang w:val="en-GB" w:eastAsia="en-IN"/>
        </w:rPr>
        <w:t>climatologies</w:t>
      </w:r>
      <w:proofErr w:type="spellEnd"/>
      <w:r w:rsidRPr="00B6119D">
        <w:rPr>
          <w:rFonts w:ascii="Courier New" w:eastAsia="Times New Roman" w:hAnsi="Courier New" w:cs="Courier New"/>
          <w:color w:val="000000"/>
          <w:sz w:val="20"/>
          <w:szCs w:val="20"/>
          <w:lang w:val="en-GB" w:eastAsia="en-IN"/>
        </w:rPr>
        <w:t xml:space="preserve"> between the archive and the </w:t>
      </w:r>
      <w:proofErr w:type="spellStart"/>
      <w:r w:rsidRPr="00B6119D">
        <w:rPr>
          <w:rFonts w:ascii="Courier New" w:eastAsia="Times New Roman" w:hAnsi="Courier New" w:cs="Courier New"/>
          <w:color w:val="000000"/>
          <w:sz w:val="20"/>
          <w:szCs w:val="20"/>
          <w:lang w:val="en-GB" w:eastAsia="en-IN"/>
        </w:rPr>
        <w:t>GCM</w:t>
      </w:r>
      <w:proofErr w:type="spellEnd"/>
      <w:r w:rsidRPr="00B6119D">
        <w:rPr>
          <w:rFonts w:ascii="Courier New" w:eastAsia="Times New Roman" w:hAnsi="Courier New" w:cs="Courier New"/>
          <w:color w:val="000000"/>
          <w:sz w:val="20"/>
          <w:szCs w:val="20"/>
          <w:lang w:val="en-GB" w:eastAsia="en-IN"/>
        </w:rPr>
        <w:t xml:space="preserve"> model outputs. One should</w:t>
      </w:r>
      <w:ins w:id="481" w:author="Author">
        <w:r w:rsidR="008240D6">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however</w:t>
      </w:r>
      <w:ins w:id="482" w:author="Author">
        <w:r w:rsidR="008240D6">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not establish an AM with moisture variables for </w:t>
      </w:r>
      <w:del w:id="483" w:author="Author">
        <w:r w:rsidRPr="00B6119D" w:rsidDel="008240D6">
          <w:rPr>
            <w:rFonts w:ascii="Courier New" w:eastAsia="Times New Roman" w:hAnsi="Courier New" w:cs="Courier New"/>
            <w:color w:val="000000"/>
            <w:sz w:val="20"/>
            <w:szCs w:val="20"/>
            <w:lang w:val="en-GB" w:eastAsia="en-IN"/>
          </w:rPr>
          <w:delText xml:space="preserve">a </w:delText>
        </w:r>
      </w:del>
      <w:r w:rsidRPr="00B6119D">
        <w:rPr>
          <w:rFonts w:ascii="Courier New" w:eastAsia="Times New Roman" w:hAnsi="Courier New" w:cs="Courier New"/>
          <w:color w:val="000000"/>
          <w:sz w:val="20"/>
          <w:szCs w:val="20"/>
          <w:lang w:val="en-GB" w:eastAsia="en-IN"/>
        </w:rPr>
        <w:t xml:space="preserve">too large </w:t>
      </w:r>
      <w:ins w:id="484" w:author="Author">
        <w:r w:rsidR="008240D6">
          <w:rPr>
            <w:rFonts w:ascii="Courier New" w:eastAsia="Times New Roman" w:hAnsi="Courier New" w:cs="Courier New"/>
            <w:color w:val="000000"/>
            <w:sz w:val="20"/>
            <w:szCs w:val="20"/>
            <w:lang w:val="en-GB" w:eastAsia="en-IN"/>
          </w:rPr>
          <w:t xml:space="preserve">a </w:t>
        </w:r>
      </w:ins>
      <w:r w:rsidRPr="00B6119D">
        <w:rPr>
          <w:rFonts w:ascii="Courier New" w:eastAsia="Times New Roman" w:hAnsi="Courier New" w:cs="Courier New"/>
          <w:color w:val="000000"/>
          <w:sz w:val="20"/>
          <w:szCs w:val="20"/>
          <w:lang w:val="en-GB" w:eastAsia="en-IN"/>
        </w:rPr>
        <w:t xml:space="preserve">region, as the transferability is reduced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[see][for alternative approaches]{</w:t>
      </w:r>
      <w:proofErr w:type="spellStart"/>
      <w:r w:rsidRPr="00B6119D">
        <w:rPr>
          <w:rFonts w:ascii="Courier New" w:eastAsia="Times New Roman" w:hAnsi="Courier New" w:cs="Courier New"/>
          <w:color w:val="000000"/>
          <w:sz w:val="20"/>
          <w:szCs w:val="20"/>
          <w:lang w:val="en-GB" w:eastAsia="en-IN"/>
        </w:rPr>
        <w:t>Chardon2014</w:t>
      </w:r>
      <w:proofErr w:type="spellEnd"/>
      <w:r w:rsidRPr="00B6119D">
        <w:rPr>
          <w:rFonts w:ascii="Courier New" w:eastAsia="Times New Roman" w:hAnsi="Courier New" w:cs="Courier New"/>
          <w:color w:val="000000"/>
          <w:sz w:val="20"/>
          <w:szCs w:val="20"/>
          <w:lang w:val="en-GB" w:eastAsia="en-IN"/>
        </w:rPr>
        <w:t>}.</w:t>
      </w:r>
    </w:p>
    <w:p w14:paraId="68E1044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B6D3A2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85C023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\section{Discussion}</w:t>
      </w:r>
    </w:p>
    <w:p w14:paraId="0CCEE0D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sec:discussion</w:t>
      </w:r>
      <w:proofErr w:type="spellEnd"/>
      <w:r w:rsidRPr="00B6119D">
        <w:rPr>
          <w:rFonts w:ascii="Courier New" w:eastAsia="Times New Roman" w:hAnsi="Courier New" w:cs="Courier New"/>
          <w:b/>
          <w:bCs/>
          <w:color w:val="0000CC"/>
          <w:sz w:val="20"/>
          <w:szCs w:val="20"/>
          <w:lang w:val="en-GB" w:eastAsia="en-IN"/>
        </w:rPr>
        <w:t>}</w:t>
      </w:r>
    </w:p>
    <w:p w14:paraId="7794433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DE2734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optimization of the AM by means of </w:t>
      </w:r>
      <w:proofErr w:type="spellStart"/>
      <w:r w:rsidRPr="00B6119D">
        <w:rPr>
          <w:rFonts w:ascii="Courier New" w:eastAsia="Times New Roman" w:hAnsi="Courier New" w:cs="Courier New"/>
          <w:color w:val="000000"/>
          <w:sz w:val="20"/>
          <w:szCs w:val="20"/>
          <w:lang w:val="en-GB" w:eastAsia="en-IN"/>
        </w:rPr>
        <w:t>GAs</w:t>
      </w:r>
      <w:proofErr w:type="spellEnd"/>
      <w:r w:rsidRPr="00B6119D">
        <w:rPr>
          <w:rFonts w:ascii="Courier New" w:eastAsia="Times New Roman" w:hAnsi="Courier New" w:cs="Courier New"/>
          <w:color w:val="000000"/>
          <w:sz w:val="20"/>
          <w:szCs w:val="20"/>
          <w:lang w:val="en-GB" w:eastAsia="en-IN"/>
        </w:rPr>
        <w:t xml:space="preserve"> has been undertaken in successive stages by releasing progressively new degrees of freedom. This approach allowed us to differentiate the contributions to performance gains, as well as to identify possible over-</w:t>
      </w:r>
      <w:proofErr w:type="spellStart"/>
      <w:r w:rsidRPr="00B6119D">
        <w:rPr>
          <w:rFonts w:ascii="Courier New" w:eastAsia="Times New Roman" w:hAnsi="Courier New" w:cs="Courier New"/>
          <w:color w:val="000000"/>
          <w:sz w:val="20"/>
          <w:szCs w:val="20"/>
          <w:lang w:val="en-GB" w:eastAsia="en-IN"/>
        </w:rPr>
        <w:t>parametrization</w:t>
      </w:r>
      <w:proofErr w:type="spellEnd"/>
      <w:r w:rsidRPr="00B6119D">
        <w:rPr>
          <w:rFonts w:ascii="Courier New" w:eastAsia="Times New Roman" w:hAnsi="Courier New" w:cs="Courier New"/>
          <w:color w:val="000000"/>
          <w:sz w:val="20"/>
          <w:szCs w:val="20"/>
          <w:lang w:val="en-GB" w:eastAsia="en-IN"/>
        </w:rPr>
        <w:t>. The main improvements obtained in the present case study are due to the following elements</w:t>
      </w:r>
      <w:del w:id="485" w:author="Author">
        <w:r w:rsidRPr="00B6119D" w:rsidDel="008240D6">
          <w:rPr>
            <w:rFonts w:ascii="Courier New" w:eastAsia="Times New Roman" w:hAnsi="Courier New" w:cs="Courier New"/>
            <w:color w:val="000000"/>
            <w:sz w:val="20"/>
            <w:szCs w:val="20"/>
            <w:lang w:val="en-GB" w:eastAsia="en-IN"/>
          </w:rPr>
          <w:delText>s</w:delText>
        </w:r>
      </w:del>
      <w:r w:rsidRPr="00B6119D">
        <w:rPr>
          <w:rFonts w:ascii="Courier New" w:eastAsia="Times New Roman" w:hAnsi="Courier New" w:cs="Courier New"/>
          <w:color w:val="000000"/>
          <w:sz w:val="20"/>
          <w:szCs w:val="20"/>
          <w:lang w:val="en-GB" w:eastAsia="en-IN"/>
        </w:rPr>
        <w:t>:</w:t>
      </w:r>
    </w:p>
    <w:p w14:paraId="436D924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D90C68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{itemize}</w:t>
      </w:r>
    </w:p>
    <w:p w14:paraId="161D90C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Using four pressure levels for the circulation analogy seemed to be an optimal number for the studied region, length of archive available, and target </w:t>
      </w:r>
      <w:proofErr w:type="spellStart"/>
      <w:r w:rsidRPr="00B6119D">
        <w:rPr>
          <w:rFonts w:ascii="Courier New" w:eastAsia="Times New Roman" w:hAnsi="Courier New" w:cs="Courier New"/>
          <w:color w:val="000000"/>
          <w:sz w:val="20"/>
          <w:szCs w:val="20"/>
          <w:lang w:val="en-GB" w:eastAsia="en-IN"/>
        </w:rPr>
        <w:t>predictand</w:t>
      </w:r>
      <w:proofErr w:type="spellEnd"/>
      <w:r w:rsidRPr="00B6119D">
        <w:rPr>
          <w:rFonts w:ascii="Courier New" w:eastAsia="Times New Roman" w:hAnsi="Courier New" w:cs="Courier New"/>
          <w:color w:val="000000"/>
          <w:sz w:val="20"/>
          <w:szCs w:val="20"/>
          <w:lang w:val="en-GB" w:eastAsia="en-IN"/>
        </w:rPr>
        <w:t xml:space="preserve"> considered. Beyond four, the validation score was more variable, revealing a loss in robustness due to over-</w:t>
      </w:r>
      <w:proofErr w:type="spellStart"/>
      <w:r w:rsidRPr="00B6119D">
        <w:rPr>
          <w:rFonts w:ascii="Courier New" w:eastAsia="Times New Roman" w:hAnsi="Courier New" w:cs="Courier New"/>
          <w:color w:val="000000"/>
          <w:sz w:val="20"/>
          <w:szCs w:val="20"/>
          <w:lang w:val="en-GB" w:eastAsia="en-IN"/>
        </w:rPr>
        <w:t>parametrization</w:t>
      </w:r>
      <w:proofErr w:type="spellEnd"/>
      <w:r w:rsidRPr="00B6119D">
        <w:rPr>
          <w:rFonts w:ascii="Courier New" w:eastAsia="Times New Roman" w:hAnsi="Courier New" w:cs="Courier New"/>
          <w:color w:val="000000"/>
          <w:sz w:val="20"/>
          <w:szCs w:val="20"/>
          <w:lang w:val="en-GB" w:eastAsia="en-IN"/>
        </w:rPr>
        <w:t>.</w:t>
      </w:r>
    </w:p>
    <w:p w14:paraId="0748B4D6" w14:textId="1422806F"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The automatic and joint optimization of all parameters: the analogue</w:t>
      </w:r>
      <w:del w:id="486" w:author="Author">
        <w:r w:rsidRPr="00B6119D" w:rsidDel="008769A7">
          <w:rPr>
            <w:rFonts w:ascii="Courier New" w:eastAsia="Times New Roman" w:hAnsi="Courier New" w:cs="Courier New"/>
            <w:color w:val="000000"/>
            <w:sz w:val="20"/>
            <w:szCs w:val="20"/>
            <w:lang w:val="en-GB" w:eastAsia="en-IN"/>
          </w:rPr>
          <w:delText>s</w:delText>
        </w:r>
      </w:del>
      <w:r w:rsidRPr="00B6119D">
        <w:rPr>
          <w:rFonts w:ascii="Courier New" w:eastAsia="Times New Roman" w:hAnsi="Courier New" w:cs="Courier New"/>
          <w:color w:val="000000"/>
          <w:sz w:val="20"/>
          <w:szCs w:val="20"/>
          <w:lang w:val="en-GB" w:eastAsia="en-IN"/>
        </w:rPr>
        <w:t xml:space="preserve"> number</w:t>
      </w:r>
      <w:ins w:id="487" w:author="Author">
        <w:r w:rsidR="008769A7">
          <w:rPr>
            <w:rFonts w:ascii="Courier New" w:eastAsia="Times New Roman" w:hAnsi="Courier New" w:cs="Courier New"/>
            <w:color w:val="000000"/>
            <w:sz w:val="20"/>
            <w:szCs w:val="20"/>
            <w:lang w:val="en-GB" w:eastAsia="en-IN"/>
          </w:rPr>
          <w:t>s</w:t>
        </w:r>
      </w:ins>
      <w:r w:rsidRPr="00B6119D">
        <w:rPr>
          <w:rFonts w:ascii="Courier New" w:eastAsia="Times New Roman" w:hAnsi="Courier New" w:cs="Courier New"/>
          <w:color w:val="000000"/>
          <w:sz w:val="20"/>
          <w:szCs w:val="20"/>
          <w:lang w:val="en-GB" w:eastAsia="en-IN"/>
        </w:rPr>
        <w:t xml:space="preserve">, </w:t>
      </w:r>
      <w:del w:id="488" w:author="Author">
        <w:r w:rsidRPr="00B6119D" w:rsidDel="008769A7">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selection of </w:t>
      </w:r>
      <w:del w:id="489" w:author="Author">
        <w:r w:rsidRPr="00B6119D" w:rsidDel="008769A7">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pressure levels and </w:t>
      </w:r>
      <w:del w:id="490" w:author="Author">
        <w:r w:rsidRPr="00B6119D" w:rsidDel="008769A7">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temporal windows, and </w:t>
      </w:r>
      <w:del w:id="491" w:author="Author">
        <w:r w:rsidRPr="00B6119D" w:rsidDel="008769A7">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spatial windows. These parameters are highly interdependent, so one needs to optimize them jointly in order to identify optimal combinations. Indeed, there is a strong interdependence between space and time in the atmospheric circulation, so that</w:t>
      </w:r>
      <w:ins w:id="492" w:author="Author">
        <w:r w:rsidR="008769A7">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e.g. </w:t>
      </w:r>
      <w:commentRangeStart w:id="493"/>
      <w:r w:rsidRPr="00B6119D">
        <w:rPr>
          <w:rFonts w:ascii="Courier New" w:eastAsia="Times New Roman" w:hAnsi="Courier New" w:cs="Courier New"/>
          <w:color w:val="000000"/>
          <w:sz w:val="20"/>
          <w:szCs w:val="20"/>
          <w:lang w:val="en-GB" w:eastAsia="en-IN"/>
        </w:rPr>
        <w:t xml:space="preserve">the spatial window should move upstream </w:t>
      </w:r>
      <w:ins w:id="494" w:author="Author">
        <w:r w:rsidR="008769A7">
          <w:rPr>
            <w:rFonts w:ascii="Courier New" w:eastAsia="Times New Roman" w:hAnsi="Courier New" w:cs="Courier New"/>
            <w:color w:val="000000"/>
            <w:sz w:val="20"/>
            <w:szCs w:val="20"/>
            <w:lang w:val="en-GB" w:eastAsia="en-IN"/>
          </w:rPr>
          <w:t xml:space="preserve">in </w:t>
        </w:r>
      </w:ins>
      <w:r w:rsidRPr="00B6119D">
        <w:rPr>
          <w:rFonts w:ascii="Courier New" w:eastAsia="Times New Roman" w:hAnsi="Courier New" w:cs="Courier New"/>
          <w:color w:val="000000"/>
          <w:sz w:val="20"/>
          <w:szCs w:val="20"/>
          <w:lang w:val="en-GB" w:eastAsia="en-IN"/>
        </w:rPr>
        <w:t>the main atmospheric flow for earlier temporal windows.</w:t>
      </w:r>
      <w:commentRangeEnd w:id="493"/>
      <w:r w:rsidR="008769A7">
        <w:rPr>
          <w:rStyle w:val="CommentReference"/>
        </w:rPr>
        <w:commentReference w:id="493"/>
      </w:r>
    </w:p>
    <w:p w14:paraId="0B4E173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The introduction of distinct spatial windows between pressure levels. The synoptic circulation is characterized by features with very different scales depending on the height, and important information for predicting precipitation is not necessarily located in the same area from one level to another.</w:t>
      </w:r>
    </w:p>
    <w:p w14:paraId="4DDE3A0E" w14:textId="14469EAD"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The weighting of the analogy criteria between different pressure levels. </w:t>
      </w:r>
      <w:del w:id="495" w:author="Author">
        <w:r w:rsidRPr="00B6119D" w:rsidDel="001908F7">
          <w:rPr>
            <w:rFonts w:ascii="Courier New" w:eastAsia="Times New Roman" w:hAnsi="Courier New" w:cs="Courier New"/>
            <w:color w:val="000000"/>
            <w:sz w:val="20"/>
            <w:szCs w:val="20"/>
            <w:lang w:val="en-GB" w:eastAsia="en-IN"/>
          </w:rPr>
          <w:delText xml:space="preserve">It </w:delText>
        </w:r>
      </w:del>
      <w:ins w:id="496" w:author="Author">
        <w:r w:rsidR="001908F7">
          <w:rPr>
            <w:rFonts w:ascii="Courier New" w:eastAsia="Times New Roman" w:hAnsi="Courier New" w:cs="Courier New"/>
            <w:color w:val="000000"/>
            <w:sz w:val="20"/>
            <w:szCs w:val="20"/>
            <w:lang w:val="en-GB" w:eastAsia="en-IN"/>
          </w:rPr>
          <w:t>This</w:t>
        </w:r>
        <w:r w:rsidR="001908F7"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can be influenced by the variability of the </w:t>
      </w:r>
      <w:proofErr w:type="spellStart"/>
      <w:r w:rsidRPr="00B6119D">
        <w:rPr>
          <w:rFonts w:ascii="Courier New" w:eastAsia="Times New Roman" w:hAnsi="Courier New" w:cs="Courier New"/>
          <w:color w:val="000000"/>
          <w:sz w:val="20"/>
          <w:szCs w:val="20"/>
          <w:lang w:val="en-GB" w:eastAsia="en-IN"/>
        </w:rPr>
        <w:t>geopotential</w:t>
      </w:r>
      <w:proofErr w:type="spellEnd"/>
      <w:r w:rsidRPr="00B6119D">
        <w:rPr>
          <w:rFonts w:ascii="Courier New" w:eastAsia="Times New Roman" w:hAnsi="Courier New" w:cs="Courier New"/>
          <w:color w:val="000000"/>
          <w:sz w:val="20"/>
          <w:szCs w:val="20"/>
          <w:lang w:val="en-GB" w:eastAsia="en-IN"/>
        </w:rPr>
        <w:t xml:space="preserve"> height with altitude, or the levels </w:t>
      </w:r>
      <w:ins w:id="497" w:author="Author">
        <w:r w:rsidR="001908F7">
          <w:rPr>
            <w:rFonts w:ascii="Courier New" w:eastAsia="Times New Roman" w:hAnsi="Courier New" w:cs="Courier New"/>
            <w:color w:val="000000"/>
            <w:sz w:val="20"/>
            <w:szCs w:val="20"/>
            <w:lang w:val="en-GB" w:eastAsia="en-IN"/>
          </w:rPr>
          <w:t xml:space="preserve">of </w:t>
        </w:r>
      </w:ins>
      <w:r w:rsidRPr="00B6119D">
        <w:rPr>
          <w:rFonts w:ascii="Courier New" w:eastAsia="Times New Roman" w:hAnsi="Courier New" w:cs="Courier New"/>
          <w:color w:val="000000"/>
          <w:sz w:val="20"/>
          <w:szCs w:val="20"/>
          <w:lang w:val="en-GB" w:eastAsia="en-IN"/>
        </w:rPr>
        <w:t xml:space="preserve">significance in regards to the meteorological processes specific to a region. There is a trend </w:t>
      </w:r>
      <w:del w:id="498" w:author="Author">
        <w:r w:rsidRPr="00B6119D" w:rsidDel="001908F7">
          <w:rPr>
            <w:rFonts w:ascii="Courier New" w:eastAsia="Times New Roman" w:hAnsi="Courier New" w:cs="Courier New"/>
            <w:color w:val="000000"/>
            <w:sz w:val="20"/>
            <w:szCs w:val="20"/>
            <w:lang w:val="en-GB" w:eastAsia="en-IN"/>
          </w:rPr>
          <w:delText xml:space="preserve">for </w:delText>
        </w:r>
      </w:del>
      <w:ins w:id="499" w:author="Author">
        <w:r w:rsidR="001908F7">
          <w:rPr>
            <w:rFonts w:ascii="Courier New" w:eastAsia="Times New Roman" w:hAnsi="Courier New" w:cs="Courier New"/>
            <w:color w:val="000000"/>
            <w:sz w:val="20"/>
            <w:szCs w:val="20"/>
            <w:lang w:val="en-GB" w:eastAsia="en-IN"/>
          </w:rPr>
          <w:t>in</w:t>
        </w:r>
        <w:r w:rsidR="001908F7"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the weighting of circulation predictors to decrease with the increase in pressure, as one can see in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fig:levels_weights_average</w:t>
      </w:r>
      <w:proofErr w:type="spellEnd"/>
      <w:r w:rsidRPr="00B6119D">
        <w:rPr>
          <w:rFonts w:ascii="Courier New" w:eastAsia="Times New Roman" w:hAnsi="Courier New" w:cs="Courier New"/>
          <w:color w:val="000000"/>
          <w:sz w:val="20"/>
          <w:szCs w:val="20"/>
          <w:lang w:val="en-GB" w:eastAsia="en-IN"/>
        </w:rPr>
        <w:t xml:space="preserve">} for the three optimized methods. However, the values </w:t>
      </w:r>
      <w:del w:id="500" w:author="Author">
        <w:r w:rsidRPr="00B6119D" w:rsidDel="001908F7">
          <w:rPr>
            <w:rFonts w:ascii="Courier New" w:eastAsia="Times New Roman" w:hAnsi="Courier New" w:cs="Courier New"/>
            <w:color w:val="000000"/>
            <w:sz w:val="20"/>
            <w:szCs w:val="20"/>
            <w:lang w:val="en-GB" w:eastAsia="en-IN"/>
          </w:rPr>
          <w:delText xml:space="preserve">stayed </w:delText>
        </w:r>
      </w:del>
      <w:ins w:id="501" w:author="Author">
        <w:r w:rsidR="001908F7">
          <w:rPr>
            <w:rFonts w:ascii="Courier New" w:eastAsia="Times New Roman" w:hAnsi="Courier New" w:cs="Courier New"/>
            <w:color w:val="000000"/>
            <w:sz w:val="20"/>
            <w:szCs w:val="20"/>
            <w:lang w:val="en-GB" w:eastAsia="en-IN"/>
          </w:rPr>
          <w:t>remained</w:t>
        </w:r>
        <w:r w:rsidR="001908F7" w:rsidRPr="00B6119D">
          <w:rPr>
            <w:rFonts w:ascii="Courier New" w:eastAsia="Times New Roman" w:hAnsi="Courier New" w:cs="Courier New"/>
            <w:color w:val="000000"/>
            <w:sz w:val="20"/>
            <w:szCs w:val="20"/>
            <w:lang w:val="en-GB" w:eastAsia="en-IN"/>
          </w:rPr>
          <w:t xml:space="preserve"> </w:t>
        </w:r>
      </w:ins>
      <w:del w:id="502" w:author="Author">
        <w:r w:rsidRPr="00B6119D" w:rsidDel="001908F7">
          <w:rPr>
            <w:rFonts w:ascii="Courier New" w:eastAsia="Times New Roman" w:hAnsi="Courier New" w:cs="Courier New"/>
            <w:color w:val="000000"/>
            <w:sz w:val="20"/>
            <w:szCs w:val="20"/>
            <w:lang w:val="en-GB" w:eastAsia="en-IN"/>
          </w:rPr>
          <w:delText>around equity</w:delText>
        </w:r>
      </w:del>
      <w:ins w:id="503" w:author="Author">
        <w:r w:rsidR="001908F7">
          <w:rPr>
            <w:rFonts w:ascii="Courier New" w:eastAsia="Times New Roman" w:hAnsi="Courier New" w:cs="Courier New"/>
            <w:color w:val="000000"/>
            <w:sz w:val="20"/>
            <w:szCs w:val="20"/>
            <w:lang w:val="en-GB" w:eastAsia="en-IN"/>
          </w:rPr>
          <w:t>approximately equal</w:t>
        </w:r>
      </w:ins>
      <w:r w:rsidRPr="00B6119D">
        <w:rPr>
          <w:rFonts w:ascii="Courier New" w:eastAsia="Times New Roman" w:hAnsi="Courier New" w:cs="Courier New"/>
          <w:color w:val="000000"/>
          <w:sz w:val="20"/>
          <w:szCs w:val="20"/>
          <w:lang w:val="en-GB" w:eastAsia="en-IN"/>
        </w:rPr>
        <w:t xml:space="preserve">. This may not be the most influencing factor, and we may suggest </w:t>
      </w:r>
      <w:del w:id="504" w:author="Author">
        <w:r w:rsidRPr="00B6119D" w:rsidDel="001908F7">
          <w:rPr>
            <w:rFonts w:ascii="Courier New" w:eastAsia="Times New Roman" w:hAnsi="Courier New" w:cs="Courier New"/>
            <w:color w:val="000000"/>
            <w:sz w:val="20"/>
            <w:szCs w:val="20"/>
            <w:lang w:val="en-GB" w:eastAsia="en-IN"/>
          </w:rPr>
          <w:delText xml:space="preserve">to </w:delText>
        </w:r>
      </w:del>
      <w:r w:rsidRPr="00B6119D">
        <w:rPr>
          <w:rFonts w:ascii="Courier New" w:eastAsia="Times New Roman" w:hAnsi="Courier New" w:cs="Courier New"/>
          <w:color w:val="000000"/>
          <w:sz w:val="20"/>
          <w:szCs w:val="20"/>
          <w:lang w:val="en-GB" w:eastAsia="en-IN"/>
        </w:rPr>
        <w:t>remov</w:t>
      </w:r>
      <w:del w:id="505" w:author="Author">
        <w:r w:rsidRPr="00B6119D" w:rsidDel="001908F7">
          <w:rPr>
            <w:rFonts w:ascii="Courier New" w:eastAsia="Times New Roman" w:hAnsi="Courier New" w:cs="Courier New"/>
            <w:color w:val="000000"/>
            <w:sz w:val="20"/>
            <w:szCs w:val="20"/>
            <w:lang w:val="en-GB" w:eastAsia="en-IN"/>
          </w:rPr>
          <w:delText>e</w:delText>
        </w:r>
      </w:del>
      <w:ins w:id="506" w:author="Author">
        <w:r w:rsidR="001908F7">
          <w:rPr>
            <w:rFonts w:ascii="Courier New" w:eastAsia="Times New Roman" w:hAnsi="Courier New" w:cs="Courier New"/>
            <w:color w:val="000000"/>
            <w:sz w:val="20"/>
            <w:szCs w:val="20"/>
            <w:lang w:val="en-GB" w:eastAsia="en-IN"/>
          </w:rPr>
          <w:t>ing</w:t>
        </w:r>
      </w:ins>
      <w:r w:rsidRPr="00B6119D">
        <w:rPr>
          <w:rFonts w:ascii="Courier New" w:eastAsia="Times New Roman" w:hAnsi="Courier New" w:cs="Courier New"/>
          <w:color w:val="000000"/>
          <w:sz w:val="20"/>
          <w:szCs w:val="20"/>
          <w:lang w:val="en-GB" w:eastAsia="en-IN"/>
        </w:rPr>
        <w:t xml:space="preserve"> it first when trying to reduce the </w:t>
      </w:r>
      <w:del w:id="507" w:author="Author">
        <w:r w:rsidRPr="00B6119D" w:rsidDel="001908F7">
          <w:rPr>
            <w:rFonts w:ascii="Courier New" w:eastAsia="Times New Roman" w:hAnsi="Courier New" w:cs="Courier New"/>
            <w:color w:val="000000"/>
            <w:sz w:val="20"/>
            <w:szCs w:val="20"/>
            <w:lang w:val="en-GB" w:eastAsia="en-IN"/>
          </w:rPr>
          <w:delText xml:space="preserve">number of </w:delText>
        </w:r>
      </w:del>
      <w:r w:rsidRPr="00B6119D">
        <w:rPr>
          <w:rFonts w:ascii="Courier New" w:eastAsia="Times New Roman" w:hAnsi="Courier New" w:cs="Courier New"/>
          <w:color w:val="000000"/>
          <w:sz w:val="20"/>
          <w:szCs w:val="20"/>
          <w:lang w:val="en-GB" w:eastAsia="en-IN"/>
        </w:rPr>
        <w:t>degrees of freedom.</w:t>
      </w:r>
    </w:p>
    <w:p w14:paraId="6165FC15" w14:textId="1625976B"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\item</w:t>
      </w:r>
      <w:r w:rsidRPr="00B6119D">
        <w:rPr>
          <w:rFonts w:ascii="Courier New" w:eastAsia="Times New Roman" w:hAnsi="Courier New" w:cs="Courier New"/>
          <w:color w:val="000000"/>
          <w:sz w:val="20"/>
          <w:szCs w:val="20"/>
          <w:lang w:val="en-GB" w:eastAsia="en-IN"/>
        </w:rPr>
        <w:t xml:space="preserve"> The joint optimization of the circulation and moisture analogy levels, </w:t>
      </w:r>
      <w:del w:id="508" w:author="Author">
        <w:r w:rsidRPr="00B6119D" w:rsidDel="001908F7">
          <w:rPr>
            <w:rFonts w:ascii="Courier New" w:eastAsia="Times New Roman" w:hAnsi="Courier New" w:cs="Courier New"/>
            <w:color w:val="000000"/>
            <w:sz w:val="20"/>
            <w:szCs w:val="20"/>
            <w:lang w:val="en-GB" w:eastAsia="en-IN"/>
          </w:rPr>
          <w:delText xml:space="preserve">that </w:delText>
        </w:r>
      </w:del>
      <w:ins w:id="509" w:author="Author">
        <w:r w:rsidR="001908F7">
          <w:rPr>
            <w:rFonts w:ascii="Courier New" w:eastAsia="Times New Roman" w:hAnsi="Courier New" w:cs="Courier New"/>
            <w:color w:val="000000"/>
            <w:sz w:val="20"/>
            <w:szCs w:val="20"/>
            <w:lang w:val="en-GB" w:eastAsia="en-IN"/>
          </w:rPr>
          <w:t>which</w:t>
        </w:r>
        <w:r w:rsidR="001908F7"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are usually calibrated successively. We </w:t>
      </w:r>
      <w:del w:id="510" w:author="Author">
        <w:r w:rsidRPr="00B6119D" w:rsidDel="001908F7">
          <w:rPr>
            <w:rFonts w:ascii="Courier New" w:eastAsia="Times New Roman" w:hAnsi="Courier New" w:cs="Courier New"/>
            <w:color w:val="000000"/>
            <w:sz w:val="20"/>
            <w:szCs w:val="20"/>
            <w:lang w:val="en-GB" w:eastAsia="en-IN"/>
          </w:rPr>
          <w:delText>have been</w:delText>
        </w:r>
      </w:del>
      <w:ins w:id="511" w:author="Author">
        <w:r w:rsidR="001908F7">
          <w:rPr>
            <w:rFonts w:ascii="Courier New" w:eastAsia="Times New Roman" w:hAnsi="Courier New" w:cs="Courier New"/>
            <w:color w:val="000000"/>
            <w:sz w:val="20"/>
            <w:szCs w:val="20"/>
            <w:lang w:val="en-GB" w:eastAsia="en-IN"/>
          </w:rPr>
          <w:t>were</w:t>
        </w:r>
      </w:ins>
      <w:r w:rsidRPr="00B6119D">
        <w:rPr>
          <w:rFonts w:ascii="Courier New" w:eastAsia="Times New Roman" w:hAnsi="Courier New" w:cs="Courier New"/>
          <w:color w:val="000000"/>
          <w:sz w:val="20"/>
          <w:szCs w:val="20"/>
          <w:lang w:val="en-GB" w:eastAsia="en-IN"/>
        </w:rPr>
        <w:t xml:space="preserve"> able to demonstrate that there is a dependency between the analogy levels, and that in order to approach the optimal parameters, one must consider them jointly.</w:t>
      </w:r>
    </w:p>
    <w:p w14:paraId="2084990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{itemize}</w:t>
      </w:r>
    </w:p>
    <w:p w14:paraId="19EF94D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72E844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E9669A4" w14:textId="042E4E49"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roofErr w:type="spellStart"/>
      <w:r w:rsidRPr="00B6119D">
        <w:rPr>
          <w:rFonts w:ascii="Courier New" w:eastAsia="Times New Roman" w:hAnsi="Courier New" w:cs="Courier New"/>
          <w:color w:val="000000"/>
          <w:sz w:val="20"/>
          <w:szCs w:val="20"/>
          <w:lang w:val="en-GB" w:eastAsia="en-IN"/>
        </w:rPr>
        <w:t>GAs</w:t>
      </w:r>
      <w:proofErr w:type="spellEnd"/>
      <w:r w:rsidRPr="00B6119D">
        <w:rPr>
          <w:rFonts w:ascii="Courier New" w:eastAsia="Times New Roman" w:hAnsi="Courier New" w:cs="Courier New"/>
          <w:color w:val="000000"/>
          <w:sz w:val="20"/>
          <w:szCs w:val="20"/>
          <w:lang w:val="en-GB" w:eastAsia="en-IN"/>
        </w:rPr>
        <w:t xml:space="preserve"> have proved very useful to optimize complex variants of the AM, and to assess new degrees of freedom that were not available </w:t>
      </w:r>
      <w:del w:id="512" w:author="Author">
        <w:r w:rsidRPr="00B6119D" w:rsidDel="001908F7">
          <w:rPr>
            <w:rFonts w:ascii="Courier New" w:eastAsia="Times New Roman" w:hAnsi="Courier New" w:cs="Courier New"/>
            <w:color w:val="000000"/>
            <w:sz w:val="20"/>
            <w:szCs w:val="20"/>
            <w:lang w:val="en-GB" w:eastAsia="en-IN"/>
          </w:rPr>
          <w:delText xml:space="preserve">so </w:delText>
        </w:r>
      </w:del>
      <w:ins w:id="513" w:author="Author">
        <w:r w:rsidR="001908F7">
          <w:rPr>
            <w:rFonts w:ascii="Courier New" w:eastAsia="Times New Roman" w:hAnsi="Courier New" w:cs="Courier New"/>
            <w:color w:val="000000"/>
            <w:sz w:val="20"/>
            <w:szCs w:val="20"/>
            <w:lang w:val="en-GB" w:eastAsia="en-IN"/>
          </w:rPr>
          <w:t>thus</w:t>
        </w:r>
        <w:r w:rsidR="001908F7"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far. However, it can be dangerous to add too many parameters to optimize. Indeed, the optimizer will probably use them to successfully improve the calibration score, so the validation control remains very important in order to determine if one is actually improving the method, or if it is being over-</w:t>
      </w:r>
      <w:proofErr w:type="spellStart"/>
      <w:r w:rsidRPr="00B6119D">
        <w:rPr>
          <w:rFonts w:ascii="Courier New" w:eastAsia="Times New Roman" w:hAnsi="Courier New" w:cs="Courier New"/>
          <w:color w:val="000000"/>
          <w:sz w:val="20"/>
          <w:szCs w:val="20"/>
          <w:lang w:val="en-GB" w:eastAsia="en-IN"/>
        </w:rPr>
        <w:t>parametrized</w:t>
      </w:r>
      <w:proofErr w:type="spellEnd"/>
      <w:r w:rsidRPr="00B6119D">
        <w:rPr>
          <w:rFonts w:ascii="Courier New" w:eastAsia="Times New Roman" w:hAnsi="Courier New" w:cs="Courier New"/>
          <w:color w:val="000000"/>
          <w:sz w:val="20"/>
          <w:szCs w:val="20"/>
          <w:lang w:val="en-GB" w:eastAsia="en-IN"/>
        </w:rPr>
        <w:t xml:space="preserve">. Moreover, it might not always be desirable to increase the </w:t>
      </w:r>
      <w:del w:id="514" w:author="Author">
        <w:r w:rsidRPr="00B6119D" w:rsidDel="001908F7">
          <w:rPr>
            <w:rFonts w:ascii="Courier New" w:eastAsia="Times New Roman" w:hAnsi="Courier New" w:cs="Courier New"/>
            <w:color w:val="000000"/>
            <w:sz w:val="20"/>
            <w:szCs w:val="20"/>
            <w:lang w:val="en-GB" w:eastAsia="en-IN"/>
          </w:rPr>
          <w:delText xml:space="preserve">number of </w:delText>
        </w:r>
      </w:del>
      <w:r w:rsidRPr="00B6119D">
        <w:rPr>
          <w:rFonts w:ascii="Courier New" w:eastAsia="Times New Roman" w:hAnsi="Courier New" w:cs="Courier New"/>
          <w:color w:val="000000"/>
          <w:sz w:val="20"/>
          <w:szCs w:val="20"/>
          <w:lang w:val="en-GB" w:eastAsia="en-IN"/>
        </w:rPr>
        <w:t xml:space="preserve">degrees of freedom, and some constraints (e.g. same weighting of the analogy criteria between different pressure levels) can be justified. However, one should first assess the consequence of a constraint before establishing it. In this sense, even though not all degrees of freedom </w:t>
      </w:r>
      <w:del w:id="515" w:author="Author">
        <w:r w:rsidRPr="00B6119D" w:rsidDel="001908F7">
          <w:rPr>
            <w:rFonts w:ascii="Courier New" w:eastAsia="Times New Roman" w:hAnsi="Courier New" w:cs="Courier New"/>
            <w:color w:val="000000"/>
            <w:sz w:val="20"/>
            <w:szCs w:val="20"/>
            <w:lang w:val="en-GB" w:eastAsia="en-IN"/>
          </w:rPr>
          <w:delText>can be found</w:delText>
        </w:r>
      </w:del>
      <w:ins w:id="516" w:author="Author">
        <w:r w:rsidR="001908F7">
          <w:rPr>
            <w:rFonts w:ascii="Courier New" w:eastAsia="Times New Roman" w:hAnsi="Courier New" w:cs="Courier New"/>
            <w:color w:val="000000"/>
            <w:sz w:val="20"/>
            <w:szCs w:val="20"/>
            <w:lang w:val="en-GB" w:eastAsia="en-IN"/>
          </w:rPr>
          <w:t>are</w:t>
        </w:r>
      </w:ins>
      <w:r w:rsidRPr="00B6119D">
        <w:rPr>
          <w:rFonts w:ascii="Courier New" w:eastAsia="Times New Roman" w:hAnsi="Courier New" w:cs="Courier New"/>
          <w:color w:val="000000"/>
          <w:sz w:val="20"/>
          <w:szCs w:val="20"/>
          <w:lang w:val="en-GB" w:eastAsia="en-IN"/>
        </w:rPr>
        <w:t xml:space="preserve"> useful, </w:t>
      </w:r>
      <w:proofErr w:type="spellStart"/>
      <w:r w:rsidRPr="00B6119D">
        <w:rPr>
          <w:rFonts w:ascii="Courier New" w:eastAsia="Times New Roman" w:hAnsi="Courier New" w:cs="Courier New"/>
          <w:color w:val="000000"/>
          <w:sz w:val="20"/>
          <w:szCs w:val="20"/>
          <w:lang w:val="en-GB" w:eastAsia="en-IN"/>
        </w:rPr>
        <w:t>GAs</w:t>
      </w:r>
      <w:proofErr w:type="spellEnd"/>
      <w:r w:rsidRPr="00B6119D">
        <w:rPr>
          <w:rFonts w:ascii="Courier New" w:eastAsia="Times New Roman" w:hAnsi="Courier New" w:cs="Courier New"/>
          <w:color w:val="000000"/>
          <w:sz w:val="20"/>
          <w:szCs w:val="20"/>
          <w:lang w:val="en-GB" w:eastAsia="en-IN"/>
        </w:rPr>
        <w:t xml:space="preserve"> allow</w:t>
      </w:r>
      <w:ins w:id="517" w:author="Author">
        <w:r w:rsidR="001908F7">
          <w:rPr>
            <w:rFonts w:ascii="Courier New" w:eastAsia="Times New Roman" w:hAnsi="Courier New" w:cs="Courier New"/>
            <w:color w:val="000000"/>
            <w:sz w:val="20"/>
            <w:szCs w:val="20"/>
            <w:lang w:val="en-GB" w:eastAsia="en-IN"/>
          </w:rPr>
          <w:t xml:space="preserve"> us to</w:t>
        </w:r>
      </w:ins>
      <w:r w:rsidRPr="00B6119D">
        <w:rPr>
          <w:rFonts w:ascii="Courier New" w:eastAsia="Times New Roman" w:hAnsi="Courier New" w:cs="Courier New"/>
          <w:color w:val="000000"/>
          <w:sz w:val="20"/>
          <w:szCs w:val="20"/>
          <w:lang w:val="en-GB" w:eastAsia="en-IN"/>
        </w:rPr>
        <w:t xml:space="preserve"> assess</w:t>
      </w:r>
      <w:del w:id="518" w:author="Author">
        <w:r w:rsidRPr="00B6119D" w:rsidDel="001908F7">
          <w:rPr>
            <w:rFonts w:ascii="Courier New" w:eastAsia="Times New Roman" w:hAnsi="Courier New" w:cs="Courier New"/>
            <w:color w:val="000000"/>
            <w:sz w:val="20"/>
            <w:szCs w:val="20"/>
            <w:lang w:val="en-GB" w:eastAsia="en-IN"/>
          </w:rPr>
          <w:delText>ing</w:delText>
        </w:r>
      </w:del>
      <w:r w:rsidRPr="00B6119D">
        <w:rPr>
          <w:rFonts w:ascii="Courier New" w:eastAsia="Times New Roman" w:hAnsi="Courier New" w:cs="Courier New"/>
          <w:color w:val="000000"/>
          <w:sz w:val="20"/>
          <w:szCs w:val="20"/>
          <w:lang w:val="en-GB" w:eastAsia="en-IN"/>
        </w:rPr>
        <w:t xml:space="preserve"> their influence. Finally, </w:t>
      </w:r>
      <w:proofErr w:type="spellStart"/>
      <w:r w:rsidRPr="00B6119D">
        <w:rPr>
          <w:rFonts w:ascii="Courier New" w:eastAsia="Times New Roman" w:hAnsi="Courier New" w:cs="Courier New"/>
          <w:color w:val="000000"/>
          <w:sz w:val="20"/>
          <w:szCs w:val="20"/>
          <w:lang w:val="en-GB" w:eastAsia="en-IN"/>
        </w:rPr>
        <w:t>GAs</w:t>
      </w:r>
      <w:proofErr w:type="spellEnd"/>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lastRenderedPageBreak/>
        <w:t xml:space="preserve">could be used </w:t>
      </w:r>
      <w:del w:id="519" w:author="Author">
        <w:r w:rsidRPr="00B6119D" w:rsidDel="001908F7">
          <w:rPr>
            <w:rFonts w:ascii="Courier New" w:eastAsia="Times New Roman" w:hAnsi="Courier New" w:cs="Courier New"/>
            <w:color w:val="000000"/>
            <w:sz w:val="20"/>
            <w:szCs w:val="20"/>
            <w:lang w:val="en-GB" w:eastAsia="en-IN"/>
          </w:rPr>
          <w:delText xml:space="preserve">in order </w:delText>
        </w:r>
      </w:del>
      <w:r w:rsidRPr="00B6119D">
        <w:rPr>
          <w:rFonts w:ascii="Courier New" w:eastAsia="Times New Roman" w:hAnsi="Courier New" w:cs="Courier New"/>
          <w:color w:val="000000"/>
          <w:sz w:val="20"/>
          <w:szCs w:val="20"/>
          <w:lang w:val="en-GB" w:eastAsia="en-IN"/>
        </w:rPr>
        <w:t>to identify</w:t>
      </w:r>
      <w:ins w:id="520" w:author="Author">
        <w:r w:rsidR="001908F7">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w:t>
      </w:r>
      <w:del w:id="521" w:author="Author">
        <w:r w:rsidRPr="00B6119D" w:rsidDel="001908F7">
          <w:rPr>
            <w:rFonts w:ascii="Courier New" w:eastAsia="Times New Roman" w:hAnsi="Courier New" w:cs="Courier New"/>
            <w:color w:val="000000"/>
            <w:sz w:val="20"/>
            <w:szCs w:val="20"/>
            <w:lang w:val="en-GB" w:eastAsia="en-IN"/>
          </w:rPr>
          <w:delText>e.g.</w:delText>
        </w:r>
      </w:del>
      <w:ins w:id="522" w:author="Author">
        <w:r w:rsidR="001908F7">
          <w:rPr>
            <w:rFonts w:ascii="Courier New" w:eastAsia="Times New Roman" w:hAnsi="Courier New" w:cs="Courier New"/>
            <w:color w:val="000000"/>
            <w:sz w:val="20"/>
            <w:szCs w:val="20"/>
            <w:lang w:val="en-GB" w:eastAsia="en-IN"/>
          </w:rPr>
          <w:t>among other things,</w:t>
        </w:r>
      </w:ins>
      <w:r w:rsidRPr="00B6119D">
        <w:rPr>
          <w:rFonts w:ascii="Courier New" w:eastAsia="Times New Roman" w:hAnsi="Courier New" w:cs="Courier New"/>
          <w:color w:val="000000"/>
          <w:sz w:val="20"/>
          <w:szCs w:val="20"/>
          <w:lang w:val="en-GB" w:eastAsia="en-IN"/>
        </w:rPr>
        <w:t xml:space="preserve"> the best </w:t>
      </w:r>
      <w:del w:id="523" w:author="Author">
        <w:r w:rsidRPr="00B6119D" w:rsidDel="001908F7">
          <w:rPr>
            <w:rFonts w:ascii="Courier New" w:eastAsia="Times New Roman" w:hAnsi="Courier New" w:cs="Courier New"/>
            <w:color w:val="000000"/>
            <w:sz w:val="20"/>
            <w:szCs w:val="20"/>
            <w:lang w:val="en-GB" w:eastAsia="en-IN"/>
          </w:rPr>
          <w:delText xml:space="preserve">couples </w:delText>
        </w:r>
      </w:del>
      <w:ins w:id="524" w:author="Author">
        <w:r w:rsidR="001908F7">
          <w:rPr>
            <w:rFonts w:ascii="Courier New" w:eastAsia="Times New Roman" w:hAnsi="Courier New" w:cs="Courier New"/>
            <w:color w:val="000000"/>
            <w:sz w:val="20"/>
            <w:szCs w:val="20"/>
            <w:lang w:val="en-GB" w:eastAsia="en-IN"/>
          </w:rPr>
          <w:t>pairs</w:t>
        </w:r>
        <w:r w:rsidR="001908F7"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of spatial and temporal windows, </w:t>
      </w:r>
      <w:ins w:id="525" w:author="Author">
        <w:r w:rsidR="001908F7">
          <w:rPr>
            <w:rFonts w:ascii="Courier New" w:eastAsia="Times New Roman" w:hAnsi="Courier New" w:cs="Courier New"/>
            <w:color w:val="000000"/>
            <w:sz w:val="20"/>
            <w:szCs w:val="20"/>
            <w:lang w:val="en-GB" w:eastAsia="en-IN"/>
          </w:rPr>
          <w:t xml:space="preserve">in order </w:t>
        </w:r>
      </w:ins>
      <w:r w:rsidRPr="00B6119D">
        <w:rPr>
          <w:rFonts w:ascii="Courier New" w:eastAsia="Times New Roman" w:hAnsi="Courier New" w:cs="Courier New"/>
          <w:color w:val="000000"/>
          <w:sz w:val="20"/>
          <w:szCs w:val="20"/>
          <w:lang w:val="en-GB" w:eastAsia="en-IN"/>
        </w:rPr>
        <w:t>to later create a simpler regional method.</w:t>
      </w:r>
    </w:p>
    <w:p w14:paraId="1B5FB97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25A812A" w14:textId="78825B4E"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convergence of parallel optimizations decreased when the </w:t>
      </w:r>
      <w:ins w:id="526" w:author="Author">
        <w:r w:rsidR="000C79F5" w:rsidRPr="00B6119D">
          <w:rPr>
            <w:rFonts w:ascii="Courier New" w:eastAsia="Times New Roman" w:hAnsi="Courier New" w:cs="Courier New"/>
            <w:color w:val="000000"/>
            <w:sz w:val="20"/>
            <w:szCs w:val="20"/>
            <w:lang w:val="en-GB" w:eastAsia="en-IN"/>
          </w:rPr>
          <w:t>optimization</w:t>
        </w:r>
        <w:r w:rsidR="000C79F5">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method </w:t>
      </w:r>
      <w:del w:id="527" w:author="Author">
        <w:r w:rsidRPr="00B6119D" w:rsidDel="000C79F5">
          <w:rPr>
            <w:rFonts w:ascii="Courier New" w:eastAsia="Times New Roman" w:hAnsi="Courier New" w:cs="Courier New"/>
            <w:color w:val="000000"/>
            <w:sz w:val="20"/>
            <w:szCs w:val="20"/>
            <w:lang w:val="en-GB" w:eastAsia="en-IN"/>
          </w:rPr>
          <w:delText xml:space="preserve">to optimize </w:delText>
        </w:r>
      </w:del>
      <w:r w:rsidRPr="00B6119D">
        <w:rPr>
          <w:rFonts w:ascii="Courier New" w:eastAsia="Times New Roman" w:hAnsi="Courier New" w:cs="Courier New"/>
          <w:color w:val="000000"/>
          <w:sz w:val="20"/>
          <w:szCs w:val="20"/>
          <w:lang w:val="en-GB" w:eastAsia="en-IN"/>
        </w:rPr>
        <w:t xml:space="preserve">became more and more complex. The optimizer did not always converge to the exact global optimum, but to its surroundings. This is related to the fact that the optimization slows down when it gets closer to the global optimum, and that one has to stop it before the end, </w:t>
      </w:r>
      <w:del w:id="528" w:author="Author">
        <w:r w:rsidRPr="00B6119D" w:rsidDel="000C79F5">
          <w:rPr>
            <w:rFonts w:ascii="Courier New" w:eastAsia="Times New Roman" w:hAnsi="Courier New" w:cs="Courier New"/>
            <w:color w:val="000000"/>
            <w:sz w:val="20"/>
            <w:szCs w:val="20"/>
            <w:lang w:val="en-GB" w:eastAsia="en-IN"/>
          </w:rPr>
          <w:delText>due to</w:delText>
        </w:r>
      </w:del>
      <w:ins w:id="529" w:author="Author">
        <w:r w:rsidR="000C79F5">
          <w:rPr>
            <w:rFonts w:ascii="Courier New" w:eastAsia="Times New Roman" w:hAnsi="Courier New" w:cs="Courier New"/>
            <w:color w:val="000000"/>
            <w:sz w:val="20"/>
            <w:szCs w:val="20"/>
            <w:lang w:val="en-GB" w:eastAsia="en-IN"/>
          </w:rPr>
          <w:t>because of</w:t>
        </w:r>
      </w:ins>
      <w:r w:rsidRPr="00B6119D">
        <w:rPr>
          <w:rFonts w:ascii="Courier New" w:eastAsia="Times New Roman" w:hAnsi="Courier New" w:cs="Courier New"/>
          <w:color w:val="000000"/>
          <w:sz w:val="20"/>
          <w:szCs w:val="20"/>
          <w:lang w:val="en-GB" w:eastAsia="en-IN"/>
        </w:rPr>
        <w:t xml:space="preserve"> the required processing time (see Figure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fig:evolution</w:t>
      </w:r>
      <w:proofErr w:type="spellEnd"/>
      <w:r w:rsidRPr="00B6119D">
        <w:rPr>
          <w:rFonts w:ascii="Courier New" w:eastAsia="Times New Roman" w:hAnsi="Courier New" w:cs="Courier New"/>
          <w:color w:val="000000"/>
          <w:sz w:val="20"/>
          <w:szCs w:val="20"/>
          <w:lang w:val="en-GB" w:eastAsia="en-IN"/>
        </w:rPr>
        <w:t xml:space="preserve">} as </w:t>
      </w:r>
      <w:ins w:id="530" w:author="Author">
        <w:r w:rsidR="000C79F5">
          <w:rPr>
            <w:rFonts w:ascii="Courier New" w:eastAsia="Times New Roman" w:hAnsi="Courier New" w:cs="Courier New"/>
            <w:color w:val="000000"/>
            <w:sz w:val="20"/>
            <w:szCs w:val="20"/>
            <w:lang w:val="en-GB" w:eastAsia="en-IN"/>
          </w:rPr>
          <w:t xml:space="preserve">an </w:t>
        </w:r>
      </w:ins>
      <w:r w:rsidRPr="00B6119D">
        <w:rPr>
          <w:rFonts w:ascii="Courier New" w:eastAsia="Times New Roman" w:hAnsi="Courier New" w:cs="Courier New"/>
          <w:color w:val="000000"/>
          <w:sz w:val="20"/>
          <w:szCs w:val="20"/>
          <w:lang w:val="en-GB" w:eastAsia="en-IN"/>
        </w:rPr>
        <w:t>example). The resulting parameters might sometimes present non</w:t>
      </w:r>
      <w:ins w:id="531" w:author="Author">
        <w:r w:rsidR="000C79F5">
          <w:rPr>
            <w:rFonts w:ascii="Courier New" w:eastAsia="Times New Roman" w:hAnsi="Courier New" w:cs="Courier New"/>
            <w:color w:val="000000"/>
            <w:sz w:val="20"/>
            <w:szCs w:val="20"/>
            <w:lang w:val="en-GB" w:eastAsia="en-IN"/>
          </w:rPr>
          <w:t>-</w:t>
        </w:r>
      </w:ins>
      <w:del w:id="532" w:author="Author">
        <w:r w:rsidRPr="00B6119D" w:rsidDel="000C79F5">
          <w:rPr>
            <w:rFonts w:ascii="Courier New" w:eastAsia="Times New Roman" w:hAnsi="Courier New" w:cs="Courier New"/>
            <w:color w:val="000000"/>
            <w:sz w:val="20"/>
            <w:szCs w:val="20"/>
            <w:lang w:val="en-GB" w:eastAsia="en-IN"/>
          </w:rPr>
          <w:delText xml:space="preserve"> </w:delText>
        </w:r>
      </w:del>
      <w:r w:rsidRPr="00B6119D">
        <w:rPr>
          <w:rFonts w:ascii="Courier New" w:eastAsia="Times New Roman" w:hAnsi="Courier New" w:cs="Courier New"/>
          <w:color w:val="000000"/>
          <w:sz w:val="20"/>
          <w:szCs w:val="20"/>
          <w:lang w:val="en-GB" w:eastAsia="en-IN"/>
        </w:rPr>
        <w:t xml:space="preserve">negligible differences, even though the score </w:t>
      </w:r>
      <w:del w:id="533" w:author="Author">
        <w:r w:rsidRPr="00B6119D" w:rsidDel="000C79F5">
          <w:rPr>
            <w:rFonts w:ascii="Courier New" w:eastAsia="Times New Roman" w:hAnsi="Courier New" w:cs="Courier New"/>
            <w:color w:val="000000"/>
            <w:sz w:val="20"/>
            <w:szCs w:val="20"/>
            <w:lang w:val="en-GB" w:eastAsia="en-IN"/>
          </w:rPr>
          <w:delText xml:space="preserve">was </w:delText>
        </w:r>
      </w:del>
      <w:ins w:id="534" w:author="Author">
        <w:r w:rsidR="000C79F5">
          <w:rPr>
            <w:rFonts w:ascii="Courier New" w:eastAsia="Times New Roman" w:hAnsi="Courier New" w:cs="Courier New"/>
            <w:color w:val="000000"/>
            <w:sz w:val="20"/>
            <w:szCs w:val="20"/>
            <w:lang w:val="en-GB" w:eastAsia="en-IN"/>
          </w:rPr>
          <w:t>is</w:t>
        </w:r>
        <w:r w:rsidR="000C79F5" w:rsidRPr="00B6119D">
          <w:rPr>
            <w:rFonts w:ascii="Courier New" w:eastAsia="Times New Roman" w:hAnsi="Courier New" w:cs="Courier New"/>
            <w:color w:val="000000"/>
            <w:sz w:val="20"/>
            <w:szCs w:val="20"/>
            <w:lang w:val="en-GB" w:eastAsia="en-IN"/>
          </w:rPr>
          <w:t xml:space="preserve"> </w:t>
        </w:r>
      </w:ins>
      <w:del w:id="535" w:author="Author">
        <w:r w:rsidRPr="00B6119D" w:rsidDel="000C79F5">
          <w:rPr>
            <w:rFonts w:ascii="Courier New" w:eastAsia="Times New Roman" w:hAnsi="Courier New" w:cs="Courier New"/>
            <w:color w:val="000000"/>
            <w:sz w:val="20"/>
            <w:szCs w:val="20"/>
            <w:lang w:val="en-GB" w:eastAsia="en-IN"/>
          </w:rPr>
          <w:delText xml:space="preserve">almost </w:delText>
        </w:r>
      </w:del>
      <w:r w:rsidRPr="00B6119D">
        <w:rPr>
          <w:rFonts w:ascii="Courier New" w:eastAsia="Times New Roman" w:hAnsi="Courier New" w:cs="Courier New"/>
          <w:color w:val="000000"/>
          <w:sz w:val="20"/>
          <w:szCs w:val="20"/>
          <w:lang w:val="en-GB" w:eastAsia="en-IN"/>
        </w:rPr>
        <w:t xml:space="preserve">similar. Through </w:t>
      </w:r>
      <w:del w:id="536" w:author="Author">
        <w:r w:rsidRPr="00B6119D" w:rsidDel="000C79F5">
          <w:rPr>
            <w:rFonts w:ascii="Courier New" w:eastAsia="Times New Roman" w:hAnsi="Courier New" w:cs="Courier New"/>
            <w:color w:val="000000"/>
            <w:sz w:val="20"/>
            <w:szCs w:val="20"/>
            <w:lang w:val="en-GB" w:eastAsia="en-IN"/>
          </w:rPr>
          <w:delText xml:space="preserve">some </w:delText>
        </w:r>
      </w:del>
      <w:r w:rsidRPr="00B6119D">
        <w:rPr>
          <w:rFonts w:ascii="Courier New" w:eastAsia="Times New Roman" w:hAnsi="Courier New" w:cs="Courier New"/>
          <w:color w:val="000000"/>
          <w:sz w:val="20"/>
          <w:szCs w:val="20"/>
          <w:lang w:val="en-GB" w:eastAsia="en-IN"/>
        </w:rPr>
        <w:t xml:space="preserve">Monte-Carlo analyses of the parameter space properties of the AM,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citet</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Horton2012a</w:t>
      </w:r>
      <w:proofErr w:type="spellEnd"/>
      <w:r w:rsidRPr="00B6119D">
        <w:rPr>
          <w:rFonts w:ascii="Courier New" w:eastAsia="Times New Roman" w:hAnsi="Courier New" w:cs="Courier New"/>
          <w:color w:val="000000"/>
          <w:sz w:val="20"/>
          <w:szCs w:val="20"/>
          <w:lang w:val="en-GB" w:eastAsia="en-IN"/>
        </w:rPr>
        <w:t xml:space="preserve">} showed that some parameters of the method have a wide range of acceptable values. The spatial windows, for example, can be larger than the optimal size without much impact on the score, while they cannot be smaller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[see also][]{</w:t>
      </w:r>
      <w:proofErr w:type="spellStart"/>
      <w:r w:rsidRPr="00B6119D">
        <w:rPr>
          <w:rFonts w:ascii="Courier New" w:eastAsia="Times New Roman" w:hAnsi="Courier New" w:cs="Courier New"/>
          <w:color w:val="000000"/>
          <w:sz w:val="20"/>
          <w:szCs w:val="20"/>
          <w:lang w:val="en-GB" w:eastAsia="en-IN"/>
        </w:rPr>
        <w:t>Bontron2004</w:t>
      </w:r>
      <w:proofErr w:type="spellEnd"/>
      <w:r w:rsidRPr="00B6119D">
        <w:rPr>
          <w:rFonts w:ascii="Courier New" w:eastAsia="Times New Roman" w:hAnsi="Courier New" w:cs="Courier New"/>
          <w:color w:val="000000"/>
          <w:sz w:val="20"/>
          <w:szCs w:val="20"/>
          <w:lang w:val="en-GB" w:eastAsia="en-IN"/>
        </w:rPr>
        <w:t xml:space="preserve">}. We </w:t>
      </w:r>
      <w:del w:id="537" w:author="Author">
        <w:r w:rsidRPr="00B6119D" w:rsidDel="000C79F5">
          <w:rPr>
            <w:rFonts w:ascii="Courier New" w:eastAsia="Times New Roman" w:hAnsi="Courier New" w:cs="Courier New"/>
            <w:color w:val="000000"/>
            <w:sz w:val="20"/>
            <w:szCs w:val="20"/>
            <w:lang w:val="en-GB" w:eastAsia="en-IN"/>
          </w:rPr>
          <w:delText xml:space="preserve">could </w:delText>
        </w:r>
      </w:del>
      <w:r w:rsidRPr="00B6119D">
        <w:rPr>
          <w:rFonts w:ascii="Courier New" w:eastAsia="Times New Roman" w:hAnsi="Courier New" w:cs="Courier New"/>
          <w:color w:val="000000"/>
          <w:sz w:val="20"/>
          <w:szCs w:val="20"/>
          <w:lang w:val="en-GB" w:eastAsia="en-IN"/>
        </w:rPr>
        <w:t>also observe</w:t>
      </w:r>
      <w:ins w:id="538" w:author="Author">
        <w:r w:rsidR="000C79F5">
          <w:rPr>
            <w:rFonts w:ascii="Courier New" w:eastAsia="Times New Roman" w:hAnsi="Courier New" w:cs="Courier New"/>
            <w:color w:val="000000"/>
            <w:sz w:val="20"/>
            <w:szCs w:val="20"/>
            <w:lang w:val="en-GB" w:eastAsia="en-IN"/>
          </w:rPr>
          <w:t>d</w:t>
        </w:r>
      </w:ins>
      <w:r w:rsidRPr="00B6119D">
        <w:rPr>
          <w:rFonts w:ascii="Courier New" w:eastAsia="Times New Roman" w:hAnsi="Courier New" w:cs="Courier New"/>
          <w:color w:val="000000"/>
          <w:sz w:val="20"/>
          <w:szCs w:val="20"/>
          <w:lang w:val="en-GB" w:eastAsia="en-IN"/>
        </w:rPr>
        <w:t xml:space="preserve"> that the selection of </w:t>
      </w:r>
      <w:del w:id="539" w:author="Author">
        <w:r w:rsidRPr="00B6119D" w:rsidDel="000C79F5">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pressure level is not a parameter as discrete as we would have thought, and that choosing another level may have reduced </w:t>
      </w:r>
      <w:ins w:id="540" w:author="Author">
        <w:r w:rsidR="000C79F5">
          <w:rPr>
            <w:rFonts w:ascii="Courier New" w:eastAsia="Times New Roman" w:hAnsi="Courier New" w:cs="Courier New"/>
            <w:color w:val="000000"/>
            <w:sz w:val="20"/>
            <w:szCs w:val="20"/>
            <w:lang w:val="en-GB" w:eastAsia="en-IN"/>
          </w:rPr>
          <w:t xml:space="preserve">the </w:t>
        </w:r>
      </w:ins>
      <w:r w:rsidRPr="00B6119D">
        <w:rPr>
          <w:rFonts w:ascii="Courier New" w:eastAsia="Times New Roman" w:hAnsi="Courier New" w:cs="Courier New"/>
          <w:color w:val="000000"/>
          <w:sz w:val="20"/>
          <w:szCs w:val="20"/>
          <w:lang w:val="en-GB" w:eastAsia="en-IN"/>
        </w:rPr>
        <w:t>consequences on the performance. This is particularly true for higher pressure levels</w:t>
      </w:r>
      <w:ins w:id="541" w:author="Author">
        <w:r w:rsidR="000C79F5">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but can be more critical for lower layers. It was thus interesting to sometimes </w:t>
      </w:r>
      <w:del w:id="542" w:author="Author">
        <w:r w:rsidRPr="00B6119D" w:rsidDel="000C79F5">
          <w:rPr>
            <w:rFonts w:ascii="Courier New" w:eastAsia="Times New Roman" w:hAnsi="Courier New" w:cs="Courier New"/>
            <w:color w:val="000000"/>
            <w:sz w:val="20"/>
            <w:szCs w:val="20"/>
            <w:lang w:val="en-GB" w:eastAsia="en-IN"/>
          </w:rPr>
          <w:delText xml:space="preserve">get </w:delText>
        </w:r>
      </w:del>
      <w:ins w:id="543" w:author="Author">
        <w:r w:rsidR="000C79F5">
          <w:rPr>
            <w:rFonts w:ascii="Courier New" w:eastAsia="Times New Roman" w:hAnsi="Courier New" w:cs="Courier New"/>
            <w:color w:val="000000"/>
            <w:sz w:val="20"/>
            <w:szCs w:val="20"/>
            <w:lang w:val="en-GB" w:eastAsia="en-IN"/>
          </w:rPr>
          <w:t>obtain</w:t>
        </w:r>
        <w:r w:rsidR="000C79F5"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several sets of near-optimal parameters, but with some nuances, in order to get an idea of the sensitivity of the parameters for a given region, and to compare the score </w:t>
      </w:r>
      <w:del w:id="544" w:author="Author">
        <w:r w:rsidRPr="00B6119D" w:rsidDel="000C79F5">
          <w:rPr>
            <w:rFonts w:ascii="Courier New" w:eastAsia="Times New Roman" w:hAnsi="Courier New" w:cs="Courier New"/>
            <w:color w:val="000000"/>
            <w:sz w:val="20"/>
            <w:szCs w:val="20"/>
            <w:lang w:val="en-GB" w:eastAsia="en-IN"/>
          </w:rPr>
          <w:delText xml:space="preserve">on </w:delText>
        </w:r>
      </w:del>
      <w:ins w:id="545" w:author="Author">
        <w:r w:rsidR="000C79F5">
          <w:rPr>
            <w:rFonts w:ascii="Courier New" w:eastAsia="Times New Roman" w:hAnsi="Courier New" w:cs="Courier New"/>
            <w:color w:val="000000"/>
            <w:sz w:val="20"/>
            <w:szCs w:val="20"/>
            <w:lang w:val="en-GB" w:eastAsia="en-IN"/>
          </w:rPr>
          <w:t>for</w:t>
        </w:r>
        <w:r w:rsidR="000C79F5"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the VP. In this regard, a cross-validation technique may be advisable. However, as solutions identified at different regions of the parameter</w:t>
      </w:r>
      <w:del w:id="546" w:author="Author">
        <w:r w:rsidRPr="00B6119D" w:rsidDel="000C79F5">
          <w:rPr>
            <w:rFonts w:ascii="Courier New" w:eastAsia="Times New Roman" w:hAnsi="Courier New" w:cs="Courier New"/>
            <w:color w:val="000000"/>
            <w:sz w:val="20"/>
            <w:szCs w:val="20"/>
            <w:lang w:val="en-GB" w:eastAsia="en-IN"/>
          </w:rPr>
          <w:delText>s</w:delText>
        </w:r>
      </w:del>
      <w:r w:rsidRPr="00B6119D">
        <w:rPr>
          <w:rFonts w:ascii="Courier New" w:eastAsia="Times New Roman" w:hAnsi="Courier New" w:cs="Courier New"/>
          <w:color w:val="000000"/>
          <w:sz w:val="20"/>
          <w:szCs w:val="20"/>
          <w:lang w:val="en-GB" w:eastAsia="en-IN"/>
        </w:rPr>
        <w:t xml:space="preserve"> space might provide sufficiently good performance, an ensemble of these could be used, instead of a unique solution. These could account for the parameters</w:t>
      </w:r>
      <w:ins w:id="547" w:author="Author">
        <w:r w:rsidR="000C79F5">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uncertainty </w:t>
      </w:r>
      <w:del w:id="548" w:author="Author">
        <w:r w:rsidRPr="00B6119D" w:rsidDel="000C79F5">
          <w:rPr>
            <w:rFonts w:ascii="Courier New" w:eastAsia="Times New Roman" w:hAnsi="Courier New" w:cs="Courier New"/>
            <w:color w:val="000000"/>
            <w:sz w:val="20"/>
            <w:szCs w:val="20"/>
            <w:lang w:val="en-GB" w:eastAsia="en-IN"/>
          </w:rPr>
          <w:delText xml:space="preserve">of </w:delText>
        </w:r>
      </w:del>
      <w:ins w:id="549" w:author="Author">
        <w:r w:rsidR="000C79F5">
          <w:rPr>
            <w:rFonts w:ascii="Courier New" w:eastAsia="Times New Roman" w:hAnsi="Courier New" w:cs="Courier New"/>
            <w:color w:val="000000"/>
            <w:sz w:val="20"/>
            <w:szCs w:val="20"/>
            <w:lang w:val="en-GB" w:eastAsia="en-IN"/>
          </w:rPr>
          <w:t>in</w:t>
        </w:r>
        <w:r w:rsidR="000C79F5"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the AM and increase</w:t>
      </w:r>
      <w:ins w:id="550" w:author="Author">
        <w:r w:rsidR="000C79F5">
          <w:rPr>
            <w:rFonts w:ascii="Courier New" w:eastAsia="Times New Roman" w:hAnsi="Courier New" w:cs="Courier New"/>
            <w:color w:val="000000"/>
            <w:sz w:val="20"/>
            <w:szCs w:val="20"/>
            <w:lang w:val="en-GB" w:eastAsia="en-IN"/>
          </w:rPr>
          <w:t>s in</w:t>
        </w:r>
      </w:ins>
      <w:r w:rsidRPr="00B6119D">
        <w:rPr>
          <w:rFonts w:ascii="Courier New" w:eastAsia="Times New Roman" w:hAnsi="Courier New" w:cs="Courier New"/>
          <w:color w:val="000000"/>
          <w:sz w:val="20"/>
          <w:szCs w:val="20"/>
          <w:lang w:val="en-GB" w:eastAsia="en-IN"/>
        </w:rPr>
        <w:t xml:space="preserve"> the sample size contributing to the empirical distribution of precipitation values. An approach that can also be recommended is to first explore a wide range of the parameter space with some optimizations, and to narrow it according to the results for more targeted optimizations that are likely to go faster and to perform better.</w:t>
      </w:r>
    </w:p>
    <w:p w14:paraId="251A02E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1EEE954" w14:textId="28D2A03B"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We tried to optimize the length of the </w:t>
      </w:r>
      <w:proofErr w:type="spellStart"/>
      <w:r w:rsidRPr="00B6119D">
        <w:rPr>
          <w:rFonts w:ascii="Courier New" w:eastAsia="Times New Roman" w:hAnsi="Courier New" w:cs="Courier New"/>
          <w:color w:val="000000"/>
          <w:sz w:val="20"/>
          <w:szCs w:val="20"/>
          <w:lang w:val="en-GB" w:eastAsia="en-IN"/>
        </w:rPr>
        <w:t>preselection</w:t>
      </w:r>
      <w:proofErr w:type="spellEnd"/>
      <w:r w:rsidRPr="00B6119D">
        <w:rPr>
          <w:rFonts w:ascii="Courier New" w:eastAsia="Times New Roman" w:hAnsi="Courier New" w:cs="Courier New"/>
          <w:color w:val="000000"/>
          <w:sz w:val="20"/>
          <w:szCs w:val="20"/>
          <w:lang w:val="en-GB" w:eastAsia="en-IN"/>
        </w:rPr>
        <w:t xml:space="preserve"> period (i.e. the seasonal stratification, which was a </w:t>
      </w:r>
      <w:commentRangeStart w:id="551"/>
      <w:r w:rsidRPr="00B6119D">
        <w:rPr>
          <w:rFonts w:ascii="Courier New" w:eastAsia="Times New Roman" w:hAnsi="Courier New" w:cs="Courier New"/>
          <w:color w:val="000000"/>
          <w:sz w:val="20"/>
          <w:szCs w:val="20"/>
          <w:lang w:val="en-GB" w:eastAsia="en-IN"/>
        </w:rPr>
        <w:t xml:space="preserve">4-month window </w:t>
      </w:r>
      <w:del w:id="552" w:author="Author">
        <w:r w:rsidRPr="00B6119D" w:rsidDel="00C26E24">
          <w:rPr>
            <w:rFonts w:ascii="Courier New" w:eastAsia="Times New Roman" w:hAnsi="Courier New" w:cs="Courier New"/>
            <w:color w:val="000000"/>
            <w:sz w:val="20"/>
            <w:szCs w:val="20"/>
            <w:lang w:val="en-GB" w:eastAsia="en-IN"/>
          </w:rPr>
          <w:delText>until now</w:delText>
        </w:r>
      </w:del>
      <w:ins w:id="553" w:author="Author">
        <w:r w:rsidR="00C26E24">
          <w:rPr>
            <w:rFonts w:ascii="Courier New" w:eastAsia="Times New Roman" w:hAnsi="Courier New" w:cs="Courier New"/>
            <w:color w:val="000000"/>
            <w:sz w:val="20"/>
            <w:szCs w:val="20"/>
            <w:lang w:val="en-GB" w:eastAsia="en-IN"/>
          </w:rPr>
          <w:t>leading up to the present</w:t>
        </w:r>
        <w:commentRangeEnd w:id="551"/>
        <w:r w:rsidR="00C26E24">
          <w:rPr>
            <w:rStyle w:val="CommentReference"/>
          </w:rPr>
          <w:commentReference w:id="551"/>
        </w:r>
      </w:ins>
      <w:r w:rsidRPr="00B6119D">
        <w:rPr>
          <w:rFonts w:ascii="Courier New" w:eastAsia="Times New Roman" w:hAnsi="Courier New" w:cs="Courier New"/>
          <w:color w:val="000000"/>
          <w:sz w:val="20"/>
          <w:szCs w:val="20"/>
          <w:lang w:val="en-GB" w:eastAsia="en-IN"/>
        </w:rPr>
        <w:t>) jointly with the ot</w:t>
      </w:r>
      <w:bookmarkStart w:id="554" w:name="_GoBack"/>
      <w:bookmarkEnd w:id="554"/>
      <w:r w:rsidRPr="00B6119D">
        <w:rPr>
          <w:rFonts w:ascii="Courier New" w:eastAsia="Times New Roman" w:hAnsi="Courier New" w:cs="Courier New"/>
          <w:color w:val="000000"/>
          <w:sz w:val="20"/>
          <w:szCs w:val="20"/>
          <w:lang w:val="en-GB" w:eastAsia="en-IN"/>
        </w:rPr>
        <w:t xml:space="preserve">her parameters, but no improvement was observed. Optimizing the moisture flux, which is composed of the moisture index multiplied </w:t>
      </w:r>
      <w:del w:id="555" w:author="Author">
        <w:r w:rsidRPr="00B6119D" w:rsidDel="00360237">
          <w:rPr>
            <w:rFonts w:ascii="Courier New" w:eastAsia="Times New Roman" w:hAnsi="Courier New" w:cs="Courier New"/>
            <w:color w:val="000000"/>
            <w:sz w:val="20"/>
            <w:szCs w:val="20"/>
            <w:lang w:val="en-GB" w:eastAsia="en-IN"/>
          </w:rPr>
          <w:delText xml:space="preserve">with </w:delText>
        </w:r>
      </w:del>
      <w:ins w:id="556" w:author="Author">
        <w:r w:rsidR="00360237">
          <w:rPr>
            <w:rFonts w:ascii="Courier New" w:eastAsia="Times New Roman" w:hAnsi="Courier New" w:cs="Courier New"/>
            <w:color w:val="000000"/>
            <w:sz w:val="20"/>
            <w:szCs w:val="20"/>
            <w:lang w:val="en-GB" w:eastAsia="en-IN"/>
          </w:rPr>
          <w:t>by</w:t>
        </w:r>
        <w:r w:rsidR="00360237"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the wind flux, was also assessed. However, the results were not better than when considering the moisture index alone. This may be related to the fact that the optimizer tries to provide the best analogy of the atmospheric circulation in the first place, which makes the wind information less relevant in the second level of analogy.</w:t>
      </w:r>
    </w:p>
    <w:p w14:paraId="757A344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C354051" w14:textId="143248C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As </w:t>
      </w:r>
      <w:del w:id="557" w:author="Author">
        <w:r w:rsidRPr="00B6119D" w:rsidDel="009D0A33">
          <w:rPr>
            <w:rFonts w:ascii="Courier New" w:eastAsia="Times New Roman" w:hAnsi="Courier New" w:cs="Courier New"/>
            <w:color w:val="000000"/>
            <w:sz w:val="20"/>
            <w:szCs w:val="20"/>
            <w:lang w:val="en-GB" w:eastAsia="en-IN"/>
          </w:rPr>
          <w:delText xml:space="preserve">it </w:delText>
        </w:r>
      </w:del>
      <w:r w:rsidRPr="00B6119D">
        <w:rPr>
          <w:rFonts w:ascii="Courier New" w:eastAsia="Times New Roman" w:hAnsi="Courier New" w:cs="Courier New"/>
          <w:color w:val="000000"/>
          <w:sz w:val="20"/>
          <w:szCs w:val="20"/>
          <w:lang w:val="en-GB" w:eastAsia="en-IN"/>
        </w:rPr>
        <w:t xml:space="preserve">has been observed, methods with </w:t>
      </w:r>
      <w:del w:id="558" w:author="Author">
        <w:r w:rsidRPr="00B6119D" w:rsidDel="009D0A33">
          <w:rPr>
            <w:rFonts w:ascii="Courier New" w:eastAsia="Times New Roman" w:hAnsi="Courier New" w:cs="Courier New"/>
            <w:color w:val="000000"/>
            <w:sz w:val="20"/>
            <w:szCs w:val="20"/>
            <w:lang w:val="en-GB" w:eastAsia="en-IN"/>
          </w:rPr>
          <w:delText xml:space="preserve">a </w:delText>
        </w:r>
      </w:del>
      <w:r w:rsidRPr="00B6119D">
        <w:rPr>
          <w:rFonts w:ascii="Courier New" w:eastAsia="Times New Roman" w:hAnsi="Courier New" w:cs="Courier New"/>
          <w:color w:val="000000"/>
          <w:sz w:val="20"/>
          <w:szCs w:val="20"/>
          <w:lang w:val="en-GB" w:eastAsia="en-IN"/>
        </w:rPr>
        <w:t xml:space="preserve">higher complexity that integrate moisture predictors are less transposable than simpler ones. It was also noticed in another unpublished work, that it is by far better to optimize for two </w:t>
      </w:r>
      <w:proofErr w:type="spellStart"/>
      <w:r w:rsidRPr="00B6119D">
        <w:rPr>
          <w:rFonts w:ascii="Courier New" w:eastAsia="Times New Roman" w:hAnsi="Courier New" w:cs="Courier New"/>
          <w:color w:val="000000"/>
          <w:sz w:val="20"/>
          <w:szCs w:val="20"/>
          <w:lang w:val="en-GB" w:eastAsia="en-IN"/>
        </w:rPr>
        <w:t>subregions</w:t>
      </w:r>
      <w:proofErr w:type="spellEnd"/>
      <w:r w:rsidRPr="00B6119D">
        <w:rPr>
          <w:rFonts w:ascii="Courier New" w:eastAsia="Times New Roman" w:hAnsi="Courier New" w:cs="Courier New"/>
          <w:color w:val="000000"/>
          <w:sz w:val="20"/>
          <w:szCs w:val="20"/>
          <w:lang w:val="en-GB" w:eastAsia="en-IN"/>
        </w:rPr>
        <w:t xml:space="preserve"> jointly </w:t>
      </w:r>
      <w:del w:id="559" w:author="Author">
        <w:r w:rsidRPr="00B6119D" w:rsidDel="009D0A33">
          <w:rPr>
            <w:rFonts w:ascii="Courier New" w:eastAsia="Times New Roman" w:hAnsi="Courier New" w:cs="Courier New"/>
            <w:color w:val="000000"/>
            <w:sz w:val="20"/>
            <w:szCs w:val="20"/>
            <w:lang w:val="en-GB" w:eastAsia="en-IN"/>
          </w:rPr>
          <w:delText xml:space="preserve">rather </w:delText>
        </w:r>
      </w:del>
      <w:r w:rsidRPr="00B6119D">
        <w:rPr>
          <w:rFonts w:ascii="Courier New" w:eastAsia="Times New Roman" w:hAnsi="Courier New" w:cs="Courier New"/>
          <w:color w:val="000000"/>
          <w:sz w:val="20"/>
          <w:szCs w:val="20"/>
          <w:lang w:val="en-GB" w:eastAsia="en-IN"/>
        </w:rPr>
        <w:t xml:space="preserve">than to optimize on one and to apply its </w:t>
      </w:r>
      <w:proofErr w:type="spellStart"/>
      <w:r w:rsidRPr="00B6119D">
        <w:rPr>
          <w:rFonts w:ascii="Courier New" w:eastAsia="Times New Roman" w:hAnsi="Courier New" w:cs="Courier New"/>
          <w:color w:val="000000"/>
          <w:sz w:val="20"/>
          <w:szCs w:val="20"/>
          <w:lang w:val="en-GB" w:eastAsia="en-IN"/>
        </w:rPr>
        <w:t>parametrization</w:t>
      </w:r>
      <w:proofErr w:type="spellEnd"/>
      <w:r w:rsidRPr="00B6119D">
        <w:rPr>
          <w:rFonts w:ascii="Courier New" w:eastAsia="Times New Roman" w:hAnsi="Courier New" w:cs="Courier New"/>
          <w:color w:val="000000"/>
          <w:sz w:val="20"/>
          <w:szCs w:val="20"/>
          <w:lang w:val="en-GB" w:eastAsia="en-IN"/>
        </w:rPr>
        <w:t xml:space="preserve"> to the other. Finally, the discretization in </w:t>
      </w:r>
      <w:proofErr w:type="spellStart"/>
      <w:r w:rsidRPr="00B6119D">
        <w:rPr>
          <w:rFonts w:ascii="Courier New" w:eastAsia="Times New Roman" w:hAnsi="Courier New" w:cs="Courier New"/>
          <w:color w:val="000000"/>
          <w:sz w:val="20"/>
          <w:szCs w:val="20"/>
          <w:lang w:val="en-GB" w:eastAsia="en-IN"/>
        </w:rPr>
        <w:t>subregions</w:t>
      </w:r>
      <w:proofErr w:type="spellEnd"/>
      <w:r w:rsidRPr="00B6119D">
        <w:rPr>
          <w:rFonts w:ascii="Courier New" w:eastAsia="Times New Roman" w:hAnsi="Courier New" w:cs="Courier New"/>
          <w:color w:val="000000"/>
          <w:sz w:val="20"/>
          <w:szCs w:val="20"/>
          <w:lang w:val="en-GB" w:eastAsia="en-IN"/>
        </w:rPr>
        <w:t xml:space="preserve"> is an important process and should be handled with care. Indeed, the geographical distance is not always the leading factor to define a </w:t>
      </w:r>
      <w:proofErr w:type="spellStart"/>
      <w:r w:rsidRPr="00B6119D">
        <w:rPr>
          <w:rFonts w:ascii="Courier New" w:eastAsia="Times New Roman" w:hAnsi="Courier New" w:cs="Courier New"/>
          <w:color w:val="000000"/>
          <w:sz w:val="20"/>
          <w:szCs w:val="20"/>
          <w:lang w:val="en-GB" w:eastAsia="en-IN"/>
        </w:rPr>
        <w:t>subregion</w:t>
      </w:r>
      <w:proofErr w:type="spellEnd"/>
      <w:r w:rsidRPr="00B6119D">
        <w:rPr>
          <w:rFonts w:ascii="Courier New" w:eastAsia="Times New Roman" w:hAnsi="Courier New" w:cs="Courier New"/>
          <w:color w:val="000000"/>
          <w:sz w:val="20"/>
          <w:szCs w:val="20"/>
          <w:lang w:val="en-GB" w:eastAsia="en-IN"/>
        </w:rPr>
        <w:t xml:space="preserve">. For example, the </w:t>
      </w:r>
      <w:ins w:id="560" w:author="Author">
        <w:r w:rsidR="00BA61E1">
          <w:rPr>
            <w:rFonts w:ascii="Courier New" w:eastAsia="Times New Roman" w:hAnsi="Courier New" w:cs="Courier New"/>
            <w:color w:val="000000"/>
            <w:sz w:val="20"/>
            <w:szCs w:val="20"/>
            <w:lang w:val="en-GB" w:eastAsia="en-IN"/>
          </w:rPr>
          <w:t>s</w:t>
        </w:r>
      </w:ins>
      <w:del w:id="561" w:author="Author">
        <w:r w:rsidRPr="00B6119D" w:rsidDel="00BA61E1">
          <w:rPr>
            <w:rFonts w:ascii="Courier New" w:eastAsia="Times New Roman" w:hAnsi="Courier New" w:cs="Courier New"/>
            <w:color w:val="000000"/>
            <w:sz w:val="20"/>
            <w:szCs w:val="20"/>
            <w:lang w:val="en-GB" w:eastAsia="en-IN"/>
          </w:rPr>
          <w:delText>S</w:delText>
        </w:r>
      </w:del>
      <w:r w:rsidRPr="00B6119D">
        <w:rPr>
          <w:rFonts w:ascii="Courier New" w:eastAsia="Times New Roman" w:hAnsi="Courier New" w:cs="Courier New"/>
          <w:color w:val="000000"/>
          <w:sz w:val="20"/>
          <w:szCs w:val="20"/>
          <w:lang w:val="en-GB" w:eastAsia="en-IN"/>
        </w:rPr>
        <w:t xml:space="preserve">outheast ridges </w:t>
      </w:r>
      <w:proofErr w:type="spellStart"/>
      <w:r w:rsidRPr="00B6119D">
        <w:rPr>
          <w:rFonts w:ascii="Courier New" w:eastAsia="Times New Roman" w:hAnsi="Courier New" w:cs="Courier New"/>
          <w:color w:val="000000"/>
          <w:sz w:val="20"/>
          <w:szCs w:val="20"/>
          <w:lang w:val="en-GB" w:eastAsia="en-IN"/>
        </w:rPr>
        <w:t>subregion</w:t>
      </w:r>
      <w:proofErr w:type="spellEnd"/>
      <w:r w:rsidRPr="00B6119D">
        <w:rPr>
          <w:rFonts w:ascii="Courier New" w:eastAsia="Times New Roman" w:hAnsi="Courier New" w:cs="Courier New"/>
          <w:color w:val="000000"/>
          <w:sz w:val="20"/>
          <w:szCs w:val="20"/>
          <w:lang w:val="en-GB" w:eastAsia="en-IN"/>
        </w:rPr>
        <w:t xml:space="preserve"> do</w:t>
      </w:r>
      <w:ins w:id="562" w:author="Author">
        <w:r w:rsidR="001662E8">
          <w:rPr>
            <w:rFonts w:ascii="Courier New" w:eastAsia="Times New Roman" w:hAnsi="Courier New" w:cs="Courier New"/>
            <w:color w:val="000000"/>
            <w:sz w:val="20"/>
            <w:szCs w:val="20"/>
            <w:lang w:val="en-GB" w:eastAsia="en-IN"/>
          </w:rPr>
          <w:t>es</w:t>
        </w:r>
      </w:ins>
      <w:r w:rsidRPr="00B6119D">
        <w:rPr>
          <w:rFonts w:ascii="Courier New" w:eastAsia="Times New Roman" w:hAnsi="Courier New" w:cs="Courier New"/>
          <w:color w:val="000000"/>
          <w:sz w:val="20"/>
          <w:szCs w:val="20"/>
          <w:lang w:val="en-GB" w:eastAsia="en-IN"/>
        </w:rPr>
        <w:t xml:space="preserve"> not behave like its surrounding</w:t>
      </w:r>
      <w:ins w:id="563" w:author="Author">
        <w:r w:rsidR="001662E8">
          <w:rPr>
            <w:rFonts w:ascii="Courier New" w:eastAsia="Times New Roman" w:hAnsi="Courier New" w:cs="Courier New"/>
            <w:color w:val="000000"/>
            <w:sz w:val="20"/>
            <w:szCs w:val="20"/>
            <w:lang w:val="en-GB" w:eastAsia="en-IN"/>
          </w:rPr>
          <w:t>s,</w:t>
        </w:r>
      </w:ins>
      <w:r w:rsidRPr="00B6119D">
        <w:rPr>
          <w:rFonts w:ascii="Courier New" w:eastAsia="Times New Roman" w:hAnsi="Courier New" w:cs="Courier New"/>
          <w:color w:val="000000"/>
          <w:sz w:val="20"/>
          <w:szCs w:val="20"/>
          <w:lang w:val="en-GB" w:eastAsia="en-IN"/>
        </w:rPr>
        <w:t xml:space="preserve"> and differ</w:t>
      </w:r>
      <w:ins w:id="564" w:author="Author">
        <w:r w:rsidR="001662E8">
          <w:rPr>
            <w:rFonts w:ascii="Courier New" w:eastAsia="Times New Roman" w:hAnsi="Courier New" w:cs="Courier New"/>
            <w:color w:val="000000"/>
            <w:sz w:val="20"/>
            <w:szCs w:val="20"/>
            <w:lang w:val="en-GB" w:eastAsia="en-IN"/>
          </w:rPr>
          <w:t>s</w:t>
        </w:r>
      </w:ins>
      <w:r w:rsidRPr="00B6119D">
        <w:rPr>
          <w:rFonts w:ascii="Courier New" w:eastAsia="Times New Roman" w:hAnsi="Courier New" w:cs="Courier New"/>
          <w:color w:val="000000"/>
          <w:sz w:val="20"/>
          <w:szCs w:val="20"/>
          <w:lang w:val="en-GB" w:eastAsia="en-IN"/>
        </w:rPr>
        <w:t xml:space="preserve"> in its </w:t>
      </w:r>
      <w:proofErr w:type="spellStart"/>
      <w:r w:rsidRPr="00B6119D">
        <w:rPr>
          <w:rFonts w:ascii="Courier New" w:eastAsia="Times New Roman" w:hAnsi="Courier New" w:cs="Courier New"/>
          <w:color w:val="000000"/>
          <w:sz w:val="20"/>
          <w:szCs w:val="20"/>
          <w:lang w:val="en-GB" w:eastAsia="en-IN"/>
        </w:rPr>
        <w:t>parametrization</w:t>
      </w:r>
      <w:proofErr w:type="spellEnd"/>
      <w:del w:id="565" w:author="Author">
        <w:r w:rsidRPr="00B6119D" w:rsidDel="001662E8">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000000"/>
          <w:sz w:val="20"/>
          <w:szCs w:val="20"/>
          <w:lang w:val="en-GB" w:eastAsia="en-IN"/>
        </w:rPr>
        <w:t xml:space="preserve"> </w:t>
      </w:r>
      <w:del w:id="566" w:author="Author">
        <w:r w:rsidRPr="00B6119D" w:rsidDel="001662E8">
          <w:rPr>
            <w:rFonts w:ascii="Courier New" w:eastAsia="Times New Roman" w:hAnsi="Courier New" w:cs="Courier New"/>
            <w:color w:val="000000"/>
            <w:sz w:val="20"/>
            <w:szCs w:val="20"/>
            <w:lang w:val="en-GB" w:eastAsia="en-IN"/>
          </w:rPr>
          <w:delText>due to</w:delText>
        </w:r>
      </w:del>
      <w:ins w:id="567" w:author="Author">
        <w:r w:rsidR="001662E8">
          <w:rPr>
            <w:rFonts w:ascii="Courier New" w:eastAsia="Times New Roman" w:hAnsi="Courier New" w:cs="Courier New"/>
            <w:color w:val="000000"/>
            <w:sz w:val="20"/>
            <w:szCs w:val="20"/>
            <w:lang w:val="en-GB" w:eastAsia="en-IN"/>
          </w:rPr>
          <w:t>because of</w:t>
        </w:r>
      </w:ins>
      <w:r w:rsidRPr="00B6119D">
        <w:rPr>
          <w:rFonts w:ascii="Courier New" w:eastAsia="Times New Roman" w:hAnsi="Courier New" w:cs="Courier New"/>
          <w:color w:val="000000"/>
          <w:sz w:val="20"/>
          <w:szCs w:val="20"/>
          <w:lang w:val="en-GB" w:eastAsia="en-IN"/>
        </w:rPr>
        <w:t xml:space="preserve"> different leading meteorological influences.</w:t>
      </w:r>
    </w:p>
    <w:p w14:paraId="51F1553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2600211" w14:textId="0150F7FE"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roofErr w:type="spellStart"/>
      <w:r w:rsidRPr="00B6119D">
        <w:rPr>
          <w:rFonts w:ascii="Courier New" w:eastAsia="Times New Roman" w:hAnsi="Courier New" w:cs="Courier New"/>
          <w:color w:val="000000"/>
          <w:sz w:val="20"/>
          <w:szCs w:val="20"/>
          <w:lang w:val="en-GB" w:eastAsia="en-IN"/>
        </w:rPr>
        <w:t>GAs</w:t>
      </w:r>
      <w:proofErr w:type="spellEnd"/>
      <w:r w:rsidRPr="00B6119D">
        <w:rPr>
          <w:rFonts w:ascii="Courier New" w:eastAsia="Times New Roman" w:hAnsi="Courier New" w:cs="Courier New"/>
          <w:color w:val="000000"/>
          <w:sz w:val="20"/>
          <w:szCs w:val="20"/>
          <w:lang w:val="en-GB" w:eastAsia="en-IN"/>
        </w:rPr>
        <w:t xml:space="preserve"> are relatively heavy on processing and require an IT infrastructure capable of performing thousands </w:t>
      </w:r>
      <w:ins w:id="568" w:author="Author">
        <w:r w:rsidR="001662E8">
          <w:rPr>
            <w:rFonts w:ascii="Courier New" w:eastAsia="Times New Roman" w:hAnsi="Courier New" w:cs="Courier New"/>
            <w:color w:val="000000"/>
            <w:sz w:val="20"/>
            <w:szCs w:val="20"/>
            <w:lang w:val="en-GB" w:eastAsia="en-IN"/>
          </w:rPr>
          <w:t xml:space="preserve">of </w:t>
        </w:r>
      </w:ins>
      <w:r w:rsidRPr="00B6119D">
        <w:rPr>
          <w:rFonts w:ascii="Courier New" w:eastAsia="Times New Roman" w:hAnsi="Courier New" w:cs="Courier New"/>
          <w:color w:val="000000"/>
          <w:sz w:val="20"/>
          <w:szCs w:val="20"/>
          <w:lang w:val="en-GB" w:eastAsia="en-IN"/>
        </w:rPr>
        <w:t xml:space="preserve">hours of calculations. However, they automatically optimize all parameters of the AM, </w:t>
      </w:r>
      <w:del w:id="569" w:author="Author">
        <w:r w:rsidRPr="00B6119D" w:rsidDel="00370E56">
          <w:rPr>
            <w:rFonts w:ascii="Courier New" w:eastAsia="Times New Roman" w:hAnsi="Courier New" w:cs="Courier New"/>
            <w:color w:val="000000"/>
            <w:sz w:val="20"/>
            <w:szCs w:val="20"/>
            <w:lang w:val="en-GB" w:eastAsia="en-IN"/>
          </w:rPr>
          <w:delText xml:space="preserve">what </w:delText>
        </w:r>
      </w:del>
      <w:ins w:id="570" w:author="Author">
        <w:r w:rsidR="00370E56" w:rsidRPr="00B6119D">
          <w:rPr>
            <w:rFonts w:ascii="Courier New" w:eastAsia="Times New Roman" w:hAnsi="Courier New" w:cs="Courier New"/>
            <w:color w:val="000000"/>
            <w:sz w:val="20"/>
            <w:szCs w:val="20"/>
            <w:lang w:val="en-GB" w:eastAsia="en-IN"/>
          </w:rPr>
          <w:t>wh</w:t>
        </w:r>
        <w:r w:rsidR="00370E56">
          <w:rPr>
            <w:rFonts w:ascii="Courier New" w:eastAsia="Times New Roman" w:hAnsi="Courier New" w:cs="Courier New"/>
            <w:color w:val="000000"/>
            <w:sz w:val="20"/>
            <w:szCs w:val="20"/>
            <w:lang w:val="en-GB" w:eastAsia="en-IN"/>
          </w:rPr>
          <w:t>ich</w:t>
        </w:r>
        <w:r w:rsidR="00370E56"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is not possible with </w:t>
      </w:r>
      <w:del w:id="571" w:author="Author">
        <w:r w:rsidRPr="00B6119D" w:rsidDel="001662E8">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sequential calibration. Therefore, much human time</w:t>
      </w:r>
      <w:ins w:id="572" w:author="Author">
        <w:r w:rsidR="00370E56">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w:t>
      </w:r>
      <w:del w:id="573" w:author="Author">
        <w:r w:rsidRPr="00B6119D" w:rsidDel="00370E56">
          <w:rPr>
            <w:rFonts w:ascii="Courier New" w:eastAsia="Times New Roman" w:hAnsi="Courier New" w:cs="Courier New"/>
            <w:color w:val="000000"/>
            <w:sz w:val="20"/>
            <w:szCs w:val="20"/>
            <w:lang w:val="en-GB" w:eastAsia="en-IN"/>
          </w:rPr>
          <w:delText xml:space="preserve">is saved, that was </w:delText>
        </w:r>
      </w:del>
      <w:r w:rsidRPr="00B6119D">
        <w:rPr>
          <w:rFonts w:ascii="Courier New" w:eastAsia="Times New Roman" w:hAnsi="Courier New" w:cs="Courier New"/>
          <w:color w:val="000000"/>
          <w:sz w:val="20"/>
          <w:szCs w:val="20"/>
          <w:lang w:val="en-GB" w:eastAsia="en-IN"/>
        </w:rPr>
        <w:t xml:space="preserve">previously required to </w:t>
      </w:r>
      <w:ins w:id="574" w:author="Author">
        <w:r w:rsidR="001662E8" w:rsidRPr="00B6119D">
          <w:rPr>
            <w:rFonts w:ascii="Courier New" w:eastAsia="Times New Roman" w:hAnsi="Courier New" w:cs="Courier New"/>
            <w:color w:val="000000"/>
            <w:sz w:val="20"/>
            <w:szCs w:val="20"/>
            <w:lang w:val="en-GB" w:eastAsia="en-IN"/>
          </w:rPr>
          <w:t xml:space="preserve">successively </w:t>
        </w:r>
      </w:ins>
      <w:r w:rsidRPr="00B6119D">
        <w:rPr>
          <w:rFonts w:ascii="Courier New" w:eastAsia="Times New Roman" w:hAnsi="Courier New" w:cs="Courier New"/>
          <w:color w:val="000000"/>
          <w:sz w:val="20"/>
          <w:szCs w:val="20"/>
          <w:lang w:val="en-GB" w:eastAsia="en-IN"/>
        </w:rPr>
        <w:t xml:space="preserve">assess </w:t>
      </w:r>
      <w:del w:id="575" w:author="Author">
        <w:r w:rsidRPr="00B6119D" w:rsidDel="001662E8">
          <w:rPr>
            <w:rFonts w:ascii="Courier New" w:eastAsia="Times New Roman" w:hAnsi="Courier New" w:cs="Courier New"/>
            <w:color w:val="000000"/>
            <w:sz w:val="20"/>
            <w:szCs w:val="20"/>
            <w:lang w:val="en-GB" w:eastAsia="en-IN"/>
          </w:rPr>
          <w:delText xml:space="preserve">successively </w:delText>
        </w:r>
      </w:del>
      <w:r w:rsidRPr="00B6119D">
        <w:rPr>
          <w:rFonts w:ascii="Courier New" w:eastAsia="Times New Roman" w:hAnsi="Courier New" w:cs="Courier New"/>
          <w:color w:val="000000"/>
          <w:sz w:val="20"/>
          <w:szCs w:val="20"/>
          <w:lang w:val="en-GB" w:eastAsia="en-IN"/>
        </w:rPr>
        <w:t xml:space="preserve">numerous </w:t>
      </w:r>
      <w:r w:rsidRPr="00B6119D">
        <w:rPr>
          <w:rFonts w:ascii="Courier New" w:eastAsia="Times New Roman" w:hAnsi="Courier New" w:cs="Courier New"/>
          <w:color w:val="000000"/>
          <w:sz w:val="20"/>
          <w:szCs w:val="20"/>
          <w:lang w:val="en-GB" w:eastAsia="en-IN"/>
        </w:rPr>
        <w:lastRenderedPageBreak/>
        <w:t xml:space="preserve">combinations of parameters (particularly the selection of </w:t>
      </w:r>
      <w:del w:id="576" w:author="Author">
        <w:r w:rsidRPr="00B6119D" w:rsidDel="001662E8">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pressure levels and </w:t>
      </w:r>
      <w:del w:id="577" w:author="Author">
        <w:r w:rsidRPr="00B6119D" w:rsidDel="001662E8">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temporal windows)</w:t>
      </w:r>
      <w:proofErr w:type="gramStart"/>
      <w:ins w:id="578" w:author="Author">
        <w:r w:rsidR="00C66849">
          <w:rPr>
            <w:rFonts w:ascii="Courier New" w:eastAsia="Times New Roman" w:hAnsi="Courier New" w:cs="Courier New"/>
            <w:color w:val="000000"/>
            <w:sz w:val="20"/>
            <w:szCs w:val="20"/>
            <w:lang w:val="en-GB" w:eastAsia="en-IN"/>
          </w:rPr>
          <w:t>,</w:t>
        </w:r>
      </w:ins>
      <w:proofErr w:type="gramEnd"/>
      <w:del w:id="579" w:author="Author">
        <w:r w:rsidRPr="00B6119D" w:rsidDel="00370E56">
          <w:rPr>
            <w:rFonts w:ascii="Courier New" w:eastAsia="Times New Roman" w:hAnsi="Courier New" w:cs="Courier New"/>
            <w:color w:val="000000"/>
            <w:sz w:val="20"/>
            <w:szCs w:val="20"/>
            <w:lang w:val="en-GB" w:eastAsia="en-IN"/>
          </w:rPr>
          <w:delText xml:space="preserve">. </w:delText>
        </w:r>
      </w:del>
      <w:ins w:id="580" w:author="Author">
        <w:r w:rsidR="00370E56">
          <w:rPr>
            <w:rFonts w:ascii="Courier New" w:eastAsia="Times New Roman" w:hAnsi="Courier New" w:cs="Courier New"/>
            <w:color w:val="000000"/>
            <w:sz w:val="20"/>
            <w:szCs w:val="20"/>
            <w:lang w:val="en-GB" w:eastAsia="en-IN"/>
          </w:rPr>
          <w:t>is saved.</w:t>
        </w:r>
        <w:r w:rsidR="00370E56"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The ability to </w:t>
      </w:r>
      <w:ins w:id="581" w:author="Author">
        <w:r w:rsidR="001662E8" w:rsidRPr="00B6119D">
          <w:rPr>
            <w:rFonts w:ascii="Courier New" w:eastAsia="Times New Roman" w:hAnsi="Courier New" w:cs="Courier New"/>
            <w:color w:val="000000"/>
            <w:sz w:val="20"/>
            <w:szCs w:val="20"/>
            <w:lang w:val="en-GB" w:eastAsia="en-IN"/>
          </w:rPr>
          <w:t xml:space="preserve">jointly </w:t>
        </w:r>
      </w:ins>
      <w:r w:rsidRPr="00B6119D">
        <w:rPr>
          <w:rFonts w:ascii="Courier New" w:eastAsia="Times New Roman" w:hAnsi="Courier New" w:cs="Courier New"/>
          <w:color w:val="000000"/>
          <w:sz w:val="20"/>
          <w:szCs w:val="20"/>
          <w:lang w:val="en-GB" w:eastAsia="en-IN"/>
        </w:rPr>
        <w:t xml:space="preserve">optimize </w:t>
      </w:r>
      <w:del w:id="582" w:author="Author">
        <w:r w:rsidRPr="00B6119D" w:rsidDel="001662E8">
          <w:rPr>
            <w:rFonts w:ascii="Courier New" w:eastAsia="Times New Roman" w:hAnsi="Courier New" w:cs="Courier New"/>
            <w:color w:val="000000"/>
            <w:sz w:val="20"/>
            <w:szCs w:val="20"/>
            <w:lang w:val="en-GB" w:eastAsia="en-IN"/>
          </w:rPr>
          <w:delText xml:space="preserve">jointly </w:delText>
        </w:r>
      </w:del>
      <w:r w:rsidRPr="00B6119D">
        <w:rPr>
          <w:rFonts w:ascii="Courier New" w:eastAsia="Times New Roman" w:hAnsi="Courier New" w:cs="Courier New"/>
          <w:color w:val="000000"/>
          <w:sz w:val="20"/>
          <w:szCs w:val="20"/>
          <w:lang w:val="en-GB" w:eastAsia="en-IN"/>
        </w:rPr>
        <w:t>all parameters is important given the strong dependencies between them and between the levels of analogy.</w:t>
      </w:r>
    </w:p>
    <w:p w14:paraId="283C182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47738B5" w14:textId="7FF7373E"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Furthermore, </w:t>
      </w:r>
      <w:proofErr w:type="spellStart"/>
      <w:r w:rsidRPr="00B6119D">
        <w:rPr>
          <w:rFonts w:ascii="Courier New" w:eastAsia="Times New Roman" w:hAnsi="Courier New" w:cs="Courier New"/>
          <w:color w:val="000000"/>
          <w:sz w:val="20"/>
          <w:szCs w:val="20"/>
          <w:lang w:val="en-GB" w:eastAsia="en-IN"/>
        </w:rPr>
        <w:t>AMs</w:t>
      </w:r>
      <w:proofErr w:type="spellEnd"/>
      <w:r w:rsidRPr="00B6119D">
        <w:rPr>
          <w:rFonts w:ascii="Courier New" w:eastAsia="Times New Roman" w:hAnsi="Courier New" w:cs="Courier New"/>
          <w:color w:val="000000"/>
          <w:sz w:val="20"/>
          <w:szCs w:val="20"/>
          <w:lang w:val="en-GB" w:eastAsia="en-IN"/>
        </w:rPr>
        <w:t xml:space="preserve"> optimized with </w:t>
      </w:r>
      <w:proofErr w:type="spellStart"/>
      <w:r w:rsidRPr="00B6119D">
        <w:rPr>
          <w:rFonts w:ascii="Courier New" w:eastAsia="Times New Roman" w:hAnsi="Courier New" w:cs="Courier New"/>
          <w:color w:val="000000"/>
          <w:sz w:val="20"/>
          <w:szCs w:val="20"/>
          <w:lang w:val="en-GB" w:eastAsia="en-IN"/>
        </w:rPr>
        <w:t>GAs</w:t>
      </w:r>
      <w:proofErr w:type="spellEnd"/>
      <w:r w:rsidRPr="00B6119D">
        <w:rPr>
          <w:rFonts w:ascii="Courier New" w:eastAsia="Times New Roman" w:hAnsi="Courier New" w:cs="Courier New"/>
          <w:color w:val="000000"/>
          <w:sz w:val="20"/>
          <w:szCs w:val="20"/>
          <w:lang w:val="en-GB" w:eastAsia="en-IN"/>
        </w:rPr>
        <w:t xml:space="preserve"> showed an improvement </w:t>
      </w:r>
      <w:del w:id="583" w:author="Author">
        <w:r w:rsidRPr="00B6119D" w:rsidDel="001300C5">
          <w:rPr>
            <w:rFonts w:ascii="Courier New" w:eastAsia="Times New Roman" w:hAnsi="Courier New" w:cs="Courier New"/>
            <w:color w:val="000000"/>
            <w:sz w:val="20"/>
            <w:szCs w:val="20"/>
            <w:lang w:val="en-GB" w:eastAsia="en-IN"/>
          </w:rPr>
          <w:delText xml:space="preserve">of </w:delText>
        </w:r>
      </w:del>
      <w:ins w:id="584" w:author="Author">
        <w:r w:rsidR="001300C5">
          <w:rPr>
            <w:rFonts w:ascii="Courier New" w:eastAsia="Times New Roman" w:hAnsi="Courier New" w:cs="Courier New"/>
            <w:color w:val="000000"/>
            <w:sz w:val="20"/>
            <w:szCs w:val="20"/>
            <w:lang w:val="en-GB" w:eastAsia="en-IN"/>
          </w:rPr>
          <w:t>in</w:t>
        </w:r>
        <w:r w:rsidR="001300C5" w:rsidRPr="00B6119D">
          <w:rPr>
            <w:rFonts w:ascii="Courier New" w:eastAsia="Times New Roman" w:hAnsi="Courier New" w:cs="Courier New"/>
            <w:color w:val="000000"/>
            <w:sz w:val="20"/>
            <w:szCs w:val="20"/>
            <w:lang w:val="en-GB" w:eastAsia="en-IN"/>
          </w:rPr>
          <w:t xml:space="preserve"> </w:t>
        </w:r>
      </w:ins>
      <w:del w:id="585" w:author="Author">
        <w:r w:rsidRPr="00B6119D" w:rsidDel="001300C5">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prediction</w:t>
      </w:r>
      <w:ins w:id="586" w:author="Author">
        <w:r w:rsidR="001300C5">
          <w:rPr>
            <w:rFonts w:ascii="Courier New" w:eastAsia="Times New Roman" w:hAnsi="Courier New" w:cs="Courier New"/>
            <w:color w:val="000000"/>
            <w:sz w:val="20"/>
            <w:szCs w:val="20"/>
            <w:lang w:val="en-GB" w:eastAsia="en-IN"/>
          </w:rPr>
          <w:t>s</w:t>
        </w:r>
      </w:ins>
      <w:r w:rsidRPr="00B6119D">
        <w:rPr>
          <w:rFonts w:ascii="Courier New" w:eastAsia="Times New Roman" w:hAnsi="Courier New" w:cs="Courier New"/>
          <w:color w:val="000000"/>
          <w:sz w:val="20"/>
          <w:szCs w:val="20"/>
          <w:lang w:val="en-GB" w:eastAsia="en-IN"/>
        </w:rPr>
        <w:t xml:space="preserve"> for days with heavier precipitation, including extremes. Even though no new extreme value was added to the existing precipitation archive, the distribution of analogue precipitation values for a target situation can move towards the targeted extreme by sampling better candidate situations. Then, the subset of precipitation values collected on the analogue dates can be considered as a sample of the conditional distribution of precipitation associated with this situation. A truncated exponential or a gamma distribution model can be fit</w:t>
      </w:r>
      <w:del w:id="587" w:author="Author">
        <w:r w:rsidRPr="00B6119D" w:rsidDel="00B952AD">
          <w:rPr>
            <w:rFonts w:ascii="Courier New" w:eastAsia="Times New Roman" w:hAnsi="Courier New" w:cs="Courier New"/>
            <w:color w:val="000000"/>
            <w:sz w:val="20"/>
            <w:szCs w:val="20"/>
            <w:lang w:val="en-GB" w:eastAsia="en-IN"/>
          </w:rPr>
          <w:delText>ted</w:delText>
        </w:r>
      </w:del>
      <w:r w:rsidRPr="00B6119D">
        <w:rPr>
          <w:rFonts w:ascii="Courier New" w:eastAsia="Times New Roman" w:hAnsi="Courier New" w:cs="Courier New"/>
          <w:color w:val="000000"/>
          <w:sz w:val="20"/>
          <w:szCs w:val="20"/>
          <w:lang w:val="en-GB" w:eastAsia="en-IN"/>
        </w:rPr>
        <w:t xml:space="preserve"> and extrapolated to extreme values not contained in the sample or even in the whole precipitation archive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Obled2002</w:t>
      </w:r>
      <w:proofErr w:type="spellEnd"/>
      <w:r w:rsidRPr="00B6119D">
        <w:rPr>
          <w:rFonts w:ascii="Courier New" w:eastAsia="Times New Roman" w:hAnsi="Courier New" w:cs="Courier New"/>
          <w:color w:val="000000"/>
          <w:sz w:val="20"/>
          <w:szCs w:val="20"/>
          <w:lang w:val="en-GB" w:eastAsia="en-IN"/>
        </w:rPr>
        <w:t xml:space="preserve">}. Another possible approach is </w:t>
      </w:r>
      <w:del w:id="588" w:author="Author">
        <w:r w:rsidRPr="00B6119D" w:rsidDel="00B952AD">
          <w:rPr>
            <w:rFonts w:ascii="Courier New" w:eastAsia="Times New Roman" w:hAnsi="Courier New" w:cs="Courier New"/>
            <w:color w:val="000000"/>
            <w:sz w:val="20"/>
            <w:szCs w:val="20"/>
            <w:lang w:val="en-GB" w:eastAsia="en-IN"/>
          </w:rPr>
          <w:delText xml:space="preserve">by </w:delText>
        </w:r>
      </w:del>
      <w:ins w:id="589" w:author="Author">
        <w:r w:rsidR="00B952AD">
          <w:rPr>
            <w:rFonts w:ascii="Courier New" w:eastAsia="Times New Roman" w:hAnsi="Courier New" w:cs="Courier New"/>
            <w:color w:val="000000"/>
            <w:sz w:val="20"/>
            <w:szCs w:val="20"/>
            <w:lang w:val="en-GB" w:eastAsia="en-IN"/>
          </w:rPr>
          <w:t>to</w:t>
        </w:r>
        <w:r w:rsidR="00B952AD"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combin</w:t>
      </w:r>
      <w:ins w:id="590" w:author="Author">
        <w:r w:rsidR="00B952AD">
          <w:rPr>
            <w:rFonts w:ascii="Courier New" w:eastAsia="Times New Roman" w:hAnsi="Courier New" w:cs="Courier New"/>
            <w:color w:val="000000"/>
            <w:sz w:val="20"/>
            <w:szCs w:val="20"/>
            <w:lang w:val="en-GB" w:eastAsia="en-IN"/>
          </w:rPr>
          <w:t>e</w:t>
        </w:r>
      </w:ins>
      <w:del w:id="591" w:author="Author">
        <w:r w:rsidRPr="00B6119D" w:rsidDel="00B952AD">
          <w:rPr>
            <w:rFonts w:ascii="Courier New" w:eastAsia="Times New Roman" w:hAnsi="Courier New" w:cs="Courier New"/>
            <w:color w:val="000000"/>
            <w:sz w:val="20"/>
            <w:szCs w:val="20"/>
            <w:lang w:val="en-GB" w:eastAsia="en-IN"/>
          </w:rPr>
          <w:delText>ing</w:delText>
        </w:r>
      </w:del>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AMs</w:t>
      </w:r>
      <w:proofErr w:type="spellEnd"/>
      <w:r w:rsidRPr="00B6119D">
        <w:rPr>
          <w:rFonts w:ascii="Courier New" w:eastAsia="Times New Roman" w:hAnsi="Courier New" w:cs="Courier New"/>
          <w:color w:val="000000"/>
          <w:sz w:val="20"/>
          <w:szCs w:val="20"/>
          <w:lang w:val="en-GB" w:eastAsia="en-IN"/>
        </w:rPr>
        <w:t xml:space="preserve"> with other methods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citep</w:t>
      </w:r>
      <w:proofErr w:type="spellEnd"/>
      <w:r w:rsidRPr="00B6119D">
        <w:rPr>
          <w:rFonts w:ascii="Courier New" w:eastAsia="Times New Roman" w:hAnsi="Courier New" w:cs="Courier New"/>
          <w:color w:val="000000"/>
          <w:sz w:val="20"/>
          <w:szCs w:val="20"/>
          <w:lang w:val="en-GB" w:eastAsia="en-IN"/>
        </w:rPr>
        <w:t>[e.g.][]{</w:t>
      </w:r>
      <w:proofErr w:type="spellStart"/>
      <w:r w:rsidRPr="00B6119D">
        <w:rPr>
          <w:rFonts w:ascii="Courier New" w:eastAsia="Times New Roman" w:hAnsi="Courier New" w:cs="Courier New"/>
          <w:color w:val="000000"/>
          <w:sz w:val="20"/>
          <w:szCs w:val="20"/>
          <w:lang w:val="en-GB" w:eastAsia="en-IN"/>
        </w:rPr>
        <w:t>Chardon2014</w:t>
      </w:r>
      <w:proofErr w:type="spellEnd"/>
      <w:r w:rsidRPr="00B6119D">
        <w:rPr>
          <w:rFonts w:ascii="Courier New" w:eastAsia="Times New Roman" w:hAnsi="Courier New" w:cs="Courier New"/>
          <w:color w:val="000000"/>
          <w:sz w:val="20"/>
          <w:szCs w:val="20"/>
          <w:lang w:val="en-GB" w:eastAsia="en-IN"/>
        </w:rPr>
        <w:t>}.</w:t>
      </w:r>
    </w:p>
    <w:p w14:paraId="0CC7358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15C166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4D3B83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\section{Conclusions and perspectives}</w:t>
      </w:r>
    </w:p>
    <w:p w14:paraId="594F178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sec:conclusions</w:t>
      </w:r>
      <w:proofErr w:type="spellEnd"/>
      <w:r w:rsidRPr="00B6119D">
        <w:rPr>
          <w:rFonts w:ascii="Courier New" w:eastAsia="Times New Roman" w:hAnsi="Courier New" w:cs="Courier New"/>
          <w:b/>
          <w:bCs/>
          <w:color w:val="0000CC"/>
          <w:sz w:val="20"/>
          <w:szCs w:val="20"/>
          <w:lang w:val="en-GB" w:eastAsia="en-IN"/>
        </w:rPr>
        <w:t>}</w:t>
      </w:r>
    </w:p>
    <w:p w14:paraId="4A46986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1521CD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628062C" w14:textId="6ABDA7E3"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parameters resulting from the optimization by </w:t>
      </w:r>
      <w:proofErr w:type="spellStart"/>
      <w:r w:rsidRPr="00B6119D">
        <w:rPr>
          <w:rFonts w:ascii="Courier New" w:eastAsia="Times New Roman" w:hAnsi="Courier New" w:cs="Courier New"/>
          <w:color w:val="000000"/>
          <w:sz w:val="20"/>
          <w:szCs w:val="20"/>
          <w:lang w:val="en-GB" w:eastAsia="en-IN"/>
        </w:rPr>
        <w:t>GAs</w:t>
      </w:r>
      <w:proofErr w:type="spellEnd"/>
      <w:r w:rsidRPr="00B6119D">
        <w:rPr>
          <w:rFonts w:ascii="Courier New" w:eastAsia="Times New Roman" w:hAnsi="Courier New" w:cs="Courier New"/>
          <w:color w:val="000000"/>
          <w:sz w:val="20"/>
          <w:szCs w:val="20"/>
          <w:lang w:val="en-GB" w:eastAsia="en-IN"/>
        </w:rPr>
        <w:t xml:space="preserve"> were very consistent in terms of </w:t>
      </w:r>
      <w:ins w:id="592" w:author="Author">
        <w:r w:rsidR="00BA55A2">
          <w:rPr>
            <w:rFonts w:ascii="Courier New" w:eastAsia="Times New Roman" w:hAnsi="Courier New" w:cs="Courier New"/>
            <w:color w:val="000000"/>
            <w:sz w:val="20"/>
            <w:szCs w:val="20"/>
            <w:lang w:val="en-GB" w:eastAsia="en-IN"/>
          </w:rPr>
          <w:t xml:space="preserve">the </w:t>
        </w:r>
      </w:ins>
      <w:r w:rsidRPr="00B6119D">
        <w:rPr>
          <w:rFonts w:ascii="Courier New" w:eastAsia="Times New Roman" w:hAnsi="Courier New" w:cs="Courier New"/>
          <w:color w:val="000000"/>
          <w:sz w:val="20"/>
          <w:szCs w:val="20"/>
          <w:lang w:val="en-GB" w:eastAsia="en-IN"/>
        </w:rPr>
        <w:t xml:space="preserve">selection of </w:t>
      </w:r>
      <w:del w:id="593" w:author="Author">
        <w:r w:rsidRPr="00B6119D" w:rsidDel="00BA55A2">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pressure levels</w:t>
      </w:r>
      <w:del w:id="594" w:author="Author">
        <w:r w:rsidRPr="00B6119D" w:rsidDel="009B32F4">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000000"/>
          <w:sz w:val="20"/>
          <w:szCs w:val="20"/>
          <w:lang w:val="en-GB" w:eastAsia="en-IN"/>
        </w:rPr>
        <w:t xml:space="preserve"> and </w:t>
      </w:r>
      <w:del w:id="595" w:author="Author">
        <w:r w:rsidRPr="00B6119D" w:rsidDel="009B32F4">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temporal and spatial windows. There were clear trends or even identical results for </w:t>
      </w:r>
      <w:proofErr w:type="spellStart"/>
      <w:r w:rsidRPr="00B6119D">
        <w:rPr>
          <w:rFonts w:ascii="Courier New" w:eastAsia="Times New Roman" w:hAnsi="Courier New" w:cs="Courier New"/>
          <w:color w:val="000000"/>
          <w:sz w:val="20"/>
          <w:szCs w:val="20"/>
          <w:lang w:val="en-GB" w:eastAsia="en-IN"/>
        </w:rPr>
        <w:t>subregions</w:t>
      </w:r>
      <w:proofErr w:type="spellEnd"/>
      <w:r w:rsidRPr="00B6119D">
        <w:rPr>
          <w:rFonts w:ascii="Courier New" w:eastAsia="Times New Roman" w:hAnsi="Courier New" w:cs="Courier New"/>
          <w:color w:val="000000"/>
          <w:sz w:val="20"/>
          <w:szCs w:val="20"/>
          <w:lang w:val="en-GB" w:eastAsia="en-IN"/>
        </w:rPr>
        <w:t xml:space="preserve"> under similar meteorological influences, which confirm that the optimized parameters were coherent, despite an eventual first impression of </w:t>
      </w:r>
      <w:del w:id="596" w:author="Author">
        <w:r w:rsidRPr="00B6119D" w:rsidDel="009B32F4">
          <w:rPr>
            <w:rFonts w:ascii="Courier New" w:eastAsia="Times New Roman" w:hAnsi="Courier New" w:cs="Courier New"/>
            <w:color w:val="000000"/>
            <w:sz w:val="20"/>
            <w:szCs w:val="20"/>
            <w:lang w:val="en-GB" w:eastAsia="en-IN"/>
          </w:rPr>
          <w:delText xml:space="preserve">a </w:delText>
        </w:r>
      </w:del>
      <w:r w:rsidRPr="00B6119D">
        <w:rPr>
          <w:rFonts w:ascii="Courier New" w:eastAsia="Times New Roman" w:hAnsi="Courier New" w:cs="Courier New"/>
          <w:color w:val="000000"/>
          <w:sz w:val="20"/>
          <w:szCs w:val="20"/>
          <w:lang w:val="en-GB" w:eastAsia="en-IN"/>
        </w:rPr>
        <w:t>great variability in the spatial windows. When adding moisture variables, the results showed a higher variability, but remained highly acceptable and coherent.</w:t>
      </w:r>
    </w:p>
    <w:p w14:paraId="188178B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A00B6D5" w14:textId="57B6F905"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Strong dependencies between the parameters of the AM </w:t>
      </w:r>
      <w:del w:id="597" w:author="Author">
        <w:r w:rsidRPr="00B6119D" w:rsidDel="009B32F4">
          <w:rPr>
            <w:rFonts w:ascii="Courier New" w:eastAsia="Times New Roman" w:hAnsi="Courier New" w:cs="Courier New"/>
            <w:color w:val="000000"/>
            <w:sz w:val="20"/>
            <w:szCs w:val="20"/>
            <w:lang w:val="en-GB" w:eastAsia="en-IN"/>
          </w:rPr>
          <w:delText>could be</w:delText>
        </w:r>
      </w:del>
      <w:ins w:id="598" w:author="Author">
        <w:r w:rsidR="009B32F4">
          <w:rPr>
            <w:rFonts w:ascii="Courier New" w:eastAsia="Times New Roman" w:hAnsi="Courier New" w:cs="Courier New"/>
            <w:color w:val="000000"/>
            <w:sz w:val="20"/>
            <w:szCs w:val="20"/>
            <w:lang w:val="en-GB" w:eastAsia="en-IN"/>
          </w:rPr>
          <w:t>were</w:t>
        </w:r>
      </w:ins>
      <w:r w:rsidRPr="00B6119D">
        <w:rPr>
          <w:rFonts w:ascii="Courier New" w:eastAsia="Times New Roman" w:hAnsi="Courier New" w:cs="Courier New"/>
          <w:color w:val="000000"/>
          <w:sz w:val="20"/>
          <w:szCs w:val="20"/>
          <w:lang w:val="en-GB" w:eastAsia="en-IN"/>
        </w:rPr>
        <w:t xml:space="preserve"> observed. Thus, the sequential calibration, which optimizes the parameters successively, may not lead to the optimal combination. Moreover, it contains several manual systematic assessment</w:t>
      </w:r>
      <w:ins w:id="599" w:author="Author">
        <w:r w:rsidR="009B32F4">
          <w:rPr>
            <w:rFonts w:ascii="Courier New" w:eastAsia="Times New Roman" w:hAnsi="Courier New" w:cs="Courier New"/>
            <w:color w:val="000000"/>
            <w:sz w:val="20"/>
            <w:szCs w:val="20"/>
            <w:lang w:val="en-GB" w:eastAsia="en-IN"/>
          </w:rPr>
          <w:t>s</w:t>
        </w:r>
      </w:ins>
      <w:r w:rsidRPr="00B6119D">
        <w:rPr>
          <w:rFonts w:ascii="Courier New" w:eastAsia="Times New Roman" w:hAnsi="Courier New" w:cs="Courier New"/>
          <w:color w:val="000000"/>
          <w:sz w:val="20"/>
          <w:szCs w:val="20"/>
          <w:lang w:val="en-GB" w:eastAsia="en-IN"/>
        </w:rPr>
        <w:t xml:space="preserve">, such as the selection of </w:t>
      </w:r>
      <w:del w:id="600" w:author="Author">
        <w:r w:rsidRPr="00B6119D" w:rsidDel="009B32F4">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pressure levels and </w:t>
      </w:r>
      <w:del w:id="601" w:author="Author">
        <w:r w:rsidRPr="00B6119D" w:rsidDel="009B32F4">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temporal windows. </w:t>
      </w:r>
      <w:proofErr w:type="spellStart"/>
      <w:r w:rsidRPr="00B6119D">
        <w:rPr>
          <w:rFonts w:ascii="Courier New" w:eastAsia="Times New Roman" w:hAnsi="Courier New" w:cs="Courier New"/>
          <w:color w:val="000000"/>
          <w:sz w:val="20"/>
          <w:szCs w:val="20"/>
          <w:lang w:val="en-GB" w:eastAsia="en-IN"/>
        </w:rPr>
        <w:t>GAs</w:t>
      </w:r>
      <w:proofErr w:type="spellEnd"/>
      <w:r w:rsidRPr="00B6119D">
        <w:rPr>
          <w:rFonts w:ascii="Courier New" w:eastAsia="Times New Roman" w:hAnsi="Courier New" w:cs="Courier New"/>
          <w:color w:val="000000"/>
          <w:sz w:val="20"/>
          <w:szCs w:val="20"/>
          <w:lang w:val="en-GB" w:eastAsia="en-IN"/>
        </w:rPr>
        <w:t xml:space="preserve">, however, can </w:t>
      </w:r>
      <w:ins w:id="602" w:author="Author">
        <w:r w:rsidR="009B32F4" w:rsidRPr="00B6119D">
          <w:rPr>
            <w:rFonts w:ascii="Courier New" w:eastAsia="Times New Roman" w:hAnsi="Courier New" w:cs="Courier New"/>
            <w:color w:val="000000"/>
            <w:sz w:val="20"/>
            <w:szCs w:val="20"/>
            <w:lang w:val="en-GB" w:eastAsia="en-IN"/>
          </w:rPr>
          <w:t xml:space="preserve">automatically </w:t>
        </w:r>
      </w:ins>
      <w:r w:rsidRPr="00B6119D">
        <w:rPr>
          <w:rFonts w:ascii="Courier New" w:eastAsia="Times New Roman" w:hAnsi="Courier New" w:cs="Courier New"/>
          <w:color w:val="000000"/>
          <w:sz w:val="20"/>
          <w:szCs w:val="20"/>
          <w:lang w:val="en-GB" w:eastAsia="en-IN"/>
        </w:rPr>
        <w:t xml:space="preserve">select </w:t>
      </w:r>
      <w:del w:id="603" w:author="Author">
        <w:r w:rsidRPr="00B6119D" w:rsidDel="009B32F4">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pressure levels and </w:t>
      </w:r>
      <w:del w:id="604" w:author="Author">
        <w:r w:rsidRPr="00B6119D" w:rsidDel="009B32F4">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temporal windows</w:t>
      </w:r>
      <w:del w:id="605" w:author="Author">
        <w:r w:rsidRPr="00B6119D" w:rsidDel="009B32F4">
          <w:rPr>
            <w:rFonts w:ascii="Courier New" w:eastAsia="Times New Roman" w:hAnsi="Courier New" w:cs="Courier New"/>
            <w:color w:val="000000"/>
            <w:sz w:val="20"/>
            <w:szCs w:val="20"/>
            <w:lang w:val="en-GB" w:eastAsia="en-IN"/>
          </w:rPr>
          <w:delText xml:space="preserve"> automatically</w:delText>
        </w:r>
      </w:del>
      <w:r w:rsidRPr="00B6119D">
        <w:rPr>
          <w:rFonts w:ascii="Courier New" w:eastAsia="Times New Roman" w:hAnsi="Courier New" w:cs="Courier New"/>
          <w:color w:val="000000"/>
          <w:sz w:val="20"/>
          <w:szCs w:val="20"/>
          <w:lang w:val="en-GB" w:eastAsia="en-IN"/>
        </w:rPr>
        <w:t xml:space="preserve">, which can save a considerable amount of human time. A great advantage of a global optimization is its ability to approach or reach optimal parameter values when they are considered jointly. </w:t>
      </w:r>
    </w:p>
    <w:p w14:paraId="4872E59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ADFA8E0" w14:textId="303E6A9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A dependence in the selected parameters between the circulation analogy and </w:t>
      </w:r>
      <w:del w:id="606" w:author="Author">
        <w:r w:rsidRPr="00B6119D" w:rsidDel="00EE4DBE">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moisture variables was identified. When the two analogy levels are considered together, the optimal parameters of the circulation analogy changed. This complexity can only be exploited in a suitable manner by global optimization methods.</w:t>
      </w:r>
    </w:p>
    <w:p w14:paraId="715E885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2A1724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For the present case study, there seemed to be an optimum number of pressure levels to consider for the circulation analogy, which is four, before losing consistency of the real gains. The circulation analogy was improved by introducing a weighting between pressure levels, and considering independent spatial windows between pressure levels.</w:t>
      </w:r>
    </w:p>
    <w:p w14:paraId="16A9232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1B7169D" w14:textId="10CBCA52"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roofErr w:type="spellStart"/>
      <w:r w:rsidRPr="00B6119D">
        <w:rPr>
          <w:rFonts w:ascii="Courier New" w:eastAsia="Times New Roman" w:hAnsi="Courier New" w:cs="Courier New"/>
          <w:color w:val="000000"/>
          <w:sz w:val="20"/>
          <w:szCs w:val="20"/>
          <w:lang w:val="en-GB" w:eastAsia="en-IN"/>
        </w:rPr>
        <w:t>GAs</w:t>
      </w:r>
      <w:proofErr w:type="spellEnd"/>
      <w:r w:rsidRPr="00B6119D">
        <w:rPr>
          <w:rFonts w:ascii="Courier New" w:eastAsia="Times New Roman" w:hAnsi="Courier New" w:cs="Courier New"/>
          <w:color w:val="000000"/>
          <w:sz w:val="20"/>
          <w:szCs w:val="20"/>
          <w:lang w:val="en-GB" w:eastAsia="en-IN"/>
        </w:rPr>
        <w:t xml:space="preserve"> provided parameterizations of </w:t>
      </w:r>
      <w:proofErr w:type="spellStart"/>
      <w:r w:rsidRPr="00B6119D">
        <w:rPr>
          <w:rFonts w:ascii="Courier New" w:eastAsia="Times New Roman" w:hAnsi="Courier New" w:cs="Courier New"/>
          <w:color w:val="000000"/>
          <w:sz w:val="20"/>
          <w:szCs w:val="20"/>
          <w:lang w:val="en-GB" w:eastAsia="en-IN"/>
        </w:rPr>
        <w:t>AMs</w:t>
      </w:r>
      <w:proofErr w:type="spellEnd"/>
      <w:r w:rsidRPr="00B6119D">
        <w:rPr>
          <w:rFonts w:ascii="Courier New" w:eastAsia="Times New Roman" w:hAnsi="Courier New" w:cs="Courier New"/>
          <w:color w:val="000000"/>
          <w:sz w:val="20"/>
          <w:szCs w:val="20"/>
          <w:lang w:val="en-GB" w:eastAsia="en-IN"/>
        </w:rPr>
        <w:t xml:space="preserve"> that exceeded the performance of </w:t>
      </w:r>
      <w:del w:id="607" w:author="Author">
        <w:r w:rsidRPr="00B6119D" w:rsidDel="0040676A">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sequential calibration. In addition, it has been observed that the prediction for days with strong precipitation were improved to a greater extent, which is clearly interesting in the context of flood forecasting.</w:t>
      </w:r>
    </w:p>
    <w:p w14:paraId="17EB77C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F5DDE30" w14:textId="473CAE9B"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This work is by </w:t>
      </w:r>
      <w:del w:id="608" w:author="Author">
        <w:r w:rsidRPr="00B6119D" w:rsidDel="0040676A">
          <w:rPr>
            <w:rFonts w:ascii="Courier New" w:eastAsia="Times New Roman" w:hAnsi="Courier New" w:cs="Courier New"/>
            <w:color w:val="000000"/>
            <w:sz w:val="20"/>
            <w:szCs w:val="20"/>
            <w:lang w:val="en-GB" w:eastAsia="en-IN"/>
          </w:rPr>
          <w:delText>far not</w:delText>
        </w:r>
      </w:del>
      <w:ins w:id="609" w:author="Author">
        <w:r w:rsidR="0040676A">
          <w:rPr>
            <w:rFonts w:ascii="Courier New" w:eastAsia="Times New Roman" w:hAnsi="Courier New" w:cs="Courier New"/>
            <w:color w:val="000000"/>
            <w:sz w:val="20"/>
            <w:szCs w:val="20"/>
            <w:lang w:val="en-GB" w:eastAsia="en-IN"/>
          </w:rPr>
          <w:t>no means</w:t>
        </w:r>
      </w:ins>
      <w:r w:rsidRPr="00B6119D">
        <w:rPr>
          <w:rFonts w:ascii="Courier New" w:eastAsia="Times New Roman" w:hAnsi="Courier New" w:cs="Courier New"/>
          <w:color w:val="000000"/>
          <w:sz w:val="20"/>
          <w:szCs w:val="20"/>
          <w:lang w:val="en-GB" w:eastAsia="en-IN"/>
        </w:rPr>
        <w:t xml:space="preserve"> exhaustive</w:t>
      </w:r>
      <w:ins w:id="610" w:author="Author">
        <w:r w:rsidR="0040676A">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and </w:t>
      </w:r>
      <w:del w:id="611" w:author="Author">
        <w:r w:rsidRPr="00B6119D" w:rsidDel="0040676A">
          <w:rPr>
            <w:rFonts w:ascii="Courier New" w:eastAsia="Times New Roman" w:hAnsi="Courier New" w:cs="Courier New"/>
            <w:color w:val="000000"/>
            <w:sz w:val="20"/>
            <w:szCs w:val="20"/>
            <w:lang w:val="en-GB" w:eastAsia="en-IN"/>
          </w:rPr>
          <w:delText xml:space="preserve">means </w:delText>
        </w:r>
      </w:del>
      <w:ins w:id="612" w:author="Author">
        <w:r w:rsidR="0040676A">
          <w:rPr>
            <w:rFonts w:ascii="Courier New" w:eastAsia="Times New Roman" w:hAnsi="Courier New" w:cs="Courier New"/>
            <w:color w:val="000000"/>
            <w:sz w:val="20"/>
            <w:szCs w:val="20"/>
            <w:lang w:val="en-GB" w:eastAsia="en-IN"/>
          </w:rPr>
          <w:t>is meant</w:t>
        </w:r>
        <w:r w:rsidR="0040676A"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to open a door </w:t>
      </w:r>
      <w:del w:id="613" w:author="Author">
        <w:r w:rsidRPr="00B6119D" w:rsidDel="0040676A">
          <w:rPr>
            <w:rFonts w:ascii="Courier New" w:eastAsia="Times New Roman" w:hAnsi="Courier New" w:cs="Courier New"/>
            <w:color w:val="000000"/>
            <w:sz w:val="20"/>
            <w:szCs w:val="20"/>
            <w:lang w:val="en-GB" w:eastAsia="en-IN"/>
          </w:rPr>
          <w:delText xml:space="preserve">for </w:delText>
        </w:r>
      </w:del>
      <w:ins w:id="614" w:author="Author">
        <w:r w:rsidR="0040676A">
          <w:rPr>
            <w:rFonts w:ascii="Courier New" w:eastAsia="Times New Roman" w:hAnsi="Courier New" w:cs="Courier New"/>
            <w:color w:val="000000"/>
            <w:sz w:val="20"/>
            <w:szCs w:val="20"/>
            <w:lang w:val="en-GB" w:eastAsia="en-IN"/>
          </w:rPr>
          <w:t>to</w:t>
        </w:r>
        <w:r w:rsidR="0040676A"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new explorations of </w:t>
      </w:r>
      <w:proofErr w:type="spellStart"/>
      <w:r w:rsidRPr="00B6119D">
        <w:rPr>
          <w:rFonts w:ascii="Courier New" w:eastAsia="Times New Roman" w:hAnsi="Courier New" w:cs="Courier New"/>
          <w:color w:val="000000"/>
          <w:sz w:val="20"/>
          <w:szCs w:val="20"/>
          <w:lang w:val="en-GB" w:eastAsia="en-IN"/>
        </w:rPr>
        <w:t>AMs</w:t>
      </w:r>
      <w:proofErr w:type="spellEnd"/>
      <w:r w:rsidRPr="00B6119D">
        <w:rPr>
          <w:rFonts w:ascii="Courier New" w:eastAsia="Times New Roman" w:hAnsi="Courier New" w:cs="Courier New"/>
          <w:color w:val="000000"/>
          <w:sz w:val="20"/>
          <w:szCs w:val="20"/>
          <w:lang w:val="en-GB" w:eastAsia="en-IN"/>
        </w:rPr>
        <w:t xml:space="preserve"> with </w:t>
      </w:r>
      <w:proofErr w:type="spellStart"/>
      <w:r w:rsidRPr="00B6119D">
        <w:rPr>
          <w:rFonts w:ascii="Courier New" w:eastAsia="Times New Roman" w:hAnsi="Courier New" w:cs="Courier New"/>
          <w:color w:val="000000"/>
          <w:sz w:val="20"/>
          <w:szCs w:val="20"/>
          <w:lang w:val="en-GB" w:eastAsia="en-IN"/>
        </w:rPr>
        <w:t>GAs</w:t>
      </w:r>
      <w:proofErr w:type="spellEnd"/>
      <w:r w:rsidRPr="00B6119D">
        <w:rPr>
          <w:rFonts w:ascii="Courier New" w:eastAsia="Times New Roman" w:hAnsi="Courier New" w:cs="Courier New"/>
          <w:color w:val="000000"/>
          <w:sz w:val="20"/>
          <w:szCs w:val="20"/>
          <w:lang w:val="en-GB" w:eastAsia="en-IN"/>
        </w:rPr>
        <w:t xml:space="preserve">. It is even possible to let </w:t>
      </w:r>
      <w:r w:rsidRPr="00B6119D">
        <w:rPr>
          <w:rFonts w:ascii="Courier New" w:eastAsia="Times New Roman" w:hAnsi="Courier New" w:cs="Courier New"/>
          <w:color w:val="000000"/>
          <w:sz w:val="20"/>
          <w:szCs w:val="20"/>
          <w:lang w:val="en-GB" w:eastAsia="en-IN"/>
        </w:rPr>
        <w:lastRenderedPageBreak/>
        <w:t xml:space="preserve">the optimizer chose the meteorological variable to be used as </w:t>
      </w:r>
      <w:ins w:id="615" w:author="Author">
        <w:r w:rsidR="0040676A">
          <w:rPr>
            <w:rFonts w:ascii="Courier New" w:eastAsia="Times New Roman" w:hAnsi="Courier New" w:cs="Courier New"/>
            <w:color w:val="000000"/>
            <w:sz w:val="20"/>
            <w:szCs w:val="20"/>
            <w:lang w:val="en-GB" w:eastAsia="en-IN"/>
          </w:rPr>
          <w:t xml:space="preserve">a </w:t>
        </w:r>
      </w:ins>
      <w:r w:rsidRPr="00B6119D">
        <w:rPr>
          <w:rFonts w:ascii="Courier New" w:eastAsia="Times New Roman" w:hAnsi="Courier New" w:cs="Courier New"/>
          <w:color w:val="000000"/>
          <w:sz w:val="20"/>
          <w:szCs w:val="20"/>
          <w:lang w:val="en-GB" w:eastAsia="en-IN"/>
        </w:rPr>
        <w:t xml:space="preserve">predictor, as well as the analogy criteria, which is the topic of work in progress. Moreover, the AM has been explored for decades for precipitation prediction, but not as intensively for other </w:t>
      </w:r>
      <w:proofErr w:type="spellStart"/>
      <w:r w:rsidRPr="00B6119D">
        <w:rPr>
          <w:rFonts w:ascii="Courier New" w:eastAsia="Times New Roman" w:hAnsi="Courier New" w:cs="Courier New"/>
          <w:color w:val="000000"/>
          <w:sz w:val="20"/>
          <w:szCs w:val="20"/>
          <w:lang w:val="en-GB" w:eastAsia="en-IN"/>
        </w:rPr>
        <w:t>predictands</w:t>
      </w:r>
      <w:proofErr w:type="spellEnd"/>
      <w:r w:rsidRPr="00B6119D">
        <w:rPr>
          <w:rFonts w:ascii="Courier New" w:eastAsia="Times New Roman" w:hAnsi="Courier New" w:cs="Courier New"/>
          <w:color w:val="000000"/>
          <w:sz w:val="20"/>
          <w:szCs w:val="20"/>
          <w:lang w:val="en-GB" w:eastAsia="en-IN"/>
        </w:rPr>
        <w:t xml:space="preserve">. A global optimizer, such as </w:t>
      </w:r>
      <w:ins w:id="616" w:author="Author">
        <w:r w:rsidR="0040676A">
          <w:rPr>
            <w:rFonts w:ascii="Courier New" w:eastAsia="Times New Roman" w:hAnsi="Courier New" w:cs="Courier New"/>
            <w:color w:val="000000"/>
            <w:sz w:val="20"/>
            <w:szCs w:val="20"/>
            <w:lang w:val="en-GB" w:eastAsia="en-IN"/>
          </w:rPr>
          <w:t xml:space="preserve">a </w:t>
        </w:r>
      </w:ins>
      <w:r w:rsidRPr="00B6119D">
        <w:rPr>
          <w:rFonts w:ascii="Courier New" w:eastAsia="Times New Roman" w:hAnsi="Courier New" w:cs="Courier New"/>
          <w:color w:val="000000"/>
          <w:sz w:val="20"/>
          <w:szCs w:val="20"/>
          <w:lang w:val="en-GB" w:eastAsia="en-IN"/>
        </w:rPr>
        <w:t>GA</w:t>
      </w:r>
      <w:del w:id="617" w:author="Author">
        <w:r w:rsidRPr="00B6119D" w:rsidDel="0040676A">
          <w:rPr>
            <w:rFonts w:ascii="Courier New" w:eastAsia="Times New Roman" w:hAnsi="Courier New" w:cs="Courier New"/>
            <w:color w:val="000000"/>
            <w:sz w:val="20"/>
            <w:szCs w:val="20"/>
            <w:lang w:val="en-GB" w:eastAsia="en-IN"/>
          </w:rPr>
          <w:delText>s</w:delText>
        </w:r>
      </w:del>
      <w:r w:rsidRPr="00B6119D">
        <w:rPr>
          <w:rFonts w:ascii="Courier New" w:eastAsia="Times New Roman" w:hAnsi="Courier New" w:cs="Courier New"/>
          <w:color w:val="000000"/>
          <w:sz w:val="20"/>
          <w:szCs w:val="20"/>
          <w:lang w:val="en-GB" w:eastAsia="en-IN"/>
        </w:rPr>
        <w:t>, can speed up this assessment significantly.</w:t>
      </w:r>
    </w:p>
    <w:p w14:paraId="0F219E5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7C3833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28C824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\section*{Acknowledgments}</w:t>
      </w:r>
    </w:p>
    <w:p w14:paraId="236EE6B0" w14:textId="5B098B10"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del w:id="618" w:author="Author">
        <w:r w:rsidRPr="00B6119D" w:rsidDel="0040676A">
          <w:rPr>
            <w:rFonts w:ascii="Courier New" w:eastAsia="Times New Roman" w:hAnsi="Courier New" w:cs="Courier New"/>
            <w:color w:val="000000"/>
            <w:sz w:val="20"/>
            <w:szCs w:val="20"/>
            <w:lang w:val="en-GB" w:eastAsia="en-IN"/>
          </w:rPr>
          <w:delText>Thanks to</w:delText>
        </w:r>
      </w:del>
      <w:ins w:id="619" w:author="Author">
        <w:r w:rsidR="0040676A">
          <w:rPr>
            <w:rFonts w:ascii="Courier New" w:eastAsia="Times New Roman" w:hAnsi="Courier New" w:cs="Courier New"/>
            <w:color w:val="000000"/>
            <w:sz w:val="20"/>
            <w:szCs w:val="20"/>
            <w:lang w:val="en-GB" w:eastAsia="en-IN"/>
          </w:rPr>
          <w:t>We thank</w:t>
        </w:r>
      </w:ins>
      <w:r w:rsidRPr="00B6119D">
        <w:rPr>
          <w:rFonts w:ascii="Courier New" w:eastAsia="Times New Roman" w:hAnsi="Courier New" w:cs="Courier New"/>
          <w:color w:val="000000"/>
          <w:sz w:val="20"/>
          <w:szCs w:val="20"/>
          <w:lang w:val="en-GB" w:eastAsia="en-IN"/>
        </w:rPr>
        <w:t xml:space="preserve"> Hamid </w:t>
      </w:r>
      <w:proofErr w:type="spellStart"/>
      <w:r w:rsidRPr="00B6119D">
        <w:rPr>
          <w:rFonts w:ascii="Courier New" w:eastAsia="Times New Roman" w:hAnsi="Courier New" w:cs="Courier New"/>
          <w:color w:val="000000"/>
          <w:sz w:val="20"/>
          <w:szCs w:val="20"/>
          <w:lang w:val="en-GB" w:eastAsia="en-IN"/>
        </w:rPr>
        <w:t>Hussain</w:t>
      </w:r>
      <w:proofErr w:type="spellEnd"/>
      <w:r w:rsidRPr="00B6119D">
        <w:rPr>
          <w:rFonts w:ascii="Courier New" w:eastAsia="Times New Roman" w:hAnsi="Courier New" w:cs="Courier New"/>
          <w:color w:val="000000"/>
          <w:sz w:val="20"/>
          <w:szCs w:val="20"/>
          <w:lang w:val="en-GB" w:eastAsia="en-IN"/>
        </w:rPr>
        <w:t xml:space="preserve">-Khan of the University of Lausanne for his help and availability, and for the intensive use of the cluster he </w:t>
      </w:r>
      <w:del w:id="620" w:author="Author">
        <w:r w:rsidRPr="00B6119D" w:rsidDel="0040676A">
          <w:rPr>
            <w:rFonts w:ascii="Courier New" w:eastAsia="Times New Roman" w:hAnsi="Courier New" w:cs="Courier New"/>
            <w:color w:val="000000"/>
            <w:sz w:val="20"/>
            <w:szCs w:val="20"/>
            <w:lang w:val="en-GB" w:eastAsia="en-IN"/>
          </w:rPr>
          <w:delText>is in charge of</w:delText>
        </w:r>
      </w:del>
      <w:ins w:id="621" w:author="Author">
        <w:r w:rsidR="0040676A">
          <w:rPr>
            <w:rFonts w:ascii="Courier New" w:eastAsia="Times New Roman" w:hAnsi="Courier New" w:cs="Courier New"/>
            <w:color w:val="000000"/>
            <w:sz w:val="20"/>
            <w:szCs w:val="20"/>
            <w:lang w:val="en-GB" w:eastAsia="en-IN"/>
          </w:rPr>
          <w:t>administers</w:t>
        </w:r>
      </w:ins>
      <w:r w:rsidRPr="00B6119D">
        <w:rPr>
          <w:rFonts w:ascii="Courier New" w:eastAsia="Times New Roman" w:hAnsi="Courier New" w:cs="Courier New"/>
          <w:color w:val="000000"/>
          <w:sz w:val="20"/>
          <w:szCs w:val="20"/>
          <w:lang w:val="en-GB" w:eastAsia="en-IN"/>
        </w:rPr>
        <w:t xml:space="preserve">. </w:t>
      </w:r>
      <w:del w:id="622" w:author="Author">
        <w:r w:rsidRPr="00B6119D" w:rsidDel="0040676A">
          <w:rPr>
            <w:rFonts w:ascii="Courier New" w:eastAsia="Times New Roman" w:hAnsi="Courier New" w:cs="Courier New"/>
            <w:color w:val="000000"/>
            <w:sz w:val="20"/>
            <w:szCs w:val="20"/>
            <w:lang w:val="en-GB" w:eastAsia="en-IN"/>
          </w:rPr>
          <w:delText>Thanks to</w:delText>
        </w:r>
      </w:del>
      <w:ins w:id="623" w:author="Author">
        <w:r w:rsidR="0040676A">
          <w:rPr>
            <w:rFonts w:ascii="Courier New" w:eastAsia="Times New Roman" w:hAnsi="Courier New" w:cs="Courier New"/>
            <w:color w:val="000000"/>
            <w:sz w:val="20"/>
            <w:szCs w:val="20"/>
            <w:lang w:val="en-GB" w:eastAsia="en-IN"/>
          </w:rPr>
          <w:t>We also thank</w:t>
        </w:r>
      </w:ins>
      <w:r w:rsidRPr="00B6119D">
        <w:rPr>
          <w:rFonts w:ascii="Courier New" w:eastAsia="Times New Roman" w:hAnsi="Courier New" w:cs="Courier New"/>
          <w:color w:val="000000"/>
          <w:sz w:val="20"/>
          <w:szCs w:val="20"/>
          <w:lang w:val="en-GB" w:eastAsia="en-IN"/>
        </w:rPr>
        <w:t xml:space="preserve"> Renaud Marty for </w:t>
      </w:r>
      <w:del w:id="624" w:author="Author">
        <w:r w:rsidRPr="00B6119D" w:rsidDel="0040676A">
          <w:rPr>
            <w:rFonts w:ascii="Courier New" w:eastAsia="Times New Roman" w:hAnsi="Courier New" w:cs="Courier New"/>
            <w:color w:val="000000"/>
            <w:sz w:val="20"/>
            <w:szCs w:val="20"/>
            <w:lang w:val="en-GB" w:eastAsia="en-IN"/>
          </w:rPr>
          <w:delText xml:space="preserve">his </w:delText>
        </w:r>
      </w:del>
      <w:r w:rsidRPr="00B6119D">
        <w:rPr>
          <w:rFonts w:ascii="Courier New" w:eastAsia="Times New Roman" w:hAnsi="Courier New" w:cs="Courier New"/>
          <w:color w:val="000000"/>
          <w:sz w:val="20"/>
          <w:szCs w:val="20"/>
          <w:lang w:val="en-GB" w:eastAsia="en-IN"/>
        </w:rPr>
        <w:t>fruitful collaboration over the years</w:t>
      </w:r>
      <w:ins w:id="625" w:author="Author">
        <w:r w:rsidR="0040676A">
          <w:rPr>
            <w:rFonts w:ascii="Courier New" w:eastAsia="Times New Roman" w:hAnsi="Courier New" w:cs="Courier New"/>
            <w:color w:val="000000"/>
            <w:sz w:val="20"/>
            <w:szCs w:val="20"/>
            <w:lang w:val="en-GB" w:eastAsia="en-IN"/>
          </w:rPr>
          <w:t>,</w:t>
        </w:r>
      </w:ins>
      <w:del w:id="626" w:author="Author">
        <w:r w:rsidRPr="00B6119D" w:rsidDel="0040676A">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000000"/>
          <w:sz w:val="20"/>
          <w:szCs w:val="20"/>
          <w:lang w:val="en-GB" w:eastAsia="en-IN"/>
        </w:rPr>
        <w:t xml:space="preserve"> </w:t>
      </w:r>
      <w:del w:id="627" w:author="Author">
        <w:r w:rsidRPr="00B6119D" w:rsidDel="0040676A">
          <w:rPr>
            <w:rFonts w:ascii="Courier New" w:eastAsia="Times New Roman" w:hAnsi="Courier New" w:cs="Courier New"/>
            <w:color w:val="000000"/>
            <w:sz w:val="20"/>
            <w:szCs w:val="20"/>
            <w:lang w:val="en-GB" w:eastAsia="en-IN"/>
          </w:rPr>
          <w:delText>Thanks to</w:delText>
        </w:r>
      </w:del>
      <w:ins w:id="628" w:author="Author">
        <w:r w:rsidR="0040676A">
          <w:rPr>
            <w:rFonts w:ascii="Courier New" w:eastAsia="Times New Roman" w:hAnsi="Courier New" w:cs="Courier New"/>
            <w:color w:val="000000"/>
            <w:sz w:val="20"/>
            <w:szCs w:val="20"/>
            <w:lang w:val="en-GB" w:eastAsia="en-IN"/>
          </w:rPr>
          <w:t>and</w:t>
        </w:r>
      </w:ins>
      <w:r w:rsidRPr="00B6119D">
        <w:rPr>
          <w:rFonts w:ascii="Courier New" w:eastAsia="Times New Roman" w:hAnsi="Courier New" w:cs="Courier New"/>
          <w:color w:val="000000"/>
          <w:sz w:val="20"/>
          <w:szCs w:val="20"/>
          <w:lang w:val="en-GB" w:eastAsia="en-IN"/>
        </w:rPr>
        <w:t xml:space="preserve"> Dominique B</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{e}rod for his support.</w:t>
      </w:r>
    </w:p>
    <w:p w14:paraId="7094C24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5EF1869" w14:textId="37037248"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del w:id="629" w:author="Author">
        <w:r w:rsidRPr="00B6119D" w:rsidDel="0040676A">
          <w:rPr>
            <w:rFonts w:ascii="Courier New" w:eastAsia="Times New Roman" w:hAnsi="Courier New" w:cs="Courier New"/>
            <w:color w:val="000000"/>
            <w:sz w:val="20"/>
            <w:szCs w:val="20"/>
            <w:lang w:val="en-GB" w:eastAsia="en-IN"/>
          </w:rPr>
          <w:delText xml:space="preserve">Thanks </w:delText>
        </w:r>
      </w:del>
      <w:ins w:id="630" w:author="Author">
        <w:r w:rsidR="0040676A">
          <w:rPr>
            <w:rFonts w:ascii="Courier New" w:eastAsia="Times New Roman" w:hAnsi="Courier New" w:cs="Courier New"/>
            <w:color w:val="000000"/>
            <w:sz w:val="20"/>
            <w:szCs w:val="20"/>
            <w:lang w:val="en-GB" w:eastAsia="en-IN"/>
          </w:rPr>
          <w:t>We thank</w:t>
        </w:r>
        <w:r w:rsidR="0040676A" w:rsidRPr="00B6119D">
          <w:rPr>
            <w:rFonts w:ascii="Courier New" w:eastAsia="Times New Roman" w:hAnsi="Courier New" w:cs="Courier New"/>
            <w:color w:val="000000"/>
            <w:sz w:val="20"/>
            <w:szCs w:val="20"/>
            <w:lang w:val="en-GB" w:eastAsia="en-IN"/>
          </w:rPr>
          <w:t xml:space="preserve"> </w:t>
        </w:r>
      </w:ins>
      <w:del w:id="631" w:author="Author">
        <w:r w:rsidRPr="00B6119D" w:rsidDel="0040676A">
          <w:rPr>
            <w:rFonts w:ascii="Courier New" w:eastAsia="Times New Roman" w:hAnsi="Courier New" w:cs="Courier New"/>
            <w:color w:val="000000"/>
            <w:sz w:val="20"/>
            <w:szCs w:val="20"/>
            <w:lang w:val="en-GB" w:eastAsia="en-IN"/>
          </w:rPr>
          <w:delText xml:space="preserve">to </w:delText>
        </w:r>
      </w:del>
      <w:r w:rsidRPr="00B6119D">
        <w:rPr>
          <w:rFonts w:ascii="Courier New" w:eastAsia="Times New Roman" w:hAnsi="Courier New" w:cs="Courier New"/>
          <w:color w:val="000000"/>
          <w:sz w:val="20"/>
          <w:szCs w:val="20"/>
          <w:lang w:val="en-GB" w:eastAsia="en-IN"/>
        </w:rPr>
        <w:t xml:space="preserve">the Roads and Water courses Service, </w:t>
      </w:r>
      <w:ins w:id="632" w:author="Author">
        <w:r w:rsidR="0040676A">
          <w:rPr>
            <w:rFonts w:ascii="Courier New" w:eastAsia="Times New Roman" w:hAnsi="Courier New" w:cs="Courier New"/>
            <w:color w:val="000000"/>
            <w:sz w:val="20"/>
            <w:szCs w:val="20"/>
            <w:lang w:val="en-GB" w:eastAsia="en-IN"/>
          </w:rPr>
          <w:t xml:space="preserve">the </w:t>
        </w:r>
      </w:ins>
      <w:r w:rsidRPr="00B6119D">
        <w:rPr>
          <w:rFonts w:ascii="Courier New" w:eastAsia="Times New Roman" w:hAnsi="Courier New" w:cs="Courier New"/>
          <w:color w:val="000000"/>
          <w:sz w:val="20"/>
          <w:szCs w:val="20"/>
          <w:lang w:val="en-GB" w:eastAsia="en-IN"/>
        </w:rPr>
        <w:t>Energy and Water Power Service of the Wallis Canton, the Water, Land and Sanitation Service of the Vaud Canton</w:t>
      </w:r>
      <w:ins w:id="633" w:author="Author">
        <w:r w:rsidR="0040676A">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and the Swiss Federal Office for Environment (</w:t>
      </w:r>
      <w:proofErr w:type="spellStart"/>
      <w:r w:rsidRPr="00B6119D">
        <w:rPr>
          <w:rFonts w:ascii="Courier New" w:eastAsia="Times New Roman" w:hAnsi="Courier New" w:cs="Courier New"/>
          <w:color w:val="000000"/>
          <w:sz w:val="20"/>
          <w:szCs w:val="20"/>
          <w:lang w:val="en-GB" w:eastAsia="en-IN"/>
        </w:rPr>
        <w:t>FOEV</w:t>
      </w:r>
      <w:proofErr w:type="spellEnd"/>
      <w:r w:rsidRPr="00B6119D">
        <w:rPr>
          <w:rFonts w:ascii="Courier New" w:eastAsia="Times New Roman" w:hAnsi="Courier New" w:cs="Courier New"/>
          <w:color w:val="000000"/>
          <w:sz w:val="20"/>
          <w:szCs w:val="20"/>
          <w:lang w:val="en-GB" w:eastAsia="en-IN"/>
        </w:rPr>
        <w:t xml:space="preserve">) </w:t>
      </w:r>
      <w:del w:id="634" w:author="Author">
        <w:r w:rsidRPr="00B6119D" w:rsidDel="0040676A">
          <w:rPr>
            <w:rFonts w:ascii="Courier New" w:eastAsia="Times New Roman" w:hAnsi="Courier New" w:cs="Courier New"/>
            <w:color w:val="000000"/>
            <w:sz w:val="20"/>
            <w:szCs w:val="20"/>
            <w:lang w:val="en-GB" w:eastAsia="en-IN"/>
          </w:rPr>
          <w:delText xml:space="preserve">who </w:delText>
        </w:r>
      </w:del>
      <w:ins w:id="635" w:author="Author">
        <w:r w:rsidR="0040676A">
          <w:rPr>
            <w:rFonts w:ascii="Courier New" w:eastAsia="Times New Roman" w:hAnsi="Courier New" w:cs="Courier New"/>
            <w:color w:val="000000"/>
            <w:sz w:val="20"/>
            <w:szCs w:val="20"/>
            <w:lang w:val="en-GB" w:eastAsia="en-IN"/>
          </w:rPr>
          <w:t>for</w:t>
        </w:r>
        <w:r w:rsidR="0040676A" w:rsidRPr="00B6119D">
          <w:rPr>
            <w:rFonts w:ascii="Courier New" w:eastAsia="Times New Roman" w:hAnsi="Courier New" w:cs="Courier New"/>
            <w:color w:val="000000"/>
            <w:sz w:val="20"/>
            <w:szCs w:val="20"/>
            <w:lang w:val="en-GB" w:eastAsia="en-IN"/>
          </w:rPr>
          <w:t xml:space="preserve"> </w:t>
        </w:r>
      </w:ins>
      <w:del w:id="636" w:author="Author">
        <w:r w:rsidRPr="00B6119D" w:rsidDel="0040676A">
          <w:rPr>
            <w:rFonts w:ascii="Courier New" w:eastAsia="Times New Roman" w:hAnsi="Courier New" w:cs="Courier New"/>
            <w:color w:val="000000"/>
            <w:sz w:val="20"/>
            <w:szCs w:val="20"/>
            <w:lang w:val="en-GB" w:eastAsia="en-IN"/>
          </w:rPr>
          <w:delText xml:space="preserve">financed </w:delText>
        </w:r>
      </w:del>
      <w:ins w:id="637" w:author="Author">
        <w:r w:rsidR="0040676A" w:rsidRPr="00B6119D">
          <w:rPr>
            <w:rFonts w:ascii="Courier New" w:eastAsia="Times New Roman" w:hAnsi="Courier New" w:cs="Courier New"/>
            <w:color w:val="000000"/>
            <w:sz w:val="20"/>
            <w:szCs w:val="20"/>
            <w:lang w:val="en-GB" w:eastAsia="en-IN"/>
          </w:rPr>
          <w:t>financ</w:t>
        </w:r>
        <w:r w:rsidR="0040676A">
          <w:rPr>
            <w:rFonts w:ascii="Courier New" w:eastAsia="Times New Roman" w:hAnsi="Courier New" w:cs="Courier New"/>
            <w:color w:val="000000"/>
            <w:sz w:val="20"/>
            <w:szCs w:val="20"/>
            <w:lang w:val="en-GB" w:eastAsia="en-IN"/>
          </w:rPr>
          <w:t>ing</w:t>
        </w:r>
        <w:r w:rsidR="0040676A"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the </w:t>
      </w:r>
      <w:proofErr w:type="spellStart"/>
      <w:r w:rsidRPr="00B6119D">
        <w:rPr>
          <w:rFonts w:ascii="Courier New" w:eastAsia="Times New Roman" w:hAnsi="Courier New" w:cs="Courier New"/>
          <w:color w:val="000000"/>
          <w:sz w:val="20"/>
          <w:szCs w:val="20"/>
          <w:lang w:val="en-GB" w:eastAsia="en-IN"/>
        </w:rPr>
        <w:t>MINERVE</w:t>
      </w:r>
      <w:proofErr w:type="spellEnd"/>
      <w:r w:rsidRPr="00B6119D">
        <w:rPr>
          <w:rFonts w:ascii="Courier New" w:eastAsia="Times New Roman" w:hAnsi="Courier New" w:cs="Courier New"/>
          <w:color w:val="000000"/>
          <w:sz w:val="20"/>
          <w:szCs w:val="20"/>
          <w:lang w:val="en-GB" w:eastAsia="en-IN"/>
        </w:rPr>
        <w:t xml:space="preserve"> (Mod</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{e}</w:t>
      </w:r>
      <w:proofErr w:type="spellStart"/>
      <w:r w:rsidRPr="00B6119D">
        <w:rPr>
          <w:rFonts w:ascii="Courier New" w:eastAsia="Times New Roman" w:hAnsi="Courier New" w:cs="Courier New"/>
          <w:color w:val="000000"/>
          <w:sz w:val="20"/>
          <w:szCs w:val="20"/>
          <w:lang w:val="en-GB" w:eastAsia="en-IN"/>
        </w:rPr>
        <w:t>lisation</w:t>
      </w:r>
      <w:proofErr w:type="spellEnd"/>
      <w:r w:rsidRPr="00B6119D">
        <w:rPr>
          <w:rFonts w:ascii="Courier New" w:eastAsia="Times New Roman" w:hAnsi="Courier New" w:cs="Courier New"/>
          <w:color w:val="000000"/>
          <w:sz w:val="20"/>
          <w:szCs w:val="20"/>
          <w:lang w:val="en-GB" w:eastAsia="en-IN"/>
        </w:rPr>
        <w:t xml:space="preserve"> des </w:t>
      </w:r>
      <w:proofErr w:type="spellStart"/>
      <w:r w:rsidRPr="00B6119D">
        <w:rPr>
          <w:rFonts w:ascii="Courier New" w:eastAsia="Times New Roman" w:hAnsi="Courier New" w:cs="Courier New"/>
          <w:color w:val="000000"/>
          <w:sz w:val="20"/>
          <w:szCs w:val="20"/>
          <w:lang w:val="en-GB" w:eastAsia="en-IN"/>
        </w:rPr>
        <w:t>Intemp</w:t>
      </w:r>
      <w:proofErr w:type="spellEnd"/>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{e}</w:t>
      </w:r>
      <w:proofErr w:type="spellStart"/>
      <w:r w:rsidRPr="00B6119D">
        <w:rPr>
          <w:rFonts w:ascii="Courier New" w:eastAsia="Times New Roman" w:hAnsi="Courier New" w:cs="Courier New"/>
          <w:color w:val="000000"/>
          <w:sz w:val="20"/>
          <w:szCs w:val="20"/>
          <w:lang w:val="en-GB" w:eastAsia="en-IN"/>
        </w:rPr>
        <w:t>ries</w:t>
      </w:r>
      <w:proofErr w:type="spellEnd"/>
      <w:r w:rsidRPr="00B6119D">
        <w:rPr>
          <w:rFonts w:ascii="Courier New" w:eastAsia="Times New Roman" w:hAnsi="Courier New" w:cs="Courier New"/>
          <w:color w:val="000000"/>
          <w:sz w:val="20"/>
          <w:szCs w:val="20"/>
          <w:lang w:val="en-GB" w:eastAsia="en-IN"/>
        </w:rPr>
        <w:t xml:space="preserve"> de Nature </w:t>
      </w:r>
      <w:proofErr w:type="spellStart"/>
      <w:r w:rsidRPr="00B6119D">
        <w:rPr>
          <w:rFonts w:ascii="Courier New" w:eastAsia="Times New Roman" w:hAnsi="Courier New" w:cs="Courier New"/>
          <w:color w:val="000000"/>
          <w:sz w:val="20"/>
          <w:szCs w:val="20"/>
          <w:lang w:val="en-GB" w:eastAsia="en-IN"/>
        </w:rPr>
        <w:t>Extr</w:t>
      </w:r>
      <w:proofErr w:type="spellEnd"/>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{e}me des </w:t>
      </w:r>
      <w:proofErr w:type="spellStart"/>
      <w:r w:rsidRPr="00B6119D">
        <w:rPr>
          <w:rFonts w:ascii="Courier New" w:eastAsia="Times New Roman" w:hAnsi="Courier New" w:cs="Courier New"/>
          <w:color w:val="000000"/>
          <w:sz w:val="20"/>
          <w:szCs w:val="20"/>
          <w:lang w:val="en-GB" w:eastAsia="en-IN"/>
        </w:rPr>
        <w:t>Rivi</w:t>
      </w:r>
      <w:proofErr w:type="spellEnd"/>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{e}res </w:t>
      </w:r>
      <w:proofErr w:type="spellStart"/>
      <w:r w:rsidRPr="00B6119D">
        <w:rPr>
          <w:rFonts w:ascii="Courier New" w:eastAsia="Times New Roman" w:hAnsi="Courier New" w:cs="Courier New"/>
          <w:color w:val="000000"/>
          <w:sz w:val="20"/>
          <w:szCs w:val="20"/>
          <w:lang w:val="en-GB" w:eastAsia="en-IN"/>
        </w:rPr>
        <w:t>Valaisannes</w:t>
      </w:r>
      <w:proofErr w:type="spellEnd"/>
      <w:r w:rsidRPr="00B6119D">
        <w:rPr>
          <w:rFonts w:ascii="Courier New" w:eastAsia="Times New Roman" w:hAnsi="Courier New" w:cs="Courier New"/>
          <w:color w:val="000000"/>
          <w:sz w:val="20"/>
          <w:szCs w:val="20"/>
          <w:lang w:val="en-GB" w:eastAsia="en-IN"/>
        </w:rPr>
        <w:t xml:space="preserve"> et de </w:t>
      </w:r>
      <w:proofErr w:type="spellStart"/>
      <w:r w:rsidRPr="00B6119D">
        <w:rPr>
          <w:rFonts w:ascii="Courier New" w:eastAsia="Times New Roman" w:hAnsi="Courier New" w:cs="Courier New"/>
          <w:color w:val="000000"/>
          <w:sz w:val="20"/>
          <w:szCs w:val="20"/>
          <w:lang w:val="en-GB" w:eastAsia="en-IN"/>
        </w:rPr>
        <w:t>leurs</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Effets</w:t>
      </w:r>
      <w:proofErr w:type="spellEnd"/>
      <w:r w:rsidRPr="00B6119D">
        <w:rPr>
          <w:rFonts w:ascii="Courier New" w:eastAsia="Times New Roman" w:hAnsi="Courier New" w:cs="Courier New"/>
          <w:color w:val="000000"/>
          <w:sz w:val="20"/>
          <w:szCs w:val="20"/>
          <w:lang w:val="en-GB" w:eastAsia="en-IN"/>
        </w:rPr>
        <w:t xml:space="preserve">) project which started this research. </w:t>
      </w:r>
      <w:del w:id="638" w:author="Author">
        <w:r w:rsidRPr="00B6119D" w:rsidDel="0040676A">
          <w:rPr>
            <w:rFonts w:ascii="Courier New" w:eastAsia="Times New Roman" w:hAnsi="Courier New" w:cs="Courier New"/>
            <w:color w:val="000000"/>
            <w:sz w:val="20"/>
            <w:szCs w:val="20"/>
            <w:lang w:val="en-GB" w:eastAsia="en-IN"/>
          </w:rPr>
          <w:delText xml:space="preserve">The </w:delText>
        </w:r>
      </w:del>
      <w:ins w:id="639" w:author="Author">
        <w:r w:rsidR="0040676A">
          <w:rPr>
            <w:rFonts w:ascii="Courier New" w:eastAsia="Times New Roman" w:hAnsi="Courier New" w:cs="Courier New"/>
            <w:color w:val="000000"/>
            <w:sz w:val="20"/>
            <w:szCs w:val="20"/>
            <w:lang w:val="en-GB" w:eastAsia="en-IN"/>
          </w:rPr>
          <w:t>F</w:t>
        </w:r>
      </w:ins>
      <w:del w:id="640" w:author="Author">
        <w:r w:rsidRPr="00B6119D" w:rsidDel="0040676A">
          <w:rPr>
            <w:rFonts w:ascii="Courier New" w:eastAsia="Times New Roman" w:hAnsi="Courier New" w:cs="Courier New"/>
            <w:color w:val="000000"/>
            <w:sz w:val="20"/>
            <w:szCs w:val="20"/>
            <w:lang w:val="en-GB" w:eastAsia="en-IN"/>
          </w:rPr>
          <w:delText>f</w:delText>
        </w:r>
      </w:del>
      <w:r w:rsidRPr="00B6119D">
        <w:rPr>
          <w:rFonts w:ascii="Courier New" w:eastAsia="Times New Roman" w:hAnsi="Courier New" w:cs="Courier New"/>
          <w:color w:val="000000"/>
          <w:sz w:val="20"/>
          <w:szCs w:val="20"/>
          <w:lang w:val="en-GB" w:eastAsia="en-IN"/>
        </w:rPr>
        <w:t xml:space="preserve">ruitful collaboration with the </w:t>
      </w:r>
      <w:proofErr w:type="spellStart"/>
      <w:r w:rsidRPr="00B6119D">
        <w:rPr>
          <w:rFonts w:ascii="Courier New" w:eastAsia="Times New Roman" w:hAnsi="Courier New" w:cs="Courier New"/>
          <w:color w:val="000000"/>
          <w:sz w:val="20"/>
          <w:szCs w:val="20"/>
          <w:lang w:val="en-GB" w:eastAsia="en-IN"/>
        </w:rPr>
        <w:t>Laboratoire</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d'Etude</w:t>
      </w:r>
      <w:proofErr w:type="spellEnd"/>
      <w:r w:rsidRPr="00B6119D">
        <w:rPr>
          <w:rFonts w:ascii="Courier New" w:eastAsia="Times New Roman" w:hAnsi="Courier New" w:cs="Courier New"/>
          <w:color w:val="000000"/>
          <w:sz w:val="20"/>
          <w:szCs w:val="20"/>
          <w:lang w:val="en-GB" w:eastAsia="en-IN"/>
        </w:rPr>
        <w:t xml:space="preserve"> des </w:t>
      </w:r>
      <w:proofErr w:type="spellStart"/>
      <w:r w:rsidRPr="00B6119D">
        <w:rPr>
          <w:rFonts w:ascii="Courier New" w:eastAsia="Times New Roman" w:hAnsi="Courier New" w:cs="Courier New"/>
          <w:color w:val="000000"/>
          <w:sz w:val="20"/>
          <w:szCs w:val="20"/>
          <w:lang w:val="en-GB" w:eastAsia="en-IN"/>
        </w:rPr>
        <w:t>Transferts</w:t>
      </w:r>
      <w:proofErr w:type="spellEnd"/>
      <w:r w:rsidRPr="00B6119D">
        <w:rPr>
          <w:rFonts w:ascii="Courier New" w:eastAsia="Times New Roman" w:hAnsi="Courier New" w:cs="Courier New"/>
          <w:color w:val="000000"/>
          <w:sz w:val="20"/>
          <w:szCs w:val="20"/>
          <w:lang w:val="en-GB" w:eastAsia="en-IN"/>
        </w:rPr>
        <w:t xml:space="preserve"> en </w:t>
      </w:r>
      <w:proofErr w:type="spellStart"/>
      <w:r w:rsidRPr="00B6119D">
        <w:rPr>
          <w:rFonts w:ascii="Courier New" w:eastAsia="Times New Roman" w:hAnsi="Courier New" w:cs="Courier New"/>
          <w:color w:val="000000"/>
          <w:sz w:val="20"/>
          <w:szCs w:val="20"/>
          <w:lang w:val="en-GB" w:eastAsia="en-IN"/>
        </w:rPr>
        <w:t>Hydrologie</w:t>
      </w:r>
      <w:proofErr w:type="spellEnd"/>
      <w:r w:rsidRPr="00B6119D">
        <w:rPr>
          <w:rFonts w:ascii="Courier New" w:eastAsia="Times New Roman" w:hAnsi="Courier New" w:cs="Courier New"/>
          <w:color w:val="000000"/>
          <w:sz w:val="20"/>
          <w:szCs w:val="20"/>
          <w:lang w:val="en-GB" w:eastAsia="en-IN"/>
        </w:rPr>
        <w:t xml:space="preserve"> et </w:t>
      </w:r>
      <w:proofErr w:type="spellStart"/>
      <w:r w:rsidRPr="00B6119D">
        <w:rPr>
          <w:rFonts w:ascii="Courier New" w:eastAsia="Times New Roman" w:hAnsi="Courier New" w:cs="Courier New"/>
          <w:color w:val="000000"/>
          <w:sz w:val="20"/>
          <w:szCs w:val="20"/>
          <w:lang w:val="en-GB" w:eastAsia="en-IN"/>
        </w:rPr>
        <w:t>Environnement</w:t>
      </w:r>
      <w:proofErr w:type="spellEnd"/>
      <w:r w:rsidRPr="00B6119D">
        <w:rPr>
          <w:rFonts w:ascii="Courier New" w:eastAsia="Times New Roman" w:hAnsi="Courier New" w:cs="Courier New"/>
          <w:color w:val="000000"/>
          <w:sz w:val="20"/>
          <w:szCs w:val="20"/>
          <w:lang w:val="en-GB" w:eastAsia="en-IN"/>
        </w:rPr>
        <w:t xml:space="preserve"> of the Grenoble Institute of Technology (G-</w:t>
      </w:r>
      <w:proofErr w:type="spellStart"/>
      <w:r w:rsidRPr="00B6119D">
        <w:rPr>
          <w:rFonts w:ascii="Courier New" w:eastAsia="Times New Roman" w:hAnsi="Courier New" w:cs="Courier New"/>
          <w:color w:val="000000"/>
          <w:sz w:val="20"/>
          <w:szCs w:val="20"/>
          <w:lang w:val="en-GB" w:eastAsia="en-IN"/>
        </w:rPr>
        <w:t>INP</w:t>
      </w:r>
      <w:proofErr w:type="spellEnd"/>
      <w:r w:rsidRPr="00B6119D">
        <w:rPr>
          <w:rFonts w:ascii="Courier New" w:eastAsia="Times New Roman" w:hAnsi="Courier New" w:cs="Courier New"/>
          <w:color w:val="000000"/>
          <w:sz w:val="20"/>
          <w:szCs w:val="20"/>
          <w:lang w:val="en-GB" w:eastAsia="en-IN"/>
        </w:rPr>
        <w:t xml:space="preserve">) was made possible thanks to the </w:t>
      </w:r>
      <w:proofErr w:type="spellStart"/>
      <w:r w:rsidRPr="00B6119D">
        <w:rPr>
          <w:rFonts w:ascii="Courier New" w:eastAsia="Times New Roman" w:hAnsi="Courier New" w:cs="Courier New"/>
          <w:color w:val="000000"/>
          <w:sz w:val="20"/>
          <w:szCs w:val="20"/>
          <w:lang w:val="en-GB" w:eastAsia="en-IN"/>
        </w:rPr>
        <w:t>Herbette</w:t>
      </w:r>
      <w:proofErr w:type="spellEnd"/>
      <w:r w:rsidRPr="00B6119D">
        <w:rPr>
          <w:rFonts w:ascii="Courier New" w:eastAsia="Times New Roman" w:hAnsi="Courier New" w:cs="Courier New"/>
          <w:color w:val="000000"/>
          <w:sz w:val="20"/>
          <w:szCs w:val="20"/>
          <w:lang w:val="en-GB" w:eastAsia="en-IN"/>
        </w:rPr>
        <w:t xml:space="preserve"> Foundation. </w:t>
      </w:r>
      <w:proofErr w:type="spellStart"/>
      <w:r w:rsidRPr="00B6119D">
        <w:rPr>
          <w:rFonts w:ascii="Courier New" w:eastAsia="Times New Roman" w:hAnsi="Courier New" w:cs="Courier New"/>
          <w:color w:val="000000"/>
          <w:sz w:val="20"/>
          <w:szCs w:val="20"/>
          <w:lang w:val="en-GB" w:eastAsia="en-IN"/>
        </w:rPr>
        <w:t>NCEP</w:t>
      </w:r>
      <w:proofErr w:type="spellEnd"/>
      <w:r w:rsidRPr="00B6119D">
        <w:rPr>
          <w:rFonts w:ascii="Courier New" w:eastAsia="Times New Roman" w:hAnsi="Courier New" w:cs="Courier New"/>
          <w:color w:val="000000"/>
          <w:sz w:val="20"/>
          <w:szCs w:val="20"/>
          <w:lang w:val="en-GB" w:eastAsia="en-IN"/>
        </w:rPr>
        <w:t xml:space="preserve"> reanalysis data </w:t>
      </w:r>
      <w:ins w:id="641" w:author="Author">
        <w:r w:rsidR="0040676A">
          <w:rPr>
            <w:rFonts w:ascii="Courier New" w:eastAsia="Times New Roman" w:hAnsi="Courier New" w:cs="Courier New"/>
            <w:color w:val="000000"/>
            <w:sz w:val="20"/>
            <w:szCs w:val="20"/>
            <w:lang w:val="en-GB" w:eastAsia="en-IN"/>
          </w:rPr>
          <w:t xml:space="preserve">were </w:t>
        </w:r>
      </w:ins>
      <w:r w:rsidRPr="00B6119D">
        <w:rPr>
          <w:rFonts w:ascii="Courier New" w:eastAsia="Times New Roman" w:hAnsi="Courier New" w:cs="Courier New"/>
          <w:color w:val="000000"/>
          <w:sz w:val="20"/>
          <w:szCs w:val="20"/>
          <w:lang w:val="en-GB" w:eastAsia="en-IN"/>
        </w:rPr>
        <w:t xml:space="preserve">provided by </w:t>
      </w:r>
      <w:del w:id="642" w:author="Author">
        <w:r w:rsidRPr="00B6119D" w:rsidDel="0040676A">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NOAA/OAR/</w:t>
      </w:r>
      <w:proofErr w:type="spellStart"/>
      <w:r w:rsidRPr="00B6119D">
        <w:rPr>
          <w:rFonts w:ascii="Courier New" w:eastAsia="Times New Roman" w:hAnsi="Courier New" w:cs="Courier New"/>
          <w:color w:val="000000"/>
          <w:sz w:val="20"/>
          <w:szCs w:val="20"/>
          <w:lang w:val="en-GB" w:eastAsia="en-IN"/>
        </w:rPr>
        <w:t>ESRL</w:t>
      </w:r>
      <w:proofErr w:type="spellEnd"/>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PSD</w:t>
      </w:r>
      <w:proofErr w:type="spellEnd"/>
      <w:r w:rsidRPr="00B6119D">
        <w:rPr>
          <w:rFonts w:ascii="Courier New" w:eastAsia="Times New Roman" w:hAnsi="Courier New" w:cs="Courier New"/>
          <w:color w:val="000000"/>
          <w:sz w:val="20"/>
          <w:szCs w:val="20"/>
          <w:lang w:val="en-GB" w:eastAsia="en-IN"/>
        </w:rPr>
        <w:t xml:space="preserve">, Boulder, Colorado, USA, </w:t>
      </w:r>
      <w:del w:id="643" w:author="Author">
        <w:r w:rsidRPr="00B6119D" w:rsidDel="0040676A">
          <w:rPr>
            <w:rFonts w:ascii="Courier New" w:eastAsia="Times New Roman" w:hAnsi="Courier New" w:cs="Courier New"/>
            <w:color w:val="000000"/>
            <w:sz w:val="20"/>
            <w:szCs w:val="20"/>
            <w:lang w:val="en-GB" w:eastAsia="en-IN"/>
          </w:rPr>
          <w:delText xml:space="preserve">from </w:delText>
        </w:r>
      </w:del>
      <w:ins w:id="644" w:author="Author">
        <w:r w:rsidR="0040676A">
          <w:rPr>
            <w:rFonts w:ascii="Courier New" w:eastAsia="Times New Roman" w:hAnsi="Courier New" w:cs="Courier New"/>
            <w:color w:val="000000"/>
            <w:sz w:val="20"/>
            <w:szCs w:val="20"/>
            <w:lang w:val="en-GB" w:eastAsia="en-IN"/>
          </w:rPr>
          <w:t>via</w:t>
        </w:r>
        <w:r w:rsidR="0040676A"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their </w:t>
      </w:r>
      <w:ins w:id="645" w:author="Author">
        <w:r w:rsidR="0040676A">
          <w:rPr>
            <w:rFonts w:ascii="Courier New" w:eastAsia="Times New Roman" w:hAnsi="Courier New" w:cs="Courier New"/>
            <w:color w:val="000000"/>
            <w:sz w:val="20"/>
            <w:szCs w:val="20"/>
            <w:lang w:val="en-GB" w:eastAsia="en-IN"/>
          </w:rPr>
          <w:t>w</w:t>
        </w:r>
      </w:ins>
      <w:del w:id="646" w:author="Author">
        <w:r w:rsidRPr="00B6119D" w:rsidDel="0040676A">
          <w:rPr>
            <w:rFonts w:ascii="Courier New" w:eastAsia="Times New Roman" w:hAnsi="Courier New" w:cs="Courier New"/>
            <w:color w:val="000000"/>
            <w:sz w:val="20"/>
            <w:szCs w:val="20"/>
            <w:lang w:val="en-GB" w:eastAsia="en-IN"/>
          </w:rPr>
          <w:delText>W</w:delText>
        </w:r>
      </w:del>
      <w:r w:rsidRPr="00B6119D">
        <w:rPr>
          <w:rFonts w:ascii="Courier New" w:eastAsia="Times New Roman" w:hAnsi="Courier New" w:cs="Courier New"/>
          <w:color w:val="000000"/>
          <w:sz w:val="20"/>
          <w:szCs w:val="20"/>
          <w:lang w:val="en-GB" w:eastAsia="en-IN"/>
        </w:rPr>
        <w:t>eb</w:t>
      </w:r>
      <w:del w:id="647" w:author="Author">
        <w:r w:rsidRPr="00B6119D" w:rsidDel="0040676A">
          <w:rPr>
            <w:rFonts w:ascii="Courier New" w:eastAsia="Times New Roman" w:hAnsi="Courier New" w:cs="Courier New"/>
            <w:color w:val="000000"/>
            <w:sz w:val="20"/>
            <w:szCs w:val="20"/>
            <w:lang w:val="en-GB" w:eastAsia="en-IN"/>
          </w:rPr>
          <w:delText xml:space="preserve"> </w:delText>
        </w:r>
      </w:del>
      <w:r w:rsidRPr="00B6119D">
        <w:rPr>
          <w:rFonts w:ascii="Courier New" w:eastAsia="Times New Roman" w:hAnsi="Courier New" w:cs="Courier New"/>
          <w:color w:val="000000"/>
          <w:sz w:val="20"/>
          <w:szCs w:val="20"/>
          <w:lang w:val="en-GB" w:eastAsia="en-IN"/>
        </w:rPr>
        <w:t xml:space="preserve">site at http://www.esrl.noaa.gov/psd/. </w:t>
      </w:r>
      <w:ins w:id="648" w:author="Author">
        <w:r w:rsidR="0040676A">
          <w:rPr>
            <w:rFonts w:ascii="Courier New" w:eastAsia="Times New Roman" w:hAnsi="Courier New" w:cs="Courier New"/>
            <w:color w:val="000000"/>
            <w:sz w:val="20"/>
            <w:szCs w:val="20"/>
            <w:lang w:val="en-GB" w:eastAsia="en-IN"/>
          </w:rPr>
          <w:t>The p</w:t>
        </w:r>
      </w:ins>
      <w:del w:id="649" w:author="Author">
        <w:r w:rsidRPr="00B6119D" w:rsidDel="0040676A">
          <w:rPr>
            <w:rFonts w:ascii="Courier New" w:eastAsia="Times New Roman" w:hAnsi="Courier New" w:cs="Courier New"/>
            <w:color w:val="000000"/>
            <w:sz w:val="20"/>
            <w:szCs w:val="20"/>
            <w:lang w:val="en-GB" w:eastAsia="en-IN"/>
          </w:rPr>
          <w:delText>P</w:delText>
        </w:r>
      </w:del>
      <w:r w:rsidRPr="00B6119D">
        <w:rPr>
          <w:rFonts w:ascii="Courier New" w:eastAsia="Times New Roman" w:hAnsi="Courier New" w:cs="Courier New"/>
          <w:color w:val="000000"/>
          <w:sz w:val="20"/>
          <w:szCs w:val="20"/>
          <w:lang w:val="en-GB" w:eastAsia="en-IN"/>
        </w:rPr>
        <w:t xml:space="preserve">recipitation time series </w:t>
      </w:r>
      <w:ins w:id="650" w:author="Author">
        <w:r w:rsidR="0040676A">
          <w:rPr>
            <w:rFonts w:ascii="Courier New" w:eastAsia="Times New Roman" w:hAnsi="Courier New" w:cs="Courier New"/>
            <w:color w:val="000000"/>
            <w:sz w:val="20"/>
            <w:szCs w:val="20"/>
            <w:lang w:val="en-GB" w:eastAsia="en-IN"/>
          </w:rPr>
          <w:t xml:space="preserve">were </w:t>
        </w:r>
      </w:ins>
      <w:r w:rsidRPr="00B6119D">
        <w:rPr>
          <w:rFonts w:ascii="Courier New" w:eastAsia="Times New Roman" w:hAnsi="Courier New" w:cs="Courier New"/>
          <w:color w:val="000000"/>
          <w:sz w:val="20"/>
          <w:szCs w:val="20"/>
          <w:lang w:val="en-GB" w:eastAsia="en-IN"/>
        </w:rPr>
        <w:t xml:space="preserve">provided by </w:t>
      </w:r>
      <w:proofErr w:type="spellStart"/>
      <w:r w:rsidRPr="00B6119D">
        <w:rPr>
          <w:rFonts w:ascii="Courier New" w:eastAsia="Times New Roman" w:hAnsi="Courier New" w:cs="Courier New"/>
          <w:color w:val="000000"/>
          <w:sz w:val="20"/>
          <w:szCs w:val="20"/>
          <w:lang w:val="en-GB" w:eastAsia="en-IN"/>
        </w:rPr>
        <w:t>MeteoSwiss</w:t>
      </w:r>
      <w:proofErr w:type="spellEnd"/>
      <w:r w:rsidRPr="00B6119D">
        <w:rPr>
          <w:rFonts w:ascii="Courier New" w:eastAsia="Times New Roman" w:hAnsi="Courier New" w:cs="Courier New"/>
          <w:color w:val="000000"/>
          <w:sz w:val="20"/>
          <w:szCs w:val="20"/>
          <w:lang w:val="en-GB" w:eastAsia="en-IN"/>
        </w:rPr>
        <w:t xml:space="preserve">. </w:t>
      </w:r>
    </w:p>
    <w:p w14:paraId="1088212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16D9B8E" w14:textId="1A4403B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 xml:space="preserve">The authors would also like to acknowledge the work </w:t>
      </w:r>
      <w:ins w:id="651" w:author="Author">
        <w:r w:rsidR="0040676A">
          <w:rPr>
            <w:rFonts w:ascii="Courier New" w:eastAsia="Times New Roman" w:hAnsi="Courier New" w:cs="Courier New"/>
            <w:color w:val="000000"/>
            <w:sz w:val="20"/>
            <w:szCs w:val="20"/>
            <w:lang w:val="en-GB" w:eastAsia="en-IN"/>
          </w:rPr>
          <w:t xml:space="preserve">of </w:t>
        </w:r>
      </w:ins>
      <w:r w:rsidRPr="00B6119D">
        <w:rPr>
          <w:rFonts w:ascii="Courier New" w:eastAsia="Times New Roman" w:hAnsi="Courier New" w:cs="Courier New"/>
          <w:color w:val="000000"/>
          <w:sz w:val="20"/>
          <w:szCs w:val="20"/>
          <w:lang w:val="en-GB" w:eastAsia="en-IN"/>
        </w:rPr>
        <w:t xml:space="preserve">Loris </w:t>
      </w:r>
      <w:proofErr w:type="spellStart"/>
      <w:r w:rsidRPr="00B6119D">
        <w:rPr>
          <w:rFonts w:ascii="Courier New" w:eastAsia="Times New Roman" w:hAnsi="Courier New" w:cs="Courier New"/>
          <w:color w:val="000000"/>
          <w:sz w:val="20"/>
          <w:szCs w:val="20"/>
          <w:lang w:val="en-GB" w:eastAsia="en-IN"/>
        </w:rPr>
        <w:t>Foresti</w:t>
      </w:r>
      <w:proofErr w:type="spellEnd"/>
      <w:r w:rsidRPr="00B6119D">
        <w:rPr>
          <w:rFonts w:ascii="Courier New" w:eastAsia="Times New Roman" w:hAnsi="Courier New" w:cs="Courier New"/>
          <w:color w:val="000000"/>
          <w:sz w:val="20"/>
          <w:szCs w:val="20"/>
          <w:lang w:val="en-GB" w:eastAsia="en-IN"/>
        </w:rPr>
        <w:t xml:space="preserve"> and another anonymous reviewer, which contributed to improving this paper. </w:t>
      </w:r>
    </w:p>
    <w:p w14:paraId="74F5791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834484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b/>
          <w:bCs/>
          <w:color w:val="0000CC"/>
          <w:sz w:val="20"/>
          <w:szCs w:val="20"/>
          <w:lang w:val="en-GB" w:eastAsia="en-IN"/>
        </w:rPr>
        <w:t>\section*{References}</w:t>
      </w:r>
    </w:p>
    <w:p w14:paraId="58C546E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33EACF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%\bibliography{references}</w:t>
      </w:r>
    </w:p>
    <w:p w14:paraId="367F5D4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b/>
          <w:bCs/>
          <w:color w:val="0000CC"/>
          <w:sz w:val="20"/>
          <w:szCs w:val="20"/>
          <w:lang w:val="en-GB" w:eastAsia="en-IN"/>
        </w:rPr>
        <w:t>bibliography{../_refs/</w:t>
      </w:r>
      <w:proofErr w:type="spellStart"/>
      <w:r w:rsidRPr="00B6119D">
        <w:rPr>
          <w:rFonts w:ascii="Courier New" w:eastAsia="Times New Roman" w:hAnsi="Courier New" w:cs="Courier New"/>
          <w:b/>
          <w:bCs/>
          <w:color w:val="0000CC"/>
          <w:sz w:val="20"/>
          <w:szCs w:val="20"/>
          <w:lang w:val="en-GB" w:eastAsia="en-IN"/>
        </w:rPr>
        <w:t>4_articles-2016_JoH_optimizations</w:t>
      </w:r>
      <w:proofErr w:type="spellEnd"/>
      <w:r w:rsidRPr="00B6119D">
        <w:rPr>
          <w:rFonts w:ascii="Courier New" w:eastAsia="Times New Roman" w:hAnsi="Courier New" w:cs="Courier New"/>
          <w:b/>
          <w:bCs/>
          <w:color w:val="0000CC"/>
          <w:sz w:val="20"/>
          <w:szCs w:val="20"/>
          <w:lang w:val="en-GB" w:eastAsia="en-IN"/>
        </w:rPr>
        <w:t>}</w:t>
      </w:r>
    </w:p>
    <w:p w14:paraId="4F2A077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A6D538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clearpage</w:t>
      </w:r>
      <w:proofErr w:type="spellEnd"/>
    </w:p>
    <w:p w14:paraId="6F2AEA3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C6911D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FIGURES</w:t>
      </w:r>
    </w:p>
    <w:p w14:paraId="45DDF2F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EBEDEB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2B7335C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centerline</w:t>
      </w:r>
      <w:proofErr w:type="spellEnd"/>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w:t>
      </w:r>
      <w:proofErr w:type="spellStart"/>
      <w:r w:rsidRPr="00B6119D">
        <w:rPr>
          <w:rFonts w:ascii="Courier New" w:eastAsia="Times New Roman" w:hAnsi="Courier New" w:cs="Courier New"/>
          <w:b/>
          <w:bCs/>
          <w:color w:val="0000CC"/>
          <w:sz w:val="20"/>
          <w:szCs w:val="20"/>
          <w:lang w:val="en-GB" w:eastAsia="en-IN"/>
        </w:rPr>
        <w:t>includegraphics</w:t>
      </w:r>
      <w:proofErr w:type="spellEnd"/>
      <w:r w:rsidRPr="00B6119D">
        <w:rPr>
          <w:rFonts w:ascii="Courier New" w:eastAsia="Times New Roman" w:hAnsi="Courier New" w:cs="Courier New"/>
          <w:color w:val="000000"/>
          <w:sz w:val="20"/>
          <w:szCs w:val="20"/>
          <w:lang w:val="en-GB" w:eastAsia="en-IN"/>
        </w:rPr>
        <w:t>[width=</w:t>
      </w:r>
      <w:proofErr w:type="spellStart"/>
      <w:r w:rsidRPr="00B6119D">
        <w:rPr>
          <w:rFonts w:ascii="Courier New" w:eastAsia="Times New Roman" w:hAnsi="Courier New" w:cs="Courier New"/>
          <w:color w:val="000000"/>
          <w:sz w:val="20"/>
          <w:szCs w:val="20"/>
          <w:lang w:val="en-GB" w:eastAsia="en-IN"/>
        </w:rPr>
        <w:t>8.8cm</w:t>
      </w:r>
      <w:proofErr w:type="spellEnd"/>
      <w:r w:rsidRPr="00B6119D">
        <w:rPr>
          <w:rFonts w:ascii="Courier New" w:eastAsia="Times New Roman" w:hAnsi="Courier New" w:cs="Courier New"/>
          <w:color w:val="000000"/>
          <w:sz w:val="20"/>
          <w:szCs w:val="20"/>
          <w:lang w:val="en-GB" w:eastAsia="en-IN"/>
        </w:rPr>
        <w:t>]{figures/fig01.pdf}}</w:t>
      </w:r>
    </w:p>
    <w:p w14:paraId="7DE1D8CB" w14:textId="0F41ABA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{Location of </w:t>
      </w:r>
      <w:del w:id="652" w:author="Author">
        <w:r w:rsidRPr="00B6119D" w:rsidDel="00FE0EA2">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alpine Rh</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{o}ne catchment in Switzerland. (source: </w:t>
      </w:r>
      <w:proofErr w:type="spellStart"/>
      <w:r w:rsidRPr="00B6119D">
        <w:rPr>
          <w:rFonts w:ascii="Courier New" w:eastAsia="Times New Roman" w:hAnsi="Courier New" w:cs="Courier New"/>
          <w:color w:val="000000"/>
          <w:sz w:val="20"/>
          <w:szCs w:val="20"/>
          <w:lang w:val="en-GB" w:eastAsia="en-IN"/>
        </w:rPr>
        <w:t>Swisstopo</w:t>
      </w:r>
      <w:proofErr w:type="spellEnd"/>
      <w:r w:rsidRPr="00B6119D">
        <w:rPr>
          <w:rFonts w:ascii="Courier New" w:eastAsia="Times New Roman" w:hAnsi="Courier New" w:cs="Courier New"/>
          <w:color w:val="000000"/>
          <w:sz w:val="20"/>
          <w:szCs w:val="20"/>
          <w:lang w:val="en-GB" w:eastAsia="en-IN"/>
        </w:rPr>
        <w:t>)}</w:t>
      </w:r>
    </w:p>
    <w:p w14:paraId="5C46DFF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fig:map</w:t>
      </w:r>
      <w:proofErr w:type="spellEnd"/>
      <w:r w:rsidRPr="00B6119D">
        <w:rPr>
          <w:rFonts w:ascii="Courier New" w:eastAsia="Times New Roman" w:hAnsi="Courier New" w:cs="Courier New"/>
          <w:b/>
          <w:bCs/>
          <w:color w:val="0000CC"/>
          <w:sz w:val="20"/>
          <w:szCs w:val="20"/>
          <w:lang w:val="en-GB" w:eastAsia="en-IN"/>
        </w:rPr>
        <w:t>}</w:t>
      </w:r>
    </w:p>
    <w:p w14:paraId="260B59F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{figure}</w:t>
      </w:r>
    </w:p>
    <w:p w14:paraId="1C86C13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8AEC06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631736E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centerline</w:t>
      </w:r>
      <w:proofErr w:type="spellEnd"/>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w:t>
      </w:r>
      <w:proofErr w:type="spellStart"/>
      <w:r w:rsidRPr="00B6119D">
        <w:rPr>
          <w:rFonts w:ascii="Courier New" w:eastAsia="Times New Roman" w:hAnsi="Courier New" w:cs="Courier New"/>
          <w:b/>
          <w:bCs/>
          <w:color w:val="0000CC"/>
          <w:sz w:val="20"/>
          <w:szCs w:val="20"/>
          <w:lang w:val="en-GB" w:eastAsia="en-IN"/>
        </w:rPr>
        <w:t>includegraphics</w:t>
      </w:r>
      <w:proofErr w:type="spellEnd"/>
      <w:r w:rsidRPr="00B6119D">
        <w:rPr>
          <w:rFonts w:ascii="Courier New" w:eastAsia="Times New Roman" w:hAnsi="Courier New" w:cs="Courier New"/>
          <w:color w:val="000000"/>
          <w:sz w:val="20"/>
          <w:szCs w:val="20"/>
          <w:lang w:val="en-GB" w:eastAsia="en-IN"/>
        </w:rPr>
        <w:t>[width=</w:t>
      </w:r>
      <w:proofErr w:type="spellStart"/>
      <w:r w:rsidRPr="00B6119D">
        <w:rPr>
          <w:rFonts w:ascii="Courier New" w:eastAsia="Times New Roman" w:hAnsi="Courier New" w:cs="Courier New"/>
          <w:color w:val="000000"/>
          <w:sz w:val="20"/>
          <w:szCs w:val="20"/>
          <w:lang w:val="en-GB" w:eastAsia="en-IN"/>
        </w:rPr>
        <w:t>8.8cm</w:t>
      </w:r>
      <w:proofErr w:type="spellEnd"/>
      <w:r w:rsidRPr="00B6119D">
        <w:rPr>
          <w:rFonts w:ascii="Courier New" w:eastAsia="Times New Roman" w:hAnsi="Courier New" w:cs="Courier New"/>
          <w:color w:val="000000"/>
          <w:sz w:val="20"/>
          <w:szCs w:val="20"/>
          <w:lang w:val="en-GB" w:eastAsia="en-IN"/>
        </w:rPr>
        <w:t>]{figures/fig02.pdf}}</w:t>
      </w:r>
    </w:p>
    <w:p w14:paraId="0CA345AB" w14:textId="57CCEBD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{Performance score (</w:t>
      </w:r>
      <w:proofErr w:type="spellStart"/>
      <w:r w:rsidRPr="00B6119D">
        <w:rPr>
          <w:rFonts w:ascii="Courier New" w:eastAsia="Times New Roman" w:hAnsi="Courier New" w:cs="Courier New"/>
          <w:color w:val="000000"/>
          <w:sz w:val="20"/>
          <w:szCs w:val="20"/>
          <w:lang w:val="en-GB" w:eastAsia="en-IN"/>
        </w:rPr>
        <w:t>CRPSS</w:t>
      </w:r>
      <w:proofErr w:type="spellEnd"/>
      <w:r w:rsidRPr="00B6119D">
        <w:rPr>
          <w:rFonts w:ascii="Courier New" w:eastAsia="Times New Roman" w:hAnsi="Courier New" w:cs="Courier New"/>
          <w:color w:val="000000"/>
          <w:sz w:val="20"/>
          <w:szCs w:val="20"/>
          <w:lang w:val="en-GB" w:eastAsia="en-IN"/>
        </w:rPr>
        <w:t xml:space="preserve">) </w:t>
      </w:r>
      <w:del w:id="653" w:author="Author">
        <w:r w:rsidRPr="00B6119D" w:rsidDel="00FE0EA2">
          <w:rPr>
            <w:rFonts w:ascii="Courier New" w:eastAsia="Times New Roman" w:hAnsi="Courier New" w:cs="Courier New"/>
            <w:color w:val="000000"/>
            <w:sz w:val="20"/>
            <w:szCs w:val="20"/>
            <w:lang w:val="en-GB" w:eastAsia="en-IN"/>
          </w:rPr>
          <w:delText xml:space="preserve">on </w:delText>
        </w:r>
      </w:del>
      <w:ins w:id="654" w:author="Author">
        <w:r w:rsidR="00FE0EA2">
          <w:rPr>
            <w:rFonts w:ascii="Courier New" w:eastAsia="Times New Roman" w:hAnsi="Courier New" w:cs="Courier New"/>
            <w:color w:val="000000"/>
            <w:sz w:val="20"/>
            <w:szCs w:val="20"/>
            <w:lang w:val="en-GB" w:eastAsia="en-IN"/>
          </w:rPr>
          <w:t>for</w:t>
        </w:r>
        <w:r w:rsidR="00FE0EA2" w:rsidRPr="00B6119D">
          <w:rPr>
            <w:rFonts w:ascii="Courier New" w:eastAsia="Times New Roman" w:hAnsi="Courier New" w:cs="Courier New"/>
            <w:color w:val="000000"/>
            <w:sz w:val="20"/>
            <w:szCs w:val="20"/>
            <w:lang w:val="en-GB" w:eastAsia="en-IN"/>
          </w:rPr>
          <w:t xml:space="preserve"> </w:t>
        </w:r>
      </w:ins>
      <w:del w:id="655" w:author="Author">
        <w:r w:rsidRPr="00B6119D" w:rsidDel="00FE0EA2">
          <w:rPr>
            <w:rFonts w:ascii="Courier New" w:eastAsia="Times New Roman" w:hAnsi="Courier New" w:cs="Courier New"/>
            <w:color w:val="000000"/>
            <w:sz w:val="20"/>
            <w:szCs w:val="20"/>
            <w:lang w:val="en-GB" w:eastAsia="en-IN"/>
          </w:rPr>
          <w:delText xml:space="preserve">the </w:delText>
        </w:r>
      </w:del>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xml:space="preserve"> and </w:t>
      </w:r>
      <w:del w:id="656" w:author="Author">
        <w:r w:rsidRPr="00B6119D" w:rsidDel="00FE0EA2">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VP for three stations (1 - Swiss </w:t>
      </w:r>
      <w:proofErr w:type="spellStart"/>
      <w:r w:rsidRPr="00B6119D">
        <w:rPr>
          <w:rFonts w:ascii="Courier New" w:eastAsia="Times New Roman" w:hAnsi="Courier New" w:cs="Courier New"/>
          <w:color w:val="000000"/>
          <w:sz w:val="20"/>
          <w:szCs w:val="20"/>
          <w:lang w:val="en-GB" w:eastAsia="en-IN"/>
        </w:rPr>
        <w:t>Chablais</w:t>
      </w:r>
      <w:proofErr w:type="spellEnd"/>
      <w:r w:rsidRPr="00B6119D">
        <w:rPr>
          <w:rFonts w:ascii="Courier New" w:eastAsia="Times New Roman" w:hAnsi="Courier New" w:cs="Courier New"/>
          <w:color w:val="000000"/>
          <w:sz w:val="20"/>
          <w:szCs w:val="20"/>
          <w:lang w:val="en-GB" w:eastAsia="en-IN"/>
        </w:rPr>
        <w:t xml:space="preserve">; 5 - Southern valleys; 8 - Southeast ridges) when varying the number of </w:t>
      </w:r>
      <w:proofErr w:type="spellStart"/>
      <w:r w:rsidRPr="00B6119D">
        <w:rPr>
          <w:rFonts w:ascii="Courier New" w:eastAsia="Times New Roman" w:hAnsi="Courier New" w:cs="Courier New"/>
          <w:color w:val="000000"/>
          <w:sz w:val="20"/>
          <w:szCs w:val="20"/>
          <w:lang w:val="en-GB" w:eastAsia="en-IN"/>
        </w:rPr>
        <w:t>geopotential</w:t>
      </w:r>
      <w:proofErr w:type="spellEnd"/>
      <w:r w:rsidRPr="00B6119D">
        <w:rPr>
          <w:rFonts w:ascii="Courier New" w:eastAsia="Times New Roman" w:hAnsi="Courier New" w:cs="Courier New"/>
          <w:color w:val="000000"/>
          <w:sz w:val="20"/>
          <w:szCs w:val="20"/>
          <w:lang w:val="en-GB" w:eastAsia="en-IN"/>
        </w:rPr>
        <w:t xml:space="preserve"> height levels available to the optimizer.}</w:t>
      </w:r>
    </w:p>
    <w:p w14:paraId="6EB4789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fig:figure_nb_levels</w:t>
      </w:r>
      <w:proofErr w:type="spellEnd"/>
      <w:r w:rsidRPr="00B6119D">
        <w:rPr>
          <w:rFonts w:ascii="Courier New" w:eastAsia="Times New Roman" w:hAnsi="Courier New" w:cs="Courier New"/>
          <w:b/>
          <w:bCs/>
          <w:color w:val="0000CC"/>
          <w:sz w:val="20"/>
          <w:szCs w:val="20"/>
          <w:lang w:val="en-GB" w:eastAsia="en-IN"/>
        </w:rPr>
        <w:t>}</w:t>
      </w:r>
    </w:p>
    <w:p w14:paraId="1C8390B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{figure}</w:t>
      </w:r>
    </w:p>
    <w:p w14:paraId="7E53EEE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500409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25BB080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centerline</w:t>
      </w:r>
      <w:proofErr w:type="spellEnd"/>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w:t>
      </w:r>
      <w:proofErr w:type="spellStart"/>
      <w:r w:rsidRPr="00B6119D">
        <w:rPr>
          <w:rFonts w:ascii="Courier New" w:eastAsia="Times New Roman" w:hAnsi="Courier New" w:cs="Courier New"/>
          <w:b/>
          <w:bCs/>
          <w:color w:val="0000CC"/>
          <w:sz w:val="20"/>
          <w:szCs w:val="20"/>
          <w:lang w:val="en-GB" w:eastAsia="en-IN"/>
        </w:rPr>
        <w:t>includegraphics</w:t>
      </w:r>
      <w:proofErr w:type="spellEnd"/>
      <w:r w:rsidRPr="00B6119D">
        <w:rPr>
          <w:rFonts w:ascii="Courier New" w:eastAsia="Times New Roman" w:hAnsi="Courier New" w:cs="Courier New"/>
          <w:color w:val="000000"/>
          <w:sz w:val="20"/>
          <w:szCs w:val="20"/>
          <w:lang w:val="en-GB" w:eastAsia="en-IN"/>
        </w:rPr>
        <w:t>[width=</w:t>
      </w:r>
      <w:proofErr w:type="spellStart"/>
      <w:r w:rsidRPr="00B6119D">
        <w:rPr>
          <w:rFonts w:ascii="Courier New" w:eastAsia="Times New Roman" w:hAnsi="Courier New" w:cs="Courier New"/>
          <w:color w:val="000000"/>
          <w:sz w:val="20"/>
          <w:szCs w:val="20"/>
          <w:lang w:val="en-GB" w:eastAsia="en-IN"/>
        </w:rPr>
        <w:t>8.4cm</w:t>
      </w:r>
      <w:proofErr w:type="spellEnd"/>
      <w:r w:rsidRPr="00B6119D">
        <w:rPr>
          <w:rFonts w:ascii="Courier New" w:eastAsia="Times New Roman" w:hAnsi="Courier New" w:cs="Courier New"/>
          <w:color w:val="000000"/>
          <w:sz w:val="20"/>
          <w:szCs w:val="20"/>
          <w:lang w:val="en-GB" w:eastAsia="en-IN"/>
        </w:rPr>
        <w:t>]{figures/fig03.pdf}}</w:t>
      </w:r>
    </w:p>
    <w:p w14:paraId="132F8AF3" w14:textId="1B84B9E0"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{Optimized spatial windows for </w:t>
      </w:r>
      <w:del w:id="657" w:author="Author">
        <w:r w:rsidRPr="00B6119D" w:rsidDel="00FE0EA2">
          <w:rPr>
            <w:rFonts w:ascii="Courier New" w:eastAsia="Times New Roman" w:hAnsi="Courier New" w:cs="Courier New"/>
            <w:color w:val="000000"/>
            <w:sz w:val="20"/>
            <w:szCs w:val="20"/>
            <w:lang w:val="en-GB" w:eastAsia="en-IN"/>
          </w:rPr>
          <w:delText xml:space="preserve">the </w:delText>
        </w:r>
      </w:del>
      <w:proofErr w:type="spellStart"/>
      <w:r w:rsidRPr="00B6119D">
        <w:rPr>
          <w:rFonts w:ascii="Courier New" w:eastAsia="Times New Roman" w:hAnsi="Courier New" w:cs="Courier New"/>
          <w:color w:val="000000"/>
          <w:sz w:val="20"/>
          <w:szCs w:val="20"/>
          <w:lang w:val="en-GB" w:eastAsia="en-IN"/>
        </w:rPr>
        <w:t>4Zo</w:t>
      </w:r>
      <w:proofErr w:type="spellEnd"/>
      <w:r w:rsidRPr="00B6119D">
        <w:rPr>
          <w:rFonts w:ascii="Courier New" w:eastAsia="Times New Roman" w:hAnsi="Courier New" w:cs="Courier New"/>
          <w:color w:val="000000"/>
          <w:sz w:val="20"/>
          <w:szCs w:val="20"/>
          <w:lang w:val="en-GB" w:eastAsia="en-IN"/>
        </w:rPr>
        <w:t xml:space="preserve"> method (analogy of </w:t>
      </w:r>
      <w:del w:id="658" w:author="Author">
        <w:r w:rsidRPr="00B6119D" w:rsidDel="00FE0EA2">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atmospheric circulation on four pressure levels).}</w:t>
      </w:r>
    </w:p>
    <w:p w14:paraId="21F24BA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fig:spatial_windows_4Zo</w:t>
      </w:r>
      <w:proofErr w:type="spellEnd"/>
      <w:r w:rsidRPr="00B6119D">
        <w:rPr>
          <w:rFonts w:ascii="Courier New" w:eastAsia="Times New Roman" w:hAnsi="Courier New" w:cs="Courier New"/>
          <w:b/>
          <w:bCs/>
          <w:color w:val="0000CC"/>
          <w:sz w:val="20"/>
          <w:szCs w:val="20"/>
          <w:lang w:val="en-GB" w:eastAsia="en-IN"/>
        </w:rPr>
        <w:t>}</w:t>
      </w:r>
    </w:p>
    <w:p w14:paraId="674DAC3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{figure}</w:t>
      </w:r>
    </w:p>
    <w:p w14:paraId="29D4DD0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630129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5D46C5E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centerline</w:t>
      </w:r>
      <w:proofErr w:type="spellEnd"/>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w:t>
      </w:r>
      <w:proofErr w:type="spellStart"/>
      <w:r w:rsidRPr="00B6119D">
        <w:rPr>
          <w:rFonts w:ascii="Courier New" w:eastAsia="Times New Roman" w:hAnsi="Courier New" w:cs="Courier New"/>
          <w:b/>
          <w:bCs/>
          <w:color w:val="0000CC"/>
          <w:sz w:val="20"/>
          <w:szCs w:val="20"/>
          <w:lang w:val="en-GB" w:eastAsia="en-IN"/>
        </w:rPr>
        <w:t>includegraphics</w:t>
      </w:r>
      <w:proofErr w:type="spellEnd"/>
      <w:r w:rsidRPr="00B6119D">
        <w:rPr>
          <w:rFonts w:ascii="Courier New" w:eastAsia="Times New Roman" w:hAnsi="Courier New" w:cs="Courier New"/>
          <w:color w:val="000000"/>
          <w:sz w:val="20"/>
          <w:szCs w:val="20"/>
          <w:lang w:val="en-GB" w:eastAsia="en-IN"/>
        </w:rPr>
        <w:t>[width=</w:t>
      </w:r>
      <w:proofErr w:type="spellStart"/>
      <w:r w:rsidRPr="00B6119D">
        <w:rPr>
          <w:rFonts w:ascii="Courier New" w:eastAsia="Times New Roman" w:hAnsi="Courier New" w:cs="Courier New"/>
          <w:color w:val="000000"/>
          <w:sz w:val="20"/>
          <w:szCs w:val="20"/>
          <w:lang w:val="en-GB" w:eastAsia="en-IN"/>
        </w:rPr>
        <w:t>8.8cm</w:t>
      </w:r>
      <w:proofErr w:type="spellEnd"/>
      <w:r w:rsidRPr="00B6119D">
        <w:rPr>
          <w:rFonts w:ascii="Courier New" w:eastAsia="Times New Roman" w:hAnsi="Courier New" w:cs="Courier New"/>
          <w:color w:val="000000"/>
          <w:sz w:val="20"/>
          <w:szCs w:val="20"/>
          <w:lang w:val="en-GB" w:eastAsia="en-IN"/>
        </w:rPr>
        <w:t>]{figures/fig04.pdf}}</w:t>
      </w:r>
    </w:p>
    <w:p w14:paraId="7F2444CD" w14:textId="0ED21355"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{Performance score (</w:t>
      </w:r>
      <w:proofErr w:type="spellStart"/>
      <w:r w:rsidRPr="00B6119D">
        <w:rPr>
          <w:rFonts w:ascii="Courier New" w:eastAsia="Times New Roman" w:hAnsi="Courier New" w:cs="Courier New"/>
          <w:color w:val="000000"/>
          <w:sz w:val="20"/>
          <w:szCs w:val="20"/>
          <w:lang w:val="en-GB" w:eastAsia="en-IN"/>
        </w:rPr>
        <w:t>CRPSS</w:t>
      </w:r>
      <w:proofErr w:type="spellEnd"/>
      <w:r w:rsidRPr="00B6119D">
        <w:rPr>
          <w:rFonts w:ascii="Courier New" w:eastAsia="Times New Roman" w:hAnsi="Courier New" w:cs="Courier New"/>
          <w:color w:val="000000"/>
          <w:sz w:val="20"/>
          <w:szCs w:val="20"/>
          <w:lang w:val="en-GB" w:eastAsia="en-IN"/>
        </w:rPr>
        <w:t xml:space="preserve">) of </w:t>
      </w:r>
      <w:del w:id="659" w:author="Author">
        <w:r w:rsidRPr="00B6119D" w:rsidDel="0040676A">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reference methods </w:t>
      </w:r>
      <w:proofErr w:type="spellStart"/>
      <w:r w:rsidRPr="00B6119D">
        <w:rPr>
          <w:rFonts w:ascii="Courier New" w:eastAsia="Times New Roman" w:hAnsi="Courier New" w:cs="Courier New"/>
          <w:color w:val="000000"/>
          <w:sz w:val="20"/>
          <w:szCs w:val="20"/>
          <w:lang w:val="en-GB" w:eastAsia="en-IN"/>
        </w:rPr>
        <w:t>2Z</w:t>
      </w:r>
      <w:proofErr w:type="spellEnd"/>
      <w:r w:rsidRPr="00B6119D">
        <w:rPr>
          <w:rFonts w:ascii="Courier New" w:eastAsia="Times New Roman" w:hAnsi="Courier New" w:cs="Courier New"/>
          <w:color w:val="000000"/>
          <w:sz w:val="20"/>
          <w:szCs w:val="20"/>
          <w:lang w:val="en-GB" w:eastAsia="en-IN"/>
        </w:rPr>
        <w:t xml:space="preserve">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table:params_R1</w:t>
      </w:r>
      <w:proofErr w:type="spellEnd"/>
      <w:r w:rsidRPr="00B6119D">
        <w:rPr>
          <w:rFonts w:ascii="Courier New" w:eastAsia="Times New Roman" w:hAnsi="Courier New" w:cs="Courier New"/>
          <w:color w:val="000000"/>
          <w:sz w:val="20"/>
          <w:szCs w:val="20"/>
          <w:lang w:val="en-GB" w:eastAsia="en-IN"/>
        </w:rPr>
        <w:t xml:space="preserve">}) and </w:t>
      </w:r>
      <w:del w:id="660" w:author="Author">
        <w:r w:rsidRPr="00B6119D" w:rsidDel="0040676A">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optimized </w:t>
      </w:r>
      <w:proofErr w:type="spellStart"/>
      <w:r w:rsidRPr="00B6119D">
        <w:rPr>
          <w:rFonts w:ascii="Courier New" w:eastAsia="Times New Roman" w:hAnsi="Courier New" w:cs="Courier New"/>
          <w:color w:val="000000"/>
          <w:sz w:val="20"/>
          <w:szCs w:val="20"/>
          <w:lang w:val="en-GB" w:eastAsia="en-IN"/>
        </w:rPr>
        <w:t>4Zo</w:t>
      </w:r>
      <w:proofErr w:type="spellEnd"/>
      <w:r w:rsidRPr="00B6119D">
        <w:rPr>
          <w:rFonts w:ascii="Courier New" w:eastAsia="Times New Roman" w:hAnsi="Courier New" w:cs="Courier New"/>
          <w:color w:val="000000"/>
          <w:sz w:val="20"/>
          <w:szCs w:val="20"/>
          <w:lang w:val="en-GB" w:eastAsia="en-IN"/>
        </w:rPr>
        <w:t xml:space="preserve"> method for </w:t>
      </w:r>
      <w:del w:id="661" w:author="Author">
        <w:r w:rsidRPr="00B6119D" w:rsidDel="0040676A">
          <w:rPr>
            <w:rFonts w:ascii="Courier New" w:eastAsia="Times New Roman" w:hAnsi="Courier New" w:cs="Courier New"/>
            <w:color w:val="000000"/>
            <w:sz w:val="20"/>
            <w:szCs w:val="20"/>
            <w:lang w:val="en-GB" w:eastAsia="en-IN"/>
          </w:rPr>
          <w:delText xml:space="preserve">the </w:delText>
        </w:r>
      </w:del>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xml:space="preserve"> and </w:t>
      </w:r>
      <w:del w:id="662" w:author="Author">
        <w:r w:rsidRPr="00B6119D" w:rsidDel="0040676A">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VP for every </w:t>
      </w:r>
      <w:proofErr w:type="spellStart"/>
      <w:r w:rsidRPr="00B6119D">
        <w:rPr>
          <w:rFonts w:ascii="Courier New" w:eastAsia="Times New Roman" w:hAnsi="Courier New" w:cs="Courier New"/>
          <w:color w:val="000000"/>
          <w:sz w:val="20"/>
          <w:szCs w:val="20"/>
          <w:lang w:val="en-GB" w:eastAsia="en-IN"/>
        </w:rPr>
        <w:t>subregion</w:t>
      </w:r>
      <w:proofErr w:type="spellEnd"/>
      <w:r w:rsidRPr="00B6119D">
        <w:rPr>
          <w:rFonts w:ascii="Courier New" w:eastAsia="Times New Roman" w:hAnsi="Courier New" w:cs="Courier New"/>
          <w:color w:val="000000"/>
          <w:sz w:val="20"/>
          <w:szCs w:val="20"/>
          <w:lang w:val="en-GB" w:eastAsia="en-IN"/>
        </w:rPr>
        <w:t>.}</w:t>
      </w:r>
    </w:p>
    <w:p w14:paraId="2D706AA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fig:figure_crpss_4Zo</w:t>
      </w:r>
      <w:proofErr w:type="spellEnd"/>
      <w:r w:rsidRPr="00B6119D">
        <w:rPr>
          <w:rFonts w:ascii="Courier New" w:eastAsia="Times New Roman" w:hAnsi="Courier New" w:cs="Courier New"/>
          <w:b/>
          <w:bCs/>
          <w:color w:val="0000CC"/>
          <w:sz w:val="20"/>
          <w:szCs w:val="20"/>
          <w:lang w:val="en-GB" w:eastAsia="en-IN"/>
        </w:rPr>
        <w:t>}</w:t>
      </w:r>
    </w:p>
    <w:p w14:paraId="4CB85E0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{figure}</w:t>
      </w:r>
    </w:p>
    <w:p w14:paraId="57FB6EA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3D10D8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65FFEBF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centerline</w:t>
      </w:r>
      <w:proofErr w:type="spellEnd"/>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w:t>
      </w:r>
      <w:proofErr w:type="spellStart"/>
      <w:r w:rsidRPr="00B6119D">
        <w:rPr>
          <w:rFonts w:ascii="Courier New" w:eastAsia="Times New Roman" w:hAnsi="Courier New" w:cs="Courier New"/>
          <w:b/>
          <w:bCs/>
          <w:color w:val="0000CC"/>
          <w:sz w:val="20"/>
          <w:szCs w:val="20"/>
          <w:lang w:val="en-GB" w:eastAsia="en-IN"/>
        </w:rPr>
        <w:t>includegraphics</w:t>
      </w:r>
      <w:proofErr w:type="spellEnd"/>
      <w:r w:rsidRPr="00B6119D">
        <w:rPr>
          <w:rFonts w:ascii="Courier New" w:eastAsia="Times New Roman" w:hAnsi="Courier New" w:cs="Courier New"/>
          <w:color w:val="000000"/>
          <w:sz w:val="20"/>
          <w:szCs w:val="20"/>
          <w:lang w:val="en-GB" w:eastAsia="en-IN"/>
        </w:rPr>
        <w:t>[width=</w:t>
      </w:r>
      <w:proofErr w:type="spellStart"/>
      <w:r w:rsidRPr="00B6119D">
        <w:rPr>
          <w:rFonts w:ascii="Courier New" w:eastAsia="Times New Roman" w:hAnsi="Courier New" w:cs="Courier New"/>
          <w:color w:val="000000"/>
          <w:sz w:val="20"/>
          <w:szCs w:val="20"/>
          <w:lang w:val="en-GB" w:eastAsia="en-IN"/>
        </w:rPr>
        <w:t>8.4cm</w:t>
      </w:r>
      <w:proofErr w:type="spellEnd"/>
      <w:r w:rsidRPr="00B6119D">
        <w:rPr>
          <w:rFonts w:ascii="Courier New" w:eastAsia="Times New Roman" w:hAnsi="Courier New" w:cs="Courier New"/>
          <w:color w:val="000000"/>
          <w:sz w:val="20"/>
          <w:szCs w:val="20"/>
          <w:lang w:val="en-GB" w:eastAsia="en-IN"/>
        </w:rPr>
        <w:t>]{figures/fig05.pdf}}</w:t>
      </w:r>
    </w:p>
    <w:p w14:paraId="260C8EB1" w14:textId="3CAF0FB9"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{Losses or gains (in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del w:id="663" w:author="Author">
        <w:r w:rsidRPr="00B6119D" w:rsidDel="0040676A">
          <w:rPr>
            <w:rFonts w:ascii="Courier New" w:eastAsia="Times New Roman" w:hAnsi="Courier New" w:cs="Courier New"/>
            <w:color w:val="000000"/>
            <w:sz w:val="20"/>
            <w:szCs w:val="20"/>
            <w:lang w:val="en-GB" w:eastAsia="en-IN"/>
          </w:rPr>
          <w:delText>of the</w:delText>
        </w:r>
      </w:del>
      <w:ins w:id="664" w:author="Author">
        <w:r w:rsidR="0040676A">
          <w:rPr>
            <w:rFonts w:ascii="Courier New" w:eastAsia="Times New Roman" w:hAnsi="Courier New" w:cs="Courier New"/>
            <w:color w:val="000000"/>
            <w:sz w:val="20"/>
            <w:szCs w:val="20"/>
            <w:lang w:val="en-GB" w:eastAsia="en-IN"/>
          </w:rPr>
          <w:t>in</w:t>
        </w:r>
      </w:ins>
      <w:r w:rsidRPr="00B6119D">
        <w:rPr>
          <w:rFonts w:ascii="Courier New" w:eastAsia="Times New Roman" w:hAnsi="Courier New" w:cs="Courier New"/>
          <w:color w:val="000000"/>
          <w:sz w:val="20"/>
          <w:szCs w:val="20"/>
          <w:lang w:val="en-GB" w:eastAsia="en-IN"/>
        </w:rPr>
        <w:t xml:space="preserve"> </w:t>
      </w:r>
      <w:proofErr w:type="spellStart"/>
      <w:r w:rsidRPr="00B6119D">
        <w:rPr>
          <w:rFonts w:ascii="Courier New" w:eastAsia="Times New Roman" w:hAnsi="Courier New" w:cs="Courier New"/>
          <w:color w:val="000000"/>
          <w:sz w:val="20"/>
          <w:szCs w:val="20"/>
          <w:lang w:val="en-GB" w:eastAsia="en-IN"/>
        </w:rPr>
        <w:t>CRPSS</w:t>
      </w:r>
      <w:proofErr w:type="spellEnd"/>
      <w:r w:rsidRPr="00B6119D">
        <w:rPr>
          <w:rFonts w:ascii="Courier New" w:eastAsia="Times New Roman" w:hAnsi="Courier New" w:cs="Courier New"/>
          <w:color w:val="000000"/>
          <w:sz w:val="20"/>
          <w:szCs w:val="20"/>
          <w:lang w:val="en-GB" w:eastAsia="en-IN"/>
        </w:rPr>
        <w:t xml:space="preserve"> </w:t>
      </w:r>
      <w:del w:id="665" w:author="Author">
        <w:r w:rsidRPr="00B6119D" w:rsidDel="0040676A">
          <w:rPr>
            <w:rFonts w:ascii="Courier New" w:eastAsia="Times New Roman" w:hAnsi="Courier New" w:cs="Courier New"/>
            <w:color w:val="000000"/>
            <w:sz w:val="20"/>
            <w:szCs w:val="20"/>
            <w:lang w:val="en-GB" w:eastAsia="en-IN"/>
          </w:rPr>
          <w:delText xml:space="preserve">by </w:delText>
        </w:r>
      </w:del>
      <w:ins w:id="666" w:author="Author">
        <w:r w:rsidR="0040676A">
          <w:rPr>
            <w:rFonts w:ascii="Courier New" w:eastAsia="Times New Roman" w:hAnsi="Courier New" w:cs="Courier New"/>
            <w:color w:val="000000"/>
            <w:sz w:val="20"/>
            <w:szCs w:val="20"/>
            <w:lang w:val="en-GB" w:eastAsia="en-IN"/>
          </w:rPr>
          <w:t>from</w:t>
        </w:r>
        <w:r w:rsidR="0040676A"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applying </w:t>
      </w:r>
      <w:del w:id="667" w:author="Author">
        <w:r w:rsidRPr="00B6119D" w:rsidDel="0040676A">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optimized parameters for the series in column</w:t>
      </w:r>
      <w:ins w:id="668" w:author="Author">
        <w:r w:rsidR="0040676A">
          <w:rPr>
            <w:rFonts w:ascii="Courier New" w:eastAsia="Times New Roman" w:hAnsi="Courier New" w:cs="Courier New"/>
            <w:color w:val="000000"/>
            <w:sz w:val="20"/>
            <w:szCs w:val="20"/>
            <w:lang w:val="en-GB" w:eastAsia="en-IN"/>
          </w:rPr>
          <w:t>s</w:t>
        </w:r>
      </w:ins>
      <w:r w:rsidRPr="00B6119D">
        <w:rPr>
          <w:rFonts w:ascii="Courier New" w:eastAsia="Times New Roman" w:hAnsi="Courier New" w:cs="Courier New"/>
          <w:color w:val="000000"/>
          <w:sz w:val="20"/>
          <w:szCs w:val="20"/>
          <w:lang w:val="en-GB" w:eastAsia="en-IN"/>
        </w:rPr>
        <w:t xml:space="preserve"> to those in </w:t>
      </w:r>
      <w:del w:id="669" w:author="Author">
        <w:r w:rsidRPr="00B6119D" w:rsidDel="0040676A">
          <w:rPr>
            <w:rFonts w:ascii="Courier New" w:eastAsia="Times New Roman" w:hAnsi="Courier New" w:cs="Courier New"/>
            <w:color w:val="000000"/>
            <w:sz w:val="20"/>
            <w:szCs w:val="20"/>
            <w:lang w:val="en-GB" w:eastAsia="en-IN"/>
          </w:rPr>
          <w:delText>line</w:delText>
        </w:r>
      </w:del>
      <w:ins w:id="670" w:author="Author">
        <w:r w:rsidR="0040676A">
          <w:rPr>
            <w:rFonts w:ascii="Courier New" w:eastAsia="Times New Roman" w:hAnsi="Courier New" w:cs="Courier New"/>
            <w:color w:val="000000"/>
            <w:sz w:val="20"/>
            <w:szCs w:val="20"/>
            <w:lang w:val="en-GB" w:eastAsia="en-IN"/>
          </w:rPr>
          <w:t>rows</w:t>
        </w:r>
      </w:ins>
      <w:r w:rsidRPr="00B6119D">
        <w:rPr>
          <w:rFonts w:ascii="Courier New" w:eastAsia="Times New Roman" w:hAnsi="Courier New" w:cs="Courier New"/>
          <w:color w:val="000000"/>
          <w:sz w:val="20"/>
          <w:szCs w:val="20"/>
          <w:lang w:val="en-GB" w:eastAsia="en-IN"/>
        </w:rPr>
        <w:t xml:space="preserve">. Method </w:t>
      </w:r>
      <w:proofErr w:type="spellStart"/>
      <w:r w:rsidRPr="00B6119D">
        <w:rPr>
          <w:rFonts w:ascii="Courier New" w:eastAsia="Times New Roman" w:hAnsi="Courier New" w:cs="Courier New"/>
          <w:color w:val="000000"/>
          <w:sz w:val="20"/>
          <w:szCs w:val="20"/>
          <w:lang w:val="en-GB" w:eastAsia="en-IN"/>
        </w:rPr>
        <w:t>4Zo</w:t>
      </w:r>
      <w:proofErr w:type="spellEnd"/>
      <w:r w:rsidRPr="00B6119D">
        <w:rPr>
          <w:rFonts w:ascii="Courier New" w:eastAsia="Times New Roman" w:hAnsi="Courier New" w:cs="Courier New"/>
          <w:color w:val="000000"/>
          <w:sz w:val="20"/>
          <w:szCs w:val="20"/>
          <w:lang w:val="en-GB" w:eastAsia="en-IN"/>
        </w:rPr>
        <w:t>, calibration and validation periods.}</w:t>
      </w:r>
    </w:p>
    <w:p w14:paraId="4ACAF0F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fig:crossing_4Zo</w:t>
      </w:r>
      <w:proofErr w:type="spellEnd"/>
      <w:r w:rsidRPr="00B6119D">
        <w:rPr>
          <w:rFonts w:ascii="Courier New" w:eastAsia="Times New Roman" w:hAnsi="Courier New" w:cs="Courier New"/>
          <w:b/>
          <w:bCs/>
          <w:color w:val="0000CC"/>
          <w:sz w:val="20"/>
          <w:szCs w:val="20"/>
          <w:lang w:val="en-GB" w:eastAsia="en-IN"/>
        </w:rPr>
        <w:t>}</w:t>
      </w:r>
    </w:p>
    <w:p w14:paraId="668B3DA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{figure}</w:t>
      </w:r>
    </w:p>
    <w:p w14:paraId="06C9D8B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088A8C5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4635B1A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centerline</w:t>
      </w:r>
      <w:proofErr w:type="spellEnd"/>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w:t>
      </w:r>
      <w:proofErr w:type="spellStart"/>
      <w:r w:rsidRPr="00B6119D">
        <w:rPr>
          <w:rFonts w:ascii="Courier New" w:eastAsia="Times New Roman" w:hAnsi="Courier New" w:cs="Courier New"/>
          <w:b/>
          <w:bCs/>
          <w:color w:val="0000CC"/>
          <w:sz w:val="20"/>
          <w:szCs w:val="20"/>
          <w:lang w:val="en-GB" w:eastAsia="en-IN"/>
        </w:rPr>
        <w:t>includegraphics</w:t>
      </w:r>
      <w:proofErr w:type="spellEnd"/>
      <w:r w:rsidRPr="00B6119D">
        <w:rPr>
          <w:rFonts w:ascii="Courier New" w:eastAsia="Times New Roman" w:hAnsi="Courier New" w:cs="Courier New"/>
          <w:color w:val="000000"/>
          <w:sz w:val="20"/>
          <w:szCs w:val="20"/>
          <w:lang w:val="en-GB" w:eastAsia="en-IN"/>
        </w:rPr>
        <w:t>[width=</w:t>
      </w:r>
      <w:proofErr w:type="spellStart"/>
      <w:r w:rsidRPr="00B6119D">
        <w:rPr>
          <w:rFonts w:ascii="Courier New" w:eastAsia="Times New Roman" w:hAnsi="Courier New" w:cs="Courier New"/>
          <w:color w:val="000000"/>
          <w:sz w:val="20"/>
          <w:szCs w:val="20"/>
          <w:lang w:val="en-GB" w:eastAsia="en-IN"/>
        </w:rPr>
        <w:t>8.4cm</w:t>
      </w:r>
      <w:proofErr w:type="spellEnd"/>
      <w:r w:rsidRPr="00B6119D">
        <w:rPr>
          <w:rFonts w:ascii="Courier New" w:eastAsia="Times New Roman" w:hAnsi="Courier New" w:cs="Courier New"/>
          <w:color w:val="000000"/>
          <w:sz w:val="20"/>
          <w:szCs w:val="20"/>
          <w:lang w:val="en-GB" w:eastAsia="en-IN"/>
        </w:rPr>
        <w:t>]{figures/fig06.pdf}}</w:t>
      </w:r>
    </w:p>
    <w:p w14:paraId="14EC3BCB" w14:textId="11777F4E"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{Optimized spatial windows for </w:t>
      </w:r>
      <w:del w:id="671" w:author="Author">
        <w:r w:rsidRPr="00B6119D" w:rsidDel="0040676A">
          <w:rPr>
            <w:rFonts w:ascii="Courier New" w:eastAsia="Times New Roman" w:hAnsi="Courier New" w:cs="Courier New"/>
            <w:color w:val="000000"/>
            <w:sz w:val="20"/>
            <w:szCs w:val="20"/>
            <w:lang w:val="en-GB" w:eastAsia="en-IN"/>
          </w:rPr>
          <w:delText xml:space="preserve">the </w:delText>
        </w:r>
      </w:del>
      <w:proofErr w:type="spellStart"/>
      <w:r w:rsidRPr="00B6119D">
        <w:rPr>
          <w:rFonts w:ascii="Courier New" w:eastAsia="Times New Roman" w:hAnsi="Courier New" w:cs="Courier New"/>
          <w:color w:val="000000"/>
          <w:sz w:val="20"/>
          <w:szCs w:val="20"/>
          <w:lang w:val="en-GB" w:eastAsia="en-IN"/>
        </w:rPr>
        <w:t>4Zo-2MIo</w:t>
      </w:r>
      <w:proofErr w:type="spellEnd"/>
      <w:r w:rsidRPr="00B6119D">
        <w:rPr>
          <w:rFonts w:ascii="Courier New" w:eastAsia="Times New Roman" w:hAnsi="Courier New" w:cs="Courier New"/>
          <w:color w:val="000000"/>
          <w:sz w:val="20"/>
          <w:szCs w:val="20"/>
          <w:lang w:val="en-GB" w:eastAsia="en-IN"/>
        </w:rPr>
        <w:t xml:space="preserve"> method (analogy of atmospheric circulation on four pressure levels and </w:t>
      </w:r>
      <w:del w:id="672" w:author="Author">
        <w:r w:rsidRPr="00B6119D" w:rsidDel="0040676A">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analogy on the moisture index on two pressure levels).}</w:t>
      </w:r>
    </w:p>
    <w:p w14:paraId="45BE871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fig:spatial_windows_4Zo-2MIo</w:t>
      </w:r>
      <w:proofErr w:type="spellEnd"/>
      <w:r w:rsidRPr="00B6119D">
        <w:rPr>
          <w:rFonts w:ascii="Courier New" w:eastAsia="Times New Roman" w:hAnsi="Courier New" w:cs="Courier New"/>
          <w:b/>
          <w:bCs/>
          <w:color w:val="0000CC"/>
          <w:sz w:val="20"/>
          <w:szCs w:val="20"/>
          <w:lang w:val="en-GB" w:eastAsia="en-IN"/>
        </w:rPr>
        <w:t>}</w:t>
      </w:r>
    </w:p>
    <w:p w14:paraId="3951DEA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{figure}</w:t>
      </w:r>
    </w:p>
    <w:p w14:paraId="14D8010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3DABC77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020F6E2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centerline</w:t>
      </w:r>
      <w:proofErr w:type="spellEnd"/>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w:t>
      </w:r>
      <w:proofErr w:type="spellStart"/>
      <w:r w:rsidRPr="00B6119D">
        <w:rPr>
          <w:rFonts w:ascii="Courier New" w:eastAsia="Times New Roman" w:hAnsi="Courier New" w:cs="Courier New"/>
          <w:b/>
          <w:bCs/>
          <w:color w:val="0000CC"/>
          <w:sz w:val="20"/>
          <w:szCs w:val="20"/>
          <w:lang w:val="en-GB" w:eastAsia="en-IN"/>
        </w:rPr>
        <w:t>includegraphics</w:t>
      </w:r>
      <w:proofErr w:type="spellEnd"/>
      <w:r w:rsidRPr="00B6119D">
        <w:rPr>
          <w:rFonts w:ascii="Courier New" w:eastAsia="Times New Roman" w:hAnsi="Courier New" w:cs="Courier New"/>
          <w:color w:val="000000"/>
          <w:sz w:val="20"/>
          <w:szCs w:val="20"/>
          <w:lang w:val="en-GB" w:eastAsia="en-IN"/>
        </w:rPr>
        <w:t>[width=</w:t>
      </w:r>
      <w:proofErr w:type="spellStart"/>
      <w:r w:rsidRPr="00B6119D">
        <w:rPr>
          <w:rFonts w:ascii="Courier New" w:eastAsia="Times New Roman" w:hAnsi="Courier New" w:cs="Courier New"/>
          <w:color w:val="000000"/>
          <w:sz w:val="20"/>
          <w:szCs w:val="20"/>
          <w:lang w:val="en-GB" w:eastAsia="en-IN"/>
        </w:rPr>
        <w:t>8.8cm</w:t>
      </w:r>
      <w:proofErr w:type="spellEnd"/>
      <w:r w:rsidRPr="00B6119D">
        <w:rPr>
          <w:rFonts w:ascii="Courier New" w:eastAsia="Times New Roman" w:hAnsi="Courier New" w:cs="Courier New"/>
          <w:color w:val="000000"/>
          <w:sz w:val="20"/>
          <w:szCs w:val="20"/>
          <w:lang w:val="en-GB" w:eastAsia="en-IN"/>
        </w:rPr>
        <w:t>]{figures/fig07.pdf}}</w:t>
      </w:r>
    </w:p>
    <w:p w14:paraId="2502A7AA" w14:textId="1CD46D0F"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{Performance score (</w:t>
      </w:r>
      <w:proofErr w:type="spellStart"/>
      <w:r w:rsidRPr="00B6119D">
        <w:rPr>
          <w:rFonts w:ascii="Courier New" w:eastAsia="Times New Roman" w:hAnsi="Courier New" w:cs="Courier New"/>
          <w:color w:val="000000"/>
          <w:sz w:val="20"/>
          <w:szCs w:val="20"/>
          <w:lang w:val="en-GB" w:eastAsia="en-IN"/>
        </w:rPr>
        <w:t>CRPSS</w:t>
      </w:r>
      <w:proofErr w:type="spellEnd"/>
      <w:r w:rsidRPr="00B6119D">
        <w:rPr>
          <w:rFonts w:ascii="Courier New" w:eastAsia="Times New Roman" w:hAnsi="Courier New" w:cs="Courier New"/>
          <w:color w:val="000000"/>
          <w:sz w:val="20"/>
          <w:szCs w:val="20"/>
          <w:lang w:val="en-GB" w:eastAsia="en-IN"/>
        </w:rPr>
        <w:t xml:space="preserve">) of </w:t>
      </w:r>
      <w:del w:id="673" w:author="Author">
        <w:r w:rsidRPr="00B6119D" w:rsidDel="0040676A">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reference methods </w:t>
      </w:r>
      <w:proofErr w:type="spellStart"/>
      <w:r w:rsidRPr="00B6119D">
        <w:rPr>
          <w:rFonts w:ascii="Courier New" w:eastAsia="Times New Roman" w:hAnsi="Courier New" w:cs="Courier New"/>
          <w:color w:val="000000"/>
          <w:sz w:val="20"/>
          <w:szCs w:val="20"/>
          <w:lang w:val="en-GB" w:eastAsia="en-IN"/>
        </w:rPr>
        <w:t>2Z-2MI</w:t>
      </w:r>
      <w:proofErr w:type="spellEnd"/>
      <w:r w:rsidRPr="00B6119D">
        <w:rPr>
          <w:rFonts w:ascii="Courier New" w:eastAsia="Times New Roman" w:hAnsi="Courier New" w:cs="Courier New"/>
          <w:color w:val="000000"/>
          <w:sz w:val="20"/>
          <w:szCs w:val="20"/>
          <w:lang w:val="en-GB" w:eastAsia="en-IN"/>
        </w:rPr>
        <w:t xml:space="preserve">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table:params_R2</w:t>
      </w:r>
      <w:proofErr w:type="spellEnd"/>
      <w:r w:rsidRPr="00B6119D">
        <w:rPr>
          <w:rFonts w:ascii="Courier New" w:eastAsia="Times New Roman" w:hAnsi="Courier New" w:cs="Courier New"/>
          <w:color w:val="000000"/>
          <w:sz w:val="20"/>
          <w:szCs w:val="20"/>
          <w:lang w:val="en-GB" w:eastAsia="en-IN"/>
        </w:rPr>
        <w:t xml:space="preserve">}) and </w:t>
      </w:r>
      <w:del w:id="674" w:author="Author">
        <w:r w:rsidRPr="00B6119D" w:rsidDel="0040676A">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optimized </w:t>
      </w:r>
      <w:proofErr w:type="spellStart"/>
      <w:r w:rsidRPr="00B6119D">
        <w:rPr>
          <w:rFonts w:ascii="Courier New" w:eastAsia="Times New Roman" w:hAnsi="Courier New" w:cs="Courier New"/>
          <w:color w:val="000000"/>
          <w:sz w:val="20"/>
          <w:szCs w:val="20"/>
          <w:lang w:val="en-GB" w:eastAsia="en-IN"/>
        </w:rPr>
        <w:t>4Zo-2MIo</w:t>
      </w:r>
      <w:proofErr w:type="spellEnd"/>
      <w:r w:rsidRPr="00B6119D">
        <w:rPr>
          <w:rFonts w:ascii="Courier New" w:eastAsia="Times New Roman" w:hAnsi="Courier New" w:cs="Courier New"/>
          <w:color w:val="000000"/>
          <w:sz w:val="20"/>
          <w:szCs w:val="20"/>
          <w:lang w:val="en-GB" w:eastAsia="en-IN"/>
        </w:rPr>
        <w:t xml:space="preserve"> method for </w:t>
      </w:r>
      <w:del w:id="675" w:author="Author">
        <w:r w:rsidRPr="00B6119D" w:rsidDel="0040676A">
          <w:rPr>
            <w:rFonts w:ascii="Courier New" w:eastAsia="Times New Roman" w:hAnsi="Courier New" w:cs="Courier New"/>
            <w:color w:val="000000"/>
            <w:sz w:val="20"/>
            <w:szCs w:val="20"/>
            <w:lang w:val="en-GB" w:eastAsia="en-IN"/>
          </w:rPr>
          <w:delText xml:space="preserve">the </w:delText>
        </w:r>
      </w:del>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xml:space="preserve"> and </w:t>
      </w:r>
      <w:del w:id="676" w:author="Author">
        <w:r w:rsidRPr="00B6119D" w:rsidDel="0040676A">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VP for every </w:t>
      </w:r>
      <w:proofErr w:type="spellStart"/>
      <w:r w:rsidRPr="00B6119D">
        <w:rPr>
          <w:rFonts w:ascii="Courier New" w:eastAsia="Times New Roman" w:hAnsi="Courier New" w:cs="Courier New"/>
          <w:color w:val="000000"/>
          <w:sz w:val="20"/>
          <w:szCs w:val="20"/>
          <w:lang w:val="en-GB" w:eastAsia="en-IN"/>
        </w:rPr>
        <w:t>subregion</w:t>
      </w:r>
      <w:proofErr w:type="spellEnd"/>
      <w:r w:rsidRPr="00B6119D">
        <w:rPr>
          <w:rFonts w:ascii="Courier New" w:eastAsia="Times New Roman" w:hAnsi="Courier New" w:cs="Courier New"/>
          <w:color w:val="000000"/>
          <w:sz w:val="20"/>
          <w:szCs w:val="20"/>
          <w:lang w:val="en-GB" w:eastAsia="en-IN"/>
        </w:rPr>
        <w:t>.}</w:t>
      </w:r>
    </w:p>
    <w:p w14:paraId="71E6ED2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fig:figure_crpss_4Zo-2HIo</w:t>
      </w:r>
      <w:proofErr w:type="spellEnd"/>
      <w:r w:rsidRPr="00B6119D">
        <w:rPr>
          <w:rFonts w:ascii="Courier New" w:eastAsia="Times New Roman" w:hAnsi="Courier New" w:cs="Courier New"/>
          <w:b/>
          <w:bCs/>
          <w:color w:val="0000CC"/>
          <w:sz w:val="20"/>
          <w:szCs w:val="20"/>
          <w:lang w:val="en-GB" w:eastAsia="en-IN"/>
        </w:rPr>
        <w:t>}</w:t>
      </w:r>
    </w:p>
    <w:p w14:paraId="43245A6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{figure}</w:t>
      </w:r>
    </w:p>
    <w:p w14:paraId="64AC7FC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8AEB9C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7219E1E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centerline</w:t>
      </w:r>
      <w:proofErr w:type="spellEnd"/>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w:t>
      </w:r>
      <w:proofErr w:type="spellStart"/>
      <w:r w:rsidRPr="00B6119D">
        <w:rPr>
          <w:rFonts w:ascii="Courier New" w:eastAsia="Times New Roman" w:hAnsi="Courier New" w:cs="Courier New"/>
          <w:b/>
          <w:bCs/>
          <w:color w:val="0000CC"/>
          <w:sz w:val="20"/>
          <w:szCs w:val="20"/>
          <w:lang w:val="en-GB" w:eastAsia="en-IN"/>
        </w:rPr>
        <w:t>includegraphics</w:t>
      </w:r>
      <w:proofErr w:type="spellEnd"/>
      <w:r w:rsidRPr="00B6119D">
        <w:rPr>
          <w:rFonts w:ascii="Courier New" w:eastAsia="Times New Roman" w:hAnsi="Courier New" w:cs="Courier New"/>
          <w:color w:val="000000"/>
          <w:sz w:val="20"/>
          <w:szCs w:val="20"/>
          <w:lang w:val="en-GB" w:eastAsia="en-IN"/>
        </w:rPr>
        <w:t>[width=</w:t>
      </w:r>
      <w:proofErr w:type="spellStart"/>
      <w:r w:rsidRPr="00B6119D">
        <w:rPr>
          <w:rFonts w:ascii="Courier New" w:eastAsia="Times New Roman" w:hAnsi="Courier New" w:cs="Courier New"/>
          <w:color w:val="000000"/>
          <w:sz w:val="20"/>
          <w:szCs w:val="20"/>
          <w:lang w:val="en-GB" w:eastAsia="en-IN"/>
        </w:rPr>
        <w:t>8.8cm</w:t>
      </w:r>
      <w:proofErr w:type="spellEnd"/>
      <w:r w:rsidRPr="00B6119D">
        <w:rPr>
          <w:rFonts w:ascii="Courier New" w:eastAsia="Times New Roman" w:hAnsi="Courier New" w:cs="Courier New"/>
          <w:color w:val="000000"/>
          <w:sz w:val="20"/>
          <w:szCs w:val="20"/>
          <w:lang w:val="en-GB" w:eastAsia="en-IN"/>
        </w:rPr>
        <w:t>]{figures/fig08.pdf}}</w:t>
      </w:r>
    </w:p>
    <w:p w14:paraId="65FB65BA" w14:textId="1B1DF219"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{Optimal numbers of analogues for </w:t>
      </w:r>
      <w:del w:id="677" w:author="Author">
        <w:r w:rsidRPr="00B6119D" w:rsidDel="0040676A">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different regions and the two methods, resulting from </w:t>
      </w:r>
      <w:del w:id="678" w:author="Author">
        <w:r w:rsidRPr="00B6119D" w:rsidDel="0040676A">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optimization. Method </w:t>
      </w:r>
      <w:proofErr w:type="spellStart"/>
      <w:r w:rsidRPr="00B6119D">
        <w:rPr>
          <w:rFonts w:ascii="Courier New" w:eastAsia="Times New Roman" w:hAnsi="Courier New" w:cs="Courier New"/>
          <w:color w:val="000000"/>
          <w:sz w:val="20"/>
          <w:szCs w:val="20"/>
          <w:lang w:val="en-GB" w:eastAsia="en-IN"/>
        </w:rPr>
        <w:t>4Zo</w:t>
      </w:r>
      <w:proofErr w:type="spellEnd"/>
      <w:r w:rsidRPr="00B6119D">
        <w:rPr>
          <w:rFonts w:ascii="Courier New" w:eastAsia="Times New Roman" w:hAnsi="Courier New" w:cs="Courier New"/>
          <w:color w:val="000000"/>
          <w:sz w:val="20"/>
          <w:szCs w:val="20"/>
          <w:lang w:val="en-GB" w:eastAsia="en-IN"/>
        </w:rPr>
        <w:t xml:space="preserve"> is made of a single level of analogy with </w:t>
      </w:r>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analogues, whereas </w:t>
      </w:r>
      <w:proofErr w:type="spellStart"/>
      <w:r w:rsidRPr="00B6119D">
        <w:rPr>
          <w:rFonts w:ascii="Courier New" w:eastAsia="Times New Roman" w:hAnsi="Courier New" w:cs="Courier New"/>
          <w:color w:val="000000"/>
          <w:sz w:val="20"/>
          <w:szCs w:val="20"/>
          <w:lang w:val="en-GB" w:eastAsia="en-IN"/>
        </w:rPr>
        <w:t>4Zo-2MIo</w:t>
      </w:r>
      <w:proofErr w:type="spellEnd"/>
      <w:r w:rsidRPr="00B6119D">
        <w:rPr>
          <w:rFonts w:ascii="Courier New" w:eastAsia="Times New Roman" w:hAnsi="Courier New" w:cs="Courier New"/>
          <w:color w:val="000000"/>
          <w:sz w:val="20"/>
          <w:szCs w:val="20"/>
          <w:lang w:val="en-GB" w:eastAsia="en-IN"/>
        </w:rPr>
        <w:t xml:space="preserve"> has two levels of analogy with </w:t>
      </w:r>
      <w:del w:id="679" w:author="Author">
        <w:r w:rsidRPr="00B6119D" w:rsidDel="0040676A">
          <w:rPr>
            <w:rFonts w:ascii="Courier New" w:eastAsia="Times New Roman" w:hAnsi="Courier New" w:cs="Courier New"/>
            <w:color w:val="000000"/>
            <w:sz w:val="20"/>
            <w:szCs w:val="20"/>
            <w:lang w:val="en-GB" w:eastAsia="en-IN"/>
          </w:rPr>
          <w:delText xml:space="preserve">respectively </w:delText>
        </w:r>
      </w:del>
      <w:r w:rsidRPr="00B6119D">
        <w:rPr>
          <w:rFonts w:ascii="Courier New" w:eastAsia="Times New Roman" w:hAnsi="Courier New" w:cs="Courier New"/>
          <w:color w:val="008000"/>
          <w:sz w:val="20"/>
          <w:szCs w:val="20"/>
          <w:lang w:val="en-GB" w:eastAsia="en-IN"/>
        </w:rPr>
        <w:t>$N_{1}$</w:t>
      </w:r>
      <w:r w:rsidRPr="00B6119D">
        <w:rPr>
          <w:rFonts w:ascii="Courier New" w:eastAsia="Times New Roman" w:hAnsi="Courier New" w:cs="Courier New"/>
          <w:color w:val="000000"/>
          <w:sz w:val="20"/>
          <w:szCs w:val="20"/>
          <w:lang w:val="en-GB" w:eastAsia="en-IN"/>
        </w:rPr>
        <w:t xml:space="preserve"> and </w:t>
      </w:r>
      <w:r w:rsidRPr="00B6119D">
        <w:rPr>
          <w:rFonts w:ascii="Courier New" w:eastAsia="Times New Roman" w:hAnsi="Courier New" w:cs="Courier New"/>
          <w:color w:val="008000"/>
          <w:sz w:val="20"/>
          <w:szCs w:val="20"/>
          <w:lang w:val="en-GB" w:eastAsia="en-IN"/>
        </w:rPr>
        <w:t>$N_{2}$</w:t>
      </w:r>
      <w:r w:rsidRPr="00B6119D">
        <w:rPr>
          <w:rFonts w:ascii="Courier New" w:eastAsia="Times New Roman" w:hAnsi="Courier New" w:cs="Courier New"/>
          <w:color w:val="000000"/>
          <w:sz w:val="20"/>
          <w:szCs w:val="20"/>
          <w:lang w:val="en-GB" w:eastAsia="en-IN"/>
        </w:rPr>
        <w:t xml:space="preserve"> analogues.}</w:t>
      </w:r>
    </w:p>
    <w:p w14:paraId="787A8D7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fig:figure_nb_analogs</w:t>
      </w:r>
      <w:proofErr w:type="spellEnd"/>
      <w:r w:rsidRPr="00B6119D">
        <w:rPr>
          <w:rFonts w:ascii="Courier New" w:eastAsia="Times New Roman" w:hAnsi="Courier New" w:cs="Courier New"/>
          <w:b/>
          <w:bCs/>
          <w:color w:val="0000CC"/>
          <w:sz w:val="20"/>
          <w:szCs w:val="20"/>
          <w:lang w:val="en-GB" w:eastAsia="en-IN"/>
        </w:rPr>
        <w:t>}</w:t>
      </w:r>
    </w:p>
    <w:p w14:paraId="1092534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{figure}</w:t>
      </w:r>
    </w:p>
    <w:p w14:paraId="5892334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BC6B64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114BF9E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centerline</w:t>
      </w:r>
      <w:proofErr w:type="spellEnd"/>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w:t>
      </w:r>
      <w:proofErr w:type="spellStart"/>
      <w:r w:rsidRPr="00B6119D">
        <w:rPr>
          <w:rFonts w:ascii="Courier New" w:eastAsia="Times New Roman" w:hAnsi="Courier New" w:cs="Courier New"/>
          <w:b/>
          <w:bCs/>
          <w:color w:val="0000CC"/>
          <w:sz w:val="20"/>
          <w:szCs w:val="20"/>
          <w:lang w:val="en-GB" w:eastAsia="en-IN"/>
        </w:rPr>
        <w:t>includegraphics</w:t>
      </w:r>
      <w:proofErr w:type="spellEnd"/>
      <w:r w:rsidRPr="00B6119D">
        <w:rPr>
          <w:rFonts w:ascii="Courier New" w:eastAsia="Times New Roman" w:hAnsi="Courier New" w:cs="Courier New"/>
          <w:color w:val="000000"/>
          <w:sz w:val="20"/>
          <w:szCs w:val="20"/>
          <w:lang w:val="en-GB" w:eastAsia="en-IN"/>
        </w:rPr>
        <w:t>[width=</w:t>
      </w:r>
      <w:proofErr w:type="spellStart"/>
      <w:r w:rsidRPr="00B6119D">
        <w:rPr>
          <w:rFonts w:ascii="Courier New" w:eastAsia="Times New Roman" w:hAnsi="Courier New" w:cs="Courier New"/>
          <w:color w:val="000000"/>
          <w:sz w:val="20"/>
          <w:szCs w:val="20"/>
          <w:lang w:val="en-GB" w:eastAsia="en-IN"/>
        </w:rPr>
        <w:t>8.4cm</w:t>
      </w:r>
      <w:proofErr w:type="spellEnd"/>
      <w:r w:rsidRPr="00B6119D">
        <w:rPr>
          <w:rFonts w:ascii="Courier New" w:eastAsia="Times New Roman" w:hAnsi="Courier New" w:cs="Courier New"/>
          <w:color w:val="000000"/>
          <w:sz w:val="20"/>
          <w:szCs w:val="20"/>
          <w:lang w:val="en-GB" w:eastAsia="en-IN"/>
        </w:rPr>
        <w:t>]{figures/fig09.pdf}}</w:t>
      </w:r>
    </w:p>
    <w:p w14:paraId="2ABE84E8" w14:textId="7DFF85FC"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{Losses or gains (in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of the </w:t>
      </w:r>
      <w:proofErr w:type="spellStart"/>
      <w:r w:rsidRPr="00B6119D">
        <w:rPr>
          <w:rFonts w:ascii="Courier New" w:eastAsia="Times New Roman" w:hAnsi="Courier New" w:cs="Courier New"/>
          <w:color w:val="000000"/>
          <w:sz w:val="20"/>
          <w:szCs w:val="20"/>
          <w:lang w:val="en-GB" w:eastAsia="en-IN"/>
        </w:rPr>
        <w:t>CRPSS</w:t>
      </w:r>
      <w:proofErr w:type="spellEnd"/>
      <w:r w:rsidRPr="00B6119D">
        <w:rPr>
          <w:rFonts w:ascii="Courier New" w:eastAsia="Times New Roman" w:hAnsi="Courier New" w:cs="Courier New"/>
          <w:color w:val="000000"/>
          <w:sz w:val="20"/>
          <w:szCs w:val="20"/>
          <w:lang w:val="en-GB" w:eastAsia="en-IN"/>
        </w:rPr>
        <w:t xml:space="preserve"> </w:t>
      </w:r>
      <w:del w:id="680" w:author="Author">
        <w:r w:rsidRPr="00B6119D" w:rsidDel="0040676A">
          <w:rPr>
            <w:rFonts w:ascii="Courier New" w:eastAsia="Times New Roman" w:hAnsi="Courier New" w:cs="Courier New"/>
            <w:color w:val="000000"/>
            <w:sz w:val="20"/>
            <w:szCs w:val="20"/>
            <w:lang w:val="en-GB" w:eastAsia="en-IN"/>
          </w:rPr>
          <w:delText xml:space="preserve">by </w:delText>
        </w:r>
      </w:del>
      <w:ins w:id="681" w:author="Author">
        <w:r w:rsidR="0040676A">
          <w:rPr>
            <w:rFonts w:ascii="Courier New" w:eastAsia="Times New Roman" w:hAnsi="Courier New" w:cs="Courier New"/>
            <w:color w:val="000000"/>
            <w:sz w:val="20"/>
            <w:szCs w:val="20"/>
            <w:lang w:val="en-GB" w:eastAsia="en-IN"/>
          </w:rPr>
          <w:t>from</w:t>
        </w:r>
        <w:r w:rsidR="0040676A"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 xml:space="preserve">applying </w:t>
      </w:r>
      <w:del w:id="682" w:author="Author">
        <w:r w:rsidRPr="00B6119D" w:rsidDel="0040676A">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optimized parameters for the series in column</w:t>
      </w:r>
      <w:ins w:id="683" w:author="Author">
        <w:r w:rsidR="0040676A">
          <w:rPr>
            <w:rFonts w:ascii="Courier New" w:eastAsia="Times New Roman" w:hAnsi="Courier New" w:cs="Courier New"/>
            <w:color w:val="000000"/>
            <w:sz w:val="20"/>
            <w:szCs w:val="20"/>
            <w:lang w:val="en-GB" w:eastAsia="en-IN"/>
          </w:rPr>
          <w:t>s</w:t>
        </w:r>
      </w:ins>
      <w:r w:rsidRPr="00B6119D">
        <w:rPr>
          <w:rFonts w:ascii="Courier New" w:eastAsia="Times New Roman" w:hAnsi="Courier New" w:cs="Courier New"/>
          <w:color w:val="000000"/>
          <w:sz w:val="20"/>
          <w:szCs w:val="20"/>
          <w:lang w:val="en-GB" w:eastAsia="en-IN"/>
        </w:rPr>
        <w:t xml:space="preserve"> to those in </w:t>
      </w:r>
      <w:del w:id="684" w:author="Author">
        <w:r w:rsidRPr="00B6119D" w:rsidDel="0040676A">
          <w:rPr>
            <w:rFonts w:ascii="Courier New" w:eastAsia="Times New Roman" w:hAnsi="Courier New" w:cs="Courier New"/>
            <w:color w:val="000000"/>
            <w:sz w:val="20"/>
            <w:szCs w:val="20"/>
            <w:lang w:val="en-GB" w:eastAsia="en-IN"/>
          </w:rPr>
          <w:delText>line</w:delText>
        </w:r>
      </w:del>
      <w:ins w:id="685" w:author="Author">
        <w:r w:rsidR="0040676A">
          <w:rPr>
            <w:rFonts w:ascii="Courier New" w:eastAsia="Times New Roman" w:hAnsi="Courier New" w:cs="Courier New"/>
            <w:color w:val="000000"/>
            <w:sz w:val="20"/>
            <w:szCs w:val="20"/>
            <w:lang w:val="en-GB" w:eastAsia="en-IN"/>
          </w:rPr>
          <w:t>rows</w:t>
        </w:r>
      </w:ins>
      <w:r w:rsidRPr="00B6119D">
        <w:rPr>
          <w:rFonts w:ascii="Courier New" w:eastAsia="Times New Roman" w:hAnsi="Courier New" w:cs="Courier New"/>
          <w:color w:val="000000"/>
          <w:sz w:val="20"/>
          <w:szCs w:val="20"/>
          <w:lang w:val="en-GB" w:eastAsia="en-IN"/>
        </w:rPr>
        <w:t xml:space="preserve">. Method </w:t>
      </w:r>
      <w:proofErr w:type="spellStart"/>
      <w:r w:rsidRPr="00B6119D">
        <w:rPr>
          <w:rFonts w:ascii="Courier New" w:eastAsia="Times New Roman" w:hAnsi="Courier New" w:cs="Courier New"/>
          <w:color w:val="000000"/>
          <w:sz w:val="20"/>
          <w:szCs w:val="20"/>
          <w:lang w:val="en-GB" w:eastAsia="en-IN"/>
        </w:rPr>
        <w:t>4Zo-2MIo</w:t>
      </w:r>
      <w:proofErr w:type="spellEnd"/>
      <w:r w:rsidRPr="00B6119D">
        <w:rPr>
          <w:rFonts w:ascii="Courier New" w:eastAsia="Times New Roman" w:hAnsi="Courier New" w:cs="Courier New"/>
          <w:color w:val="000000"/>
          <w:sz w:val="20"/>
          <w:szCs w:val="20"/>
          <w:lang w:val="en-GB" w:eastAsia="en-IN"/>
        </w:rPr>
        <w:t>, calibration and validation periods.}</w:t>
      </w:r>
      <w:ins w:id="686" w:author="Author">
        <w:r w:rsidR="0040676A">
          <w:rPr>
            <w:rFonts w:ascii="Courier New" w:eastAsia="Times New Roman" w:hAnsi="Courier New" w:cs="Courier New"/>
            <w:color w:val="000000"/>
            <w:sz w:val="20"/>
            <w:szCs w:val="20"/>
            <w:lang w:val="en-GB" w:eastAsia="en-IN"/>
          </w:rPr>
          <w:t>*****</w:t>
        </w:r>
      </w:ins>
    </w:p>
    <w:p w14:paraId="69FD936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fig:crossing_4Zo-2MIo</w:t>
      </w:r>
      <w:proofErr w:type="spellEnd"/>
      <w:r w:rsidRPr="00B6119D">
        <w:rPr>
          <w:rFonts w:ascii="Courier New" w:eastAsia="Times New Roman" w:hAnsi="Courier New" w:cs="Courier New"/>
          <w:b/>
          <w:bCs/>
          <w:color w:val="0000CC"/>
          <w:sz w:val="20"/>
          <w:szCs w:val="20"/>
          <w:lang w:val="en-GB" w:eastAsia="en-IN"/>
        </w:rPr>
        <w:t>}</w:t>
      </w:r>
    </w:p>
    <w:p w14:paraId="400C5EB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{figure}</w:t>
      </w:r>
    </w:p>
    <w:p w14:paraId="359B325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DE7A1A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5A31604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centerline</w:t>
      </w:r>
      <w:proofErr w:type="spellEnd"/>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w:t>
      </w:r>
      <w:proofErr w:type="spellStart"/>
      <w:r w:rsidRPr="00B6119D">
        <w:rPr>
          <w:rFonts w:ascii="Courier New" w:eastAsia="Times New Roman" w:hAnsi="Courier New" w:cs="Courier New"/>
          <w:b/>
          <w:bCs/>
          <w:color w:val="0000CC"/>
          <w:sz w:val="20"/>
          <w:szCs w:val="20"/>
          <w:lang w:val="en-GB" w:eastAsia="en-IN"/>
        </w:rPr>
        <w:t>includegraphics</w:t>
      </w:r>
      <w:proofErr w:type="spellEnd"/>
      <w:r w:rsidRPr="00B6119D">
        <w:rPr>
          <w:rFonts w:ascii="Courier New" w:eastAsia="Times New Roman" w:hAnsi="Courier New" w:cs="Courier New"/>
          <w:color w:val="000000"/>
          <w:sz w:val="20"/>
          <w:szCs w:val="20"/>
          <w:lang w:val="en-GB" w:eastAsia="en-IN"/>
        </w:rPr>
        <w:t>[width=</w:t>
      </w:r>
      <w:proofErr w:type="spellStart"/>
      <w:r w:rsidRPr="00B6119D">
        <w:rPr>
          <w:rFonts w:ascii="Courier New" w:eastAsia="Times New Roman" w:hAnsi="Courier New" w:cs="Courier New"/>
          <w:color w:val="000000"/>
          <w:sz w:val="20"/>
          <w:szCs w:val="20"/>
          <w:lang w:val="en-GB" w:eastAsia="en-IN"/>
        </w:rPr>
        <w:t>8.8cm</w:t>
      </w:r>
      <w:proofErr w:type="spellEnd"/>
      <w:r w:rsidRPr="00B6119D">
        <w:rPr>
          <w:rFonts w:ascii="Courier New" w:eastAsia="Times New Roman" w:hAnsi="Courier New" w:cs="Courier New"/>
          <w:color w:val="000000"/>
          <w:sz w:val="20"/>
          <w:szCs w:val="20"/>
          <w:lang w:val="en-GB" w:eastAsia="en-IN"/>
        </w:rPr>
        <w:t>]{figures/fig10.pdf}}</w:t>
      </w:r>
    </w:p>
    <w:p w14:paraId="3347711D" w14:textId="01C9E215"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{Distribution of </w:t>
      </w:r>
      <w:del w:id="687" w:author="Author">
        <w:r w:rsidRPr="00B6119D" w:rsidDel="00A626FE">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optimal weights for </w:t>
      </w:r>
      <w:del w:id="688" w:author="Author">
        <w:r w:rsidRPr="00B6119D" w:rsidDel="00A626FE">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predictors of </w:t>
      </w:r>
      <w:del w:id="689" w:author="Author">
        <w:r w:rsidRPr="00B6119D" w:rsidDel="00A626FE">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first level of analogy (</w:t>
      </w:r>
      <w:proofErr w:type="spellStart"/>
      <w:r w:rsidRPr="00B6119D">
        <w:rPr>
          <w:rFonts w:ascii="Courier New" w:eastAsia="Times New Roman" w:hAnsi="Courier New" w:cs="Courier New"/>
          <w:color w:val="000000"/>
          <w:sz w:val="20"/>
          <w:szCs w:val="20"/>
          <w:lang w:val="en-GB" w:eastAsia="en-IN"/>
        </w:rPr>
        <w:t>geopotential</w:t>
      </w:r>
      <w:proofErr w:type="spellEnd"/>
      <w:r w:rsidRPr="00B6119D">
        <w:rPr>
          <w:rFonts w:ascii="Courier New" w:eastAsia="Times New Roman" w:hAnsi="Courier New" w:cs="Courier New"/>
          <w:color w:val="000000"/>
          <w:sz w:val="20"/>
          <w:szCs w:val="20"/>
          <w:lang w:val="en-GB" w:eastAsia="en-IN"/>
        </w:rPr>
        <w:t xml:space="preserve"> heights) of </w:t>
      </w:r>
      <w:del w:id="690" w:author="Author">
        <w:r w:rsidRPr="00B6119D" w:rsidDel="00A626FE">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(blue) </w:t>
      </w:r>
      <w:proofErr w:type="spellStart"/>
      <w:r w:rsidRPr="00B6119D">
        <w:rPr>
          <w:rFonts w:ascii="Courier New" w:eastAsia="Times New Roman" w:hAnsi="Courier New" w:cs="Courier New"/>
          <w:color w:val="000000"/>
          <w:sz w:val="20"/>
          <w:szCs w:val="20"/>
          <w:lang w:val="en-GB" w:eastAsia="en-IN"/>
        </w:rPr>
        <w:t>4Zo</w:t>
      </w:r>
      <w:proofErr w:type="spellEnd"/>
      <w:r w:rsidRPr="00B6119D">
        <w:rPr>
          <w:rFonts w:ascii="Courier New" w:eastAsia="Times New Roman" w:hAnsi="Courier New" w:cs="Courier New"/>
          <w:color w:val="000000"/>
          <w:sz w:val="20"/>
          <w:szCs w:val="20"/>
          <w:lang w:val="en-GB" w:eastAsia="en-IN"/>
        </w:rPr>
        <w:t xml:space="preserve">, (red) </w:t>
      </w:r>
      <w:proofErr w:type="spellStart"/>
      <w:r w:rsidRPr="00B6119D">
        <w:rPr>
          <w:rFonts w:ascii="Courier New" w:eastAsia="Times New Roman" w:hAnsi="Courier New" w:cs="Courier New"/>
          <w:color w:val="000000"/>
          <w:sz w:val="20"/>
          <w:szCs w:val="20"/>
          <w:lang w:val="en-GB" w:eastAsia="en-IN"/>
        </w:rPr>
        <w:t>4Zo-2MIo</w:t>
      </w:r>
      <w:proofErr w:type="spellEnd"/>
      <w:r w:rsidRPr="00B6119D">
        <w:rPr>
          <w:rFonts w:ascii="Courier New" w:eastAsia="Times New Roman" w:hAnsi="Courier New" w:cs="Courier New"/>
          <w:color w:val="000000"/>
          <w:sz w:val="20"/>
          <w:szCs w:val="20"/>
          <w:lang w:val="en-GB" w:eastAsia="en-IN"/>
        </w:rPr>
        <w:t xml:space="preserve">, and (green) </w:t>
      </w:r>
      <w:proofErr w:type="spellStart"/>
      <w:r w:rsidRPr="00B6119D">
        <w:rPr>
          <w:rFonts w:ascii="Courier New" w:eastAsia="Times New Roman" w:hAnsi="Courier New" w:cs="Courier New"/>
          <w:color w:val="000000"/>
          <w:sz w:val="20"/>
          <w:szCs w:val="20"/>
          <w:lang w:val="en-GB" w:eastAsia="en-IN"/>
        </w:rPr>
        <w:t>4Zo-4MIo</w:t>
      </w:r>
      <w:proofErr w:type="spellEnd"/>
      <w:r w:rsidRPr="00B6119D">
        <w:rPr>
          <w:rFonts w:ascii="Courier New" w:eastAsia="Times New Roman" w:hAnsi="Courier New" w:cs="Courier New"/>
          <w:color w:val="000000"/>
          <w:sz w:val="20"/>
          <w:szCs w:val="20"/>
          <w:lang w:val="en-GB" w:eastAsia="en-IN"/>
        </w:rPr>
        <w:t xml:space="preserve"> methods. </w:t>
      </w:r>
      <w:del w:id="691" w:author="Author">
        <w:r w:rsidRPr="00B6119D" w:rsidDel="00A626FE">
          <w:rPr>
            <w:rFonts w:ascii="Courier New" w:eastAsia="Times New Roman" w:hAnsi="Courier New" w:cs="Courier New"/>
            <w:color w:val="000000"/>
            <w:sz w:val="20"/>
            <w:szCs w:val="20"/>
            <w:lang w:val="en-GB" w:eastAsia="en-IN"/>
          </w:rPr>
          <w:delText xml:space="preserve">The </w:delText>
        </w:r>
      </w:del>
      <w:ins w:id="692" w:author="Author">
        <w:r w:rsidR="00A626FE">
          <w:rPr>
            <w:rFonts w:ascii="Courier New" w:eastAsia="Times New Roman" w:hAnsi="Courier New" w:cs="Courier New"/>
            <w:color w:val="000000"/>
            <w:sz w:val="20"/>
            <w:szCs w:val="20"/>
            <w:lang w:val="en-GB" w:eastAsia="en-IN"/>
          </w:rPr>
          <w:t>R</w:t>
        </w:r>
      </w:ins>
      <w:del w:id="693" w:author="Author">
        <w:r w:rsidRPr="00B6119D" w:rsidDel="00A626FE">
          <w:rPr>
            <w:rFonts w:ascii="Courier New" w:eastAsia="Times New Roman" w:hAnsi="Courier New" w:cs="Courier New"/>
            <w:color w:val="000000"/>
            <w:sz w:val="20"/>
            <w:szCs w:val="20"/>
            <w:lang w:val="en-GB" w:eastAsia="en-IN"/>
          </w:rPr>
          <w:delText>r</w:delText>
        </w:r>
      </w:del>
      <w:r w:rsidRPr="00B6119D">
        <w:rPr>
          <w:rFonts w:ascii="Courier New" w:eastAsia="Times New Roman" w:hAnsi="Courier New" w:cs="Courier New"/>
          <w:color w:val="000000"/>
          <w:sz w:val="20"/>
          <w:szCs w:val="20"/>
          <w:lang w:val="en-GB" w:eastAsia="en-IN"/>
        </w:rPr>
        <w:t xml:space="preserve">esults are </w:t>
      </w:r>
      <w:del w:id="694" w:author="Author">
        <w:r w:rsidRPr="00B6119D" w:rsidDel="00A626FE">
          <w:rPr>
            <w:rFonts w:ascii="Courier New" w:eastAsia="Times New Roman" w:hAnsi="Courier New" w:cs="Courier New"/>
            <w:color w:val="000000"/>
            <w:sz w:val="20"/>
            <w:szCs w:val="20"/>
            <w:lang w:val="en-GB" w:eastAsia="en-IN"/>
          </w:rPr>
          <w:delText xml:space="preserve">those of </w:delText>
        </w:r>
      </w:del>
      <w:ins w:id="695" w:author="Author">
        <w:r w:rsidR="00A626FE">
          <w:rPr>
            <w:rFonts w:ascii="Courier New" w:eastAsia="Times New Roman" w:hAnsi="Courier New" w:cs="Courier New"/>
            <w:color w:val="000000"/>
            <w:sz w:val="20"/>
            <w:szCs w:val="20"/>
            <w:lang w:val="en-GB" w:eastAsia="en-IN"/>
          </w:rPr>
          <w:t xml:space="preserve">for </w:t>
        </w:r>
      </w:ins>
      <w:r w:rsidRPr="00B6119D">
        <w:rPr>
          <w:rFonts w:ascii="Courier New" w:eastAsia="Times New Roman" w:hAnsi="Courier New" w:cs="Courier New"/>
          <w:color w:val="000000"/>
          <w:sz w:val="20"/>
          <w:szCs w:val="20"/>
          <w:lang w:val="en-GB" w:eastAsia="en-IN"/>
        </w:rPr>
        <w:t xml:space="preserve">the ten </w:t>
      </w:r>
      <w:proofErr w:type="spellStart"/>
      <w:r w:rsidRPr="00B6119D">
        <w:rPr>
          <w:rFonts w:ascii="Courier New" w:eastAsia="Times New Roman" w:hAnsi="Courier New" w:cs="Courier New"/>
          <w:color w:val="000000"/>
          <w:sz w:val="20"/>
          <w:szCs w:val="20"/>
          <w:lang w:val="en-GB" w:eastAsia="en-IN"/>
        </w:rPr>
        <w:t>subregions</w:t>
      </w:r>
      <w:proofErr w:type="spellEnd"/>
      <w:r w:rsidRPr="00B6119D">
        <w:rPr>
          <w:rFonts w:ascii="Courier New" w:eastAsia="Times New Roman" w:hAnsi="Courier New" w:cs="Courier New"/>
          <w:color w:val="000000"/>
          <w:sz w:val="20"/>
          <w:szCs w:val="20"/>
          <w:lang w:val="en-GB" w:eastAsia="en-IN"/>
        </w:rPr>
        <w:t xml:space="preserve">. </w:t>
      </w:r>
      <w:del w:id="696" w:author="Author">
        <w:r w:rsidRPr="00B6119D" w:rsidDel="00A626FE">
          <w:rPr>
            <w:rFonts w:ascii="Courier New" w:eastAsia="Times New Roman" w:hAnsi="Courier New" w:cs="Courier New"/>
            <w:color w:val="000000"/>
            <w:sz w:val="20"/>
            <w:szCs w:val="20"/>
            <w:lang w:val="en-GB" w:eastAsia="en-IN"/>
          </w:rPr>
          <w:delText xml:space="preserve">The </w:delText>
        </w:r>
      </w:del>
      <w:proofErr w:type="spellStart"/>
      <w:ins w:id="697" w:author="Author">
        <w:r w:rsidR="00A626FE">
          <w:rPr>
            <w:rFonts w:ascii="Courier New" w:eastAsia="Times New Roman" w:hAnsi="Courier New" w:cs="Courier New"/>
            <w:color w:val="000000"/>
            <w:sz w:val="20"/>
            <w:szCs w:val="20"/>
            <w:lang w:val="en-GB" w:eastAsia="en-IN"/>
          </w:rPr>
          <w:t>G</w:t>
        </w:r>
      </w:ins>
      <w:del w:id="698" w:author="Author">
        <w:r w:rsidRPr="00B6119D" w:rsidDel="00A626FE">
          <w:rPr>
            <w:rFonts w:ascii="Courier New" w:eastAsia="Times New Roman" w:hAnsi="Courier New" w:cs="Courier New"/>
            <w:color w:val="000000"/>
            <w:sz w:val="20"/>
            <w:szCs w:val="20"/>
            <w:lang w:val="en-GB" w:eastAsia="en-IN"/>
          </w:rPr>
          <w:delText>g</w:delText>
        </w:r>
      </w:del>
      <w:r w:rsidRPr="00B6119D">
        <w:rPr>
          <w:rFonts w:ascii="Courier New" w:eastAsia="Times New Roman" w:hAnsi="Courier New" w:cs="Courier New"/>
          <w:color w:val="000000"/>
          <w:sz w:val="20"/>
          <w:szCs w:val="20"/>
          <w:lang w:val="en-GB" w:eastAsia="en-IN"/>
        </w:rPr>
        <w:t>eopotential</w:t>
      </w:r>
      <w:proofErr w:type="spellEnd"/>
      <w:r w:rsidRPr="00B6119D">
        <w:rPr>
          <w:rFonts w:ascii="Courier New" w:eastAsia="Times New Roman" w:hAnsi="Courier New" w:cs="Courier New"/>
          <w:color w:val="000000"/>
          <w:sz w:val="20"/>
          <w:szCs w:val="20"/>
          <w:lang w:val="en-GB" w:eastAsia="en-IN"/>
        </w:rPr>
        <w:t xml:space="preserve"> heights are sorted by increasing pressure and hour.}</w:t>
      </w:r>
    </w:p>
    <w:p w14:paraId="56CB3FE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fig:levels_weights_average</w:t>
      </w:r>
      <w:proofErr w:type="spellEnd"/>
      <w:r w:rsidRPr="00B6119D">
        <w:rPr>
          <w:rFonts w:ascii="Courier New" w:eastAsia="Times New Roman" w:hAnsi="Courier New" w:cs="Courier New"/>
          <w:b/>
          <w:bCs/>
          <w:color w:val="0000CC"/>
          <w:sz w:val="20"/>
          <w:szCs w:val="20"/>
          <w:lang w:val="en-GB" w:eastAsia="en-IN"/>
        </w:rPr>
        <w:t>}</w:t>
      </w:r>
    </w:p>
    <w:p w14:paraId="4E5F36A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{figure}</w:t>
      </w:r>
    </w:p>
    <w:p w14:paraId="35C0147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4DEA9E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{figure}[t]</w:t>
      </w:r>
    </w:p>
    <w:p w14:paraId="0D288FA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lastRenderedPageBreak/>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centerline</w:t>
      </w:r>
      <w:proofErr w:type="spellEnd"/>
      <w:r w:rsidRPr="00B6119D">
        <w:rPr>
          <w:rFonts w:ascii="Courier New" w:eastAsia="Times New Roman" w:hAnsi="Courier New" w:cs="Courier New"/>
          <w:color w:val="000000"/>
          <w:sz w:val="20"/>
          <w:szCs w:val="20"/>
          <w:lang w:val="en-GB" w:eastAsia="en-IN"/>
        </w:rPr>
        <w:t>{</w:t>
      </w:r>
      <w:r w:rsidRPr="00B6119D">
        <w:rPr>
          <w:rFonts w:ascii="Courier New" w:eastAsia="Times New Roman" w:hAnsi="Courier New" w:cs="Courier New"/>
          <w:b/>
          <w:bCs/>
          <w:color w:val="0000CC"/>
          <w:sz w:val="20"/>
          <w:szCs w:val="20"/>
          <w:lang w:val="en-GB" w:eastAsia="en-IN"/>
        </w:rPr>
        <w:t>\</w:t>
      </w:r>
      <w:proofErr w:type="spellStart"/>
      <w:r w:rsidRPr="00B6119D">
        <w:rPr>
          <w:rFonts w:ascii="Courier New" w:eastAsia="Times New Roman" w:hAnsi="Courier New" w:cs="Courier New"/>
          <w:b/>
          <w:bCs/>
          <w:color w:val="0000CC"/>
          <w:sz w:val="20"/>
          <w:szCs w:val="20"/>
          <w:lang w:val="en-GB" w:eastAsia="en-IN"/>
        </w:rPr>
        <w:t>includegraphics</w:t>
      </w:r>
      <w:proofErr w:type="spellEnd"/>
      <w:r w:rsidRPr="00B6119D">
        <w:rPr>
          <w:rFonts w:ascii="Courier New" w:eastAsia="Times New Roman" w:hAnsi="Courier New" w:cs="Courier New"/>
          <w:color w:val="000000"/>
          <w:sz w:val="20"/>
          <w:szCs w:val="20"/>
          <w:lang w:val="en-GB" w:eastAsia="en-IN"/>
        </w:rPr>
        <w:t>[width=</w:t>
      </w:r>
      <w:proofErr w:type="spellStart"/>
      <w:r w:rsidRPr="00B6119D">
        <w:rPr>
          <w:rFonts w:ascii="Courier New" w:eastAsia="Times New Roman" w:hAnsi="Courier New" w:cs="Courier New"/>
          <w:color w:val="000000"/>
          <w:sz w:val="20"/>
          <w:szCs w:val="20"/>
          <w:lang w:val="en-GB" w:eastAsia="en-IN"/>
        </w:rPr>
        <w:t>7.5cm</w:t>
      </w:r>
      <w:proofErr w:type="spellEnd"/>
      <w:r w:rsidRPr="00B6119D">
        <w:rPr>
          <w:rFonts w:ascii="Courier New" w:eastAsia="Times New Roman" w:hAnsi="Courier New" w:cs="Courier New"/>
          <w:color w:val="000000"/>
          <w:sz w:val="20"/>
          <w:szCs w:val="20"/>
          <w:lang w:val="en-GB" w:eastAsia="en-IN"/>
        </w:rPr>
        <w:t>]{figures/fig11.pdf}}</w:t>
      </w:r>
    </w:p>
    <w:p w14:paraId="681BF539" w14:textId="1CAF4BE2"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{Example of </w:t>
      </w:r>
      <w:del w:id="699" w:author="Author">
        <w:r w:rsidRPr="00B6119D" w:rsidDel="00A626FE">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evolution of </w:t>
      </w:r>
      <w:del w:id="700" w:author="Author">
        <w:r w:rsidRPr="00B6119D" w:rsidDel="00A626FE">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performance score of the best individual over </w:t>
      </w:r>
      <w:del w:id="701" w:author="Author">
        <w:r w:rsidRPr="00B6119D" w:rsidDel="00A626FE">
          <w:rPr>
            <w:rFonts w:ascii="Courier New" w:eastAsia="Times New Roman" w:hAnsi="Courier New" w:cs="Courier New"/>
            <w:color w:val="000000"/>
            <w:sz w:val="20"/>
            <w:szCs w:val="20"/>
            <w:lang w:val="en-GB" w:eastAsia="en-IN"/>
          </w:rPr>
          <w:delText xml:space="preserve">8 </w:delText>
        </w:r>
      </w:del>
      <w:ins w:id="702" w:author="Author">
        <w:r w:rsidR="00A626FE">
          <w:rPr>
            <w:rFonts w:ascii="Courier New" w:eastAsia="Times New Roman" w:hAnsi="Courier New" w:cs="Courier New"/>
            <w:color w:val="000000"/>
            <w:sz w:val="20"/>
            <w:szCs w:val="20"/>
            <w:lang w:val="en-GB" w:eastAsia="en-IN"/>
          </w:rPr>
          <w:t>eight</w:t>
        </w:r>
        <w:r w:rsidR="00A626FE" w:rsidRPr="00B6119D">
          <w:rPr>
            <w:rFonts w:ascii="Courier New" w:eastAsia="Times New Roman" w:hAnsi="Courier New" w:cs="Courier New"/>
            <w:color w:val="000000"/>
            <w:sz w:val="20"/>
            <w:szCs w:val="20"/>
            <w:lang w:val="en-GB" w:eastAsia="en-IN"/>
          </w:rPr>
          <w:t xml:space="preserve"> </w:t>
        </w:r>
      </w:ins>
      <w:r w:rsidRPr="00B6119D">
        <w:rPr>
          <w:rFonts w:ascii="Courier New" w:eastAsia="Times New Roman" w:hAnsi="Courier New" w:cs="Courier New"/>
          <w:color w:val="000000"/>
          <w:sz w:val="20"/>
          <w:szCs w:val="20"/>
          <w:lang w:val="en-GB" w:eastAsia="en-IN"/>
        </w:rPr>
        <w:t>independent optimizations.}</w:t>
      </w:r>
    </w:p>
    <w:p w14:paraId="139B79B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fig:evolution</w:t>
      </w:r>
      <w:proofErr w:type="spellEnd"/>
      <w:r w:rsidRPr="00B6119D">
        <w:rPr>
          <w:rFonts w:ascii="Courier New" w:eastAsia="Times New Roman" w:hAnsi="Courier New" w:cs="Courier New"/>
          <w:b/>
          <w:bCs/>
          <w:color w:val="0000CC"/>
          <w:sz w:val="20"/>
          <w:szCs w:val="20"/>
          <w:lang w:val="en-GB" w:eastAsia="en-IN"/>
        </w:rPr>
        <w:t>}</w:t>
      </w:r>
    </w:p>
    <w:p w14:paraId="4E98BAB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{figure}</w:t>
      </w:r>
    </w:p>
    <w:p w14:paraId="5440E86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91FDDE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clearpage</w:t>
      </w:r>
      <w:proofErr w:type="spellEnd"/>
    </w:p>
    <w:p w14:paraId="368FD84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768157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606060"/>
          <w:sz w:val="20"/>
          <w:szCs w:val="20"/>
          <w:lang w:val="en-GB" w:eastAsia="en-IN"/>
        </w:rPr>
        <w:t>%% TABLES</w:t>
      </w:r>
    </w:p>
    <w:p w14:paraId="7F0B9C7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7B7E6A3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{table}[t]</w:t>
      </w:r>
    </w:p>
    <w:p w14:paraId="3BBD392A" w14:textId="2479E091"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{Parameters of </w:t>
      </w:r>
      <w:del w:id="703" w:author="Author">
        <w:r w:rsidRPr="00B6119D" w:rsidDel="00A626FE">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reference method on </w:t>
      </w:r>
      <w:del w:id="704" w:author="Author">
        <w:r w:rsidRPr="00B6119D" w:rsidDel="00A626FE">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atmospheric circulation (</w:t>
      </w:r>
      <w:proofErr w:type="spellStart"/>
      <w:r w:rsidRPr="00B6119D">
        <w:rPr>
          <w:rFonts w:ascii="Courier New" w:eastAsia="Times New Roman" w:hAnsi="Courier New" w:cs="Courier New"/>
          <w:color w:val="000000"/>
          <w:sz w:val="20"/>
          <w:szCs w:val="20"/>
          <w:lang w:val="en-GB" w:eastAsia="en-IN"/>
        </w:rPr>
        <w:t>2Z</w:t>
      </w:r>
      <w:proofErr w:type="spellEnd"/>
      <w:r w:rsidRPr="00B6119D">
        <w:rPr>
          <w:rFonts w:ascii="Courier New" w:eastAsia="Times New Roman" w:hAnsi="Courier New" w:cs="Courier New"/>
          <w:color w:val="000000"/>
          <w:sz w:val="20"/>
          <w:szCs w:val="20"/>
          <w:lang w:val="en-GB" w:eastAsia="en-IN"/>
        </w:rPr>
        <w:t xml:space="preserve">). </w:t>
      </w:r>
      <w:del w:id="705" w:author="Author">
        <w:r w:rsidRPr="00B6119D" w:rsidDel="00A626FE">
          <w:rPr>
            <w:rFonts w:ascii="Courier New" w:eastAsia="Times New Roman" w:hAnsi="Courier New" w:cs="Courier New"/>
            <w:color w:val="000000"/>
            <w:sz w:val="20"/>
            <w:szCs w:val="20"/>
            <w:lang w:val="en-GB" w:eastAsia="en-IN"/>
          </w:rPr>
          <w:delText xml:space="preserve">The </w:delText>
        </w:r>
      </w:del>
      <w:ins w:id="706" w:author="Author">
        <w:r w:rsidR="00A626FE">
          <w:rPr>
            <w:rFonts w:ascii="Courier New" w:eastAsia="Times New Roman" w:hAnsi="Courier New" w:cs="Courier New"/>
            <w:color w:val="000000"/>
            <w:sz w:val="20"/>
            <w:szCs w:val="20"/>
            <w:lang w:val="en-GB" w:eastAsia="en-IN"/>
          </w:rPr>
          <w:t>F</w:t>
        </w:r>
      </w:ins>
      <w:del w:id="707" w:author="Author">
        <w:r w:rsidRPr="00B6119D" w:rsidDel="00A626FE">
          <w:rPr>
            <w:rFonts w:ascii="Courier New" w:eastAsia="Times New Roman" w:hAnsi="Courier New" w:cs="Courier New"/>
            <w:color w:val="000000"/>
            <w:sz w:val="20"/>
            <w:szCs w:val="20"/>
            <w:lang w:val="en-GB" w:eastAsia="en-IN"/>
          </w:rPr>
          <w:delText>f</w:delText>
        </w:r>
      </w:del>
      <w:r w:rsidRPr="00B6119D">
        <w:rPr>
          <w:rFonts w:ascii="Courier New" w:eastAsia="Times New Roman" w:hAnsi="Courier New" w:cs="Courier New"/>
          <w:color w:val="000000"/>
          <w:sz w:val="20"/>
          <w:szCs w:val="20"/>
          <w:lang w:val="en-GB" w:eastAsia="en-IN"/>
        </w:rPr>
        <w:t xml:space="preserve">irst column is </w:t>
      </w:r>
      <w:del w:id="708" w:author="Author">
        <w:r w:rsidRPr="00B6119D" w:rsidDel="00A626FE">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level of analogy (0 for </w:t>
      </w:r>
      <w:proofErr w:type="spellStart"/>
      <w:r w:rsidRPr="00B6119D">
        <w:rPr>
          <w:rFonts w:ascii="Courier New" w:eastAsia="Times New Roman" w:hAnsi="Courier New" w:cs="Courier New"/>
          <w:color w:val="000000"/>
          <w:sz w:val="20"/>
          <w:szCs w:val="20"/>
          <w:lang w:val="en-GB" w:eastAsia="en-IN"/>
        </w:rPr>
        <w:t>preselection</w:t>
      </w:r>
      <w:proofErr w:type="spellEnd"/>
      <w:r w:rsidRPr="00B6119D">
        <w:rPr>
          <w:rFonts w:ascii="Courier New" w:eastAsia="Times New Roman" w:hAnsi="Courier New" w:cs="Courier New"/>
          <w:color w:val="000000"/>
          <w:sz w:val="20"/>
          <w:szCs w:val="20"/>
          <w:lang w:val="en-GB" w:eastAsia="en-IN"/>
        </w:rPr>
        <w:t>)</w:t>
      </w:r>
      <w:ins w:id="709" w:author="Author">
        <w:r w:rsidR="00A626FE">
          <w:rPr>
            <w:rFonts w:ascii="Courier New" w:eastAsia="Times New Roman" w:hAnsi="Courier New" w:cs="Courier New"/>
            <w:color w:val="000000"/>
            <w:sz w:val="20"/>
            <w:szCs w:val="20"/>
            <w:lang w:val="en-GB" w:eastAsia="en-IN"/>
          </w:rPr>
          <w:t>;</w:t>
        </w:r>
      </w:ins>
      <w:del w:id="710" w:author="Author">
        <w:r w:rsidRPr="00B6119D" w:rsidDel="00A626FE">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000000"/>
          <w:sz w:val="20"/>
          <w:szCs w:val="20"/>
          <w:lang w:val="en-GB" w:eastAsia="en-IN"/>
        </w:rPr>
        <w:t xml:space="preserve"> </w:t>
      </w:r>
      <w:del w:id="711" w:author="Author">
        <w:r w:rsidRPr="00B6119D" w:rsidDel="00A626FE">
          <w:rPr>
            <w:rFonts w:ascii="Courier New" w:eastAsia="Times New Roman" w:hAnsi="Courier New" w:cs="Courier New"/>
            <w:color w:val="000000"/>
            <w:sz w:val="20"/>
            <w:szCs w:val="20"/>
            <w:lang w:val="en-GB" w:eastAsia="en-IN"/>
          </w:rPr>
          <w:delText>then comes the</w:delText>
        </w:r>
      </w:del>
      <w:ins w:id="712" w:author="Author">
        <w:r w:rsidR="00A626FE">
          <w:rPr>
            <w:rFonts w:ascii="Courier New" w:eastAsia="Times New Roman" w:hAnsi="Courier New" w:cs="Courier New"/>
            <w:color w:val="000000"/>
            <w:sz w:val="20"/>
            <w:szCs w:val="20"/>
            <w:lang w:val="en-GB" w:eastAsia="en-IN"/>
          </w:rPr>
          <w:t>subsequent columns list</w:t>
        </w:r>
      </w:ins>
      <w:r w:rsidRPr="00B6119D">
        <w:rPr>
          <w:rFonts w:ascii="Courier New" w:eastAsia="Times New Roman" w:hAnsi="Courier New" w:cs="Courier New"/>
          <w:color w:val="000000"/>
          <w:sz w:val="20"/>
          <w:szCs w:val="20"/>
          <w:lang w:val="en-GB" w:eastAsia="en-IN"/>
        </w:rPr>
        <w:t xml:space="preserve"> meteorological variable</w:t>
      </w:r>
      <w:ins w:id="713" w:author="Author">
        <w:r w:rsidR="00A626FE">
          <w:rPr>
            <w:rFonts w:ascii="Courier New" w:eastAsia="Times New Roman" w:hAnsi="Courier New" w:cs="Courier New"/>
            <w:color w:val="000000"/>
            <w:sz w:val="20"/>
            <w:szCs w:val="20"/>
            <w:lang w:val="en-GB" w:eastAsia="en-IN"/>
          </w:rPr>
          <w:t>,</w:t>
        </w:r>
      </w:ins>
      <w:r w:rsidRPr="00B6119D">
        <w:rPr>
          <w:rFonts w:ascii="Courier New" w:eastAsia="Times New Roman" w:hAnsi="Courier New" w:cs="Courier New"/>
          <w:color w:val="000000"/>
          <w:sz w:val="20"/>
          <w:szCs w:val="20"/>
          <w:lang w:val="en-GB" w:eastAsia="en-IN"/>
        </w:rPr>
        <w:t xml:space="preserve"> </w:t>
      </w:r>
      <w:del w:id="714" w:author="Author">
        <w:r w:rsidRPr="00B6119D" w:rsidDel="00A626FE">
          <w:rPr>
            <w:rFonts w:ascii="Courier New" w:eastAsia="Times New Roman" w:hAnsi="Courier New" w:cs="Courier New"/>
            <w:color w:val="000000"/>
            <w:sz w:val="20"/>
            <w:szCs w:val="20"/>
            <w:lang w:val="en-GB" w:eastAsia="en-IN"/>
          </w:rPr>
          <w:delText xml:space="preserve">and </w:delText>
        </w:r>
      </w:del>
      <w:r w:rsidRPr="00B6119D">
        <w:rPr>
          <w:rFonts w:ascii="Courier New" w:eastAsia="Times New Roman" w:hAnsi="Courier New" w:cs="Courier New"/>
          <w:color w:val="000000"/>
          <w:sz w:val="20"/>
          <w:szCs w:val="20"/>
          <w:lang w:val="en-GB" w:eastAsia="en-IN"/>
        </w:rPr>
        <w:t>its hour of observation within the target day (temporal window)</w:t>
      </w:r>
      <w:ins w:id="715" w:author="Author">
        <w:r w:rsidR="00A626FE">
          <w:rPr>
            <w:rFonts w:ascii="Courier New" w:eastAsia="Times New Roman" w:hAnsi="Courier New" w:cs="Courier New"/>
            <w:color w:val="000000"/>
            <w:sz w:val="20"/>
            <w:szCs w:val="20"/>
            <w:lang w:val="en-GB" w:eastAsia="en-IN"/>
          </w:rPr>
          <w:t>,</w:t>
        </w:r>
      </w:ins>
      <w:del w:id="716" w:author="Author">
        <w:r w:rsidRPr="00B6119D" w:rsidDel="00A626FE">
          <w:rPr>
            <w:rFonts w:ascii="Courier New" w:eastAsia="Times New Roman" w:hAnsi="Courier New" w:cs="Courier New"/>
            <w:color w:val="000000"/>
            <w:sz w:val="20"/>
            <w:szCs w:val="20"/>
            <w:lang w:val="en-GB" w:eastAsia="en-IN"/>
          </w:rPr>
          <w:delText>.</w:delText>
        </w:r>
      </w:del>
      <w:r w:rsidRPr="00B6119D">
        <w:rPr>
          <w:rFonts w:ascii="Courier New" w:eastAsia="Times New Roman" w:hAnsi="Courier New" w:cs="Courier New"/>
          <w:color w:val="000000"/>
          <w:sz w:val="20"/>
          <w:szCs w:val="20"/>
          <w:lang w:val="en-GB" w:eastAsia="en-IN"/>
        </w:rPr>
        <w:t xml:space="preserve"> </w:t>
      </w:r>
      <w:del w:id="717" w:author="Author">
        <w:r w:rsidRPr="00B6119D" w:rsidDel="00A626FE">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criterion used for </w:t>
      </w:r>
      <w:del w:id="718" w:author="Author">
        <w:r w:rsidRPr="00B6119D" w:rsidDel="00A626FE">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current level of analogy</w:t>
      </w:r>
      <w:del w:id="719" w:author="Author">
        <w:r w:rsidRPr="00B6119D" w:rsidDel="00A626FE">
          <w:rPr>
            <w:rFonts w:ascii="Courier New" w:eastAsia="Times New Roman" w:hAnsi="Courier New" w:cs="Courier New"/>
            <w:color w:val="000000"/>
            <w:sz w:val="20"/>
            <w:szCs w:val="20"/>
            <w:lang w:val="en-GB" w:eastAsia="en-IN"/>
          </w:rPr>
          <w:delText xml:space="preserve"> is then provided</w:delText>
        </w:r>
      </w:del>
      <w:r w:rsidRPr="00B6119D">
        <w:rPr>
          <w:rFonts w:ascii="Courier New" w:eastAsia="Times New Roman" w:hAnsi="Courier New" w:cs="Courier New"/>
          <w:color w:val="000000"/>
          <w:sz w:val="20"/>
          <w:szCs w:val="20"/>
          <w:lang w:val="en-GB" w:eastAsia="en-IN"/>
        </w:rPr>
        <w:t xml:space="preserve">, </w:t>
      </w:r>
      <w:del w:id="720" w:author="Author">
        <w:r w:rsidRPr="00B6119D" w:rsidDel="00A626FE">
          <w:rPr>
            <w:rFonts w:ascii="Courier New" w:eastAsia="Times New Roman" w:hAnsi="Courier New" w:cs="Courier New"/>
            <w:color w:val="000000"/>
            <w:sz w:val="20"/>
            <w:szCs w:val="20"/>
            <w:lang w:val="en-GB" w:eastAsia="en-IN"/>
          </w:rPr>
          <w:delText>as well as the</w:delText>
        </w:r>
      </w:del>
      <w:ins w:id="721" w:author="Author">
        <w:r w:rsidR="00A626FE">
          <w:rPr>
            <w:rFonts w:ascii="Courier New" w:eastAsia="Times New Roman" w:hAnsi="Courier New" w:cs="Courier New"/>
            <w:color w:val="000000"/>
            <w:sz w:val="20"/>
            <w:szCs w:val="20"/>
            <w:lang w:val="en-GB" w:eastAsia="en-IN"/>
          </w:rPr>
          <w:t>and</w:t>
        </w:r>
      </w:ins>
      <w:r w:rsidRPr="00B6119D">
        <w:rPr>
          <w:rFonts w:ascii="Courier New" w:eastAsia="Times New Roman" w:hAnsi="Courier New" w:cs="Courier New"/>
          <w:color w:val="000000"/>
          <w:sz w:val="20"/>
          <w:szCs w:val="20"/>
          <w:lang w:val="en-GB" w:eastAsia="en-IN"/>
        </w:rPr>
        <w:t xml:space="preserve"> number of analogues.}</w:t>
      </w:r>
    </w:p>
    <w:p w14:paraId="6546C5D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footnotesize</w:t>
      </w:r>
      <w:proofErr w:type="spellEnd"/>
    </w:p>
    <w:p w14:paraId="6721A5A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center</w:t>
      </w:r>
      <w:proofErr w:type="spellEnd"/>
      <w:r w:rsidRPr="00B6119D">
        <w:rPr>
          <w:rFonts w:ascii="Courier New" w:eastAsia="Times New Roman" w:hAnsi="Courier New" w:cs="Courier New"/>
          <w:color w:val="000000"/>
          <w:sz w:val="20"/>
          <w:szCs w:val="20"/>
          <w:lang w:val="en-GB" w:eastAsia="en-IN"/>
        </w:rPr>
        <w:t>}</w:t>
      </w:r>
    </w:p>
    <w:p w14:paraId="10DD910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{tabular}{</w:t>
      </w:r>
      <w:proofErr w:type="spellStart"/>
      <w:r w:rsidRPr="00B6119D">
        <w:rPr>
          <w:rFonts w:ascii="Courier New" w:eastAsia="Times New Roman" w:hAnsi="Courier New" w:cs="Courier New"/>
          <w:color w:val="000000"/>
          <w:sz w:val="20"/>
          <w:szCs w:val="20"/>
          <w:lang w:val="en-GB" w:eastAsia="en-IN"/>
        </w:rPr>
        <w:t>ccccc</w:t>
      </w:r>
      <w:proofErr w:type="spellEnd"/>
      <w:r w:rsidRPr="00B6119D">
        <w:rPr>
          <w:rFonts w:ascii="Courier New" w:eastAsia="Times New Roman" w:hAnsi="Courier New" w:cs="Courier New"/>
          <w:color w:val="000000"/>
          <w:sz w:val="20"/>
          <w:szCs w:val="20"/>
          <w:lang w:val="en-GB" w:eastAsia="en-IN"/>
        </w:rPr>
        <w:t>}</w:t>
      </w:r>
    </w:p>
    <w:p w14:paraId="1F116F5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p>
    <w:p w14:paraId="7AE9467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Level &amp; Variable &amp; Hour &amp; Criterion &amp; </w:t>
      </w:r>
      <w:proofErr w:type="spellStart"/>
      <w:r w:rsidRPr="00B6119D">
        <w:rPr>
          <w:rFonts w:ascii="Courier New" w:eastAsia="Times New Roman" w:hAnsi="Courier New" w:cs="Courier New"/>
          <w:color w:val="000000"/>
          <w:sz w:val="20"/>
          <w:szCs w:val="20"/>
          <w:lang w:val="en-GB" w:eastAsia="en-IN"/>
        </w:rPr>
        <w:t>Nb</w:t>
      </w:r>
      <w:proofErr w:type="spellEnd"/>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6241A96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w:t>
      </w:r>
    </w:p>
    <w:p w14:paraId="0C0CFAF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0 &amp; </w:t>
      </w:r>
      <w:r w:rsidRPr="00B6119D">
        <w:rPr>
          <w:rFonts w:ascii="Courier New" w:eastAsia="Times New Roman" w:hAnsi="Courier New" w:cs="Courier New"/>
          <w:color w:val="800000"/>
          <w:sz w:val="20"/>
          <w:szCs w:val="20"/>
          <w:lang w:val="en-GB" w:eastAsia="en-IN"/>
        </w:rPr>
        <w:t>\multicolumn</w:t>
      </w:r>
      <w:r w:rsidRPr="00B6119D">
        <w:rPr>
          <w:rFonts w:ascii="Courier New" w:eastAsia="Times New Roman" w:hAnsi="Courier New" w:cs="Courier New"/>
          <w:color w:val="000000"/>
          <w:sz w:val="20"/>
          <w:szCs w:val="20"/>
          <w:lang w:val="en-GB" w:eastAsia="en-IN"/>
        </w:rPr>
        <w:t>{4}{l}{</w:t>
      </w:r>
      <w:r w:rsidRPr="00B6119D">
        <w:rPr>
          <w:rFonts w:ascii="Courier New" w:eastAsia="Times New Roman" w:hAnsi="Courier New" w:cs="Courier New"/>
          <w:color w:val="008000"/>
          <w:sz w:val="20"/>
          <w:szCs w:val="20"/>
          <w:lang w:val="en-GB" w:eastAsia="en-IN"/>
        </w:rPr>
        <w:t>$\pm 60$</w:t>
      </w:r>
      <w:r w:rsidRPr="00B6119D">
        <w:rPr>
          <w:rFonts w:ascii="Courier New" w:eastAsia="Times New Roman" w:hAnsi="Courier New" w:cs="Courier New"/>
          <w:color w:val="000000"/>
          <w:sz w:val="20"/>
          <w:szCs w:val="20"/>
          <w:lang w:val="en-GB" w:eastAsia="en-IN"/>
        </w:rPr>
        <w:t xml:space="preserve"> days around the target date} </w:t>
      </w:r>
      <w:r w:rsidRPr="00B6119D">
        <w:rPr>
          <w:rFonts w:ascii="Courier New" w:eastAsia="Times New Roman" w:hAnsi="Courier New" w:cs="Courier New"/>
          <w:color w:val="800000"/>
          <w:sz w:val="20"/>
          <w:szCs w:val="20"/>
          <w:lang w:val="en-GB" w:eastAsia="en-IN"/>
        </w:rPr>
        <w:t>\\</w:t>
      </w:r>
    </w:p>
    <w:p w14:paraId="6905673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w:t>
      </w:r>
    </w:p>
    <w:p w14:paraId="0F55A8B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multirow</w:t>
      </w:r>
      <w:proofErr w:type="spellEnd"/>
      <w:r w:rsidRPr="00B6119D">
        <w:rPr>
          <w:rFonts w:ascii="Courier New" w:eastAsia="Times New Roman" w:hAnsi="Courier New" w:cs="Courier New"/>
          <w:color w:val="000000"/>
          <w:sz w:val="20"/>
          <w:szCs w:val="20"/>
          <w:lang w:val="en-GB" w:eastAsia="en-IN"/>
        </w:rPr>
        <w:t xml:space="preserve">{2}{*}{1} &amp; </w:t>
      </w:r>
      <w:proofErr w:type="spellStart"/>
      <w:r w:rsidRPr="00B6119D">
        <w:rPr>
          <w:rFonts w:ascii="Courier New" w:eastAsia="Times New Roman" w:hAnsi="Courier New" w:cs="Courier New"/>
          <w:color w:val="000000"/>
          <w:sz w:val="20"/>
          <w:szCs w:val="20"/>
          <w:lang w:val="en-GB" w:eastAsia="en-IN"/>
        </w:rPr>
        <w:t>Z1000</w:t>
      </w:r>
      <w:proofErr w:type="spellEnd"/>
      <w:r w:rsidRPr="00B6119D">
        <w:rPr>
          <w:rFonts w:ascii="Courier New" w:eastAsia="Times New Roman" w:hAnsi="Courier New" w:cs="Courier New"/>
          <w:color w:val="000000"/>
          <w:sz w:val="20"/>
          <w:szCs w:val="20"/>
          <w:lang w:val="en-GB" w:eastAsia="en-IN"/>
        </w:rPr>
        <w:t xml:space="preserve"> &amp; </w:t>
      </w:r>
      <w:proofErr w:type="spellStart"/>
      <w:r w:rsidRPr="00B6119D">
        <w:rPr>
          <w:rFonts w:ascii="Courier New" w:eastAsia="Times New Roman" w:hAnsi="Courier New" w:cs="Courier New"/>
          <w:color w:val="000000"/>
          <w:sz w:val="20"/>
          <w:szCs w:val="20"/>
          <w:lang w:val="en-GB" w:eastAsia="en-IN"/>
        </w:rPr>
        <w:t>12~h</w:t>
      </w:r>
      <w:proofErr w:type="spellEnd"/>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multirow</w:t>
      </w:r>
      <w:proofErr w:type="spellEnd"/>
      <w:r w:rsidRPr="00B6119D">
        <w:rPr>
          <w:rFonts w:ascii="Courier New" w:eastAsia="Times New Roman" w:hAnsi="Courier New" w:cs="Courier New"/>
          <w:color w:val="000000"/>
          <w:sz w:val="20"/>
          <w:szCs w:val="20"/>
          <w:lang w:val="en-GB" w:eastAsia="en-IN"/>
        </w:rPr>
        <w:t>{2}{*}{</w:t>
      </w:r>
      <w:proofErr w:type="spellStart"/>
      <w:r w:rsidRPr="00B6119D">
        <w:rPr>
          <w:rFonts w:ascii="Courier New" w:eastAsia="Times New Roman" w:hAnsi="Courier New" w:cs="Courier New"/>
          <w:color w:val="000000"/>
          <w:sz w:val="20"/>
          <w:szCs w:val="20"/>
          <w:lang w:val="en-GB" w:eastAsia="en-IN"/>
        </w:rPr>
        <w:t>S1</w:t>
      </w:r>
      <w:proofErr w:type="spellEnd"/>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multirow</w:t>
      </w:r>
      <w:proofErr w:type="spellEnd"/>
      <w:r w:rsidRPr="00B6119D">
        <w:rPr>
          <w:rFonts w:ascii="Courier New" w:eastAsia="Times New Roman" w:hAnsi="Courier New" w:cs="Courier New"/>
          <w:color w:val="000000"/>
          <w:sz w:val="20"/>
          <w:szCs w:val="20"/>
          <w:lang w:val="en-GB" w:eastAsia="en-IN"/>
        </w:rPr>
        <w:t xml:space="preserve">{2}{*}{50} </w:t>
      </w:r>
      <w:r w:rsidRPr="00B6119D">
        <w:rPr>
          <w:rFonts w:ascii="Courier New" w:eastAsia="Times New Roman" w:hAnsi="Courier New" w:cs="Courier New"/>
          <w:color w:val="800000"/>
          <w:sz w:val="20"/>
          <w:szCs w:val="20"/>
          <w:lang w:val="en-GB" w:eastAsia="en-IN"/>
        </w:rPr>
        <w:t>\\</w:t>
      </w:r>
    </w:p>
    <w:p w14:paraId="6437028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&amp; </w:t>
      </w:r>
      <w:proofErr w:type="spellStart"/>
      <w:r w:rsidRPr="00B6119D">
        <w:rPr>
          <w:rFonts w:ascii="Courier New" w:eastAsia="Times New Roman" w:hAnsi="Courier New" w:cs="Courier New"/>
          <w:color w:val="000000"/>
          <w:sz w:val="20"/>
          <w:szCs w:val="20"/>
          <w:lang w:val="en-GB" w:eastAsia="en-IN"/>
        </w:rPr>
        <w:t>Z500</w:t>
      </w:r>
      <w:proofErr w:type="spellEnd"/>
      <w:r w:rsidRPr="00B6119D">
        <w:rPr>
          <w:rFonts w:ascii="Courier New" w:eastAsia="Times New Roman" w:hAnsi="Courier New" w:cs="Courier New"/>
          <w:color w:val="000000"/>
          <w:sz w:val="20"/>
          <w:szCs w:val="20"/>
          <w:lang w:val="en-GB" w:eastAsia="en-IN"/>
        </w:rPr>
        <w:t xml:space="preserve"> &amp; </w:t>
      </w:r>
      <w:proofErr w:type="spellStart"/>
      <w:r w:rsidRPr="00B6119D">
        <w:rPr>
          <w:rFonts w:ascii="Courier New" w:eastAsia="Times New Roman" w:hAnsi="Courier New" w:cs="Courier New"/>
          <w:color w:val="000000"/>
          <w:sz w:val="20"/>
          <w:szCs w:val="20"/>
          <w:lang w:val="en-GB" w:eastAsia="en-IN"/>
        </w:rPr>
        <w:t>24~h</w:t>
      </w:r>
      <w:proofErr w:type="spellEnd"/>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2D689A6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w:t>
      </w:r>
    </w:p>
    <w:p w14:paraId="20F9604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 xml:space="preserve">{tabular} </w:t>
      </w:r>
    </w:p>
    <w:p w14:paraId="19F04AD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center</w:t>
      </w:r>
      <w:proofErr w:type="spellEnd"/>
      <w:r w:rsidRPr="00B6119D">
        <w:rPr>
          <w:rFonts w:ascii="Courier New" w:eastAsia="Times New Roman" w:hAnsi="Courier New" w:cs="Courier New"/>
          <w:color w:val="000000"/>
          <w:sz w:val="20"/>
          <w:szCs w:val="20"/>
          <w:lang w:val="en-GB" w:eastAsia="en-IN"/>
        </w:rPr>
        <w:t>}</w:t>
      </w:r>
    </w:p>
    <w:p w14:paraId="3274881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table:params_R1</w:t>
      </w:r>
      <w:proofErr w:type="spellEnd"/>
      <w:r w:rsidRPr="00B6119D">
        <w:rPr>
          <w:rFonts w:ascii="Courier New" w:eastAsia="Times New Roman" w:hAnsi="Courier New" w:cs="Courier New"/>
          <w:b/>
          <w:bCs/>
          <w:color w:val="0000CC"/>
          <w:sz w:val="20"/>
          <w:szCs w:val="20"/>
          <w:lang w:val="en-GB" w:eastAsia="en-IN"/>
        </w:rPr>
        <w:t>}</w:t>
      </w:r>
    </w:p>
    <w:p w14:paraId="3B953CE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{table}</w:t>
      </w:r>
    </w:p>
    <w:p w14:paraId="674E81B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49D3703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{table}[t]</w:t>
      </w:r>
    </w:p>
    <w:p w14:paraId="4F840DC6" w14:textId="58590102"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{Parameters of </w:t>
      </w:r>
      <w:del w:id="722" w:author="Author">
        <w:r w:rsidRPr="00B6119D" w:rsidDel="00A626FE">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reference method with moisture variables (</w:t>
      </w:r>
      <w:proofErr w:type="spellStart"/>
      <w:r w:rsidRPr="00B6119D">
        <w:rPr>
          <w:rFonts w:ascii="Courier New" w:eastAsia="Times New Roman" w:hAnsi="Courier New" w:cs="Courier New"/>
          <w:color w:val="000000"/>
          <w:sz w:val="20"/>
          <w:szCs w:val="20"/>
          <w:lang w:val="en-GB" w:eastAsia="en-IN"/>
        </w:rPr>
        <w:t>2Z-2MI</w:t>
      </w:r>
      <w:proofErr w:type="spellEnd"/>
      <w:r w:rsidRPr="00B6119D">
        <w:rPr>
          <w:rFonts w:ascii="Courier New" w:eastAsia="Times New Roman" w:hAnsi="Courier New" w:cs="Courier New"/>
          <w:color w:val="000000"/>
          <w:sz w:val="20"/>
          <w:szCs w:val="20"/>
          <w:lang w:val="en-GB" w:eastAsia="en-IN"/>
        </w:rPr>
        <w:t xml:space="preserve">). </w:t>
      </w:r>
      <w:del w:id="723" w:author="Author">
        <w:r w:rsidRPr="00B6119D" w:rsidDel="00A626FE">
          <w:rPr>
            <w:rFonts w:ascii="Courier New" w:eastAsia="Times New Roman" w:hAnsi="Courier New" w:cs="Courier New"/>
            <w:color w:val="000000"/>
            <w:sz w:val="20"/>
            <w:szCs w:val="20"/>
            <w:lang w:val="en-GB" w:eastAsia="en-IN"/>
          </w:rPr>
          <w:delText xml:space="preserve">Same </w:delText>
        </w:r>
      </w:del>
      <w:ins w:id="724" w:author="Author">
        <w:r w:rsidR="00A626FE">
          <w:rPr>
            <w:rFonts w:ascii="Courier New" w:eastAsia="Times New Roman" w:hAnsi="Courier New" w:cs="Courier New"/>
            <w:color w:val="000000"/>
            <w:sz w:val="20"/>
            <w:szCs w:val="20"/>
            <w:lang w:val="en-GB" w:eastAsia="en-IN"/>
          </w:rPr>
          <w:t>C</w:t>
        </w:r>
      </w:ins>
      <w:del w:id="725" w:author="Author">
        <w:r w:rsidRPr="00B6119D" w:rsidDel="00A626FE">
          <w:rPr>
            <w:rFonts w:ascii="Courier New" w:eastAsia="Times New Roman" w:hAnsi="Courier New" w:cs="Courier New"/>
            <w:color w:val="000000"/>
            <w:sz w:val="20"/>
            <w:szCs w:val="20"/>
            <w:lang w:val="en-GB" w:eastAsia="en-IN"/>
          </w:rPr>
          <w:delText>c</w:delText>
        </w:r>
      </w:del>
      <w:r w:rsidRPr="00B6119D">
        <w:rPr>
          <w:rFonts w:ascii="Courier New" w:eastAsia="Times New Roman" w:hAnsi="Courier New" w:cs="Courier New"/>
          <w:color w:val="000000"/>
          <w:sz w:val="20"/>
          <w:szCs w:val="20"/>
          <w:lang w:val="en-GB" w:eastAsia="en-IN"/>
        </w:rPr>
        <w:t xml:space="preserve">onventions </w:t>
      </w:r>
      <w:ins w:id="726" w:author="Author">
        <w:r w:rsidR="00A626FE">
          <w:rPr>
            <w:rFonts w:ascii="Courier New" w:eastAsia="Times New Roman" w:hAnsi="Courier New" w:cs="Courier New"/>
            <w:color w:val="000000"/>
            <w:sz w:val="20"/>
            <w:szCs w:val="20"/>
            <w:lang w:val="en-GB" w:eastAsia="en-IN"/>
          </w:rPr>
          <w:t xml:space="preserve">are the same </w:t>
        </w:r>
      </w:ins>
      <w:r w:rsidRPr="00B6119D">
        <w:rPr>
          <w:rFonts w:ascii="Courier New" w:eastAsia="Times New Roman" w:hAnsi="Courier New" w:cs="Courier New"/>
          <w:color w:val="000000"/>
          <w:sz w:val="20"/>
          <w:szCs w:val="20"/>
          <w:lang w:val="en-GB" w:eastAsia="en-IN"/>
        </w:rPr>
        <w:t xml:space="preserve">as </w:t>
      </w:r>
      <w:ins w:id="727" w:author="Author">
        <w:r w:rsidR="00A626FE">
          <w:rPr>
            <w:rFonts w:ascii="Courier New" w:eastAsia="Times New Roman" w:hAnsi="Courier New" w:cs="Courier New"/>
            <w:color w:val="000000"/>
            <w:sz w:val="20"/>
            <w:szCs w:val="20"/>
            <w:lang w:val="en-GB" w:eastAsia="en-IN"/>
          </w:rPr>
          <w:t xml:space="preserve">in </w:t>
        </w:r>
      </w:ins>
      <w:r w:rsidRPr="00B6119D">
        <w:rPr>
          <w:rFonts w:ascii="Courier New" w:eastAsia="Times New Roman" w:hAnsi="Courier New" w:cs="Courier New"/>
          <w:color w:val="000000"/>
          <w:sz w:val="20"/>
          <w:szCs w:val="20"/>
          <w:lang w:val="en-GB" w:eastAsia="en-IN"/>
        </w:rPr>
        <w:t xml:space="preserve">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table:params_R1</w:t>
      </w:r>
      <w:proofErr w:type="spellEnd"/>
      <w:r w:rsidRPr="00B6119D">
        <w:rPr>
          <w:rFonts w:ascii="Courier New" w:eastAsia="Times New Roman" w:hAnsi="Courier New" w:cs="Courier New"/>
          <w:color w:val="000000"/>
          <w:sz w:val="20"/>
          <w:szCs w:val="20"/>
          <w:lang w:val="en-GB" w:eastAsia="en-IN"/>
        </w:rPr>
        <w:t>}}</w:t>
      </w:r>
    </w:p>
    <w:p w14:paraId="1811361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footnotesize</w:t>
      </w:r>
      <w:proofErr w:type="spellEnd"/>
    </w:p>
    <w:p w14:paraId="67546C3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center</w:t>
      </w:r>
      <w:proofErr w:type="spellEnd"/>
      <w:r w:rsidRPr="00B6119D">
        <w:rPr>
          <w:rFonts w:ascii="Courier New" w:eastAsia="Times New Roman" w:hAnsi="Courier New" w:cs="Courier New"/>
          <w:color w:val="000000"/>
          <w:sz w:val="20"/>
          <w:szCs w:val="20"/>
          <w:lang w:val="en-GB" w:eastAsia="en-IN"/>
        </w:rPr>
        <w:t>}</w:t>
      </w:r>
    </w:p>
    <w:p w14:paraId="2CC94B3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{tabular}{</w:t>
      </w:r>
      <w:proofErr w:type="spellStart"/>
      <w:r w:rsidRPr="00B6119D">
        <w:rPr>
          <w:rFonts w:ascii="Courier New" w:eastAsia="Times New Roman" w:hAnsi="Courier New" w:cs="Courier New"/>
          <w:color w:val="000000"/>
          <w:sz w:val="20"/>
          <w:szCs w:val="20"/>
          <w:lang w:val="en-GB" w:eastAsia="en-IN"/>
        </w:rPr>
        <w:t>ccccc</w:t>
      </w:r>
      <w:proofErr w:type="spellEnd"/>
      <w:r w:rsidRPr="00B6119D">
        <w:rPr>
          <w:rFonts w:ascii="Courier New" w:eastAsia="Times New Roman" w:hAnsi="Courier New" w:cs="Courier New"/>
          <w:color w:val="000000"/>
          <w:sz w:val="20"/>
          <w:szCs w:val="20"/>
          <w:lang w:val="en-GB" w:eastAsia="en-IN"/>
        </w:rPr>
        <w:t>}</w:t>
      </w:r>
    </w:p>
    <w:p w14:paraId="415805E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w:t>
      </w:r>
    </w:p>
    <w:p w14:paraId="68E839B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Level &amp; Variable &amp; Hour &amp; Criterion &amp; </w:t>
      </w:r>
      <w:proofErr w:type="spellStart"/>
      <w:r w:rsidRPr="00B6119D">
        <w:rPr>
          <w:rFonts w:ascii="Courier New" w:eastAsia="Times New Roman" w:hAnsi="Courier New" w:cs="Courier New"/>
          <w:color w:val="000000"/>
          <w:sz w:val="20"/>
          <w:szCs w:val="20"/>
          <w:lang w:val="en-GB" w:eastAsia="en-IN"/>
        </w:rPr>
        <w:t>Nb</w:t>
      </w:r>
      <w:proofErr w:type="spellEnd"/>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2FFB6C3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w:t>
      </w:r>
    </w:p>
    <w:p w14:paraId="5B74279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0 &amp; </w:t>
      </w:r>
      <w:r w:rsidRPr="00B6119D">
        <w:rPr>
          <w:rFonts w:ascii="Courier New" w:eastAsia="Times New Roman" w:hAnsi="Courier New" w:cs="Courier New"/>
          <w:color w:val="800000"/>
          <w:sz w:val="20"/>
          <w:szCs w:val="20"/>
          <w:lang w:val="en-GB" w:eastAsia="en-IN"/>
        </w:rPr>
        <w:t>\multicolumn</w:t>
      </w:r>
      <w:r w:rsidRPr="00B6119D">
        <w:rPr>
          <w:rFonts w:ascii="Courier New" w:eastAsia="Times New Roman" w:hAnsi="Courier New" w:cs="Courier New"/>
          <w:color w:val="000000"/>
          <w:sz w:val="20"/>
          <w:szCs w:val="20"/>
          <w:lang w:val="en-GB" w:eastAsia="en-IN"/>
        </w:rPr>
        <w:t>{4}{l}{</w:t>
      </w:r>
      <w:r w:rsidRPr="00B6119D">
        <w:rPr>
          <w:rFonts w:ascii="Courier New" w:eastAsia="Times New Roman" w:hAnsi="Courier New" w:cs="Courier New"/>
          <w:color w:val="008000"/>
          <w:sz w:val="20"/>
          <w:szCs w:val="20"/>
          <w:lang w:val="en-GB" w:eastAsia="en-IN"/>
        </w:rPr>
        <w:t>$\pm 60$</w:t>
      </w:r>
      <w:r w:rsidRPr="00B6119D">
        <w:rPr>
          <w:rFonts w:ascii="Courier New" w:eastAsia="Times New Roman" w:hAnsi="Courier New" w:cs="Courier New"/>
          <w:color w:val="000000"/>
          <w:sz w:val="20"/>
          <w:szCs w:val="20"/>
          <w:lang w:val="en-GB" w:eastAsia="en-IN"/>
        </w:rPr>
        <w:t xml:space="preserve"> days around the target date} </w:t>
      </w:r>
      <w:r w:rsidRPr="00B6119D">
        <w:rPr>
          <w:rFonts w:ascii="Courier New" w:eastAsia="Times New Roman" w:hAnsi="Courier New" w:cs="Courier New"/>
          <w:color w:val="800000"/>
          <w:sz w:val="20"/>
          <w:szCs w:val="20"/>
          <w:lang w:val="en-GB" w:eastAsia="en-IN"/>
        </w:rPr>
        <w:t>\\</w:t>
      </w:r>
    </w:p>
    <w:p w14:paraId="121EC37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w:t>
      </w:r>
    </w:p>
    <w:p w14:paraId="413E55C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multirow</w:t>
      </w:r>
      <w:proofErr w:type="spellEnd"/>
      <w:r w:rsidRPr="00B6119D">
        <w:rPr>
          <w:rFonts w:ascii="Courier New" w:eastAsia="Times New Roman" w:hAnsi="Courier New" w:cs="Courier New"/>
          <w:color w:val="000000"/>
          <w:sz w:val="20"/>
          <w:szCs w:val="20"/>
          <w:lang w:val="en-GB" w:eastAsia="en-IN"/>
        </w:rPr>
        <w:t xml:space="preserve">{2}{*}{1} &amp; </w:t>
      </w:r>
      <w:proofErr w:type="spellStart"/>
      <w:r w:rsidRPr="00B6119D">
        <w:rPr>
          <w:rFonts w:ascii="Courier New" w:eastAsia="Times New Roman" w:hAnsi="Courier New" w:cs="Courier New"/>
          <w:color w:val="000000"/>
          <w:sz w:val="20"/>
          <w:szCs w:val="20"/>
          <w:lang w:val="en-GB" w:eastAsia="en-IN"/>
        </w:rPr>
        <w:t>Z1000</w:t>
      </w:r>
      <w:proofErr w:type="spellEnd"/>
      <w:r w:rsidRPr="00B6119D">
        <w:rPr>
          <w:rFonts w:ascii="Courier New" w:eastAsia="Times New Roman" w:hAnsi="Courier New" w:cs="Courier New"/>
          <w:color w:val="000000"/>
          <w:sz w:val="20"/>
          <w:szCs w:val="20"/>
          <w:lang w:val="en-GB" w:eastAsia="en-IN"/>
        </w:rPr>
        <w:t xml:space="preserve"> &amp; </w:t>
      </w:r>
      <w:proofErr w:type="spellStart"/>
      <w:r w:rsidRPr="00B6119D">
        <w:rPr>
          <w:rFonts w:ascii="Courier New" w:eastAsia="Times New Roman" w:hAnsi="Courier New" w:cs="Courier New"/>
          <w:color w:val="000000"/>
          <w:sz w:val="20"/>
          <w:szCs w:val="20"/>
          <w:lang w:val="en-GB" w:eastAsia="en-IN"/>
        </w:rPr>
        <w:t>12~h</w:t>
      </w:r>
      <w:proofErr w:type="spellEnd"/>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multirow</w:t>
      </w:r>
      <w:proofErr w:type="spellEnd"/>
      <w:r w:rsidRPr="00B6119D">
        <w:rPr>
          <w:rFonts w:ascii="Courier New" w:eastAsia="Times New Roman" w:hAnsi="Courier New" w:cs="Courier New"/>
          <w:color w:val="000000"/>
          <w:sz w:val="20"/>
          <w:szCs w:val="20"/>
          <w:lang w:val="en-GB" w:eastAsia="en-IN"/>
        </w:rPr>
        <w:t>{2}{*}{</w:t>
      </w:r>
      <w:proofErr w:type="spellStart"/>
      <w:r w:rsidRPr="00B6119D">
        <w:rPr>
          <w:rFonts w:ascii="Courier New" w:eastAsia="Times New Roman" w:hAnsi="Courier New" w:cs="Courier New"/>
          <w:color w:val="000000"/>
          <w:sz w:val="20"/>
          <w:szCs w:val="20"/>
          <w:lang w:val="en-GB" w:eastAsia="en-IN"/>
        </w:rPr>
        <w:t>S1</w:t>
      </w:r>
      <w:proofErr w:type="spellEnd"/>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multirow</w:t>
      </w:r>
      <w:proofErr w:type="spellEnd"/>
      <w:r w:rsidRPr="00B6119D">
        <w:rPr>
          <w:rFonts w:ascii="Courier New" w:eastAsia="Times New Roman" w:hAnsi="Courier New" w:cs="Courier New"/>
          <w:color w:val="000000"/>
          <w:sz w:val="20"/>
          <w:szCs w:val="20"/>
          <w:lang w:val="en-GB" w:eastAsia="en-IN"/>
        </w:rPr>
        <w:t xml:space="preserve">{2}{*}{70} </w:t>
      </w:r>
      <w:r w:rsidRPr="00B6119D">
        <w:rPr>
          <w:rFonts w:ascii="Courier New" w:eastAsia="Times New Roman" w:hAnsi="Courier New" w:cs="Courier New"/>
          <w:color w:val="800000"/>
          <w:sz w:val="20"/>
          <w:szCs w:val="20"/>
          <w:lang w:val="en-GB" w:eastAsia="en-IN"/>
        </w:rPr>
        <w:t>\\</w:t>
      </w:r>
    </w:p>
    <w:p w14:paraId="0F6D4BB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&amp; </w:t>
      </w:r>
      <w:proofErr w:type="spellStart"/>
      <w:r w:rsidRPr="00B6119D">
        <w:rPr>
          <w:rFonts w:ascii="Courier New" w:eastAsia="Times New Roman" w:hAnsi="Courier New" w:cs="Courier New"/>
          <w:color w:val="000000"/>
          <w:sz w:val="20"/>
          <w:szCs w:val="20"/>
          <w:lang w:val="en-GB" w:eastAsia="en-IN"/>
        </w:rPr>
        <w:t>Z500</w:t>
      </w:r>
      <w:proofErr w:type="spellEnd"/>
      <w:r w:rsidRPr="00B6119D">
        <w:rPr>
          <w:rFonts w:ascii="Courier New" w:eastAsia="Times New Roman" w:hAnsi="Courier New" w:cs="Courier New"/>
          <w:color w:val="000000"/>
          <w:sz w:val="20"/>
          <w:szCs w:val="20"/>
          <w:lang w:val="en-GB" w:eastAsia="en-IN"/>
        </w:rPr>
        <w:t xml:space="preserve"> &amp; </w:t>
      </w:r>
      <w:proofErr w:type="spellStart"/>
      <w:r w:rsidRPr="00B6119D">
        <w:rPr>
          <w:rFonts w:ascii="Courier New" w:eastAsia="Times New Roman" w:hAnsi="Courier New" w:cs="Courier New"/>
          <w:color w:val="000000"/>
          <w:sz w:val="20"/>
          <w:szCs w:val="20"/>
          <w:lang w:val="en-GB" w:eastAsia="en-IN"/>
        </w:rPr>
        <w:t>24~h</w:t>
      </w:r>
      <w:proofErr w:type="spellEnd"/>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6EFEB3E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p>
    <w:p w14:paraId="3C495C0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multirow</w:t>
      </w:r>
      <w:proofErr w:type="spellEnd"/>
      <w:r w:rsidRPr="00B6119D">
        <w:rPr>
          <w:rFonts w:ascii="Courier New" w:eastAsia="Times New Roman" w:hAnsi="Courier New" w:cs="Courier New"/>
          <w:color w:val="000000"/>
          <w:sz w:val="20"/>
          <w:szCs w:val="20"/>
          <w:lang w:val="en-GB" w:eastAsia="en-IN"/>
        </w:rPr>
        <w:t xml:space="preserve">{2}{*}{2} &amp; </w:t>
      </w:r>
      <w:proofErr w:type="spellStart"/>
      <w:r w:rsidRPr="00B6119D">
        <w:rPr>
          <w:rFonts w:ascii="Courier New" w:eastAsia="Times New Roman" w:hAnsi="Courier New" w:cs="Courier New"/>
          <w:color w:val="000000"/>
          <w:sz w:val="20"/>
          <w:szCs w:val="20"/>
          <w:lang w:val="en-GB" w:eastAsia="en-IN"/>
        </w:rPr>
        <w:t>TPW</w:t>
      </w:r>
      <w:proofErr w:type="spellEnd"/>
      <w:r w:rsidRPr="00B6119D">
        <w:rPr>
          <w:rFonts w:ascii="Courier New" w:eastAsia="Times New Roman" w:hAnsi="Courier New" w:cs="Courier New"/>
          <w:color w:val="000000"/>
          <w:sz w:val="20"/>
          <w:szCs w:val="20"/>
          <w:lang w:val="en-GB" w:eastAsia="en-IN"/>
        </w:rPr>
        <w:t xml:space="preserve"> * </w:t>
      </w:r>
      <w:proofErr w:type="spellStart"/>
      <w:r w:rsidRPr="00B6119D">
        <w:rPr>
          <w:rFonts w:ascii="Courier New" w:eastAsia="Times New Roman" w:hAnsi="Courier New" w:cs="Courier New"/>
          <w:color w:val="000000"/>
          <w:sz w:val="20"/>
          <w:szCs w:val="20"/>
          <w:lang w:val="en-GB" w:eastAsia="en-IN"/>
        </w:rPr>
        <w:t>RH850</w:t>
      </w:r>
      <w:proofErr w:type="spellEnd"/>
      <w:r w:rsidRPr="00B6119D">
        <w:rPr>
          <w:rFonts w:ascii="Courier New" w:eastAsia="Times New Roman" w:hAnsi="Courier New" w:cs="Courier New"/>
          <w:color w:val="000000"/>
          <w:sz w:val="20"/>
          <w:szCs w:val="20"/>
          <w:lang w:val="en-GB" w:eastAsia="en-IN"/>
        </w:rPr>
        <w:t xml:space="preserve"> &amp; </w:t>
      </w:r>
      <w:proofErr w:type="spellStart"/>
      <w:r w:rsidRPr="00B6119D">
        <w:rPr>
          <w:rFonts w:ascii="Courier New" w:eastAsia="Times New Roman" w:hAnsi="Courier New" w:cs="Courier New"/>
          <w:color w:val="000000"/>
          <w:sz w:val="20"/>
          <w:szCs w:val="20"/>
          <w:lang w:val="en-GB" w:eastAsia="en-IN"/>
        </w:rPr>
        <w:t>12~h</w:t>
      </w:r>
      <w:proofErr w:type="spellEnd"/>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multirow</w:t>
      </w:r>
      <w:proofErr w:type="spellEnd"/>
      <w:r w:rsidRPr="00B6119D">
        <w:rPr>
          <w:rFonts w:ascii="Courier New" w:eastAsia="Times New Roman" w:hAnsi="Courier New" w:cs="Courier New"/>
          <w:color w:val="000000"/>
          <w:sz w:val="20"/>
          <w:szCs w:val="20"/>
          <w:lang w:val="en-GB" w:eastAsia="en-IN"/>
        </w:rPr>
        <w:t>{2}{*}{</w:t>
      </w:r>
      <w:proofErr w:type="spellStart"/>
      <w:r w:rsidRPr="00B6119D">
        <w:rPr>
          <w:rFonts w:ascii="Courier New" w:eastAsia="Times New Roman" w:hAnsi="Courier New" w:cs="Courier New"/>
          <w:color w:val="000000"/>
          <w:sz w:val="20"/>
          <w:szCs w:val="20"/>
          <w:lang w:val="en-GB" w:eastAsia="en-IN"/>
        </w:rPr>
        <w:t>RMSE</w:t>
      </w:r>
      <w:proofErr w:type="spellEnd"/>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multirow</w:t>
      </w:r>
      <w:proofErr w:type="spellEnd"/>
      <w:r w:rsidRPr="00B6119D">
        <w:rPr>
          <w:rFonts w:ascii="Courier New" w:eastAsia="Times New Roman" w:hAnsi="Courier New" w:cs="Courier New"/>
          <w:color w:val="000000"/>
          <w:sz w:val="20"/>
          <w:szCs w:val="20"/>
          <w:lang w:val="en-GB" w:eastAsia="en-IN"/>
        </w:rPr>
        <w:t xml:space="preserve">{2}{*}{30} </w:t>
      </w:r>
      <w:r w:rsidRPr="00B6119D">
        <w:rPr>
          <w:rFonts w:ascii="Courier New" w:eastAsia="Times New Roman" w:hAnsi="Courier New" w:cs="Courier New"/>
          <w:color w:val="800000"/>
          <w:sz w:val="20"/>
          <w:szCs w:val="20"/>
          <w:lang w:val="en-GB" w:eastAsia="en-IN"/>
        </w:rPr>
        <w:t>\\</w:t>
      </w:r>
    </w:p>
    <w:p w14:paraId="655C0C3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&amp; </w:t>
      </w:r>
      <w:proofErr w:type="spellStart"/>
      <w:r w:rsidRPr="00B6119D">
        <w:rPr>
          <w:rFonts w:ascii="Courier New" w:eastAsia="Times New Roman" w:hAnsi="Courier New" w:cs="Courier New"/>
          <w:color w:val="000000"/>
          <w:sz w:val="20"/>
          <w:szCs w:val="20"/>
          <w:lang w:val="en-GB" w:eastAsia="en-IN"/>
        </w:rPr>
        <w:t>TPW</w:t>
      </w:r>
      <w:proofErr w:type="spellEnd"/>
      <w:r w:rsidRPr="00B6119D">
        <w:rPr>
          <w:rFonts w:ascii="Courier New" w:eastAsia="Times New Roman" w:hAnsi="Courier New" w:cs="Courier New"/>
          <w:color w:val="000000"/>
          <w:sz w:val="20"/>
          <w:szCs w:val="20"/>
          <w:lang w:val="en-GB" w:eastAsia="en-IN"/>
        </w:rPr>
        <w:t xml:space="preserve"> * </w:t>
      </w:r>
      <w:proofErr w:type="spellStart"/>
      <w:r w:rsidRPr="00B6119D">
        <w:rPr>
          <w:rFonts w:ascii="Courier New" w:eastAsia="Times New Roman" w:hAnsi="Courier New" w:cs="Courier New"/>
          <w:color w:val="000000"/>
          <w:sz w:val="20"/>
          <w:szCs w:val="20"/>
          <w:lang w:val="en-GB" w:eastAsia="en-IN"/>
        </w:rPr>
        <w:t>RH850</w:t>
      </w:r>
      <w:proofErr w:type="spellEnd"/>
      <w:r w:rsidRPr="00B6119D">
        <w:rPr>
          <w:rFonts w:ascii="Courier New" w:eastAsia="Times New Roman" w:hAnsi="Courier New" w:cs="Courier New"/>
          <w:color w:val="000000"/>
          <w:sz w:val="20"/>
          <w:szCs w:val="20"/>
          <w:lang w:val="en-GB" w:eastAsia="en-IN"/>
        </w:rPr>
        <w:t xml:space="preserve"> &amp; </w:t>
      </w:r>
      <w:proofErr w:type="spellStart"/>
      <w:r w:rsidRPr="00B6119D">
        <w:rPr>
          <w:rFonts w:ascii="Courier New" w:eastAsia="Times New Roman" w:hAnsi="Courier New" w:cs="Courier New"/>
          <w:color w:val="000000"/>
          <w:sz w:val="20"/>
          <w:szCs w:val="20"/>
          <w:lang w:val="en-GB" w:eastAsia="en-IN"/>
        </w:rPr>
        <w:t>24~h</w:t>
      </w:r>
      <w:proofErr w:type="spellEnd"/>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174EC45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w:t>
      </w:r>
    </w:p>
    <w:p w14:paraId="43CE6C2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 xml:space="preserve">{tabular} </w:t>
      </w:r>
    </w:p>
    <w:p w14:paraId="611829B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center</w:t>
      </w:r>
      <w:proofErr w:type="spellEnd"/>
      <w:r w:rsidRPr="00B6119D">
        <w:rPr>
          <w:rFonts w:ascii="Courier New" w:eastAsia="Times New Roman" w:hAnsi="Courier New" w:cs="Courier New"/>
          <w:color w:val="000000"/>
          <w:sz w:val="20"/>
          <w:szCs w:val="20"/>
          <w:lang w:val="en-GB" w:eastAsia="en-IN"/>
        </w:rPr>
        <w:t>}</w:t>
      </w:r>
    </w:p>
    <w:p w14:paraId="77058D5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table:params_R2</w:t>
      </w:r>
      <w:proofErr w:type="spellEnd"/>
      <w:r w:rsidRPr="00B6119D">
        <w:rPr>
          <w:rFonts w:ascii="Courier New" w:eastAsia="Times New Roman" w:hAnsi="Courier New" w:cs="Courier New"/>
          <w:b/>
          <w:bCs/>
          <w:color w:val="0000CC"/>
          <w:sz w:val="20"/>
          <w:szCs w:val="20"/>
          <w:lang w:val="en-GB" w:eastAsia="en-IN"/>
        </w:rPr>
        <w:t>}</w:t>
      </w:r>
    </w:p>
    <w:p w14:paraId="2B0B914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{table}</w:t>
      </w:r>
    </w:p>
    <w:p w14:paraId="75D2236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19A4AD2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{table}[t]</w:t>
      </w:r>
    </w:p>
    <w:p w14:paraId="5D93E538" w14:textId="446C1CC0"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lastRenderedPageBreak/>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{Pressure levels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automatically selected for </w:t>
      </w:r>
      <w:del w:id="728" w:author="Author">
        <w:r w:rsidRPr="00B6119D" w:rsidDel="00A626FE">
          <w:rPr>
            <w:rFonts w:ascii="Courier New" w:eastAsia="Times New Roman" w:hAnsi="Courier New" w:cs="Courier New"/>
            <w:color w:val="000000"/>
            <w:sz w:val="20"/>
            <w:szCs w:val="20"/>
            <w:lang w:val="en-GB" w:eastAsia="en-IN"/>
          </w:rPr>
          <w:delText xml:space="preserve">the </w:delText>
        </w:r>
      </w:del>
      <w:proofErr w:type="spellStart"/>
      <w:r w:rsidRPr="00B6119D">
        <w:rPr>
          <w:rFonts w:ascii="Courier New" w:eastAsia="Times New Roman" w:hAnsi="Courier New" w:cs="Courier New"/>
          <w:color w:val="000000"/>
          <w:sz w:val="20"/>
          <w:szCs w:val="20"/>
          <w:lang w:val="en-GB" w:eastAsia="en-IN"/>
        </w:rPr>
        <w:t>4Zo</w:t>
      </w:r>
      <w:proofErr w:type="spellEnd"/>
      <w:r w:rsidRPr="00B6119D">
        <w:rPr>
          <w:rFonts w:ascii="Courier New" w:eastAsia="Times New Roman" w:hAnsi="Courier New" w:cs="Courier New"/>
          <w:color w:val="000000"/>
          <w:sz w:val="20"/>
          <w:szCs w:val="20"/>
          <w:lang w:val="en-GB" w:eastAsia="en-IN"/>
        </w:rPr>
        <w:t xml:space="preserve"> method </w:t>
      </w:r>
      <w:del w:id="729" w:author="Author">
        <w:r w:rsidRPr="00B6119D" w:rsidDel="00A626FE">
          <w:rPr>
            <w:rFonts w:ascii="Courier New" w:eastAsia="Times New Roman" w:hAnsi="Courier New" w:cs="Courier New"/>
            <w:color w:val="000000"/>
            <w:sz w:val="20"/>
            <w:szCs w:val="20"/>
            <w:lang w:val="en-GB" w:eastAsia="en-IN"/>
          </w:rPr>
          <w:delText>at the</w:delText>
        </w:r>
      </w:del>
      <w:ins w:id="730" w:author="Author">
        <w:r w:rsidR="00A626FE">
          <w:rPr>
            <w:rFonts w:ascii="Courier New" w:eastAsia="Times New Roman" w:hAnsi="Courier New" w:cs="Courier New"/>
            <w:color w:val="000000"/>
            <w:sz w:val="20"/>
            <w:szCs w:val="20"/>
            <w:lang w:val="en-GB" w:eastAsia="en-IN"/>
          </w:rPr>
          <w:t>for</w:t>
        </w:r>
      </w:ins>
      <w:r w:rsidRPr="00B6119D">
        <w:rPr>
          <w:rFonts w:ascii="Courier New" w:eastAsia="Times New Roman" w:hAnsi="Courier New" w:cs="Courier New"/>
          <w:color w:val="000000"/>
          <w:sz w:val="20"/>
          <w:szCs w:val="20"/>
          <w:lang w:val="en-GB" w:eastAsia="en-IN"/>
        </w:rPr>
        <w:t xml:space="preserve"> different </w:t>
      </w:r>
      <w:proofErr w:type="spellStart"/>
      <w:r w:rsidRPr="00B6119D">
        <w:rPr>
          <w:rFonts w:ascii="Courier New" w:eastAsia="Times New Roman" w:hAnsi="Courier New" w:cs="Courier New"/>
          <w:color w:val="000000"/>
          <w:sz w:val="20"/>
          <w:szCs w:val="20"/>
          <w:lang w:val="en-GB" w:eastAsia="en-IN"/>
        </w:rPr>
        <w:t>subregions</w:t>
      </w:r>
      <w:proofErr w:type="spellEnd"/>
      <w:r w:rsidRPr="00B6119D">
        <w:rPr>
          <w:rFonts w:ascii="Courier New" w:eastAsia="Times New Roman" w:hAnsi="Courier New" w:cs="Courier New"/>
          <w:color w:val="000000"/>
          <w:sz w:val="20"/>
          <w:szCs w:val="20"/>
          <w:lang w:val="en-GB" w:eastAsia="en-IN"/>
        </w:rPr>
        <w:t xml:space="preserve"> (ID). R represents </w:t>
      </w:r>
      <w:del w:id="731" w:author="Author">
        <w:r w:rsidRPr="00B6119D" w:rsidDel="00A626FE">
          <w:rPr>
            <w:rFonts w:ascii="Courier New" w:eastAsia="Times New Roman" w:hAnsi="Courier New" w:cs="Courier New"/>
            <w:color w:val="000000"/>
            <w:sz w:val="20"/>
            <w:szCs w:val="20"/>
            <w:lang w:val="en-GB" w:eastAsia="en-IN"/>
          </w:rPr>
          <w:delText xml:space="preserve">the </w:delText>
        </w:r>
      </w:del>
      <w:proofErr w:type="spellStart"/>
      <w:r w:rsidRPr="00B6119D">
        <w:rPr>
          <w:rFonts w:ascii="Courier New" w:eastAsia="Times New Roman" w:hAnsi="Courier New" w:cs="Courier New"/>
          <w:color w:val="000000"/>
          <w:sz w:val="20"/>
          <w:szCs w:val="20"/>
          <w:lang w:val="en-GB" w:eastAsia="en-IN"/>
        </w:rPr>
        <w:t>2Z</w:t>
      </w:r>
      <w:proofErr w:type="spellEnd"/>
      <w:r w:rsidRPr="00B6119D">
        <w:rPr>
          <w:rFonts w:ascii="Courier New" w:eastAsia="Times New Roman" w:hAnsi="Courier New" w:cs="Courier New"/>
          <w:color w:val="000000"/>
          <w:sz w:val="20"/>
          <w:szCs w:val="20"/>
          <w:lang w:val="en-GB" w:eastAsia="en-IN"/>
        </w:rPr>
        <w:t xml:space="preserve"> reference method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table:params_R1</w:t>
      </w:r>
      <w:proofErr w:type="spellEnd"/>
      <w:r w:rsidRPr="00B6119D">
        <w:rPr>
          <w:rFonts w:ascii="Courier New" w:eastAsia="Times New Roman" w:hAnsi="Courier New" w:cs="Courier New"/>
          <w:color w:val="000000"/>
          <w:sz w:val="20"/>
          <w:szCs w:val="20"/>
          <w:lang w:val="en-GB" w:eastAsia="en-IN"/>
        </w:rPr>
        <w:t>}).}</w:t>
      </w:r>
    </w:p>
    <w:p w14:paraId="0DCD81B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footnotesize</w:t>
      </w:r>
      <w:proofErr w:type="spellEnd"/>
    </w:p>
    <w:p w14:paraId="1FF52FC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center</w:t>
      </w:r>
      <w:proofErr w:type="spellEnd"/>
      <w:r w:rsidRPr="00B6119D">
        <w:rPr>
          <w:rFonts w:ascii="Courier New" w:eastAsia="Times New Roman" w:hAnsi="Courier New" w:cs="Courier New"/>
          <w:color w:val="000000"/>
          <w:sz w:val="20"/>
          <w:szCs w:val="20"/>
          <w:lang w:val="en-GB" w:eastAsia="en-IN"/>
        </w:rPr>
        <w:t>}</w:t>
      </w:r>
    </w:p>
    <w:p w14:paraId="1C37B6C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{tabular}{</w:t>
      </w:r>
      <w:proofErr w:type="spellStart"/>
      <w:r w:rsidRPr="00B6119D">
        <w:rPr>
          <w:rFonts w:ascii="Courier New" w:eastAsia="Times New Roman" w:hAnsi="Courier New" w:cs="Courier New"/>
          <w:color w:val="000000"/>
          <w:sz w:val="20"/>
          <w:szCs w:val="20"/>
          <w:lang w:val="en-GB" w:eastAsia="en-IN"/>
        </w:rPr>
        <w:t>ccccccccc</w:t>
      </w:r>
      <w:proofErr w:type="spellEnd"/>
      <w:r w:rsidRPr="00B6119D">
        <w:rPr>
          <w:rFonts w:ascii="Courier New" w:eastAsia="Times New Roman" w:hAnsi="Courier New" w:cs="Courier New"/>
          <w:color w:val="000000"/>
          <w:sz w:val="20"/>
          <w:szCs w:val="20"/>
          <w:lang w:val="en-GB" w:eastAsia="en-IN"/>
        </w:rPr>
        <w:t>}</w:t>
      </w:r>
    </w:p>
    <w:p w14:paraId="206B819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ID &amp; 300 &amp; 400 &amp; 500 &amp; 600 &amp; 700 &amp; 850 &amp; 925 &amp; 1000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5757C93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w:t>
      </w:r>
    </w:p>
    <w:p w14:paraId="5DCEF56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1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 xml:space="preserve"> \</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67A979F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2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 xml:space="preserve"> \</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6BB9A54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3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 xml:space="preserve"> \</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4C06110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4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 xml:space="preserve"> \</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1FC8D03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5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 xml:space="preserve"> \</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75E8225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6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 xml:space="preserve"> \</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657B7B4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7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 xml:space="preserve"> \</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4D35AB8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8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 xml:space="preserve"> \</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1F03797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9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 xml:space="preserve"> \</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6356E4D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10 &amp;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 xml:space="preserve"> \</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1796624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000000"/>
          <w:sz w:val="20"/>
          <w:szCs w:val="20"/>
          <w:lang w:val="en-GB" w:eastAsia="en-IN"/>
        </w:rPr>
        <w:tab/>
      </w:r>
    </w:p>
    <w:p w14:paraId="7F44100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R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7127FA7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w:t>
      </w:r>
    </w:p>
    <w:p w14:paraId="25C189B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 xml:space="preserve">{tabular} </w:t>
      </w:r>
    </w:p>
    <w:p w14:paraId="0CCD188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center</w:t>
      </w:r>
      <w:proofErr w:type="spellEnd"/>
      <w:r w:rsidRPr="00B6119D">
        <w:rPr>
          <w:rFonts w:ascii="Courier New" w:eastAsia="Times New Roman" w:hAnsi="Courier New" w:cs="Courier New"/>
          <w:color w:val="000000"/>
          <w:sz w:val="20"/>
          <w:szCs w:val="20"/>
          <w:lang w:val="en-GB" w:eastAsia="en-IN"/>
        </w:rPr>
        <w:t>}</w:t>
      </w:r>
    </w:p>
    <w:p w14:paraId="333203B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table:levels_GA_4Zo</w:t>
      </w:r>
      <w:proofErr w:type="spellEnd"/>
      <w:r w:rsidRPr="00B6119D">
        <w:rPr>
          <w:rFonts w:ascii="Courier New" w:eastAsia="Times New Roman" w:hAnsi="Courier New" w:cs="Courier New"/>
          <w:b/>
          <w:bCs/>
          <w:color w:val="0000CC"/>
          <w:sz w:val="20"/>
          <w:szCs w:val="20"/>
          <w:lang w:val="en-GB" w:eastAsia="en-IN"/>
        </w:rPr>
        <w:t>}</w:t>
      </w:r>
    </w:p>
    <w:p w14:paraId="20C4C70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{table}</w:t>
      </w:r>
    </w:p>
    <w:p w14:paraId="3813A7E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51C9B9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{table}[t]</w:t>
      </w:r>
    </w:p>
    <w:p w14:paraId="1589A775" w14:textId="3F88795E"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{Relative improvement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del w:id="732" w:author="Author">
        <w:r w:rsidRPr="00B6119D" w:rsidDel="00A626FE">
          <w:rPr>
            <w:rFonts w:ascii="Courier New" w:eastAsia="Times New Roman" w:hAnsi="Courier New" w:cs="Courier New"/>
            <w:color w:val="000000"/>
            <w:sz w:val="20"/>
            <w:szCs w:val="20"/>
            <w:lang w:val="en-GB" w:eastAsia="en-IN"/>
          </w:rPr>
          <w:delText xml:space="preserve">of </w:delText>
        </w:r>
      </w:del>
      <w:ins w:id="733" w:author="Author">
        <w:r w:rsidR="00A626FE">
          <w:rPr>
            <w:rFonts w:ascii="Courier New" w:eastAsia="Times New Roman" w:hAnsi="Courier New" w:cs="Courier New"/>
            <w:color w:val="000000"/>
            <w:sz w:val="20"/>
            <w:szCs w:val="20"/>
            <w:lang w:val="en-GB" w:eastAsia="en-IN"/>
          </w:rPr>
          <w:t>in</w:t>
        </w:r>
        <w:r w:rsidR="00A626FE" w:rsidRPr="00B6119D">
          <w:rPr>
            <w:rFonts w:ascii="Courier New" w:eastAsia="Times New Roman" w:hAnsi="Courier New" w:cs="Courier New"/>
            <w:color w:val="000000"/>
            <w:sz w:val="20"/>
            <w:szCs w:val="20"/>
            <w:lang w:val="en-GB" w:eastAsia="en-IN"/>
          </w:rPr>
          <w:t xml:space="preserve"> </w:t>
        </w:r>
      </w:ins>
      <w:del w:id="734" w:author="Author">
        <w:r w:rsidRPr="00B6119D" w:rsidDel="00A626FE">
          <w:rPr>
            <w:rFonts w:ascii="Courier New" w:eastAsia="Times New Roman" w:hAnsi="Courier New" w:cs="Courier New"/>
            <w:color w:val="000000"/>
            <w:sz w:val="20"/>
            <w:szCs w:val="20"/>
            <w:lang w:val="en-GB" w:eastAsia="en-IN"/>
          </w:rPr>
          <w:delText xml:space="preserve">the </w:delText>
        </w:r>
      </w:del>
      <w:proofErr w:type="spellStart"/>
      <w:r w:rsidRPr="00B6119D">
        <w:rPr>
          <w:rFonts w:ascii="Courier New" w:eastAsia="Times New Roman" w:hAnsi="Courier New" w:cs="Courier New"/>
          <w:color w:val="000000"/>
          <w:sz w:val="20"/>
          <w:szCs w:val="20"/>
          <w:lang w:val="en-GB" w:eastAsia="en-IN"/>
        </w:rPr>
        <w:t>CRPSS</w:t>
      </w:r>
      <w:proofErr w:type="spellEnd"/>
      <w:r w:rsidRPr="00B6119D">
        <w:rPr>
          <w:rFonts w:ascii="Courier New" w:eastAsia="Times New Roman" w:hAnsi="Courier New" w:cs="Courier New"/>
          <w:color w:val="000000"/>
          <w:sz w:val="20"/>
          <w:szCs w:val="20"/>
          <w:lang w:val="en-GB" w:eastAsia="en-IN"/>
        </w:rPr>
        <w:t xml:space="preserve"> for different precipitation thresholds for </w:t>
      </w:r>
      <w:del w:id="735" w:author="Author">
        <w:r w:rsidRPr="00B6119D" w:rsidDel="00A626FE">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optimized </w:t>
      </w:r>
      <w:proofErr w:type="spellStart"/>
      <w:r w:rsidRPr="00B6119D">
        <w:rPr>
          <w:rFonts w:ascii="Courier New" w:eastAsia="Times New Roman" w:hAnsi="Courier New" w:cs="Courier New"/>
          <w:color w:val="000000"/>
          <w:sz w:val="20"/>
          <w:szCs w:val="20"/>
          <w:lang w:val="en-GB" w:eastAsia="en-IN"/>
        </w:rPr>
        <w:t>4Zo</w:t>
      </w:r>
      <w:proofErr w:type="spellEnd"/>
      <w:r w:rsidRPr="00B6119D">
        <w:rPr>
          <w:rFonts w:ascii="Courier New" w:eastAsia="Times New Roman" w:hAnsi="Courier New" w:cs="Courier New"/>
          <w:color w:val="000000"/>
          <w:sz w:val="20"/>
          <w:szCs w:val="20"/>
          <w:lang w:val="en-GB" w:eastAsia="en-IN"/>
        </w:rPr>
        <w:t xml:space="preserve"> method, compared to </w:t>
      </w:r>
      <w:del w:id="736" w:author="Author">
        <w:r w:rsidRPr="00B6119D" w:rsidDel="00A626FE">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reference method.}</w:t>
      </w:r>
    </w:p>
    <w:p w14:paraId="5CE9DE7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footnotesize</w:t>
      </w:r>
      <w:proofErr w:type="spellEnd"/>
    </w:p>
    <w:p w14:paraId="13074B9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center</w:t>
      </w:r>
      <w:proofErr w:type="spellEnd"/>
      <w:r w:rsidRPr="00B6119D">
        <w:rPr>
          <w:rFonts w:ascii="Courier New" w:eastAsia="Times New Roman" w:hAnsi="Courier New" w:cs="Courier New"/>
          <w:color w:val="000000"/>
          <w:sz w:val="20"/>
          <w:szCs w:val="20"/>
          <w:lang w:val="en-GB" w:eastAsia="en-IN"/>
        </w:rPr>
        <w:t>}</w:t>
      </w:r>
    </w:p>
    <w:p w14:paraId="19EC0F6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{tabular}{</w:t>
      </w:r>
      <w:proofErr w:type="spellStart"/>
      <w:r w:rsidRPr="00B6119D">
        <w:rPr>
          <w:rFonts w:ascii="Courier New" w:eastAsia="Times New Roman" w:hAnsi="Courier New" w:cs="Courier New"/>
          <w:color w:val="000000"/>
          <w:sz w:val="20"/>
          <w:szCs w:val="20"/>
          <w:lang w:val="en-GB" w:eastAsia="en-IN"/>
        </w:rPr>
        <w:t>ccccccc</w:t>
      </w:r>
      <w:proofErr w:type="spellEnd"/>
      <w:r w:rsidRPr="00B6119D">
        <w:rPr>
          <w:rFonts w:ascii="Courier New" w:eastAsia="Times New Roman" w:hAnsi="Courier New" w:cs="Courier New"/>
          <w:color w:val="000000"/>
          <w:sz w:val="20"/>
          <w:szCs w:val="20"/>
          <w:lang w:val="en-GB" w:eastAsia="en-IN"/>
        </w:rPr>
        <w:t>}</w:t>
      </w:r>
    </w:p>
    <w:p w14:paraId="10181F6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w:t>
      </w:r>
    </w:p>
    <w:p w14:paraId="0878F68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ID &amp; </w:t>
      </w:r>
      <w:r w:rsidRPr="00B6119D">
        <w:rPr>
          <w:rFonts w:ascii="Courier New" w:eastAsia="Times New Roman" w:hAnsi="Courier New" w:cs="Courier New"/>
          <w:color w:val="800000"/>
          <w:sz w:val="20"/>
          <w:szCs w:val="20"/>
          <w:lang w:val="en-GB" w:eastAsia="en-IN"/>
        </w:rPr>
        <w:t>\multicolumn</w:t>
      </w:r>
      <w:r w:rsidRPr="00B6119D">
        <w:rPr>
          <w:rFonts w:ascii="Courier New" w:eastAsia="Times New Roman" w:hAnsi="Courier New" w:cs="Courier New"/>
          <w:color w:val="000000"/>
          <w:sz w:val="20"/>
          <w:szCs w:val="20"/>
          <w:lang w:val="en-GB" w:eastAsia="en-IN"/>
        </w:rPr>
        <w:t>{2}{c}{P</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geq</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1 mm} &amp; </w:t>
      </w:r>
      <w:r w:rsidRPr="00B6119D">
        <w:rPr>
          <w:rFonts w:ascii="Courier New" w:eastAsia="Times New Roman" w:hAnsi="Courier New" w:cs="Courier New"/>
          <w:color w:val="800000"/>
          <w:sz w:val="20"/>
          <w:szCs w:val="20"/>
          <w:lang w:val="en-GB" w:eastAsia="en-IN"/>
        </w:rPr>
        <w:t>\multicolumn</w:t>
      </w:r>
      <w:r w:rsidRPr="00B6119D">
        <w:rPr>
          <w:rFonts w:ascii="Courier New" w:eastAsia="Times New Roman" w:hAnsi="Courier New" w:cs="Courier New"/>
          <w:color w:val="000000"/>
          <w:sz w:val="20"/>
          <w:szCs w:val="20"/>
          <w:lang w:val="en-GB" w:eastAsia="en-IN"/>
        </w:rPr>
        <w:t>{2}{c}{P</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geq</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0.1</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cdot</w:t>
      </w:r>
      <w:proofErr w:type="spellEnd"/>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P10</w:t>
      </w:r>
      <w:proofErr w:type="spellEnd"/>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800000"/>
          <w:sz w:val="20"/>
          <w:szCs w:val="20"/>
          <w:lang w:val="en-GB" w:eastAsia="en-IN"/>
        </w:rPr>
        <w:t>\multicolumn</w:t>
      </w:r>
      <w:r w:rsidRPr="00B6119D">
        <w:rPr>
          <w:rFonts w:ascii="Courier New" w:eastAsia="Times New Roman" w:hAnsi="Courier New" w:cs="Courier New"/>
          <w:color w:val="000000"/>
          <w:sz w:val="20"/>
          <w:szCs w:val="20"/>
          <w:lang w:val="en-GB" w:eastAsia="en-IN"/>
        </w:rPr>
        <w:t>{2}{c}{P</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geq</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0.5</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cdot</w:t>
      </w:r>
      <w:proofErr w:type="spellEnd"/>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P10</w:t>
      </w:r>
      <w:proofErr w:type="spellEnd"/>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2397540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&amp; </w:t>
      </w:r>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xml:space="preserve"> &amp; VP &amp; </w:t>
      </w:r>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xml:space="preserve"> &amp; VP &amp; </w:t>
      </w:r>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xml:space="preserve"> &amp; VP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7F7FF52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w:t>
      </w:r>
    </w:p>
    <w:p w14:paraId="6AEC93C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1 &amp; 10.2 &amp; 9.4 &amp; 8.5 &amp; 7.9 &amp; 17.0 &amp; 14.2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10ED7B7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2 &amp; 9.9 &amp; 3.4 &amp; 10.2 &amp; 7.3 &amp; 19.3 &amp; 13.7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01A6D6D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3 &amp; 13.3 &amp; 10.5 &amp; 13.3 &amp; 10.9 &amp; 19.7 &amp; 9.7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788D59B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4 &amp; 11.0 &amp; 7.4 &amp; 12.9 &amp; 10.0 &amp; 23.2 &amp; 23.8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61B87AC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5 &amp; 8.6 &amp; 4.2 &amp; 10.9 &amp; 6.2 &amp; 25.2 &amp; 23.8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7D4A346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6 &amp; 10.5 &amp; 5.1 &amp; 11.1 &amp; 7.1 &amp; 21.2 &amp; 41.1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22CA0C2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7 &amp; 24.3 &amp; 12.4 &amp; 33.1 &amp; 26.0 &amp; 71.2 &amp; 104.3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3C41AE0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8 &amp; 19.0 &amp; 12.7 &amp; 26.2 &amp; 19.2 &amp; 39.4 &amp; 34.9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3EBF2029"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9 &amp; 12.4 &amp; 6.8 &amp; 13.8 &amp; 9.9 &amp; 24.9 &amp; 48.1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45418CE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10 &amp; 13.6 &amp; 6.8 &amp; 14.4 &amp; 6.9 &amp; 29.9 &amp; 31.5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7EC742B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w:t>
      </w:r>
    </w:p>
    <w:p w14:paraId="3D58888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lastRenderedPageBreak/>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av. &amp; 13.3 &amp; 7.9 &amp; 15.4 &amp; 11.1 &amp; 29.1 &amp; 34.5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0879A51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w:t>
      </w:r>
    </w:p>
    <w:p w14:paraId="3DBF303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 xml:space="preserve">{tabular} </w:t>
      </w:r>
    </w:p>
    <w:p w14:paraId="6AAA2F3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center</w:t>
      </w:r>
      <w:proofErr w:type="spellEnd"/>
      <w:r w:rsidRPr="00B6119D">
        <w:rPr>
          <w:rFonts w:ascii="Courier New" w:eastAsia="Times New Roman" w:hAnsi="Courier New" w:cs="Courier New"/>
          <w:color w:val="000000"/>
          <w:sz w:val="20"/>
          <w:szCs w:val="20"/>
          <w:lang w:val="en-GB" w:eastAsia="en-IN"/>
        </w:rPr>
        <w:t>}</w:t>
      </w:r>
    </w:p>
    <w:p w14:paraId="1DE1F40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table:scores_thresholds_4Zo</w:t>
      </w:r>
      <w:proofErr w:type="spellEnd"/>
      <w:r w:rsidRPr="00B6119D">
        <w:rPr>
          <w:rFonts w:ascii="Courier New" w:eastAsia="Times New Roman" w:hAnsi="Courier New" w:cs="Courier New"/>
          <w:b/>
          <w:bCs/>
          <w:color w:val="0000CC"/>
          <w:sz w:val="20"/>
          <w:szCs w:val="20"/>
          <w:lang w:val="en-GB" w:eastAsia="en-IN"/>
        </w:rPr>
        <w:t>}</w:t>
      </w:r>
    </w:p>
    <w:p w14:paraId="005C4A8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{table}</w:t>
      </w:r>
    </w:p>
    <w:p w14:paraId="6FA2D7A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5391D7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{table}[t]</w:t>
      </w:r>
    </w:p>
    <w:p w14:paraId="0B2CD5DF" w14:textId="61887B69"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 xml:space="preserve">{Atmospheric levels automatically selected for </w:t>
      </w:r>
      <w:del w:id="737" w:author="Author">
        <w:r w:rsidRPr="00B6119D" w:rsidDel="00857239">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analogy of </w:t>
      </w:r>
      <w:del w:id="738" w:author="Author">
        <w:r w:rsidRPr="00B6119D" w:rsidDel="00857239">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atmospheric circulation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and </w:t>
      </w:r>
      <w:del w:id="739" w:author="Author">
        <w:r w:rsidRPr="00B6119D" w:rsidDel="00857239">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moisture analogy (</w:t>
      </w:r>
      <w:r w:rsidRPr="00B6119D">
        <w:rPr>
          <w:rFonts w:ascii="Courier New" w:eastAsia="Times New Roman" w:hAnsi="Courier New" w:cs="Courier New"/>
          <w:color w:val="008000"/>
          <w:sz w:val="20"/>
          <w:szCs w:val="20"/>
          <w:lang w:val="en-GB" w:eastAsia="en-IN"/>
        </w:rPr>
        <w:t>$\bullet$</w:t>
      </w:r>
      <w:r w:rsidRPr="00B6119D">
        <w:rPr>
          <w:rFonts w:ascii="Courier New" w:eastAsia="Times New Roman" w:hAnsi="Courier New" w:cs="Courier New"/>
          <w:color w:val="000000"/>
          <w:sz w:val="20"/>
          <w:szCs w:val="20"/>
          <w:lang w:val="en-GB" w:eastAsia="en-IN"/>
        </w:rPr>
        <w:t xml:space="preserve">) of </w:t>
      </w:r>
      <w:del w:id="740" w:author="Author">
        <w:r w:rsidRPr="00B6119D" w:rsidDel="00857239">
          <w:rPr>
            <w:rFonts w:ascii="Courier New" w:eastAsia="Times New Roman" w:hAnsi="Courier New" w:cs="Courier New"/>
            <w:color w:val="000000"/>
            <w:sz w:val="20"/>
            <w:szCs w:val="20"/>
            <w:lang w:val="en-GB" w:eastAsia="en-IN"/>
          </w:rPr>
          <w:delText xml:space="preserve">the </w:delText>
        </w:r>
      </w:del>
      <w:proofErr w:type="spellStart"/>
      <w:r w:rsidRPr="00B6119D">
        <w:rPr>
          <w:rFonts w:ascii="Courier New" w:eastAsia="Times New Roman" w:hAnsi="Courier New" w:cs="Courier New"/>
          <w:color w:val="000000"/>
          <w:sz w:val="20"/>
          <w:szCs w:val="20"/>
          <w:lang w:val="en-GB" w:eastAsia="en-IN"/>
        </w:rPr>
        <w:t>4Zo-2MIo</w:t>
      </w:r>
      <w:proofErr w:type="spellEnd"/>
      <w:r w:rsidRPr="00B6119D">
        <w:rPr>
          <w:rFonts w:ascii="Courier New" w:eastAsia="Times New Roman" w:hAnsi="Courier New" w:cs="Courier New"/>
          <w:color w:val="000000"/>
          <w:sz w:val="20"/>
          <w:szCs w:val="20"/>
          <w:lang w:val="en-GB" w:eastAsia="en-IN"/>
        </w:rPr>
        <w:t xml:space="preserve"> method, </w:t>
      </w:r>
      <w:del w:id="741" w:author="Author">
        <w:r w:rsidRPr="00B6119D" w:rsidDel="00857239">
          <w:rPr>
            <w:rFonts w:ascii="Courier New" w:eastAsia="Times New Roman" w:hAnsi="Courier New" w:cs="Courier New"/>
            <w:color w:val="000000"/>
            <w:sz w:val="20"/>
            <w:szCs w:val="20"/>
            <w:lang w:val="en-GB" w:eastAsia="en-IN"/>
          </w:rPr>
          <w:delText>at the</w:delText>
        </w:r>
      </w:del>
      <w:ins w:id="742" w:author="Author">
        <w:r w:rsidR="00857239">
          <w:rPr>
            <w:rFonts w:ascii="Courier New" w:eastAsia="Times New Roman" w:hAnsi="Courier New" w:cs="Courier New"/>
            <w:color w:val="000000"/>
            <w:sz w:val="20"/>
            <w:szCs w:val="20"/>
            <w:lang w:val="en-GB" w:eastAsia="en-IN"/>
          </w:rPr>
          <w:t>for</w:t>
        </w:r>
      </w:ins>
      <w:r w:rsidRPr="00B6119D">
        <w:rPr>
          <w:rFonts w:ascii="Courier New" w:eastAsia="Times New Roman" w:hAnsi="Courier New" w:cs="Courier New"/>
          <w:color w:val="000000"/>
          <w:sz w:val="20"/>
          <w:szCs w:val="20"/>
          <w:lang w:val="en-GB" w:eastAsia="en-IN"/>
        </w:rPr>
        <w:t xml:space="preserve"> different </w:t>
      </w:r>
      <w:proofErr w:type="spellStart"/>
      <w:r w:rsidRPr="00B6119D">
        <w:rPr>
          <w:rFonts w:ascii="Courier New" w:eastAsia="Times New Roman" w:hAnsi="Courier New" w:cs="Courier New"/>
          <w:color w:val="000000"/>
          <w:sz w:val="20"/>
          <w:szCs w:val="20"/>
          <w:lang w:val="en-GB" w:eastAsia="en-IN"/>
        </w:rPr>
        <w:t>subregions</w:t>
      </w:r>
      <w:proofErr w:type="spellEnd"/>
      <w:r w:rsidRPr="00B6119D">
        <w:rPr>
          <w:rFonts w:ascii="Courier New" w:eastAsia="Times New Roman" w:hAnsi="Courier New" w:cs="Courier New"/>
          <w:color w:val="000000"/>
          <w:sz w:val="20"/>
          <w:szCs w:val="20"/>
          <w:lang w:val="en-GB" w:eastAsia="en-IN"/>
        </w:rPr>
        <w:t xml:space="preserve"> (ID). R represents </w:t>
      </w:r>
      <w:del w:id="743" w:author="Author">
        <w:r w:rsidRPr="00B6119D" w:rsidDel="00857239">
          <w:rPr>
            <w:rFonts w:ascii="Courier New" w:eastAsia="Times New Roman" w:hAnsi="Courier New" w:cs="Courier New"/>
            <w:color w:val="000000"/>
            <w:sz w:val="20"/>
            <w:szCs w:val="20"/>
            <w:lang w:val="en-GB" w:eastAsia="en-IN"/>
          </w:rPr>
          <w:delText xml:space="preserve">the </w:delText>
        </w:r>
      </w:del>
      <w:proofErr w:type="spellStart"/>
      <w:r w:rsidRPr="00B6119D">
        <w:rPr>
          <w:rFonts w:ascii="Courier New" w:eastAsia="Times New Roman" w:hAnsi="Courier New" w:cs="Courier New"/>
          <w:color w:val="000000"/>
          <w:sz w:val="20"/>
          <w:szCs w:val="20"/>
          <w:lang w:val="en-GB" w:eastAsia="en-IN"/>
        </w:rPr>
        <w:t>2Z-2MI</w:t>
      </w:r>
      <w:proofErr w:type="spellEnd"/>
      <w:r w:rsidRPr="00B6119D">
        <w:rPr>
          <w:rFonts w:ascii="Courier New" w:eastAsia="Times New Roman" w:hAnsi="Courier New" w:cs="Courier New"/>
          <w:color w:val="000000"/>
          <w:sz w:val="20"/>
          <w:szCs w:val="20"/>
          <w:lang w:val="en-GB" w:eastAsia="en-IN"/>
        </w:rPr>
        <w:t xml:space="preserve"> reference method (Table </w:t>
      </w:r>
      <w:r w:rsidRPr="00B6119D">
        <w:rPr>
          <w:rFonts w:ascii="Courier New" w:eastAsia="Times New Roman" w:hAnsi="Courier New" w:cs="Courier New"/>
          <w:color w:val="800000"/>
          <w:sz w:val="20"/>
          <w:szCs w:val="20"/>
          <w:lang w:val="en-GB" w:eastAsia="en-IN"/>
        </w:rPr>
        <w:t>\ref</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table:params_R2</w:t>
      </w:r>
      <w:proofErr w:type="spellEnd"/>
      <w:r w:rsidRPr="00B6119D">
        <w:rPr>
          <w:rFonts w:ascii="Courier New" w:eastAsia="Times New Roman" w:hAnsi="Courier New" w:cs="Courier New"/>
          <w:color w:val="000000"/>
          <w:sz w:val="20"/>
          <w:szCs w:val="20"/>
          <w:lang w:val="en-GB" w:eastAsia="en-IN"/>
        </w:rPr>
        <w:t>})}</w:t>
      </w:r>
    </w:p>
    <w:p w14:paraId="52158BD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footnotesize</w:t>
      </w:r>
      <w:proofErr w:type="spellEnd"/>
    </w:p>
    <w:p w14:paraId="1FA2FAB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center</w:t>
      </w:r>
      <w:proofErr w:type="spellEnd"/>
      <w:r w:rsidRPr="00B6119D">
        <w:rPr>
          <w:rFonts w:ascii="Courier New" w:eastAsia="Times New Roman" w:hAnsi="Courier New" w:cs="Courier New"/>
          <w:color w:val="000000"/>
          <w:sz w:val="20"/>
          <w:szCs w:val="20"/>
          <w:lang w:val="en-GB" w:eastAsia="en-IN"/>
        </w:rPr>
        <w:t>}</w:t>
      </w:r>
    </w:p>
    <w:p w14:paraId="4A7A2EF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{tabular}{</w:t>
      </w:r>
      <w:proofErr w:type="spellStart"/>
      <w:r w:rsidRPr="00B6119D">
        <w:rPr>
          <w:rFonts w:ascii="Courier New" w:eastAsia="Times New Roman" w:hAnsi="Courier New" w:cs="Courier New"/>
          <w:color w:val="000000"/>
          <w:sz w:val="20"/>
          <w:szCs w:val="20"/>
          <w:lang w:val="en-GB" w:eastAsia="en-IN"/>
        </w:rPr>
        <w:t>ccccccccc</w:t>
      </w:r>
      <w:proofErr w:type="spellEnd"/>
      <w:r w:rsidRPr="00B6119D">
        <w:rPr>
          <w:rFonts w:ascii="Courier New" w:eastAsia="Times New Roman" w:hAnsi="Courier New" w:cs="Courier New"/>
          <w:color w:val="000000"/>
          <w:sz w:val="20"/>
          <w:szCs w:val="20"/>
          <w:lang w:val="en-GB" w:eastAsia="en-IN"/>
        </w:rPr>
        <w:t>}</w:t>
      </w:r>
    </w:p>
    <w:p w14:paraId="4C69127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ID &amp; 300 &amp; 400 &amp; 500 &amp; 600 &amp; 700 &amp; 850 &amp; 925 &amp; 1000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75F77EA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w:t>
      </w:r>
    </w:p>
    <w:p w14:paraId="32C1E74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1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$\bullet \bullet$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53D2E50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2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 xml:space="preserve"> \bullet \bullet$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5CA889D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3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 xml:space="preserve"> \bullet \bullet$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800000"/>
          <w:sz w:val="20"/>
          <w:szCs w:val="20"/>
          <w:lang w:val="en-GB" w:eastAsia="en-IN"/>
        </w:rPr>
        <w:t>\\</w:t>
      </w:r>
    </w:p>
    <w:p w14:paraId="48BCF092"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4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 xml:space="preserve"> \bullet$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1365E75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5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 xml:space="preserve"> \bullet \bullet$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 xml:space="preserve"> \</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800000"/>
          <w:sz w:val="20"/>
          <w:szCs w:val="20"/>
          <w:lang w:val="en-GB" w:eastAsia="en-IN"/>
        </w:rPr>
        <w:t>\\</w:t>
      </w:r>
    </w:p>
    <w:p w14:paraId="4769717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6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 xml:space="preserve"> \bullet$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3333A3A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7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 xml:space="preserve"> \bullet$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5F1AE077"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8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 xml:space="preserve"> \bullet$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 xml:space="preserve"> \</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800000"/>
          <w:sz w:val="20"/>
          <w:szCs w:val="20"/>
          <w:lang w:val="en-GB" w:eastAsia="en-IN"/>
        </w:rPr>
        <w:t>\\</w:t>
      </w:r>
    </w:p>
    <w:p w14:paraId="25220D0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9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 xml:space="preserve"> \bullet$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800000"/>
          <w:sz w:val="20"/>
          <w:szCs w:val="20"/>
          <w:lang w:val="en-GB" w:eastAsia="en-IN"/>
        </w:rPr>
        <w:t>\\</w:t>
      </w:r>
    </w:p>
    <w:p w14:paraId="265B5AB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10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 xml:space="preserve"> \bullet$</w:t>
      </w:r>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19B380F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w:t>
      </w:r>
    </w:p>
    <w:p w14:paraId="1667217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R &amp;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&amp;   &amp;   &amp; </w:t>
      </w:r>
      <w:r w:rsidRPr="00B6119D">
        <w:rPr>
          <w:rFonts w:ascii="Courier New" w:eastAsia="Times New Roman" w:hAnsi="Courier New" w:cs="Courier New"/>
          <w:color w:val="008000"/>
          <w:sz w:val="20"/>
          <w:szCs w:val="20"/>
          <w:lang w:val="en-GB" w:eastAsia="en-IN"/>
        </w:rPr>
        <w:t>$\bullet \bullet$</w:t>
      </w:r>
      <w:r w:rsidRPr="00B6119D">
        <w:rPr>
          <w:rFonts w:ascii="Courier New" w:eastAsia="Times New Roman" w:hAnsi="Courier New" w:cs="Courier New"/>
          <w:color w:val="000000"/>
          <w:sz w:val="20"/>
          <w:szCs w:val="20"/>
          <w:lang w:val="en-GB" w:eastAsia="en-IN"/>
        </w:rPr>
        <w:t xml:space="preserve"> &amp;   &amp; </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sim</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p>
    <w:p w14:paraId="0D7C236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w:t>
      </w:r>
    </w:p>
    <w:p w14:paraId="6E68123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 xml:space="preserve">{tabular} </w:t>
      </w:r>
    </w:p>
    <w:p w14:paraId="298EDCD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center</w:t>
      </w:r>
      <w:proofErr w:type="spellEnd"/>
      <w:r w:rsidRPr="00B6119D">
        <w:rPr>
          <w:rFonts w:ascii="Courier New" w:eastAsia="Times New Roman" w:hAnsi="Courier New" w:cs="Courier New"/>
          <w:color w:val="000000"/>
          <w:sz w:val="20"/>
          <w:szCs w:val="20"/>
          <w:lang w:val="en-GB" w:eastAsia="en-IN"/>
        </w:rPr>
        <w:t>}</w:t>
      </w:r>
    </w:p>
    <w:p w14:paraId="68BABB1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table:levels_GA_4Zo_2MIo</w:t>
      </w:r>
      <w:proofErr w:type="spellEnd"/>
      <w:r w:rsidRPr="00B6119D">
        <w:rPr>
          <w:rFonts w:ascii="Courier New" w:eastAsia="Times New Roman" w:hAnsi="Courier New" w:cs="Courier New"/>
          <w:b/>
          <w:bCs/>
          <w:color w:val="0000CC"/>
          <w:sz w:val="20"/>
          <w:szCs w:val="20"/>
          <w:lang w:val="en-GB" w:eastAsia="en-IN"/>
        </w:rPr>
        <w:t>}</w:t>
      </w:r>
    </w:p>
    <w:p w14:paraId="5EA8F1F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{table}</w:t>
      </w:r>
    </w:p>
    <w:p w14:paraId="1256A36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20C7CC7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{table}[t]</w:t>
      </w:r>
    </w:p>
    <w:p w14:paraId="2BFB9220" w14:textId="295BBA03"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\caption</w:t>
      </w:r>
      <w:r w:rsidRPr="00B6119D">
        <w:rPr>
          <w:rFonts w:ascii="Courier New" w:eastAsia="Times New Roman" w:hAnsi="Courier New" w:cs="Courier New"/>
          <w:color w:val="000000"/>
          <w:sz w:val="20"/>
          <w:szCs w:val="20"/>
          <w:lang w:val="en-GB" w:eastAsia="en-IN"/>
        </w:rPr>
        <w:t>{Relative improvement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del w:id="744" w:author="Author">
        <w:r w:rsidRPr="00B6119D" w:rsidDel="00857239">
          <w:rPr>
            <w:rFonts w:ascii="Courier New" w:eastAsia="Times New Roman" w:hAnsi="Courier New" w:cs="Courier New"/>
            <w:color w:val="000000"/>
            <w:sz w:val="20"/>
            <w:szCs w:val="20"/>
            <w:lang w:val="en-GB" w:eastAsia="en-IN"/>
          </w:rPr>
          <w:delText xml:space="preserve">of </w:delText>
        </w:r>
      </w:del>
      <w:ins w:id="745" w:author="Author">
        <w:r w:rsidR="00857239">
          <w:rPr>
            <w:rFonts w:ascii="Courier New" w:eastAsia="Times New Roman" w:hAnsi="Courier New" w:cs="Courier New"/>
            <w:color w:val="000000"/>
            <w:sz w:val="20"/>
            <w:szCs w:val="20"/>
            <w:lang w:val="en-GB" w:eastAsia="en-IN"/>
          </w:rPr>
          <w:t>in</w:t>
        </w:r>
        <w:r w:rsidR="00857239" w:rsidRPr="00B6119D">
          <w:rPr>
            <w:rFonts w:ascii="Courier New" w:eastAsia="Times New Roman" w:hAnsi="Courier New" w:cs="Courier New"/>
            <w:color w:val="000000"/>
            <w:sz w:val="20"/>
            <w:szCs w:val="20"/>
            <w:lang w:val="en-GB" w:eastAsia="en-IN"/>
          </w:rPr>
          <w:t xml:space="preserve"> </w:t>
        </w:r>
      </w:ins>
      <w:del w:id="746" w:author="Author">
        <w:r w:rsidRPr="00B6119D" w:rsidDel="00857239">
          <w:rPr>
            <w:rFonts w:ascii="Courier New" w:eastAsia="Times New Roman" w:hAnsi="Courier New" w:cs="Courier New"/>
            <w:color w:val="000000"/>
            <w:sz w:val="20"/>
            <w:szCs w:val="20"/>
            <w:lang w:val="en-GB" w:eastAsia="en-IN"/>
          </w:rPr>
          <w:delText xml:space="preserve">the </w:delText>
        </w:r>
      </w:del>
      <w:proofErr w:type="spellStart"/>
      <w:r w:rsidRPr="00B6119D">
        <w:rPr>
          <w:rFonts w:ascii="Courier New" w:eastAsia="Times New Roman" w:hAnsi="Courier New" w:cs="Courier New"/>
          <w:color w:val="000000"/>
          <w:sz w:val="20"/>
          <w:szCs w:val="20"/>
          <w:lang w:val="en-GB" w:eastAsia="en-IN"/>
        </w:rPr>
        <w:t>CRPSS</w:t>
      </w:r>
      <w:proofErr w:type="spellEnd"/>
      <w:r w:rsidRPr="00B6119D">
        <w:rPr>
          <w:rFonts w:ascii="Courier New" w:eastAsia="Times New Roman" w:hAnsi="Courier New" w:cs="Courier New"/>
          <w:color w:val="000000"/>
          <w:sz w:val="20"/>
          <w:szCs w:val="20"/>
          <w:lang w:val="en-GB" w:eastAsia="en-IN"/>
        </w:rPr>
        <w:t xml:space="preserve"> for different precipitations thresholds for </w:t>
      </w:r>
      <w:del w:id="747" w:author="Author">
        <w:r w:rsidRPr="00B6119D" w:rsidDel="00857239">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 xml:space="preserve">optimized </w:t>
      </w:r>
      <w:proofErr w:type="spellStart"/>
      <w:r w:rsidRPr="00B6119D">
        <w:rPr>
          <w:rFonts w:ascii="Courier New" w:eastAsia="Times New Roman" w:hAnsi="Courier New" w:cs="Courier New"/>
          <w:color w:val="000000"/>
          <w:sz w:val="20"/>
          <w:szCs w:val="20"/>
          <w:lang w:val="en-GB" w:eastAsia="en-IN"/>
        </w:rPr>
        <w:t>4Zo-2MIo</w:t>
      </w:r>
      <w:proofErr w:type="spellEnd"/>
      <w:r w:rsidRPr="00B6119D">
        <w:rPr>
          <w:rFonts w:ascii="Courier New" w:eastAsia="Times New Roman" w:hAnsi="Courier New" w:cs="Courier New"/>
          <w:color w:val="000000"/>
          <w:sz w:val="20"/>
          <w:szCs w:val="20"/>
          <w:lang w:val="en-GB" w:eastAsia="en-IN"/>
        </w:rPr>
        <w:t xml:space="preserve"> method, compared to </w:t>
      </w:r>
      <w:del w:id="748" w:author="Author">
        <w:r w:rsidRPr="00B6119D" w:rsidDel="00857239">
          <w:rPr>
            <w:rFonts w:ascii="Courier New" w:eastAsia="Times New Roman" w:hAnsi="Courier New" w:cs="Courier New"/>
            <w:color w:val="000000"/>
            <w:sz w:val="20"/>
            <w:szCs w:val="20"/>
            <w:lang w:val="en-GB" w:eastAsia="en-IN"/>
          </w:rPr>
          <w:delText xml:space="preserve">the </w:delText>
        </w:r>
      </w:del>
      <w:r w:rsidRPr="00B6119D">
        <w:rPr>
          <w:rFonts w:ascii="Courier New" w:eastAsia="Times New Roman" w:hAnsi="Courier New" w:cs="Courier New"/>
          <w:color w:val="000000"/>
          <w:sz w:val="20"/>
          <w:szCs w:val="20"/>
          <w:lang w:val="en-GB" w:eastAsia="en-IN"/>
        </w:rPr>
        <w:t>reference method.}</w:t>
      </w:r>
    </w:p>
    <w:p w14:paraId="6D21A57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footnotesize</w:t>
      </w:r>
      <w:proofErr w:type="spellEnd"/>
    </w:p>
    <w:p w14:paraId="3ED6EB1A"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center</w:t>
      </w:r>
      <w:proofErr w:type="spellEnd"/>
      <w:r w:rsidRPr="00B6119D">
        <w:rPr>
          <w:rFonts w:ascii="Courier New" w:eastAsia="Times New Roman" w:hAnsi="Courier New" w:cs="Courier New"/>
          <w:color w:val="000000"/>
          <w:sz w:val="20"/>
          <w:szCs w:val="20"/>
          <w:lang w:val="en-GB" w:eastAsia="en-IN"/>
        </w:rPr>
        <w:t>}</w:t>
      </w:r>
    </w:p>
    <w:p w14:paraId="560628E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\begin</w:t>
      </w:r>
      <w:r w:rsidRPr="00B6119D">
        <w:rPr>
          <w:rFonts w:ascii="Courier New" w:eastAsia="Times New Roman" w:hAnsi="Courier New" w:cs="Courier New"/>
          <w:color w:val="000000"/>
          <w:sz w:val="20"/>
          <w:szCs w:val="20"/>
          <w:lang w:val="en-GB" w:eastAsia="en-IN"/>
        </w:rPr>
        <w:t>{tabular}{</w:t>
      </w:r>
      <w:proofErr w:type="spellStart"/>
      <w:r w:rsidRPr="00B6119D">
        <w:rPr>
          <w:rFonts w:ascii="Courier New" w:eastAsia="Times New Roman" w:hAnsi="Courier New" w:cs="Courier New"/>
          <w:color w:val="000000"/>
          <w:sz w:val="20"/>
          <w:szCs w:val="20"/>
          <w:lang w:val="en-GB" w:eastAsia="en-IN"/>
        </w:rPr>
        <w:t>ccccccc</w:t>
      </w:r>
      <w:proofErr w:type="spellEnd"/>
      <w:r w:rsidRPr="00B6119D">
        <w:rPr>
          <w:rFonts w:ascii="Courier New" w:eastAsia="Times New Roman" w:hAnsi="Courier New" w:cs="Courier New"/>
          <w:color w:val="000000"/>
          <w:sz w:val="20"/>
          <w:szCs w:val="20"/>
          <w:lang w:val="en-GB" w:eastAsia="en-IN"/>
        </w:rPr>
        <w:t>}</w:t>
      </w:r>
    </w:p>
    <w:p w14:paraId="455CD5D4"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w:t>
      </w:r>
    </w:p>
    <w:p w14:paraId="1583F5AB"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ID &amp; </w:t>
      </w:r>
      <w:r w:rsidRPr="00B6119D">
        <w:rPr>
          <w:rFonts w:ascii="Courier New" w:eastAsia="Times New Roman" w:hAnsi="Courier New" w:cs="Courier New"/>
          <w:color w:val="800000"/>
          <w:sz w:val="20"/>
          <w:szCs w:val="20"/>
          <w:lang w:val="en-GB" w:eastAsia="en-IN"/>
        </w:rPr>
        <w:t>\multicolumn</w:t>
      </w:r>
      <w:r w:rsidRPr="00B6119D">
        <w:rPr>
          <w:rFonts w:ascii="Courier New" w:eastAsia="Times New Roman" w:hAnsi="Courier New" w:cs="Courier New"/>
          <w:color w:val="000000"/>
          <w:sz w:val="20"/>
          <w:szCs w:val="20"/>
          <w:lang w:val="en-GB" w:eastAsia="en-IN"/>
        </w:rPr>
        <w:t>{2}{c}{P</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geq</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 xml:space="preserve">1 mm} &amp; </w:t>
      </w:r>
      <w:r w:rsidRPr="00B6119D">
        <w:rPr>
          <w:rFonts w:ascii="Courier New" w:eastAsia="Times New Roman" w:hAnsi="Courier New" w:cs="Courier New"/>
          <w:color w:val="800000"/>
          <w:sz w:val="20"/>
          <w:szCs w:val="20"/>
          <w:lang w:val="en-GB" w:eastAsia="en-IN"/>
        </w:rPr>
        <w:t>\multicolumn</w:t>
      </w:r>
      <w:r w:rsidRPr="00B6119D">
        <w:rPr>
          <w:rFonts w:ascii="Courier New" w:eastAsia="Times New Roman" w:hAnsi="Courier New" w:cs="Courier New"/>
          <w:color w:val="000000"/>
          <w:sz w:val="20"/>
          <w:szCs w:val="20"/>
          <w:lang w:val="en-GB" w:eastAsia="en-IN"/>
        </w:rPr>
        <w:t>{2}{c}{P</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geq</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0.1</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cdot</w:t>
      </w:r>
      <w:proofErr w:type="spellEnd"/>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P10</w:t>
      </w:r>
      <w:proofErr w:type="spellEnd"/>
      <w:r w:rsidRPr="00B6119D">
        <w:rPr>
          <w:rFonts w:ascii="Courier New" w:eastAsia="Times New Roman" w:hAnsi="Courier New" w:cs="Courier New"/>
          <w:color w:val="000000"/>
          <w:sz w:val="20"/>
          <w:szCs w:val="20"/>
          <w:lang w:val="en-GB" w:eastAsia="en-IN"/>
        </w:rPr>
        <w:t xml:space="preserve">} &amp; </w:t>
      </w:r>
      <w:r w:rsidRPr="00B6119D">
        <w:rPr>
          <w:rFonts w:ascii="Courier New" w:eastAsia="Times New Roman" w:hAnsi="Courier New" w:cs="Courier New"/>
          <w:color w:val="800000"/>
          <w:sz w:val="20"/>
          <w:szCs w:val="20"/>
          <w:lang w:val="en-GB" w:eastAsia="en-IN"/>
        </w:rPr>
        <w:t>\multicolumn</w:t>
      </w:r>
      <w:r w:rsidRPr="00B6119D">
        <w:rPr>
          <w:rFonts w:ascii="Courier New" w:eastAsia="Times New Roman" w:hAnsi="Courier New" w:cs="Courier New"/>
          <w:color w:val="000000"/>
          <w:sz w:val="20"/>
          <w:szCs w:val="20"/>
          <w:lang w:val="en-GB" w:eastAsia="en-IN"/>
        </w:rPr>
        <w:t>{2}{c}{P</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geq</w:t>
      </w:r>
      <w:proofErr w:type="spellEnd"/>
      <w:r w:rsidRPr="00B6119D">
        <w:rPr>
          <w:rFonts w:ascii="Courier New" w:eastAsia="Times New Roman" w:hAnsi="Courier New" w:cs="Courier New"/>
          <w:color w:val="008000"/>
          <w:sz w:val="20"/>
          <w:szCs w:val="20"/>
          <w:lang w:val="en-GB" w:eastAsia="en-IN"/>
        </w:rPr>
        <w:t>\)</w:t>
      </w:r>
      <w:r w:rsidRPr="00B6119D">
        <w:rPr>
          <w:rFonts w:ascii="Courier New" w:eastAsia="Times New Roman" w:hAnsi="Courier New" w:cs="Courier New"/>
          <w:color w:val="000000"/>
          <w:sz w:val="20"/>
          <w:szCs w:val="20"/>
          <w:lang w:val="en-GB" w:eastAsia="en-IN"/>
        </w:rPr>
        <w:t>0.5</w:t>
      </w:r>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8000"/>
          <w:sz w:val="20"/>
          <w:szCs w:val="20"/>
          <w:lang w:val="en-GB" w:eastAsia="en-IN"/>
        </w:rPr>
        <w:t>cdot</w:t>
      </w:r>
      <w:proofErr w:type="spellEnd"/>
      <w:r w:rsidRPr="00B6119D">
        <w:rPr>
          <w:rFonts w:ascii="Courier New" w:eastAsia="Times New Roman" w:hAnsi="Courier New" w:cs="Courier New"/>
          <w:color w:val="008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P10</w:t>
      </w:r>
      <w:proofErr w:type="spellEnd"/>
      <w:r w:rsidRPr="00B6119D">
        <w:rPr>
          <w:rFonts w:ascii="Courier New" w:eastAsia="Times New Roman" w:hAnsi="Courier New" w:cs="Courier New"/>
          <w:color w:val="000000"/>
          <w:sz w:val="20"/>
          <w:szCs w:val="20"/>
          <w:lang w:val="en-GB" w:eastAsia="en-IN"/>
        </w:rPr>
        <w:t xml:space="preserve">}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027457D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&amp; </w:t>
      </w:r>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xml:space="preserve"> &amp; VP &amp; </w:t>
      </w:r>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xml:space="preserve"> &amp; VP &amp; </w:t>
      </w:r>
      <w:proofErr w:type="spellStart"/>
      <w:r w:rsidRPr="00B6119D">
        <w:rPr>
          <w:rFonts w:ascii="Courier New" w:eastAsia="Times New Roman" w:hAnsi="Courier New" w:cs="Courier New"/>
          <w:color w:val="000000"/>
          <w:sz w:val="20"/>
          <w:szCs w:val="20"/>
          <w:lang w:val="en-GB" w:eastAsia="en-IN"/>
        </w:rPr>
        <w:t>CP</w:t>
      </w:r>
      <w:proofErr w:type="spellEnd"/>
      <w:r w:rsidRPr="00B6119D">
        <w:rPr>
          <w:rFonts w:ascii="Courier New" w:eastAsia="Times New Roman" w:hAnsi="Courier New" w:cs="Courier New"/>
          <w:color w:val="000000"/>
          <w:sz w:val="20"/>
          <w:szCs w:val="20"/>
          <w:lang w:val="en-GB" w:eastAsia="en-IN"/>
        </w:rPr>
        <w:t xml:space="preserve"> &amp; VP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4459DDB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w:t>
      </w:r>
    </w:p>
    <w:p w14:paraId="469AB74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1 &amp; 12.6 &amp; 9.3 &amp; 12.4 &amp; 9.7 &amp; 15.8 &amp; 11.0 </w:t>
      </w:r>
      <w:r w:rsidRPr="00B6119D">
        <w:rPr>
          <w:rFonts w:ascii="Courier New" w:eastAsia="Times New Roman" w:hAnsi="Courier New" w:cs="Courier New"/>
          <w:color w:val="800000"/>
          <w:sz w:val="20"/>
          <w:szCs w:val="20"/>
          <w:lang w:val="en-GB" w:eastAsia="en-IN"/>
        </w:rPr>
        <w:t>\\</w:t>
      </w:r>
    </w:p>
    <w:p w14:paraId="3876FA5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lastRenderedPageBreak/>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2 &amp; 10.4 &amp; 7.7 &amp; 11.2 &amp; 10.5 &amp; 18.9 &amp; 16.6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476D93C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3 &amp; 14.5 &amp; 11.6 &amp; 14.1 &amp; 11.4 &amp; 18.7 &amp; 14.6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51CADC0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4 &amp; 11.4 &amp; 9.4 &amp; 11.5 &amp; 11.6 &amp; 14.9 &amp; 22.7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6E691013"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5 &amp; 11.8 &amp; 8.0 &amp; 12.2 &amp; 8.9 &amp; 12.0 &amp; 12.8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4F9AA6EE"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6 &amp; 11.3 &amp; 7.1 &amp; 11.2 &amp; 8.0 &amp; 15.3 &amp; 29.1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7B02E66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7 &amp; 20.5 &amp; 15.5 &amp; 25.2 &amp; 24.0 &amp; 43.0 &amp; 79.5 </w:t>
      </w:r>
      <w:r w:rsidRPr="00B6119D">
        <w:rPr>
          <w:rFonts w:ascii="Courier New" w:eastAsia="Times New Roman" w:hAnsi="Courier New" w:cs="Courier New"/>
          <w:color w:val="800000"/>
          <w:sz w:val="20"/>
          <w:szCs w:val="20"/>
          <w:lang w:val="en-GB" w:eastAsia="en-IN"/>
        </w:rPr>
        <w:t>\\</w:t>
      </w:r>
    </w:p>
    <w:p w14:paraId="394D02F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8 &amp; 19.3 &amp; 15.7 &amp; 23.1 &amp; 18.6 &amp; 25.2 &amp; 31.7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5A785F2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9 &amp; 17.0 &amp; 15.4 &amp; 17.4 &amp; 16.5 &amp; 23.7 &amp; 39.4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56E8353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10 &amp; 12.9 &amp; 9.6 &amp; 13.8 &amp; 11.1 &amp; 28.5 &amp; 32.1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254D453C"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w:t>
      </w:r>
    </w:p>
    <w:p w14:paraId="2065DDA0"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t xml:space="preserve">av. &amp; 14.2 &amp; 10.9 &amp; 15.2 &amp; 13.0 &amp; 21.6 &amp; 28.9 </w:t>
      </w:r>
      <w:r w:rsidRPr="00B6119D">
        <w:rPr>
          <w:rFonts w:ascii="Courier New" w:eastAsia="Times New Roman" w:hAnsi="Courier New" w:cs="Courier New"/>
          <w:color w:val="800000"/>
          <w:sz w:val="20"/>
          <w:szCs w:val="20"/>
          <w:lang w:val="en-GB" w:eastAsia="en-IN"/>
        </w:rPr>
        <w:t>\\</w:t>
      </w:r>
      <w:r w:rsidRPr="00B6119D">
        <w:rPr>
          <w:rFonts w:ascii="Courier New" w:eastAsia="Times New Roman" w:hAnsi="Courier New" w:cs="Courier New"/>
          <w:color w:val="000000"/>
          <w:sz w:val="20"/>
          <w:szCs w:val="20"/>
          <w:lang w:val="en-GB" w:eastAsia="en-IN"/>
        </w:rPr>
        <w:t xml:space="preserve"> </w:t>
      </w:r>
    </w:p>
    <w:p w14:paraId="7EF3F9E5"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800000"/>
          <w:sz w:val="20"/>
          <w:szCs w:val="20"/>
          <w:lang w:val="en-GB" w:eastAsia="en-IN"/>
        </w:rPr>
        <w:t>\</w:t>
      </w:r>
      <w:proofErr w:type="spellStart"/>
      <w:r w:rsidRPr="00B6119D">
        <w:rPr>
          <w:rFonts w:ascii="Courier New" w:eastAsia="Times New Roman" w:hAnsi="Courier New" w:cs="Courier New"/>
          <w:color w:val="800000"/>
          <w:sz w:val="20"/>
          <w:szCs w:val="20"/>
          <w:lang w:val="en-GB" w:eastAsia="en-IN"/>
        </w:rPr>
        <w:t>hline</w:t>
      </w:r>
      <w:proofErr w:type="spellEnd"/>
      <w:r w:rsidRPr="00B6119D">
        <w:rPr>
          <w:rFonts w:ascii="Courier New" w:eastAsia="Times New Roman" w:hAnsi="Courier New" w:cs="Courier New"/>
          <w:color w:val="000000"/>
          <w:sz w:val="20"/>
          <w:szCs w:val="20"/>
          <w:lang w:val="en-GB" w:eastAsia="en-IN"/>
        </w:rPr>
        <w:t xml:space="preserve"> </w:t>
      </w:r>
    </w:p>
    <w:p w14:paraId="70C6BDE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 xml:space="preserve">{tabular} </w:t>
      </w:r>
    </w:p>
    <w:p w14:paraId="13711121"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w:t>
      </w:r>
      <w:proofErr w:type="spellStart"/>
      <w:r w:rsidRPr="00B6119D">
        <w:rPr>
          <w:rFonts w:ascii="Courier New" w:eastAsia="Times New Roman" w:hAnsi="Courier New" w:cs="Courier New"/>
          <w:color w:val="000000"/>
          <w:sz w:val="20"/>
          <w:szCs w:val="20"/>
          <w:lang w:val="en-GB" w:eastAsia="en-IN"/>
        </w:rPr>
        <w:t>center</w:t>
      </w:r>
      <w:proofErr w:type="spellEnd"/>
      <w:r w:rsidRPr="00B6119D">
        <w:rPr>
          <w:rFonts w:ascii="Courier New" w:eastAsia="Times New Roman" w:hAnsi="Courier New" w:cs="Courier New"/>
          <w:color w:val="000000"/>
          <w:sz w:val="20"/>
          <w:szCs w:val="20"/>
          <w:lang w:val="en-GB" w:eastAsia="en-IN"/>
        </w:rPr>
        <w:t>}</w:t>
      </w:r>
    </w:p>
    <w:p w14:paraId="73AAE55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00"/>
          <w:sz w:val="20"/>
          <w:szCs w:val="20"/>
          <w:lang w:val="en-GB" w:eastAsia="en-IN"/>
        </w:rPr>
        <w:tab/>
      </w:r>
      <w:r w:rsidRPr="00B6119D">
        <w:rPr>
          <w:rFonts w:ascii="Courier New" w:eastAsia="Times New Roman" w:hAnsi="Courier New" w:cs="Courier New"/>
          <w:b/>
          <w:bCs/>
          <w:color w:val="0000CC"/>
          <w:sz w:val="20"/>
          <w:szCs w:val="20"/>
          <w:lang w:val="en-GB" w:eastAsia="en-IN"/>
        </w:rPr>
        <w:t>\label{</w:t>
      </w:r>
      <w:proofErr w:type="spellStart"/>
      <w:r w:rsidRPr="00B6119D">
        <w:rPr>
          <w:rFonts w:ascii="Courier New" w:eastAsia="Times New Roman" w:hAnsi="Courier New" w:cs="Courier New"/>
          <w:b/>
          <w:bCs/>
          <w:color w:val="0000CC"/>
          <w:sz w:val="20"/>
          <w:szCs w:val="20"/>
          <w:lang w:val="en-GB" w:eastAsia="en-IN"/>
        </w:rPr>
        <w:t>table:scores_thresholds_4Zo-2MIo</w:t>
      </w:r>
      <w:proofErr w:type="spellEnd"/>
      <w:r w:rsidRPr="00B6119D">
        <w:rPr>
          <w:rFonts w:ascii="Courier New" w:eastAsia="Times New Roman" w:hAnsi="Courier New" w:cs="Courier New"/>
          <w:b/>
          <w:bCs/>
          <w:color w:val="0000CC"/>
          <w:sz w:val="20"/>
          <w:szCs w:val="20"/>
          <w:lang w:val="en-GB" w:eastAsia="en-IN"/>
        </w:rPr>
        <w:t>}</w:t>
      </w:r>
    </w:p>
    <w:p w14:paraId="7E2D504F"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r w:rsidRPr="00B6119D">
        <w:rPr>
          <w:rFonts w:ascii="Courier New" w:eastAsia="Times New Roman" w:hAnsi="Courier New" w:cs="Courier New"/>
          <w:color w:val="0000CC"/>
          <w:sz w:val="20"/>
          <w:szCs w:val="20"/>
          <w:lang w:val="en-GB" w:eastAsia="en-IN"/>
        </w:rPr>
        <w:t>\end</w:t>
      </w:r>
      <w:r w:rsidRPr="00B6119D">
        <w:rPr>
          <w:rFonts w:ascii="Courier New" w:eastAsia="Times New Roman" w:hAnsi="Courier New" w:cs="Courier New"/>
          <w:color w:val="000000"/>
          <w:sz w:val="20"/>
          <w:szCs w:val="20"/>
          <w:lang w:val="en-GB" w:eastAsia="en-IN"/>
        </w:rPr>
        <w:t>{table}</w:t>
      </w:r>
    </w:p>
    <w:p w14:paraId="2B6EE3E8"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82A02D6"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5EBBB77D" w14:textId="77777777" w:rsidR="00A01809" w:rsidRPr="00B6119D" w:rsidRDefault="00A01809" w:rsidP="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rPr>
      </w:pPr>
    </w:p>
    <w:p w14:paraId="627B17E4" w14:textId="77777777" w:rsidR="00545872" w:rsidRPr="00B6119D" w:rsidRDefault="00A01809" w:rsidP="00A01809">
      <w:pPr>
        <w:rPr>
          <w:lang w:val="en-GB"/>
        </w:rPr>
      </w:pPr>
      <w:r w:rsidRPr="00B6119D">
        <w:rPr>
          <w:rFonts w:ascii="Times New Roman" w:eastAsia="Times New Roman" w:hAnsi="Times New Roman" w:cs="Times New Roman"/>
          <w:color w:val="0000CC"/>
          <w:sz w:val="24"/>
          <w:szCs w:val="24"/>
          <w:lang w:val="en-GB" w:eastAsia="en-IN"/>
        </w:rPr>
        <w:t>\end</w:t>
      </w:r>
      <w:r w:rsidRPr="00B6119D">
        <w:rPr>
          <w:rFonts w:ascii="Times New Roman" w:eastAsia="Times New Roman" w:hAnsi="Times New Roman" w:cs="Times New Roman"/>
          <w:color w:val="000000"/>
          <w:sz w:val="24"/>
          <w:szCs w:val="24"/>
          <w:lang w:val="en-GB" w:eastAsia="en-IN"/>
        </w:rPr>
        <w:t>{document}</w:t>
      </w:r>
    </w:p>
    <w:sectPr w:rsidR="00545872" w:rsidRPr="00B6119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794016B6" w14:textId="77777777" w:rsidR="00A844BA" w:rsidRDefault="00A844BA" w:rsidP="00DB6D44">
      <w:pPr>
        <w:pStyle w:val="NormalWeb"/>
        <w:shd w:val="clear" w:color="auto" w:fill="FFFFFF"/>
        <w:spacing w:before="300" w:beforeAutospacing="0" w:after="300" w:afterAutospacing="0"/>
        <w:ind w:left="1200"/>
        <w:rPr>
          <w:rStyle w:val="Emphasis"/>
          <w:rFonts w:ascii="Verdana" w:hAnsi="Verdana"/>
          <w:color w:val="34495E"/>
          <w:sz w:val="21"/>
          <w:szCs w:val="21"/>
        </w:rPr>
      </w:pPr>
      <w:r>
        <w:rPr>
          <w:rStyle w:val="CommentReference"/>
        </w:rPr>
        <w:annotationRef/>
      </w:r>
      <w:r>
        <w:rPr>
          <w:rStyle w:val="Emphasis"/>
          <w:rFonts w:ascii="Verdana" w:hAnsi="Verdana"/>
          <w:color w:val="34495E"/>
          <w:sz w:val="21"/>
          <w:szCs w:val="21"/>
        </w:rPr>
        <w:t>This Word file shows my changes through the Track Changes feature. This file also contains my comments. Please go through them carefully. It is important that all of them are addressed before the document is put to its intended use.</w:t>
      </w:r>
    </w:p>
    <w:p w14:paraId="5DA89266" w14:textId="77777777" w:rsidR="00A844BA" w:rsidRDefault="00A844BA" w:rsidP="00DB6D44">
      <w:pPr>
        <w:pStyle w:val="NormalWeb"/>
        <w:shd w:val="clear" w:color="auto" w:fill="FFFFFF"/>
        <w:spacing w:before="300" w:beforeAutospacing="0" w:after="300" w:afterAutospacing="0"/>
        <w:ind w:left="1200"/>
        <w:rPr>
          <w:rFonts w:ascii="Verdana" w:hAnsi="Verdana"/>
          <w:color w:val="34495E"/>
          <w:sz w:val="21"/>
          <w:szCs w:val="21"/>
        </w:rPr>
      </w:pPr>
    </w:p>
    <w:p w14:paraId="2AB4302A" w14:textId="77777777" w:rsidR="00A844BA" w:rsidRDefault="00A844BA" w:rsidP="00DB6D44">
      <w:pPr>
        <w:pStyle w:val="NormalWeb"/>
        <w:shd w:val="clear" w:color="auto" w:fill="FFFFFF"/>
        <w:spacing w:before="300" w:beforeAutospacing="0" w:after="300" w:afterAutospacing="0"/>
        <w:ind w:left="1200"/>
        <w:rPr>
          <w:rStyle w:val="Emphasis"/>
          <w:rFonts w:ascii="Verdana" w:hAnsi="Verdana"/>
          <w:color w:val="34495E"/>
          <w:sz w:val="21"/>
          <w:szCs w:val="21"/>
        </w:rPr>
      </w:pPr>
      <w:r>
        <w:rPr>
          <w:rStyle w:val="Emphasis"/>
          <w:rFonts w:ascii="Verdana" w:hAnsi="Verdana"/>
          <w:color w:val="34495E"/>
          <w:sz w:val="21"/>
          <w:szCs w:val="21"/>
        </w:rPr>
        <w:t xml:space="preserve">You can review my changes and make any revisions directly in this file. Once you have made all revisions, switch to Final view and copy all contents into the </w:t>
      </w:r>
      <w:proofErr w:type="spellStart"/>
      <w:r>
        <w:rPr>
          <w:rStyle w:val="Emphasis"/>
          <w:rFonts w:ascii="Verdana" w:hAnsi="Verdana"/>
          <w:color w:val="34495E"/>
          <w:sz w:val="21"/>
          <w:szCs w:val="21"/>
        </w:rPr>
        <w:t>TeX</w:t>
      </w:r>
      <w:proofErr w:type="spellEnd"/>
      <w:r>
        <w:rPr>
          <w:rStyle w:val="Emphasis"/>
          <w:rFonts w:ascii="Verdana" w:hAnsi="Verdana"/>
          <w:color w:val="34495E"/>
          <w:sz w:val="21"/>
          <w:szCs w:val="21"/>
        </w:rPr>
        <w:t xml:space="preserve"> file to update it with your revisions.</w:t>
      </w:r>
    </w:p>
    <w:p w14:paraId="27053669" w14:textId="77777777" w:rsidR="00A844BA" w:rsidRDefault="00A844BA" w:rsidP="00DB6D44">
      <w:pPr>
        <w:pStyle w:val="NormalWeb"/>
        <w:shd w:val="clear" w:color="auto" w:fill="FFFFFF"/>
        <w:spacing w:before="300" w:beforeAutospacing="0" w:after="300" w:afterAutospacing="0"/>
        <w:ind w:left="1200"/>
        <w:rPr>
          <w:rStyle w:val="Emphasis"/>
          <w:rFonts w:ascii="Verdana" w:hAnsi="Verdana"/>
          <w:color w:val="34495E"/>
          <w:sz w:val="21"/>
          <w:szCs w:val="21"/>
        </w:rPr>
      </w:pPr>
    </w:p>
    <w:p w14:paraId="0E052E71" w14:textId="77D365C9" w:rsidR="00A844BA" w:rsidRDefault="00A844BA" w:rsidP="00DB6D44">
      <w:pPr>
        <w:pStyle w:val="NormalWeb"/>
        <w:shd w:val="clear" w:color="auto" w:fill="FFFFFF"/>
        <w:spacing w:before="300" w:beforeAutospacing="0" w:after="300" w:afterAutospacing="0"/>
        <w:ind w:left="1200"/>
        <w:rPr>
          <w:rFonts w:ascii="Verdana" w:hAnsi="Verdana"/>
          <w:color w:val="34495E"/>
          <w:sz w:val="21"/>
          <w:szCs w:val="21"/>
        </w:rPr>
      </w:pPr>
      <w:r>
        <w:rPr>
          <w:rStyle w:val="Emphasis"/>
          <w:rFonts w:ascii="Verdana" w:hAnsi="Verdana"/>
          <w:color w:val="34495E"/>
          <w:sz w:val="21"/>
          <w:szCs w:val="21"/>
        </w:rPr>
        <w:t>Since the flow, structure, and language in the manuscript was quite good, only minor revisions were required. Please be assured, however, that the manuscript has been reviewed with the utmost attention.</w:t>
      </w:r>
    </w:p>
    <w:p w14:paraId="62510270" w14:textId="58D76225" w:rsidR="00A844BA" w:rsidRDefault="00A844BA">
      <w:pPr>
        <w:pStyle w:val="CommentText"/>
      </w:pPr>
    </w:p>
  </w:comment>
  <w:comment w:id="38" w:author="Author" w:initials="A">
    <w:p w14:paraId="5341BFF8" w14:textId="77777777" w:rsidR="00A844BA" w:rsidRDefault="00A844BA">
      <w:pPr>
        <w:pStyle w:val="CommentText"/>
      </w:pPr>
      <w:r>
        <w:rPr>
          <w:rStyle w:val="CommentReference"/>
        </w:rPr>
        <w:annotationRef/>
      </w:r>
      <w:r>
        <w:t>In British English, ‘e.g.’ is not followed by a comma.</w:t>
      </w:r>
    </w:p>
  </w:comment>
  <w:comment w:id="117" w:author="Author" w:initials="A">
    <w:p w14:paraId="7327A78C" w14:textId="621EBC46" w:rsidR="00A844BA" w:rsidRDefault="00A844BA">
      <w:pPr>
        <w:pStyle w:val="CommentText"/>
      </w:pPr>
      <w:r>
        <w:rPr>
          <w:rStyle w:val="CommentReference"/>
        </w:rPr>
        <w:annotationRef/>
      </w:r>
      <w:r>
        <w:t xml:space="preserve">The en dash (“–“, which is produced in </w:t>
      </w:r>
      <w:proofErr w:type="spellStart"/>
      <w:r>
        <w:t>LaTeX</w:t>
      </w:r>
      <w:proofErr w:type="spellEnd"/>
      <w:r>
        <w:t xml:space="preserve"> by the use of “--“) should be used instead of the hyphen (-) to indicate range.</w:t>
      </w:r>
    </w:p>
  </w:comment>
  <w:comment w:id="195" w:author="Author" w:initials="A">
    <w:p w14:paraId="7BAF3E35" w14:textId="4987DBBC" w:rsidR="00A844BA" w:rsidRDefault="00A844BA">
      <w:pPr>
        <w:pStyle w:val="CommentText"/>
      </w:pPr>
      <w:r>
        <w:rPr>
          <w:rStyle w:val="CommentReference"/>
        </w:rPr>
        <w:annotationRef/>
      </w:r>
      <w:r>
        <w:t>This sentence is somewhat confusing. Please review it carefully and attempt to clarify it.</w:t>
      </w:r>
    </w:p>
  </w:comment>
  <w:comment w:id="493" w:author="Author" w:initials="A">
    <w:p w14:paraId="0AA5EB4F" w14:textId="46C57A73" w:rsidR="00A844BA" w:rsidRDefault="00A844BA">
      <w:pPr>
        <w:pStyle w:val="CommentText"/>
      </w:pPr>
      <w:r>
        <w:rPr>
          <w:rStyle w:val="CommentReference"/>
        </w:rPr>
        <w:annotationRef/>
      </w:r>
      <w:r>
        <w:t>Please check that this is correct.</w:t>
      </w:r>
    </w:p>
  </w:comment>
  <w:comment w:id="551" w:author="Author" w:initials="A">
    <w:p w14:paraId="706D77DB" w14:textId="253B4244" w:rsidR="00A844BA" w:rsidRDefault="00A844BA">
      <w:pPr>
        <w:pStyle w:val="CommentText"/>
      </w:pPr>
      <w:r>
        <w:rPr>
          <w:rStyle w:val="CommentReference"/>
        </w:rPr>
        <w:annotationRef/>
      </w:r>
      <w:r>
        <w:t>I revised this for clarity. Please check that it conveys your intended meaning.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510270" w15:done="0"/>
  <w15:commentEx w15:paraId="5341BFF8" w15:done="0"/>
  <w15:commentEx w15:paraId="7327A78C" w15:done="0"/>
  <w15:commentEx w15:paraId="7BAF3E35" w15:done="0"/>
  <w15:commentEx w15:paraId="0AA5EB4F" w15:done="0"/>
  <w15:commentEx w15:paraId="706D77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319F7A" w14:textId="77777777" w:rsidR="00D02E1F" w:rsidRDefault="00D02E1F" w:rsidP="00727493">
      <w:pPr>
        <w:spacing w:after="0" w:line="240" w:lineRule="auto"/>
      </w:pPr>
      <w:r>
        <w:separator/>
      </w:r>
    </w:p>
  </w:endnote>
  <w:endnote w:type="continuationSeparator" w:id="0">
    <w:p w14:paraId="3EE28DFE" w14:textId="77777777" w:rsidR="00D02E1F" w:rsidRDefault="00D02E1F" w:rsidP="00727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EC21E" w14:textId="77777777" w:rsidR="00A844BA" w:rsidRDefault="00A844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F79C5" w14:textId="77777777" w:rsidR="00A844BA" w:rsidRDefault="00A844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0681B" w14:textId="77777777" w:rsidR="00A844BA" w:rsidRDefault="00A844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CFE56" w14:textId="77777777" w:rsidR="00D02E1F" w:rsidRDefault="00D02E1F" w:rsidP="00727493">
      <w:pPr>
        <w:spacing w:after="0" w:line="240" w:lineRule="auto"/>
      </w:pPr>
      <w:r>
        <w:separator/>
      </w:r>
    </w:p>
  </w:footnote>
  <w:footnote w:type="continuationSeparator" w:id="0">
    <w:p w14:paraId="3610C395" w14:textId="77777777" w:rsidR="00D02E1F" w:rsidRDefault="00D02E1F" w:rsidP="007274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60C26" w14:textId="77777777" w:rsidR="00A844BA" w:rsidRDefault="00A844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5E464" w14:textId="77777777" w:rsidR="00A844BA" w:rsidRDefault="00A844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ED189" w14:textId="77777777" w:rsidR="00A844BA" w:rsidRDefault="00A844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383"/>
    <w:rsid w:val="00024BFB"/>
    <w:rsid w:val="00042369"/>
    <w:rsid w:val="00062D09"/>
    <w:rsid w:val="000649B9"/>
    <w:rsid w:val="00082CAF"/>
    <w:rsid w:val="000C79F5"/>
    <w:rsid w:val="000D421E"/>
    <w:rsid w:val="000D4A75"/>
    <w:rsid w:val="00120646"/>
    <w:rsid w:val="001300C5"/>
    <w:rsid w:val="0013334B"/>
    <w:rsid w:val="00145748"/>
    <w:rsid w:val="001662E8"/>
    <w:rsid w:val="001905ED"/>
    <w:rsid w:val="001908F7"/>
    <w:rsid w:val="001C3161"/>
    <w:rsid w:val="001D606D"/>
    <w:rsid w:val="001F46B1"/>
    <w:rsid w:val="001F49D6"/>
    <w:rsid w:val="002000F9"/>
    <w:rsid w:val="0022275B"/>
    <w:rsid w:val="00243175"/>
    <w:rsid w:val="00245F03"/>
    <w:rsid w:val="00273CAA"/>
    <w:rsid w:val="00317384"/>
    <w:rsid w:val="003176A7"/>
    <w:rsid w:val="00320E13"/>
    <w:rsid w:val="00326E42"/>
    <w:rsid w:val="00333AC9"/>
    <w:rsid w:val="00344792"/>
    <w:rsid w:val="00347386"/>
    <w:rsid w:val="003535EB"/>
    <w:rsid w:val="0035385F"/>
    <w:rsid w:val="00360237"/>
    <w:rsid w:val="00370E56"/>
    <w:rsid w:val="003A1E43"/>
    <w:rsid w:val="003C3EA8"/>
    <w:rsid w:val="003D3B6A"/>
    <w:rsid w:val="0040676A"/>
    <w:rsid w:val="004218E1"/>
    <w:rsid w:val="00447317"/>
    <w:rsid w:val="0049426F"/>
    <w:rsid w:val="00497EA3"/>
    <w:rsid w:val="004A1125"/>
    <w:rsid w:val="004A176C"/>
    <w:rsid w:val="005104E4"/>
    <w:rsid w:val="00532861"/>
    <w:rsid w:val="0053555B"/>
    <w:rsid w:val="00545872"/>
    <w:rsid w:val="005A400F"/>
    <w:rsid w:val="005C0D62"/>
    <w:rsid w:val="005E0520"/>
    <w:rsid w:val="005F08E6"/>
    <w:rsid w:val="006228CB"/>
    <w:rsid w:val="00623AE8"/>
    <w:rsid w:val="00625113"/>
    <w:rsid w:val="006262F4"/>
    <w:rsid w:val="00636E24"/>
    <w:rsid w:val="00725F06"/>
    <w:rsid w:val="00727493"/>
    <w:rsid w:val="007E04D3"/>
    <w:rsid w:val="007E6244"/>
    <w:rsid w:val="008240D6"/>
    <w:rsid w:val="00857239"/>
    <w:rsid w:val="00864A5D"/>
    <w:rsid w:val="008769A7"/>
    <w:rsid w:val="008E5968"/>
    <w:rsid w:val="00906959"/>
    <w:rsid w:val="0090781A"/>
    <w:rsid w:val="00917621"/>
    <w:rsid w:val="009415B4"/>
    <w:rsid w:val="0096104B"/>
    <w:rsid w:val="00975EE0"/>
    <w:rsid w:val="009B32F4"/>
    <w:rsid w:val="009D0A33"/>
    <w:rsid w:val="009F2261"/>
    <w:rsid w:val="00A01809"/>
    <w:rsid w:val="00A626FE"/>
    <w:rsid w:val="00A65FA6"/>
    <w:rsid w:val="00A67E3D"/>
    <w:rsid w:val="00A844BA"/>
    <w:rsid w:val="00A94AA7"/>
    <w:rsid w:val="00B00EB9"/>
    <w:rsid w:val="00B109B7"/>
    <w:rsid w:val="00B13872"/>
    <w:rsid w:val="00B23B4B"/>
    <w:rsid w:val="00B25192"/>
    <w:rsid w:val="00B50429"/>
    <w:rsid w:val="00B6119D"/>
    <w:rsid w:val="00B82286"/>
    <w:rsid w:val="00B903B2"/>
    <w:rsid w:val="00B952AD"/>
    <w:rsid w:val="00B97E08"/>
    <w:rsid w:val="00BA55A2"/>
    <w:rsid w:val="00BA61E1"/>
    <w:rsid w:val="00C12335"/>
    <w:rsid w:val="00C123AA"/>
    <w:rsid w:val="00C26E24"/>
    <w:rsid w:val="00C346C0"/>
    <w:rsid w:val="00C66849"/>
    <w:rsid w:val="00CA712E"/>
    <w:rsid w:val="00CF3F4A"/>
    <w:rsid w:val="00D02E1F"/>
    <w:rsid w:val="00D042D7"/>
    <w:rsid w:val="00D06D54"/>
    <w:rsid w:val="00D14FE5"/>
    <w:rsid w:val="00D77383"/>
    <w:rsid w:val="00D82FC8"/>
    <w:rsid w:val="00D96F1C"/>
    <w:rsid w:val="00DA3E66"/>
    <w:rsid w:val="00DB6D44"/>
    <w:rsid w:val="00E23644"/>
    <w:rsid w:val="00E239A2"/>
    <w:rsid w:val="00E23D64"/>
    <w:rsid w:val="00E37B66"/>
    <w:rsid w:val="00E462FF"/>
    <w:rsid w:val="00EC6725"/>
    <w:rsid w:val="00EE4DBE"/>
    <w:rsid w:val="00EE6928"/>
    <w:rsid w:val="00EF42EC"/>
    <w:rsid w:val="00F02959"/>
    <w:rsid w:val="00F257BD"/>
    <w:rsid w:val="00F56CE9"/>
    <w:rsid w:val="00F76A93"/>
    <w:rsid w:val="00FA0BE1"/>
    <w:rsid w:val="00FE0EA2"/>
    <w:rsid w:val="00FE5D5F"/>
    <w:rsid w:val="00FF61B4"/>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D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1809"/>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727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493"/>
  </w:style>
  <w:style w:type="paragraph" w:styleId="Footer">
    <w:name w:val="footer"/>
    <w:basedOn w:val="Normal"/>
    <w:link w:val="FooterChar"/>
    <w:uiPriority w:val="99"/>
    <w:unhideWhenUsed/>
    <w:rsid w:val="00727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493"/>
  </w:style>
  <w:style w:type="character" w:styleId="CommentReference">
    <w:name w:val="annotation reference"/>
    <w:basedOn w:val="DefaultParagraphFont"/>
    <w:uiPriority w:val="99"/>
    <w:semiHidden/>
    <w:unhideWhenUsed/>
    <w:rsid w:val="007E04D3"/>
    <w:rPr>
      <w:sz w:val="16"/>
      <w:szCs w:val="16"/>
    </w:rPr>
  </w:style>
  <w:style w:type="paragraph" w:styleId="CommentText">
    <w:name w:val="annotation text"/>
    <w:basedOn w:val="Normal"/>
    <w:link w:val="CommentTextChar"/>
    <w:uiPriority w:val="99"/>
    <w:semiHidden/>
    <w:unhideWhenUsed/>
    <w:rsid w:val="007E04D3"/>
    <w:pPr>
      <w:spacing w:line="240" w:lineRule="auto"/>
    </w:pPr>
    <w:rPr>
      <w:sz w:val="20"/>
      <w:szCs w:val="20"/>
    </w:rPr>
  </w:style>
  <w:style w:type="character" w:customStyle="1" w:styleId="CommentTextChar">
    <w:name w:val="Comment Text Char"/>
    <w:basedOn w:val="DefaultParagraphFont"/>
    <w:link w:val="CommentText"/>
    <w:uiPriority w:val="99"/>
    <w:semiHidden/>
    <w:rsid w:val="007E04D3"/>
    <w:rPr>
      <w:sz w:val="20"/>
      <w:szCs w:val="20"/>
    </w:rPr>
  </w:style>
  <w:style w:type="paragraph" w:styleId="CommentSubject">
    <w:name w:val="annotation subject"/>
    <w:basedOn w:val="CommentText"/>
    <w:next w:val="CommentText"/>
    <w:link w:val="CommentSubjectChar"/>
    <w:uiPriority w:val="99"/>
    <w:semiHidden/>
    <w:unhideWhenUsed/>
    <w:rsid w:val="007E04D3"/>
    <w:rPr>
      <w:b/>
      <w:bCs/>
    </w:rPr>
  </w:style>
  <w:style w:type="character" w:customStyle="1" w:styleId="CommentSubjectChar">
    <w:name w:val="Comment Subject Char"/>
    <w:basedOn w:val="CommentTextChar"/>
    <w:link w:val="CommentSubject"/>
    <w:uiPriority w:val="99"/>
    <w:semiHidden/>
    <w:rsid w:val="007E04D3"/>
    <w:rPr>
      <w:b/>
      <w:bCs/>
      <w:sz w:val="20"/>
      <w:szCs w:val="20"/>
    </w:rPr>
  </w:style>
  <w:style w:type="paragraph" w:styleId="BalloonText">
    <w:name w:val="Balloon Text"/>
    <w:basedOn w:val="Normal"/>
    <w:link w:val="BalloonTextChar"/>
    <w:uiPriority w:val="99"/>
    <w:semiHidden/>
    <w:unhideWhenUsed/>
    <w:rsid w:val="007E04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4D3"/>
    <w:rPr>
      <w:rFonts w:ascii="Segoe UI" w:hAnsi="Segoe UI" w:cs="Segoe UI"/>
      <w:sz w:val="18"/>
      <w:szCs w:val="18"/>
    </w:rPr>
  </w:style>
  <w:style w:type="paragraph" w:styleId="NormalWeb">
    <w:name w:val="Normal (Web)"/>
    <w:basedOn w:val="Normal"/>
    <w:uiPriority w:val="99"/>
    <w:semiHidden/>
    <w:unhideWhenUsed/>
    <w:rsid w:val="00DB6D44"/>
    <w:pPr>
      <w:spacing w:before="100" w:beforeAutospacing="1" w:after="100" w:afterAutospacing="1" w:line="240" w:lineRule="auto"/>
    </w:pPr>
    <w:rPr>
      <w:rFonts w:ascii="Times New Roman" w:eastAsia="Times New Roman" w:hAnsi="Times New Roman" w:cs="Times New Roman"/>
      <w:sz w:val="24"/>
      <w:szCs w:val="24"/>
      <w:lang w:val="en-US" w:eastAsia="ko-KR"/>
    </w:rPr>
  </w:style>
  <w:style w:type="character" w:styleId="Emphasis">
    <w:name w:val="Emphasis"/>
    <w:basedOn w:val="DefaultParagraphFont"/>
    <w:uiPriority w:val="20"/>
    <w:qFormat/>
    <w:rsid w:val="00DB6D4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0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1809"/>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727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493"/>
  </w:style>
  <w:style w:type="paragraph" w:styleId="Footer">
    <w:name w:val="footer"/>
    <w:basedOn w:val="Normal"/>
    <w:link w:val="FooterChar"/>
    <w:uiPriority w:val="99"/>
    <w:unhideWhenUsed/>
    <w:rsid w:val="00727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493"/>
  </w:style>
  <w:style w:type="character" w:styleId="CommentReference">
    <w:name w:val="annotation reference"/>
    <w:basedOn w:val="DefaultParagraphFont"/>
    <w:uiPriority w:val="99"/>
    <w:semiHidden/>
    <w:unhideWhenUsed/>
    <w:rsid w:val="007E04D3"/>
    <w:rPr>
      <w:sz w:val="16"/>
      <w:szCs w:val="16"/>
    </w:rPr>
  </w:style>
  <w:style w:type="paragraph" w:styleId="CommentText">
    <w:name w:val="annotation text"/>
    <w:basedOn w:val="Normal"/>
    <w:link w:val="CommentTextChar"/>
    <w:uiPriority w:val="99"/>
    <w:semiHidden/>
    <w:unhideWhenUsed/>
    <w:rsid w:val="007E04D3"/>
    <w:pPr>
      <w:spacing w:line="240" w:lineRule="auto"/>
    </w:pPr>
    <w:rPr>
      <w:sz w:val="20"/>
      <w:szCs w:val="20"/>
    </w:rPr>
  </w:style>
  <w:style w:type="character" w:customStyle="1" w:styleId="CommentTextChar">
    <w:name w:val="Comment Text Char"/>
    <w:basedOn w:val="DefaultParagraphFont"/>
    <w:link w:val="CommentText"/>
    <w:uiPriority w:val="99"/>
    <w:semiHidden/>
    <w:rsid w:val="007E04D3"/>
    <w:rPr>
      <w:sz w:val="20"/>
      <w:szCs w:val="20"/>
    </w:rPr>
  </w:style>
  <w:style w:type="paragraph" w:styleId="CommentSubject">
    <w:name w:val="annotation subject"/>
    <w:basedOn w:val="CommentText"/>
    <w:next w:val="CommentText"/>
    <w:link w:val="CommentSubjectChar"/>
    <w:uiPriority w:val="99"/>
    <w:semiHidden/>
    <w:unhideWhenUsed/>
    <w:rsid w:val="007E04D3"/>
    <w:rPr>
      <w:b/>
      <w:bCs/>
    </w:rPr>
  </w:style>
  <w:style w:type="character" w:customStyle="1" w:styleId="CommentSubjectChar">
    <w:name w:val="Comment Subject Char"/>
    <w:basedOn w:val="CommentTextChar"/>
    <w:link w:val="CommentSubject"/>
    <w:uiPriority w:val="99"/>
    <w:semiHidden/>
    <w:rsid w:val="007E04D3"/>
    <w:rPr>
      <w:b/>
      <w:bCs/>
      <w:sz w:val="20"/>
      <w:szCs w:val="20"/>
    </w:rPr>
  </w:style>
  <w:style w:type="paragraph" w:styleId="BalloonText">
    <w:name w:val="Balloon Text"/>
    <w:basedOn w:val="Normal"/>
    <w:link w:val="BalloonTextChar"/>
    <w:uiPriority w:val="99"/>
    <w:semiHidden/>
    <w:unhideWhenUsed/>
    <w:rsid w:val="007E04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4D3"/>
    <w:rPr>
      <w:rFonts w:ascii="Segoe UI" w:hAnsi="Segoe UI" w:cs="Segoe UI"/>
      <w:sz w:val="18"/>
      <w:szCs w:val="18"/>
    </w:rPr>
  </w:style>
  <w:style w:type="paragraph" w:styleId="NormalWeb">
    <w:name w:val="Normal (Web)"/>
    <w:basedOn w:val="Normal"/>
    <w:uiPriority w:val="99"/>
    <w:semiHidden/>
    <w:unhideWhenUsed/>
    <w:rsid w:val="00DB6D44"/>
    <w:pPr>
      <w:spacing w:before="100" w:beforeAutospacing="1" w:after="100" w:afterAutospacing="1" w:line="240" w:lineRule="auto"/>
    </w:pPr>
    <w:rPr>
      <w:rFonts w:ascii="Times New Roman" w:eastAsia="Times New Roman" w:hAnsi="Times New Roman" w:cs="Times New Roman"/>
      <w:sz w:val="24"/>
      <w:szCs w:val="24"/>
      <w:lang w:val="en-US" w:eastAsia="ko-KR"/>
    </w:rPr>
  </w:style>
  <w:style w:type="character" w:styleId="Emphasis">
    <w:name w:val="Emphasis"/>
    <w:basedOn w:val="DefaultParagraphFont"/>
    <w:uiPriority w:val="20"/>
    <w:qFormat/>
    <w:rsid w:val="00DB6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2393">
      <w:bodyDiv w:val="1"/>
      <w:marLeft w:val="0"/>
      <w:marRight w:val="0"/>
      <w:marTop w:val="0"/>
      <w:marBottom w:val="0"/>
      <w:divBdr>
        <w:top w:val="none" w:sz="0" w:space="0" w:color="auto"/>
        <w:left w:val="none" w:sz="0" w:space="0" w:color="auto"/>
        <w:bottom w:val="none" w:sz="0" w:space="0" w:color="auto"/>
        <w:right w:val="none" w:sz="0" w:space="0" w:color="auto"/>
      </w:divBdr>
    </w:div>
    <w:div w:id="163232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3.xml"/><Relationship Id="rId2" Type="http://schemas.microsoft.com/office/2007/relationships/stylesWithEffects" Target="stylesWithEffects.xml"/><Relationship Id="rId16" Type="http://schemas.microsoft.com/office/2011/relationships/commentsExtended" Target="commentsExtended.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10066</Words>
  <Characters>57377</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2017-01-18T11:26:00Z</dcterms:created>
  <dcterms:modified xsi:type="dcterms:W3CDTF">2017-01-18T11:26:00Z</dcterms:modified>
</cp:coreProperties>
</file>