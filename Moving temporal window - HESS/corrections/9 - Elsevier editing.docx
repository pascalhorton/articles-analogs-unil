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606060"/>
          <w:sz w:val="20"/>
          <w:szCs w:val="20"/>
          <w:lang w:val="en-IN" w:eastAsia="en-IN"/>
        </w:rPr>
        <w:t>%% Copernicus Publications Manuscript Preparation Template for LaTeX Submissions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606060"/>
          <w:sz w:val="20"/>
          <w:szCs w:val="20"/>
          <w:lang w:val="en-IN" w:eastAsia="en-IN"/>
        </w:rPr>
        <w:t>%% ---------------------------------</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606060"/>
          <w:sz w:val="20"/>
          <w:szCs w:val="20"/>
          <w:lang w:val="en-IN" w:eastAsia="en-IN"/>
        </w:rPr>
        <w:t>%% This template should be used for copernicus.cls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606060"/>
          <w:sz w:val="20"/>
          <w:szCs w:val="20"/>
          <w:lang w:val="en-IN" w:eastAsia="en-IN"/>
        </w:rPr>
        <w:t>%% The class file and some style files are bundled in the Copernicus Latex Package which can be downloaded from the different journal webpages.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606060"/>
          <w:sz w:val="20"/>
          <w:szCs w:val="20"/>
          <w:lang w:val="en-IN" w:eastAsia="en-IN"/>
        </w:rPr>
        <w:t>%% For further assistance please contact the Copernicus Publications at: publications@copernicus.org</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606060"/>
          <w:sz w:val="20"/>
          <w:szCs w:val="20"/>
          <w:lang w:val="en-IN" w:eastAsia="en-IN"/>
        </w:rPr>
        <w:t>%% http://publications.copernicus.org</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606060"/>
          <w:sz w:val="20"/>
          <w:szCs w:val="20"/>
          <w:lang w:val="en-IN" w:eastAsia="en-IN"/>
        </w:rPr>
        <w:t>%% Please use the following documentclass and Journal Abbreviations for Discussion Papers and Final Revised Papers.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606060"/>
          <w:sz w:val="20"/>
          <w:szCs w:val="20"/>
          <w:lang w:val="en-IN" w:eastAsia="en-IN"/>
        </w:rPr>
        <w:t>%% 2-Column Papers and Discussion Papers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800000"/>
          <w:sz w:val="20"/>
          <w:szCs w:val="20"/>
          <w:lang w:val="en-IN" w:eastAsia="en-IN"/>
        </w:rPr>
        <w:t>\documentclass</w:t>
      </w:r>
      <w:r w:rsidRPr="00E75366">
        <w:rPr>
          <w:rFonts w:ascii="Courier New" w:eastAsia="Times New Roman" w:hAnsi="Courier New" w:cs="Courier New"/>
          <w:color w:val="000000"/>
          <w:sz w:val="20"/>
          <w:szCs w:val="20"/>
          <w:lang w:val="en-IN" w:eastAsia="en-IN"/>
        </w:rPr>
        <w:t>[hess, manuscript</w:t>
      </w:r>
      <w:proofErr w:type="gramStart"/>
      <w:r w:rsidRPr="00E75366">
        <w:rPr>
          <w:rFonts w:ascii="Courier New" w:eastAsia="Times New Roman" w:hAnsi="Courier New" w:cs="Courier New"/>
          <w:color w:val="000000"/>
          <w:sz w:val="20"/>
          <w:szCs w:val="20"/>
          <w:lang w:val="en-IN" w:eastAsia="en-IN"/>
        </w:rPr>
        <w:t>]{</w:t>
      </w:r>
      <w:proofErr w:type="gramEnd"/>
      <w:r w:rsidRPr="00E75366">
        <w:rPr>
          <w:rFonts w:ascii="Courier New" w:eastAsia="Times New Roman" w:hAnsi="Courier New" w:cs="Courier New"/>
          <w:color w:val="000000"/>
          <w:sz w:val="20"/>
          <w:szCs w:val="20"/>
          <w:lang w:val="en-IN" w:eastAsia="en-IN"/>
        </w:rPr>
        <w:t>copernicus}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606060"/>
          <w:sz w:val="20"/>
          <w:szCs w:val="20"/>
          <w:lang w:val="en-IN" w:eastAsia="en-IN"/>
        </w:rPr>
        <w:t>%\</w:t>
      </w:r>
      <w:proofErr w:type="gramStart"/>
      <w:r w:rsidRPr="00E75366">
        <w:rPr>
          <w:rFonts w:ascii="Courier New" w:eastAsia="Times New Roman" w:hAnsi="Courier New" w:cs="Courier New"/>
          <w:color w:val="606060"/>
          <w:sz w:val="20"/>
          <w:szCs w:val="20"/>
          <w:lang w:val="en-IN" w:eastAsia="en-IN"/>
        </w:rPr>
        <w:t>documentclass[</w:t>
      </w:r>
      <w:proofErr w:type="gramEnd"/>
      <w:r w:rsidRPr="00E75366">
        <w:rPr>
          <w:rFonts w:ascii="Courier New" w:eastAsia="Times New Roman" w:hAnsi="Courier New" w:cs="Courier New"/>
          <w:color w:val="606060"/>
          <w:sz w:val="20"/>
          <w:szCs w:val="20"/>
          <w:lang w:val="en-IN" w:eastAsia="en-IN"/>
        </w:rPr>
        <w:t>hess]{copernicus}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606060"/>
          <w:sz w:val="20"/>
          <w:szCs w:val="20"/>
          <w:lang w:val="en-IN" w:eastAsia="en-IN"/>
        </w:rPr>
        <w:t>%% Journal Abbreviations (Please use the same for Discussion Papers and Final Revised Papers)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606060"/>
          <w:sz w:val="20"/>
          <w:szCs w:val="20"/>
          <w:lang w:val="en-IN" w:eastAsia="en-IN"/>
        </w:rPr>
        <w:t>% Hydrology and Earth System Sciences (</w:t>
      </w:r>
      <w:proofErr w:type="gramStart"/>
      <w:r w:rsidRPr="00E75366">
        <w:rPr>
          <w:rFonts w:ascii="Courier New" w:eastAsia="Times New Roman" w:hAnsi="Courier New" w:cs="Courier New"/>
          <w:color w:val="606060"/>
          <w:sz w:val="20"/>
          <w:szCs w:val="20"/>
          <w:lang w:val="en-IN" w:eastAsia="en-IN"/>
        </w:rPr>
        <w:t>hess</w:t>
      </w:r>
      <w:proofErr w:type="gramEnd"/>
      <w:r w:rsidRPr="00E75366">
        <w:rPr>
          <w:rFonts w:ascii="Courier New" w:eastAsia="Times New Roman" w:hAnsi="Courier New" w:cs="Courier New"/>
          <w:color w:val="60606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800000"/>
          <w:sz w:val="20"/>
          <w:szCs w:val="20"/>
          <w:lang w:val="en-IN" w:eastAsia="en-IN"/>
        </w:rPr>
        <w:t>\usepackage</w:t>
      </w:r>
      <w:r w:rsidRPr="00E75366">
        <w:rPr>
          <w:rFonts w:ascii="Courier New" w:eastAsia="Times New Roman" w:hAnsi="Courier New" w:cs="Courier New"/>
          <w:color w:val="000000"/>
          <w:sz w:val="20"/>
          <w:szCs w:val="20"/>
          <w:lang w:val="en-IN" w:eastAsia="en-IN"/>
        </w:rPr>
        <w:t>[utf8]{inputenc}</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800000"/>
          <w:sz w:val="20"/>
          <w:szCs w:val="20"/>
          <w:lang w:val="en-IN" w:eastAsia="en-IN"/>
        </w:rPr>
        <w:t>\usepackage</w:t>
      </w:r>
      <w:r w:rsidRPr="00E75366">
        <w:rPr>
          <w:rFonts w:ascii="Courier New" w:eastAsia="Times New Roman" w:hAnsi="Courier New" w:cs="Courier New"/>
          <w:color w:val="000000"/>
          <w:sz w:val="20"/>
          <w:szCs w:val="20"/>
          <w:lang w:val="en-IN" w:eastAsia="en-IN"/>
        </w:rPr>
        <w:t>{scrextend}</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CC"/>
          <w:sz w:val="20"/>
          <w:szCs w:val="20"/>
          <w:lang w:val="en-IN" w:eastAsia="en-IN"/>
        </w:rPr>
        <w:t>\begin</w:t>
      </w:r>
      <w:r w:rsidRPr="00E75366">
        <w:rPr>
          <w:rFonts w:ascii="Courier New" w:eastAsia="Times New Roman" w:hAnsi="Courier New" w:cs="Courier New"/>
          <w:color w:val="000000"/>
          <w:sz w:val="20"/>
          <w:szCs w:val="20"/>
          <w:lang w:val="en-IN" w:eastAsia="en-IN"/>
        </w:rPr>
        <w:t>{document}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\title</w:t>
      </w:r>
      <w:r w:rsidRPr="00E75366">
        <w:rPr>
          <w:rFonts w:ascii="Courier New" w:eastAsia="Times New Roman" w:hAnsi="Courier New" w:cs="Courier New"/>
          <w:color w:val="000000"/>
          <w:sz w:val="20"/>
          <w:szCs w:val="20"/>
          <w:lang w:val="en-IN" w:eastAsia="en-IN"/>
        </w:rPr>
        <w:t>{The analogue method for precipitation prediction: finding better analogue situations at a sub-daily time step}</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\Author</w:t>
      </w:r>
      <w:r w:rsidRPr="00E75366">
        <w:rPr>
          <w:rFonts w:ascii="Courier New" w:eastAsia="Times New Roman" w:hAnsi="Courier New" w:cs="Courier New"/>
          <w:color w:val="000000"/>
          <w:sz w:val="20"/>
          <w:szCs w:val="20"/>
          <w:lang w:val="en-IN" w:eastAsia="en-IN"/>
        </w:rPr>
        <w:t>[1</w:t>
      </w:r>
      <w:proofErr w:type="gramStart"/>
      <w:r w:rsidRPr="00E75366">
        <w:rPr>
          <w:rFonts w:ascii="Courier New" w:eastAsia="Times New Roman" w:hAnsi="Courier New" w:cs="Courier New"/>
          <w:color w:val="000000"/>
          <w:sz w:val="20"/>
          <w:szCs w:val="20"/>
          <w:lang w:val="en-IN" w:eastAsia="en-IN"/>
        </w:rPr>
        <w:t>,2</w:t>
      </w:r>
      <w:proofErr w:type="gramEnd"/>
      <w:r w:rsidRPr="00E75366">
        <w:rPr>
          <w:rFonts w:ascii="Courier New" w:eastAsia="Times New Roman" w:hAnsi="Courier New" w:cs="Courier New"/>
          <w:color w:val="000000"/>
          <w:sz w:val="20"/>
          <w:szCs w:val="20"/>
          <w:lang w:val="en-IN" w:eastAsia="en-IN"/>
        </w:rPr>
        <w:t>]{Pascal}{Horton}</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\Author</w:t>
      </w:r>
      <w:r w:rsidRPr="00E75366">
        <w:rPr>
          <w:rFonts w:ascii="Courier New" w:eastAsia="Times New Roman" w:hAnsi="Courier New" w:cs="Courier New"/>
          <w:color w:val="000000"/>
          <w:sz w:val="20"/>
          <w:szCs w:val="20"/>
          <w:lang w:val="en-IN" w:eastAsia="en-IN"/>
        </w:rPr>
        <w:t>[3]{Charles}{Obled}</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\Author</w:t>
      </w:r>
      <w:r w:rsidRPr="00E75366">
        <w:rPr>
          <w:rFonts w:ascii="Courier New" w:eastAsia="Times New Roman" w:hAnsi="Courier New" w:cs="Courier New"/>
          <w:color w:val="000000"/>
          <w:sz w:val="20"/>
          <w:szCs w:val="20"/>
          <w:lang w:val="en-IN" w:eastAsia="en-IN"/>
        </w:rPr>
        <w:t>[1]{Michel}{Jaboyedoff}</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\affil</w:t>
      </w:r>
      <w:r w:rsidRPr="00E75366">
        <w:rPr>
          <w:rFonts w:ascii="Courier New" w:eastAsia="Times New Roman" w:hAnsi="Courier New" w:cs="Courier New"/>
          <w:color w:val="000000"/>
          <w:sz w:val="20"/>
          <w:szCs w:val="20"/>
          <w:lang w:val="en-IN" w:eastAsia="en-IN"/>
        </w:rPr>
        <w:t>[1]{University of Lausanne, Institute of Earth Sciences, Lausanne, Switzerland}</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\affil</w:t>
      </w:r>
      <w:r w:rsidRPr="00E75366">
        <w:rPr>
          <w:rFonts w:ascii="Courier New" w:eastAsia="Times New Roman" w:hAnsi="Courier New" w:cs="Courier New"/>
          <w:color w:val="000000"/>
          <w:sz w:val="20"/>
          <w:szCs w:val="20"/>
          <w:lang w:val="en-IN" w:eastAsia="en-IN"/>
        </w:rPr>
        <w:t>[2]{University of Bern, Oeschger Centre for Climate Change Research, Institute of Geography, Bern, Switzerland}</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\affil</w:t>
      </w:r>
      <w:r w:rsidRPr="00E75366">
        <w:rPr>
          <w:rFonts w:ascii="Courier New" w:eastAsia="Times New Roman" w:hAnsi="Courier New" w:cs="Courier New"/>
          <w:color w:val="000000"/>
          <w:sz w:val="20"/>
          <w:szCs w:val="20"/>
          <w:lang w:val="en-IN" w:eastAsia="en-IN"/>
        </w:rPr>
        <w:t>[3]{Universit</w:t>
      </w:r>
      <w:r w:rsidRPr="00E75366">
        <w:rPr>
          <w:rFonts w:ascii="Courier New" w:eastAsia="Times New Roman" w:hAnsi="Courier New" w:cs="Courier New"/>
          <w:color w:val="800000"/>
          <w:sz w:val="20"/>
          <w:szCs w:val="20"/>
          <w:lang w:val="en-IN" w:eastAsia="en-IN"/>
        </w:rPr>
        <w:t>\'</w:t>
      </w:r>
      <w:r w:rsidRPr="00E75366">
        <w:rPr>
          <w:rFonts w:ascii="Courier New" w:eastAsia="Times New Roman" w:hAnsi="Courier New" w:cs="Courier New"/>
          <w:color w:val="000000"/>
          <w:sz w:val="20"/>
          <w:szCs w:val="20"/>
          <w:lang w:val="en-IN" w:eastAsia="en-IN"/>
        </w:rPr>
        <w:t>{e} de Grenoble-Alpes, LTHE, Grenoble, France}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\runningtitle</w:t>
      </w:r>
      <w:r w:rsidRPr="00E75366">
        <w:rPr>
          <w:rFonts w:ascii="Courier New" w:eastAsia="Times New Roman" w:hAnsi="Courier New" w:cs="Courier New"/>
          <w:color w:val="000000"/>
          <w:sz w:val="20"/>
          <w:szCs w:val="20"/>
          <w:lang w:val="en-IN" w:eastAsia="en-IN"/>
        </w:rPr>
        <w:t>{Finding better analogue situations at a sub-daily time step}</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w:t>
      </w:r>
      <w:proofErr w:type="gramStart"/>
      <w:r w:rsidRPr="00E75366">
        <w:rPr>
          <w:rFonts w:ascii="Courier New" w:eastAsia="Times New Roman" w:hAnsi="Courier New" w:cs="Courier New"/>
          <w:color w:val="800000"/>
          <w:sz w:val="20"/>
          <w:szCs w:val="20"/>
          <w:lang w:val="en-IN" w:eastAsia="en-IN"/>
        </w:rPr>
        <w:t>runningauthor</w:t>
      </w:r>
      <w:r w:rsidRPr="00E75366">
        <w:rPr>
          <w:rFonts w:ascii="Courier New" w:eastAsia="Times New Roman" w:hAnsi="Courier New" w:cs="Courier New"/>
          <w:color w:val="000000"/>
          <w:sz w:val="20"/>
          <w:szCs w:val="20"/>
          <w:lang w:val="en-IN" w:eastAsia="en-IN"/>
        </w:rPr>
        <w:t>{</w:t>
      </w:r>
      <w:proofErr w:type="gramEnd"/>
      <w:r w:rsidRPr="00E75366">
        <w:rPr>
          <w:rFonts w:ascii="Courier New" w:eastAsia="Times New Roman" w:hAnsi="Courier New" w:cs="Courier New"/>
          <w:color w:val="000000"/>
          <w:sz w:val="20"/>
          <w:szCs w:val="20"/>
          <w:lang w:val="en-IN" w:eastAsia="en-IN"/>
        </w:rPr>
        <w:t>P. Horton et al.}</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\correspondence</w:t>
      </w:r>
      <w:r w:rsidRPr="00E75366">
        <w:rPr>
          <w:rFonts w:ascii="Courier New" w:eastAsia="Times New Roman" w:hAnsi="Courier New" w:cs="Courier New"/>
          <w:color w:val="000000"/>
          <w:sz w:val="20"/>
          <w:szCs w:val="20"/>
          <w:lang w:val="en-IN" w:eastAsia="en-IN"/>
        </w:rPr>
        <w:t>{Pascal Horton (pascal.horton@alumnil.unil.ch)}</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w:t>
      </w:r>
      <w:proofErr w:type="gramStart"/>
      <w:r w:rsidRPr="00E75366">
        <w:rPr>
          <w:rFonts w:ascii="Courier New" w:eastAsia="Times New Roman" w:hAnsi="Courier New" w:cs="Courier New"/>
          <w:color w:val="800000"/>
          <w:sz w:val="20"/>
          <w:szCs w:val="20"/>
          <w:lang w:val="en-IN" w:eastAsia="en-IN"/>
        </w:rPr>
        <w:t>received</w:t>
      </w:r>
      <w:r w:rsidRPr="00E75366">
        <w:rPr>
          <w:rFonts w:ascii="Courier New" w:eastAsia="Times New Roman" w:hAnsi="Courier New" w:cs="Courier New"/>
          <w:color w:val="000000"/>
          <w:sz w:val="20"/>
          <w:szCs w:val="20"/>
          <w:lang w:val="en-IN" w:eastAsia="en-IN"/>
        </w:rPr>
        <w:t>{}</w:t>
      </w:r>
      <w:proofErr w:type="gramEnd"/>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w:t>
      </w:r>
      <w:proofErr w:type="gramStart"/>
      <w:r w:rsidRPr="00E75366">
        <w:rPr>
          <w:rFonts w:ascii="Courier New" w:eastAsia="Times New Roman" w:hAnsi="Courier New" w:cs="Courier New"/>
          <w:color w:val="800000"/>
          <w:sz w:val="20"/>
          <w:szCs w:val="20"/>
          <w:lang w:val="en-IN" w:eastAsia="en-IN"/>
        </w:rPr>
        <w:t>pubdiscuss</w:t>
      </w:r>
      <w:r w:rsidRPr="00E75366">
        <w:rPr>
          <w:rFonts w:ascii="Courier New" w:eastAsia="Times New Roman" w:hAnsi="Courier New" w:cs="Courier New"/>
          <w:color w:val="000000"/>
          <w:sz w:val="20"/>
          <w:szCs w:val="20"/>
          <w:lang w:val="en-IN" w:eastAsia="en-IN"/>
        </w:rPr>
        <w:t>{</w:t>
      </w:r>
      <w:proofErr w:type="gramEnd"/>
      <w:r w:rsidRPr="00E75366">
        <w:rPr>
          <w:rFonts w:ascii="Courier New" w:eastAsia="Times New Roman" w:hAnsi="Courier New" w:cs="Courier New"/>
          <w:color w:val="000000"/>
          <w:sz w:val="20"/>
          <w:szCs w:val="20"/>
          <w:lang w:val="en-IN" w:eastAsia="en-IN"/>
        </w:rPr>
        <w:t xml:space="preserve">} </w:t>
      </w:r>
      <w:r w:rsidRPr="00E75366">
        <w:rPr>
          <w:rFonts w:ascii="Courier New" w:eastAsia="Times New Roman" w:hAnsi="Courier New" w:cs="Courier New"/>
          <w:color w:val="606060"/>
          <w:sz w:val="20"/>
          <w:szCs w:val="20"/>
          <w:lang w:val="en-IN" w:eastAsia="en-IN"/>
        </w:rPr>
        <w:t>%% only important for two-stage journals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w:t>
      </w:r>
      <w:proofErr w:type="gramStart"/>
      <w:r w:rsidRPr="00E75366">
        <w:rPr>
          <w:rFonts w:ascii="Courier New" w:eastAsia="Times New Roman" w:hAnsi="Courier New" w:cs="Courier New"/>
          <w:color w:val="800000"/>
          <w:sz w:val="20"/>
          <w:szCs w:val="20"/>
          <w:lang w:val="en-IN" w:eastAsia="en-IN"/>
        </w:rPr>
        <w:t>revised</w:t>
      </w:r>
      <w:r w:rsidRPr="00E75366">
        <w:rPr>
          <w:rFonts w:ascii="Courier New" w:eastAsia="Times New Roman" w:hAnsi="Courier New" w:cs="Courier New"/>
          <w:color w:val="000000"/>
          <w:sz w:val="20"/>
          <w:szCs w:val="20"/>
          <w:lang w:val="en-IN" w:eastAsia="en-IN"/>
        </w:rPr>
        <w:t>{}</w:t>
      </w:r>
      <w:proofErr w:type="gramEnd"/>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w:t>
      </w:r>
      <w:proofErr w:type="gramStart"/>
      <w:r w:rsidRPr="00E75366">
        <w:rPr>
          <w:rFonts w:ascii="Courier New" w:eastAsia="Times New Roman" w:hAnsi="Courier New" w:cs="Courier New"/>
          <w:color w:val="800000"/>
          <w:sz w:val="20"/>
          <w:szCs w:val="20"/>
          <w:lang w:val="en-IN" w:eastAsia="en-IN"/>
        </w:rPr>
        <w:t>accepted</w:t>
      </w:r>
      <w:r w:rsidRPr="00E75366">
        <w:rPr>
          <w:rFonts w:ascii="Courier New" w:eastAsia="Times New Roman" w:hAnsi="Courier New" w:cs="Courier New"/>
          <w:color w:val="000000"/>
          <w:sz w:val="20"/>
          <w:szCs w:val="20"/>
          <w:lang w:val="en-IN" w:eastAsia="en-IN"/>
        </w:rPr>
        <w:t>{}</w:t>
      </w:r>
      <w:proofErr w:type="gramEnd"/>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w:t>
      </w:r>
      <w:proofErr w:type="gramStart"/>
      <w:r w:rsidRPr="00E75366">
        <w:rPr>
          <w:rFonts w:ascii="Courier New" w:eastAsia="Times New Roman" w:hAnsi="Courier New" w:cs="Courier New"/>
          <w:color w:val="800000"/>
          <w:sz w:val="20"/>
          <w:szCs w:val="20"/>
          <w:lang w:val="en-IN" w:eastAsia="en-IN"/>
        </w:rPr>
        <w:t>published</w:t>
      </w:r>
      <w:r w:rsidRPr="00E75366">
        <w:rPr>
          <w:rFonts w:ascii="Courier New" w:eastAsia="Times New Roman" w:hAnsi="Courier New" w:cs="Courier New"/>
          <w:color w:val="000000"/>
          <w:sz w:val="20"/>
          <w:szCs w:val="20"/>
          <w:lang w:val="en-IN" w:eastAsia="en-IN"/>
        </w:rPr>
        <w:t>{}</w:t>
      </w:r>
      <w:proofErr w:type="gramEnd"/>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These dates will be inserted by Copernicus Publications during the typesetting process.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lastRenderedPageBreak/>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\firstpage</w:t>
      </w:r>
      <w:r w:rsidRPr="00E75366">
        <w:rPr>
          <w:rFonts w:ascii="Courier New" w:eastAsia="Times New Roman" w:hAnsi="Courier New" w:cs="Courier New"/>
          <w:color w:val="000000"/>
          <w:sz w:val="20"/>
          <w:szCs w:val="20"/>
          <w:lang w:val="en-IN" w:eastAsia="en-IN"/>
        </w:rPr>
        <w:t>{1}</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\maketitle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\begin</w:t>
      </w:r>
      <w:r w:rsidRPr="00E75366">
        <w:rPr>
          <w:rFonts w:ascii="Courier New" w:eastAsia="Times New Roman" w:hAnsi="Courier New" w:cs="Courier New"/>
          <w:color w:val="000000"/>
          <w:sz w:val="20"/>
          <w:szCs w:val="20"/>
          <w:lang w:val="en-IN" w:eastAsia="en-IN"/>
        </w:rPr>
        <w:t>{abstract}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t>Analogue methods (AMs) predict local weather variables (predictands)</w:t>
      </w:r>
      <w:del w:id="0" w:author="Author" w:date="2017-04-04T16:35:00Z">
        <w:r w:rsidRPr="00E75366" w:rsidDel="001D4FAD">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such as precipitation</w:t>
      </w:r>
      <w:del w:id="1" w:author="Author" w:date="2017-04-04T16:35:00Z">
        <w:r w:rsidRPr="00E75366" w:rsidDel="001D4FAD">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by means of a statistical relationship with predictors at a synoptic scale. The analogy is generally assessed on gradients of geopotential heights first</w:t>
      </w:r>
      <w:del w:id="2" w:author="Author" w:date="2017-04-04T16:35:00Z">
        <w:r w:rsidRPr="00E75366" w:rsidDel="001D4FAD">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in order to sample days with a similar atmospheric circulation. Other predictors</w:t>
      </w:r>
      <w:del w:id="3" w:author="Author" w:date="2017-04-04T16:35:00Z">
        <w:r w:rsidRPr="00E75366" w:rsidDel="001D4FAD">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such as moisture variables</w:t>
      </w:r>
      <w:del w:id="4" w:author="Author" w:date="2017-04-04T16:35:00Z">
        <w:r w:rsidRPr="00E75366" w:rsidDel="001D4FAD">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can also be added in a successive level of analogy.</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t>The search for candidate situations for a given target day is usually undertaken by comparing the state of the atmosphere at fixed hours of the day for both the target day and the candidate analogues. This is a consequence of using daily precipitation time series, which are available on longer periods than sub</w:t>
      </w:r>
      <w:ins w:id="5" w:author="Author" w:date="2017-04-04T16:36:00Z">
        <w:r w:rsidR="001D4FAD">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 xml:space="preserve">daily data. However, it is unlikely for the best analogy to occur at the </w:t>
      </w:r>
      <w:del w:id="6" w:author="Author" w:date="2017-04-04T16:36:00Z">
        <w:r w:rsidRPr="00E75366" w:rsidDel="001D4FAD">
          <w:rPr>
            <w:rFonts w:ascii="Courier New" w:eastAsia="Times New Roman" w:hAnsi="Courier New" w:cs="Courier New"/>
            <w:color w:val="000000"/>
            <w:sz w:val="20"/>
            <w:szCs w:val="20"/>
            <w:lang w:val="en-IN" w:eastAsia="en-IN"/>
          </w:rPr>
          <w:delText xml:space="preserve">very </w:delText>
        </w:r>
      </w:del>
      <w:ins w:id="7" w:author="Author" w:date="2017-04-04T16:36:00Z">
        <w:r w:rsidR="001D4FAD">
          <w:rPr>
            <w:rFonts w:ascii="Courier New" w:eastAsia="Times New Roman" w:hAnsi="Courier New" w:cs="Courier New"/>
            <w:color w:val="000000"/>
            <w:sz w:val="20"/>
            <w:szCs w:val="20"/>
            <w:lang w:val="en-IN" w:eastAsia="en-IN"/>
          </w:rPr>
          <w:t>exact</w:t>
        </w:r>
        <w:r w:rsidR="001D4FAD"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same hour. A better analogue situation may be found with a time shift of </w:t>
      </w:r>
      <w:del w:id="8" w:author="Author" w:date="2017-04-04T16:37:00Z">
        <w:r w:rsidRPr="00E75366" w:rsidDel="001D4FAD">
          <w:rPr>
            <w:rFonts w:ascii="Courier New" w:eastAsia="Times New Roman" w:hAnsi="Courier New" w:cs="Courier New"/>
            <w:color w:val="000000"/>
            <w:sz w:val="20"/>
            <w:szCs w:val="20"/>
            <w:lang w:val="en-IN" w:eastAsia="en-IN"/>
          </w:rPr>
          <w:delText xml:space="preserve">some </w:delText>
        </w:r>
      </w:del>
      <w:ins w:id="9" w:author="Author" w:date="2017-04-04T16:37:00Z">
        <w:r w:rsidR="001D4FAD">
          <w:rPr>
            <w:rFonts w:ascii="Courier New" w:eastAsia="Times New Roman" w:hAnsi="Courier New" w:cs="Courier New"/>
            <w:color w:val="000000"/>
            <w:sz w:val="20"/>
            <w:szCs w:val="20"/>
            <w:lang w:val="en-IN" w:eastAsia="en-IN"/>
          </w:rPr>
          <w:t>several</w:t>
        </w:r>
        <w:r w:rsidR="001D4FAD"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hours </w:t>
      </w:r>
      <w:del w:id="10" w:author="Author" w:date="2017-04-04T16:37:00Z">
        <w:r w:rsidRPr="00E75366" w:rsidDel="001D4FAD">
          <w:rPr>
            <w:rFonts w:ascii="Courier New" w:eastAsia="Times New Roman" w:hAnsi="Courier New" w:cs="Courier New"/>
            <w:color w:val="000000"/>
            <w:sz w:val="20"/>
            <w:szCs w:val="20"/>
            <w:lang w:val="en-IN" w:eastAsia="en-IN"/>
          </w:rPr>
          <w:delText xml:space="preserve">as </w:delText>
        </w:r>
      </w:del>
      <w:ins w:id="11" w:author="Author" w:date="2017-04-04T16:37:00Z">
        <w:r w:rsidR="001D4FAD">
          <w:rPr>
            <w:rFonts w:ascii="Courier New" w:eastAsia="Times New Roman" w:hAnsi="Courier New" w:cs="Courier New"/>
            <w:color w:val="000000"/>
            <w:sz w:val="20"/>
            <w:szCs w:val="20"/>
            <w:lang w:val="en-IN" w:eastAsia="en-IN"/>
          </w:rPr>
          <w:t>because</w:t>
        </w:r>
        <w:r w:rsidR="001D4FAD"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it can occur at </w:t>
      </w:r>
      <w:del w:id="12" w:author="Author" w:date="2017-04-04T16:38:00Z">
        <w:r w:rsidRPr="00E75366" w:rsidDel="001D4FAD">
          <w:rPr>
            <w:rFonts w:ascii="Courier New" w:eastAsia="Times New Roman" w:hAnsi="Courier New" w:cs="Courier New"/>
            <w:color w:val="000000"/>
            <w:sz w:val="20"/>
            <w:szCs w:val="20"/>
            <w:lang w:val="en-IN" w:eastAsia="en-IN"/>
          </w:rPr>
          <w:delText xml:space="preserve">a </w:delText>
        </w:r>
      </w:del>
      <w:r w:rsidRPr="00E75366">
        <w:rPr>
          <w:rFonts w:ascii="Courier New" w:eastAsia="Times New Roman" w:hAnsi="Courier New" w:cs="Courier New"/>
          <w:color w:val="000000"/>
          <w:sz w:val="20"/>
          <w:szCs w:val="20"/>
          <w:lang w:val="en-IN" w:eastAsia="en-IN"/>
        </w:rPr>
        <w:t>different time</w:t>
      </w:r>
      <w:ins w:id="13" w:author="Author" w:date="2017-04-04T16:38:00Z">
        <w:r w:rsidR="001D4FAD">
          <w:rPr>
            <w:rFonts w:ascii="Courier New" w:eastAsia="Times New Roman" w:hAnsi="Courier New" w:cs="Courier New"/>
            <w:color w:val="000000"/>
            <w:sz w:val="20"/>
            <w:szCs w:val="20"/>
            <w:lang w:val="en-IN" w:eastAsia="en-IN"/>
          </w:rPr>
          <w:t>s</w:t>
        </w:r>
      </w:ins>
      <w:r w:rsidRPr="00E75366">
        <w:rPr>
          <w:rFonts w:ascii="Courier New" w:eastAsia="Times New Roman" w:hAnsi="Courier New" w:cs="Courier New"/>
          <w:color w:val="000000"/>
          <w:sz w:val="20"/>
          <w:szCs w:val="20"/>
          <w:lang w:val="en-IN" w:eastAsia="en-IN"/>
        </w:rPr>
        <w:t xml:space="preserve"> of </w:t>
      </w:r>
      <w:ins w:id="14" w:author="Author" w:date="2017-04-04T16:38:00Z">
        <w:r w:rsidR="001D4FAD">
          <w:rPr>
            <w:rFonts w:ascii="Courier New" w:eastAsia="Times New Roman" w:hAnsi="Courier New" w:cs="Courier New"/>
            <w:color w:val="000000"/>
            <w:sz w:val="20"/>
            <w:szCs w:val="20"/>
            <w:lang w:val="en-IN" w:eastAsia="en-IN"/>
          </w:rPr>
          <w:t xml:space="preserve">the </w:t>
        </w:r>
      </w:ins>
      <w:r w:rsidRPr="00E75366">
        <w:rPr>
          <w:rFonts w:ascii="Courier New" w:eastAsia="Times New Roman" w:hAnsi="Courier New" w:cs="Courier New"/>
          <w:color w:val="000000"/>
          <w:sz w:val="20"/>
          <w:szCs w:val="20"/>
          <w:lang w:val="en-IN" w:eastAsia="en-IN"/>
        </w:rPr>
        <w:t>day. In order to assess the potential for finding better analogues at a different hour, a moving time window (MTW) has been introduced.</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t>The MTW resulted in a better analogy in terms of the atmospheric circulation</w:t>
      </w:r>
      <w:del w:id="15" w:author="Author" w:date="2017-04-04T16:38:00Z">
        <w:r w:rsidRPr="00E75366" w:rsidDel="001D4FAD">
          <w:rPr>
            <w:rFonts w:ascii="Courier New" w:eastAsia="Times New Roman" w:hAnsi="Courier New" w:cs="Courier New"/>
            <w:color w:val="000000"/>
            <w:sz w:val="20"/>
            <w:szCs w:val="20"/>
            <w:lang w:val="en-IN" w:eastAsia="en-IN"/>
          </w:rPr>
          <w:delText xml:space="preserve">, </w:delText>
        </w:r>
      </w:del>
      <w:ins w:id="16" w:author="Author" w:date="2017-04-04T16:38:00Z">
        <w:r w:rsidR="001D4FAD">
          <w:rPr>
            <w:rFonts w:ascii="Courier New" w:eastAsia="Times New Roman" w:hAnsi="Courier New" w:cs="Courier New"/>
            <w:color w:val="000000"/>
            <w:sz w:val="20"/>
            <w:szCs w:val="20"/>
            <w:lang w:val="en-IN" w:eastAsia="en-IN"/>
          </w:rPr>
          <w:t xml:space="preserve"> and showed</w:t>
        </w:r>
        <w:r w:rsidR="001D4FAD" w:rsidRPr="00E75366">
          <w:rPr>
            <w:rFonts w:ascii="Courier New" w:eastAsia="Times New Roman" w:hAnsi="Courier New" w:cs="Courier New"/>
            <w:color w:val="000000"/>
            <w:sz w:val="20"/>
            <w:szCs w:val="20"/>
            <w:lang w:val="en-IN" w:eastAsia="en-IN"/>
          </w:rPr>
          <w:t xml:space="preserve"> </w:t>
        </w:r>
      </w:ins>
      <w:del w:id="17" w:author="Author" w:date="2017-04-04T16:38:00Z">
        <w:r w:rsidRPr="00E75366" w:rsidDel="001D4FAD">
          <w:rPr>
            <w:rFonts w:ascii="Courier New" w:eastAsia="Times New Roman" w:hAnsi="Courier New" w:cs="Courier New"/>
            <w:color w:val="000000"/>
            <w:sz w:val="20"/>
            <w:szCs w:val="20"/>
            <w:lang w:val="en-IN" w:eastAsia="en-IN"/>
          </w:rPr>
          <w:delText xml:space="preserve">with </w:delText>
        </w:r>
      </w:del>
      <w:r w:rsidRPr="00E75366">
        <w:rPr>
          <w:rFonts w:ascii="Courier New" w:eastAsia="Times New Roman" w:hAnsi="Courier New" w:cs="Courier New"/>
          <w:color w:val="000000"/>
          <w:sz w:val="20"/>
          <w:szCs w:val="20"/>
          <w:lang w:val="en-IN" w:eastAsia="en-IN"/>
        </w:rPr>
        <w:t xml:space="preserve">improved values of the analogy criterion on the entire distribution of analogue dates. The improvement was found to </w:t>
      </w:r>
      <w:del w:id="18" w:author="Author" w:date="2017-04-04T16:39:00Z">
        <w:r w:rsidRPr="00E75366" w:rsidDel="001D4FAD">
          <w:rPr>
            <w:rFonts w:ascii="Courier New" w:eastAsia="Times New Roman" w:hAnsi="Courier New" w:cs="Courier New"/>
            <w:color w:val="000000"/>
            <w:sz w:val="20"/>
            <w:szCs w:val="20"/>
            <w:lang w:val="en-IN" w:eastAsia="en-IN"/>
          </w:rPr>
          <w:delText xml:space="preserve">grow </w:delText>
        </w:r>
      </w:del>
      <w:ins w:id="19" w:author="Author" w:date="2017-04-04T16:39:00Z">
        <w:r w:rsidR="001D4FAD">
          <w:rPr>
            <w:rFonts w:ascii="Courier New" w:eastAsia="Times New Roman" w:hAnsi="Courier New" w:cs="Courier New"/>
            <w:color w:val="000000"/>
            <w:sz w:val="20"/>
            <w:szCs w:val="20"/>
            <w:lang w:val="en-IN" w:eastAsia="en-IN"/>
          </w:rPr>
          <w:t>increase</w:t>
        </w:r>
        <w:r w:rsidR="001D4FAD"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with the analogue rank </w:t>
      </w:r>
      <w:del w:id="20" w:author="Author" w:date="2017-04-04T16:39:00Z">
        <w:r w:rsidRPr="00E75366" w:rsidDel="001D4FAD">
          <w:rPr>
            <w:rFonts w:ascii="Courier New" w:eastAsia="Times New Roman" w:hAnsi="Courier New" w:cs="Courier New"/>
            <w:color w:val="000000"/>
            <w:sz w:val="20"/>
            <w:szCs w:val="20"/>
            <w:lang w:val="en-IN" w:eastAsia="en-IN"/>
          </w:rPr>
          <w:delText xml:space="preserve">due </w:delText>
        </w:r>
      </w:del>
      <w:ins w:id="21" w:author="Author" w:date="2017-04-04T16:39:00Z">
        <w:r w:rsidR="001D4FAD">
          <w:rPr>
            <w:rFonts w:ascii="Courier New" w:eastAsia="Times New Roman" w:hAnsi="Courier New" w:cs="Courier New"/>
            <w:color w:val="000000"/>
            <w:sz w:val="20"/>
            <w:szCs w:val="20"/>
            <w:lang w:val="en-IN" w:eastAsia="en-IN"/>
          </w:rPr>
          <w:t>owing</w:t>
        </w:r>
        <w:r w:rsidR="001D4FAD"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to an accumulation of better analogues in the selection. A seasonal effect has also been identified, with larger improvements </w:t>
      </w:r>
      <w:ins w:id="22" w:author="Author" w:date="2017-04-04T16:39:00Z">
        <w:r w:rsidR="001D4FAD">
          <w:rPr>
            <w:rFonts w:ascii="Courier New" w:eastAsia="Times New Roman" w:hAnsi="Courier New" w:cs="Courier New"/>
            <w:color w:val="000000"/>
            <w:sz w:val="20"/>
            <w:szCs w:val="20"/>
            <w:lang w:val="en-IN" w:eastAsia="en-IN"/>
          </w:rPr>
          <w:t xml:space="preserve">shown </w:t>
        </w:r>
      </w:ins>
      <w:r w:rsidRPr="00E75366">
        <w:rPr>
          <w:rFonts w:ascii="Courier New" w:eastAsia="Times New Roman" w:hAnsi="Courier New" w:cs="Courier New"/>
          <w:color w:val="000000"/>
          <w:sz w:val="20"/>
          <w:szCs w:val="20"/>
          <w:lang w:val="en-IN" w:eastAsia="en-IN"/>
        </w:rPr>
        <w:t>in winter than in summer</w:t>
      </w:r>
      <w:ins w:id="23" w:author="Author" w:date="2017-04-04T16:40:00Z">
        <w:r w:rsidR="001D4FAD">
          <w:rPr>
            <w:rFonts w:ascii="Courier New" w:eastAsia="Times New Roman" w:hAnsi="Courier New" w:cs="Courier New"/>
            <w:color w:val="000000"/>
            <w:sz w:val="20"/>
            <w:szCs w:val="20"/>
            <w:lang w:val="en-IN" w:eastAsia="en-IN"/>
          </w:rPr>
          <w:t>. This can be attributed to</w:t>
        </w:r>
      </w:ins>
      <w:del w:id="24" w:author="Author" w:date="2017-04-04T16:40:00Z">
        <w:r w:rsidRPr="00E75366" w:rsidDel="001D4FAD">
          <w:rPr>
            <w:rFonts w:ascii="Courier New" w:eastAsia="Times New Roman" w:hAnsi="Courier New" w:cs="Courier New"/>
            <w:color w:val="000000"/>
            <w:sz w:val="20"/>
            <w:szCs w:val="20"/>
            <w:lang w:val="en-IN" w:eastAsia="en-IN"/>
          </w:rPr>
          <w:delText xml:space="preserve">, </w:delText>
        </w:r>
      </w:del>
      <w:del w:id="25" w:author="Author" w:date="2017-04-04T16:39:00Z">
        <w:r w:rsidRPr="00E75366" w:rsidDel="001D4FAD">
          <w:rPr>
            <w:rFonts w:ascii="Courier New" w:eastAsia="Times New Roman" w:hAnsi="Courier New" w:cs="Courier New"/>
            <w:color w:val="000000"/>
            <w:sz w:val="20"/>
            <w:szCs w:val="20"/>
            <w:lang w:val="en-IN" w:eastAsia="en-IN"/>
          </w:rPr>
          <w:delText>supposedly du</w:delText>
        </w:r>
      </w:del>
      <w:del w:id="26" w:author="Author" w:date="2017-04-04T16:40:00Z">
        <w:r w:rsidRPr="00E75366" w:rsidDel="001D4FAD">
          <w:rPr>
            <w:rFonts w:ascii="Courier New" w:eastAsia="Times New Roman" w:hAnsi="Courier New" w:cs="Courier New"/>
            <w:color w:val="000000"/>
            <w:sz w:val="20"/>
            <w:szCs w:val="20"/>
            <w:lang w:val="en-IN" w:eastAsia="en-IN"/>
          </w:rPr>
          <w:delText>e to</w:delText>
        </w:r>
      </w:del>
      <w:r w:rsidRPr="00E75366">
        <w:rPr>
          <w:rFonts w:ascii="Courier New" w:eastAsia="Times New Roman" w:hAnsi="Courier New" w:cs="Courier New"/>
          <w:color w:val="000000"/>
          <w:sz w:val="20"/>
          <w:szCs w:val="20"/>
          <w:lang w:val="en-IN" w:eastAsia="en-IN"/>
        </w:rPr>
        <w:t xml:space="preserve"> stronger diurnal cycles in summer that favour predictors at the same hour for the target and analogue days.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t>The impact of the MTW on the prediction skill has been assessed by means of a sub-daily precipitation series transformed into moving 24</w:t>
      </w:r>
      <w:ins w:id="27" w:author="Author" w:date="2017-04-04T16:42:00Z">
        <w:r w:rsidR="001D4FAD">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h totals at 12</w:t>
      </w:r>
      <w:ins w:id="28" w:author="Author" w:date="2017-04-04T16:43:00Z">
        <w:r w:rsidR="001D4FAD">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 6</w:t>
      </w:r>
      <w:ins w:id="29" w:author="Author" w:date="2017-04-04T16:43:00Z">
        <w:r w:rsidR="001D4FAD">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 and 3</w:t>
      </w:r>
      <w:ins w:id="30" w:author="Author" w:date="2017-04-04T16:43:00Z">
        <w:r w:rsidR="001D4FAD">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 xml:space="preserve">h time steps. The prediction skill was </w:t>
      </w:r>
      <w:del w:id="31" w:author="Author" w:date="2017-04-04T16:43:00Z">
        <w:r w:rsidRPr="00E75366" w:rsidDel="001D4FAD">
          <w:rPr>
            <w:rFonts w:ascii="Courier New" w:eastAsia="Times New Roman" w:hAnsi="Courier New" w:cs="Courier New"/>
            <w:color w:val="000000"/>
            <w:sz w:val="20"/>
            <w:szCs w:val="20"/>
            <w:lang w:val="en-IN" w:eastAsia="en-IN"/>
          </w:rPr>
          <w:delText xml:space="preserve">found to have </w:delText>
        </w:r>
      </w:del>
      <w:r w:rsidRPr="00E75366">
        <w:rPr>
          <w:rFonts w:ascii="Courier New" w:eastAsia="Times New Roman" w:hAnsi="Courier New" w:cs="Courier New"/>
          <w:color w:val="000000"/>
          <w:sz w:val="20"/>
          <w:szCs w:val="20"/>
          <w:lang w:val="en-IN" w:eastAsia="en-IN"/>
        </w:rPr>
        <w:t xml:space="preserve">improved by the MTW, as </w:t>
      </w:r>
      <w:del w:id="32" w:author="Author" w:date="2017-04-04T16:43:00Z">
        <w:r w:rsidRPr="00E75366" w:rsidDel="001D4FAD">
          <w:rPr>
            <w:rFonts w:ascii="Courier New" w:eastAsia="Times New Roman" w:hAnsi="Courier New" w:cs="Courier New"/>
            <w:color w:val="000000"/>
            <w:sz w:val="20"/>
            <w:szCs w:val="20"/>
            <w:lang w:val="en-IN" w:eastAsia="en-IN"/>
          </w:rPr>
          <w:delText>well as</w:delText>
        </w:r>
      </w:del>
      <w:ins w:id="33" w:author="Author" w:date="2017-04-04T16:43:00Z">
        <w:r w:rsidR="001D4FAD">
          <w:rPr>
            <w:rFonts w:ascii="Courier New" w:eastAsia="Times New Roman" w:hAnsi="Courier New" w:cs="Courier New"/>
            <w:color w:val="000000"/>
            <w:sz w:val="20"/>
            <w:szCs w:val="20"/>
            <w:lang w:val="en-IN" w:eastAsia="en-IN"/>
          </w:rPr>
          <w:t>was</w:t>
        </w:r>
      </w:ins>
      <w:r w:rsidRPr="00E75366">
        <w:rPr>
          <w:rFonts w:ascii="Courier New" w:eastAsia="Times New Roman" w:hAnsi="Courier New" w:cs="Courier New"/>
          <w:color w:val="000000"/>
          <w:sz w:val="20"/>
          <w:szCs w:val="20"/>
          <w:lang w:val="en-IN" w:eastAsia="en-IN"/>
        </w:rPr>
        <w:t xml:space="preserve"> the reliability of the prediction. </w:t>
      </w:r>
      <w:commentRangeStart w:id="34"/>
      <w:r w:rsidRPr="00E75366">
        <w:rPr>
          <w:rFonts w:ascii="Courier New" w:eastAsia="Times New Roman" w:hAnsi="Courier New" w:cs="Courier New"/>
          <w:color w:val="000000"/>
          <w:sz w:val="20"/>
          <w:szCs w:val="20"/>
          <w:lang w:val="en-IN" w:eastAsia="en-IN"/>
        </w:rPr>
        <w:t xml:space="preserve">Moreover, the improvements were greater for days with heavy precipitation, which are generally related to more dynamic atmospheric situations </w:t>
      </w:r>
      <w:del w:id="35" w:author="Author" w:date="2017-04-04T16:43:00Z">
        <w:r w:rsidRPr="00E75366" w:rsidDel="007A27A5">
          <w:rPr>
            <w:rFonts w:ascii="Courier New" w:eastAsia="Times New Roman" w:hAnsi="Courier New" w:cs="Courier New"/>
            <w:color w:val="000000"/>
            <w:sz w:val="20"/>
            <w:szCs w:val="20"/>
            <w:lang w:val="en-IN" w:eastAsia="en-IN"/>
          </w:rPr>
          <w:delText xml:space="preserve">where </w:delText>
        </w:r>
      </w:del>
      <w:ins w:id="36" w:author="Author" w:date="2017-04-04T16:43:00Z">
        <w:r w:rsidR="007A27A5">
          <w:rPr>
            <w:rFonts w:ascii="Courier New" w:eastAsia="Times New Roman" w:hAnsi="Courier New" w:cs="Courier New"/>
            <w:color w:val="000000"/>
            <w:sz w:val="20"/>
            <w:szCs w:val="20"/>
            <w:lang w:val="en-IN" w:eastAsia="en-IN"/>
          </w:rPr>
          <w:t>in which</w:t>
        </w:r>
        <w:r w:rsidR="007A27A5" w:rsidRPr="00E75366">
          <w:rPr>
            <w:rFonts w:ascii="Courier New" w:eastAsia="Times New Roman" w:hAnsi="Courier New" w:cs="Courier New"/>
            <w:color w:val="000000"/>
            <w:sz w:val="20"/>
            <w:szCs w:val="20"/>
            <w:lang w:val="en-IN" w:eastAsia="en-IN"/>
          </w:rPr>
          <w:t xml:space="preserve"> </w:t>
        </w:r>
      </w:ins>
      <w:ins w:id="37" w:author="Author" w:date="2017-04-04T16:44:00Z">
        <w:r w:rsidR="007A27A5">
          <w:rPr>
            <w:rFonts w:ascii="Courier New" w:eastAsia="Times New Roman" w:hAnsi="Courier New" w:cs="Courier New"/>
            <w:color w:val="000000"/>
            <w:sz w:val="20"/>
            <w:szCs w:val="20"/>
            <w:lang w:val="en-IN" w:eastAsia="en-IN"/>
          </w:rPr>
          <w:t xml:space="preserve">the </w:t>
        </w:r>
      </w:ins>
      <w:r w:rsidRPr="00E75366">
        <w:rPr>
          <w:rFonts w:ascii="Courier New" w:eastAsia="Times New Roman" w:hAnsi="Courier New" w:cs="Courier New"/>
          <w:color w:val="000000"/>
          <w:sz w:val="20"/>
          <w:szCs w:val="20"/>
          <w:lang w:val="en-IN" w:eastAsia="en-IN"/>
        </w:rPr>
        <w:t xml:space="preserve">timing is more specific and </w:t>
      </w:r>
      <w:del w:id="38" w:author="Author" w:date="2017-04-04T16:44:00Z">
        <w:r w:rsidRPr="00E75366" w:rsidDel="007A27A5">
          <w:rPr>
            <w:rFonts w:ascii="Courier New" w:eastAsia="Times New Roman" w:hAnsi="Courier New" w:cs="Courier New"/>
            <w:color w:val="000000"/>
            <w:sz w:val="20"/>
            <w:szCs w:val="20"/>
            <w:lang w:val="en-IN" w:eastAsia="en-IN"/>
          </w:rPr>
          <w:delText xml:space="preserve">which are </w:delText>
        </w:r>
      </w:del>
      <w:r w:rsidRPr="00E75366">
        <w:rPr>
          <w:rFonts w:ascii="Courier New" w:eastAsia="Times New Roman" w:hAnsi="Courier New" w:cs="Courier New"/>
          <w:color w:val="000000"/>
          <w:sz w:val="20"/>
          <w:szCs w:val="20"/>
          <w:lang w:val="en-IN" w:eastAsia="en-IN"/>
        </w:rPr>
        <w:t xml:space="preserve">fewer </w:t>
      </w:r>
      <w:ins w:id="39" w:author="Author" w:date="2017-04-04T16:44:00Z">
        <w:r w:rsidR="007A27A5">
          <w:rPr>
            <w:rFonts w:ascii="Courier New" w:eastAsia="Times New Roman" w:hAnsi="Courier New" w:cs="Courier New"/>
            <w:color w:val="000000"/>
            <w:sz w:val="20"/>
            <w:szCs w:val="20"/>
            <w:lang w:val="en-IN" w:eastAsia="en-IN"/>
          </w:rPr>
          <w:t xml:space="preserve">records are available </w:t>
        </w:r>
      </w:ins>
      <w:r w:rsidRPr="00E75366">
        <w:rPr>
          <w:rFonts w:ascii="Courier New" w:eastAsia="Times New Roman" w:hAnsi="Courier New" w:cs="Courier New"/>
          <w:color w:val="000000"/>
          <w:sz w:val="20"/>
          <w:szCs w:val="20"/>
          <w:lang w:val="en-IN" w:eastAsia="en-IN"/>
        </w:rPr>
        <w:t>in the meteorological archive.</w:t>
      </w:r>
      <w:commentRangeEnd w:id="34"/>
      <w:r w:rsidR="007A27A5">
        <w:rPr>
          <w:rStyle w:val="CommentReference"/>
        </w:rPr>
        <w:commentReference w:id="34"/>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ins w:id="40" w:author="Author" w:date="2017-04-04T17:02:00Z">
        <w:r w:rsidR="00DF4EB4">
          <w:rPr>
            <w:rFonts w:ascii="Courier New" w:eastAsia="Times New Roman" w:hAnsi="Courier New" w:cs="Courier New"/>
            <w:color w:val="000000"/>
            <w:sz w:val="20"/>
            <w:szCs w:val="20"/>
            <w:lang w:val="en-IN" w:eastAsia="en-IN"/>
          </w:rPr>
          <w:t xml:space="preserve">The </w:t>
        </w:r>
      </w:ins>
      <w:del w:id="41" w:author="Author" w:date="2017-04-04T17:02:00Z">
        <w:r w:rsidRPr="00E75366" w:rsidDel="00DF4EB4">
          <w:rPr>
            <w:rFonts w:ascii="Courier New" w:eastAsia="Times New Roman" w:hAnsi="Courier New" w:cs="Courier New"/>
            <w:color w:val="000000"/>
            <w:sz w:val="20"/>
            <w:szCs w:val="20"/>
            <w:lang w:val="en-IN" w:eastAsia="en-IN"/>
          </w:rPr>
          <w:delText xml:space="preserve">Both </w:delText>
        </w:r>
      </w:del>
      <w:r w:rsidRPr="00E75366">
        <w:rPr>
          <w:rFonts w:ascii="Courier New" w:eastAsia="Times New Roman" w:hAnsi="Courier New" w:cs="Courier New"/>
          <w:color w:val="000000"/>
          <w:sz w:val="20"/>
          <w:szCs w:val="20"/>
          <w:lang w:val="en-IN" w:eastAsia="en-IN"/>
        </w:rPr>
        <w:t xml:space="preserve">improvements of the analogy criterion and the performance scores were </w:t>
      </w:r>
      <w:ins w:id="42" w:author="Author" w:date="2017-04-04T17:02:00Z">
        <w:r w:rsidR="00DF4EB4">
          <w:rPr>
            <w:rFonts w:ascii="Courier New" w:eastAsia="Times New Roman" w:hAnsi="Courier New" w:cs="Courier New"/>
            <w:color w:val="000000"/>
            <w:sz w:val="20"/>
            <w:szCs w:val="20"/>
            <w:lang w:val="en-IN" w:eastAsia="en-IN"/>
          </w:rPr>
          <w:t>b</w:t>
        </w:r>
        <w:r w:rsidR="00DF4EB4" w:rsidRPr="00E75366">
          <w:rPr>
            <w:rFonts w:ascii="Courier New" w:eastAsia="Times New Roman" w:hAnsi="Courier New" w:cs="Courier New"/>
            <w:color w:val="000000"/>
            <w:sz w:val="20"/>
            <w:szCs w:val="20"/>
            <w:lang w:val="en-IN" w:eastAsia="en-IN"/>
          </w:rPr>
          <w:t xml:space="preserve">oth </w:t>
        </w:r>
      </w:ins>
      <w:r w:rsidRPr="00E75366">
        <w:rPr>
          <w:rFonts w:ascii="Courier New" w:eastAsia="Times New Roman" w:hAnsi="Courier New" w:cs="Courier New"/>
          <w:color w:val="000000"/>
          <w:sz w:val="20"/>
          <w:szCs w:val="20"/>
          <w:lang w:val="en-IN" w:eastAsia="en-IN"/>
        </w:rPr>
        <w:t xml:space="preserve">found to be higher for MTWs with a smaller time </w:t>
      </w:r>
      <w:proofErr w:type="gramStart"/>
      <w:r w:rsidRPr="00E75366">
        <w:rPr>
          <w:rFonts w:ascii="Courier New" w:eastAsia="Times New Roman" w:hAnsi="Courier New" w:cs="Courier New"/>
          <w:color w:val="000000"/>
          <w:sz w:val="20"/>
          <w:szCs w:val="20"/>
          <w:lang w:val="en-IN" w:eastAsia="en-IN"/>
        </w:rPr>
        <w:t xml:space="preserve">step </w:t>
      </w:r>
      <w:ins w:id="43" w:author="Author" w:date="2017-04-04T17:02:00Z">
        <w:r w:rsidR="00DF4EB4">
          <w:rPr>
            <w:rFonts w:ascii="Courier New" w:eastAsia="Times New Roman" w:hAnsi="Courier New" w:cs="Courier New"/>
            <w:color w:val="000000"/>
            <w:sz w:val="20"/>
            <w:szCs w:val="20"/>
            <w:lang w:val="en-IN" w:eastAsia="en-IN"/>
          </w:rPr>
          <w:t xml:space="preserve"> of</w:t>
        </w:r>
        <w:proofErr w:type="gramEnd"/>
        <w:r w:rsidR="00DF4EB4">
          <w:rPr>
            <w:rFonts w:ascii="Courier New" w:eastAsia="Times New Roman" w:hAnsi="Courier New" w:cs="Courier New"/>
            <w:color w:val="000000"/>
            <w:sz w:val="20"/>
            <w:szCs w:val="20"/>
            <w:lang w:val="en-IN" w:eastAsia="en-IN"/>
          </w:rPr>
          <w:t xml:space="preserve"> </w:t>
        </w:r>
      </w:ins>
      <w:del w:id="44" w:author="Author" w:date="2017-04-04T17:02:00Z">
        <w:r w:rsidRPr="00E75366" w:rsidDel="00DF4EB4">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3</w:t>
      </w:r>
      <w:ins w:id="45" w:author="Author" w:date="2017-04-04T17:02:00Z">
        <w:r w:rsidR="00DF4EB4">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h</w:t>
      </w:r>
      <w:del w:id="46" w:author="Author" w:date="2017-04-04T17:02:00Z">
        <w:r w:rsidRPr="00E75366" w:rsidDel="00DF4EB4">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A 3</w:t>
      </w:r>
      <w:ins w:id="47" w:author="Author" w:date="2017-04-04T17:03:00Z">
        <w:r w:rsidR="00DF4EB4">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w:t>
      </w:r>
      <w:ins w:id="48" w:author="Author" w:date="2017-04-04T17:03:00Z">
        <w:r w:rsidR="00DF4EB4">
          <w:rPr>
            <w:rFonts w:ascii="Courier New" w:eastAsia="Times New Roman" w:hAnsi="Courier New" w:cs="Courier New"/>
            <w:color w:val="000000"/>
            <w:sz w:val="20"/>
            <w:szCs w:val="20"/>
            <w:lang w:val="en-IN" w:eastAsia="en-IN"/>
          </w:rPr>
          <w:t xml:space="preserve"> </w:t>
        </w:r>
      </w:ins>
      <w:del w:id="49" w:author="Author" w:date="2017-04-04T17:03:00Z">
        <w:r w:rsidRPr="00E75366" w:rsidDel="00DF4EB4">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MTW provides </w:t>
      </w:r>
      <w:del w:id="50" w:author="Author" w:date="2017-04-04T17:03:00Z">
        <w:r w:rsidRPr="00E75366" w:rsidDel="00DF4EB4">
          <w:rPr>
            <w:rFonts w:ascii="Courier New" w:eastAsia="Times New Roman" w:hAnsi="Courier New" w:cs="Courier New"/>
            <w:color w:val="000000"/>
            <w:sz w:val="20"/>
            <w:szCs w:val="20"/>
            <w:lang w:val="en-IN" w:eastAsia="en-IN"/>
          </w:rPr>
          <w:delText xml:space="preserve">8 </w:delText>
        </w:r>
      </w:del>
      <w:ins w:id="51" w:author="Author" w:date="2017-04-04T17:03:00Z">
        <w:r w:rsidR="00DF4EB4">
          <w:rPr>
            <w:rFonts w:ascii="Courier New" w:eastAsia="Times New Roman" w:hAnsi="Courier New" w:cs="Courier New"/>
            <w:color w:val="000000"/>
            <w:sz w:val="20"/>
            <w:szCs w:val="20"/>
            <w:lang w:val="en-IN" w:eastAsia="en-IN"/>
          </w:rPr>
          <w:t xml:space="preserve">eight </w:t>
        </w:r>
      </w:ins>
      <w:r w:rsidRPr="00E75366">
        <w:rPr>
          <w:rFonts w:ascii="Courier New" w:eastAsia="Times New Roman" w:hAnsi="Courier New" w:cs="Courier New"/>
          <w:color w:val="000000"/>
          <w:sz w:val="20"/>
          <w:szCs w:val="20"/>
          <w:lang w:val="en-IN" w:eastAsia="en-IN"/>
        </w:rPr>
        <w:t>times more candidate situations</w:t>
      </w:r>
      <w:del w:id="52" w:author="Author" w:date="2017-04-04T17:03:00Z">
        <w:r w:rsidRPr="00E75366" w:rsidDel="00DF4EB4">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even though</w:t>
      </w:r>
      <w:ins w:id="53" w:author="Author" w:date="2017-04-04T17:04:00Z">
        <w:r w:rsidR="00DF4EB4">
          <w:rPr>
            <w:rFonts w:ascii="Courier New" w:eastAsia="Times New Roman" w:hAnsi="Courier New" w:cs="Courier New"/>
            <w:color w:val="000000"/>
            <w:sz w:val="20"/>
            <w:szCs w:val="20"/>
            <w:lang w:val="en-IN" w:eastAsia="en-IN"/>
          </w:rPr>
          <w:t xml:space="preserve"> </w:t>
        </w:r>
      </w:ins>
      <w:ins w:id="54" w:author="Author" w:date="2017-04-04T19:23:00Z">
        <w:r w:rsidR="00312CBD">
          <w:rPr>
            <w:rFonts w:ascii="Courier New" w:eastAsia="Times New Roman" w:hAnsi="Courier New" w:cs="Courier New"/>
            <w:color w:val="000000"/>
            <w:sz w:val="20"/>
            <w:szCs w:val="20"/>
            <w:lang w:val="en-IN" w:eastAsia="en-IN"/>
          </w:rPr>
          <w:t>they are</w:t>
        </w:r>
      </w:ins>
      <w:r w:rsidRPr="00E75366">
        <w:rPr>
          <w:rFonts w:ascii="Courier New" w:eastAsia="Times New Roman" w:hAnsi="Courier New" w:cs="Courier New"/>
          <w:color w:val="000000"/>
          <w:sz w:val="20"/>
          <w:szCs w:val="20"/>
          <w:lang w:val="en-IN" w:eastAsia="en-IN"/>
        </w:rPr>
        <w:t xml:space="preserve"> not fully independent. </w:t>
      </w:r>
      <w:del w:id="55" w:author="Author" w:date="2017-04-04T17:04:00Z">
        <w:r w:rsidRPr="00E75366" w:rsidDel="00DF4EB4">
          <w:rPr>
            <w:rFonts w:ascii="Courier New" w:eastAsia="Times New Roman" w:hAnsi="Courier New" w:cs="Courier New"/>
            <w:color w:val="000000"/>
            <w:sz w:val="20"/>
            <w:szCs w:val="20"/>
            <w:lang w:val="en-IN" w:eastAsia="en-IN"/>
          </w:rPr>
          <w:delText xml:space="preserve">As </w:delText>
        </w:r>
      </w:del>
      <w:ins w:id="56" w:author="Author" w:date="2017-04-04T17:04:00Z">
        <w:r w:rsidR="00DF4EB4">
          <w:rPr>
            <w:rFonts w:ascii="Courier New" w:eastAsia="Times New Roman" w:hAnsi="Courier New" w:cs="Courier New"/>
            <w:color w:val="000000"/>
            <w:sz w:val="20"/>
            <w:szCs w:val="20"/>
            <w:lang w:val="en-IN" w:eastAsia="en-IN"/>
          </w:rPr>
          <w:t>Because</w:t>
        </w:r>
        <w:r w:rsidR="00DF4EB4"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the MTW provides additional situations to the pool of possible analogues, it can </w:t>
      </w:r>
      <w:ins w:id="57" w:author="Author" w:date="2017-04-04T21:57:00Z">
        <w:r w:rsidR="001918EF">
          <w:rPr>
            <w:rFonts w:ascii="Courier New" w:eastAsia="Times New Roman" w:hAnsi="Courier New" w:cs="Courier New"/>
            <w:color w:val="000000"/>
            <w:sz w:val="20"/>
            <w:szCs w:val="20"/>
            <w:lang w:val="en-IN" w:eastAsia="en-IN"/>
          </w:rPr>
          <w:t xml:space="preserve">be </w:t>
        </w:r>
      </w:ins>
      <w:del w:id="58" w:author="Author" w:date="2017-04-04T17:05:00Z">
        <w:r w:rsidRPr="00E75366" w:rsidDel="00DF4EB4">
          <w:rPr>
            <w:rFonts w:ascii="Courier New" w:eastAsia="Times New Roman" w:hAnsi="Courier New" w:cs="Courier New"/>
            <w:color w:val="000000"/>
            <w:sz w:val="20"/>
            <w:szCs w:val="20"/>
            <w:lang w:val="en-IN" w:eastAsia="en-IN"/>
          </w:rPr>
          <w:delText>be seen</w:delText>
        </w:r>
      </w:del>
      <w:ins w:id="59" w:author="Author" w:date="2017-04-04T17:05:00Z">
        <w:r w:rsidR="00DF4EB4">
          <w:rPr>
            <w:rFonts w:ascii="Courier New" w:eastAsia="Times New Roman" w:hAnsi="Courier New" w:cs="Courier New"/>
            <w:color w:val="000000"/>
            <w:sz w:val="20"/>
            <w:szCs w:val="20"/>
            <w:lang w:val="en-IN" w:eastAsia="en-IN"/>
          </w:rPr>
          <w:t>considered</w:t>
        </w:r>
      </w:ins>
      <w:r w:rsidRPr="00E75366">
        <w:rPr>
          <w:rFonts w:ascii="Courier New" w:eastAsia="Times New Roman" w:hAnsi="Courier New" w:cs="Courier New"/>
          <w:color w:val="000000"/>
          <w:sz w:val="20"/>
          <w:szCs w:val="20"/>
          <w:lang w:val="en-IN" w:eastAsia="en-IN"/>
        </w:rPr>
        <w:t xml:space="preserve"> as an inflation of the archive. </w:t>
      </w:r>
      <w:commentRangeStart w:id="60"/>
      <w:ins w:id="61" w:author="Author" w:date="2017-04-04T17:04:00Z">
        <w:r w:rsidR="00DF4EB4">
          <w:rPr>
            <w:rFonts w:ascii="Courier New" w:eastAsia="Times New Roman" w:hAnsi="Courier New" w:cs="Courier New"/>
            <w:color w:val="000000"/>
            <w:sz w:val="20"/>
            <w:szCs w:val="20"/>
            <w:lang w:val="en-IN" w:eastAsia="en-IN"/>
          </w:rPr>
          <w:t>Because t</w:t>
        </w:r>
      </w:ins>
      <w:del w:id="62" w:author="Author" w:date="2017-04-04T17:04:00Z">
        <w:r w:rsidRPr="00E75366" w:rsidDel="00DF4EB4">
          <w:rPr>
            <w:rFonts w:ascii="Courier New" w:eastAsia="Times New Roman" w:hAnsi="Courier New" w:cs="Courier New"/>
            <w:color w:val="000000"/>
            <w:sz w:val="20"/>
            <w:szCs w:val="20"/>
            <w:lang w:val="en-IN" w:eastAsia="en-IN"/>
          </w:rPr>
          <w:delText>T</w:delText>
        </w:r>
      </w:del>
      <w:r w:rsidRPr="00E75366">
        <w:rPr>
          <w:rFonts w:ascii="Courier New" w:eastAsia="Times New Roman" w:hAnsi="Courier New" w:cs="Courier New"/>
          <w:color w:val="000000"/>
          <w:sz w:val="20"/>
          <w:szCs w:val="20"/>
          <w:lang w:val="en-IN" w:eastAsia="en-IN"/>
        </w:rPr>
        <w:t>h</w:t>
      </w:r>
      <w:ins w:id="63" w:author="Author" w:date="2017-04-04T17:04:00Z">
        <w:r w:rsidR="00DF4EB4">
          <w:rPr>
            <w:rFonts w:ascii="Courier New" w:eastAsia="Times New Roman" w:hAnsi="Courier New" w:cs="Courier New"/>
            <w:color w:val="000000"/>
            <w:sz w:val="20"/>
            <w:szCs w:val="20"/>
            <w:lang w:val="en-IN" w:eastAsia="en-IN"/>
          </w:rPr>
          <w:t>is</w:t>
        </w:r>
      </w:ins>
      <w:del w:id="64" w:author="Author" w:date="2017-04-04T17:04:00Z">
        <w:r w:rsidRPr="00E75366" w:rsidDel="00DF4EB4">
          <w:rPr>
            <w:rFonts w:ascii="Courier New" w:eastAsia="Times New Roman" w:hAnsi="Courier New" w:cs="Courier New"/>
            <w:color w:val="000000"/>
            <w:sz w:val="20"/>
            <w:szCs w:val="20"/>
            <w:lang w:val="en-IN" w:eastAsia="en-IN"/>
          </w:rPr>
          <w:delText>e</w:delText>
        </w:r>
      </w:del>
      <w:r w:rsidRPr="00E75366">
        <w:rPr>
          <w:rFonts w:ascii="Courier New" w:eastAsia="Times New Roman" w:hAnsi="Courier New" w:cs="Courier New"/>
          <w:color w:val="000000"/>
          <w:sz w:val="20"/>
          <w:szCs w:val="20"/>
          <w:lang w:val="en-IN" w:eastAsia="en-IN"/>
        </w:rPr>
        <w:t xml:space="preserve"> technique </w:t>
      </w:r>
      <w:del w:id="65" w:author="Author" w:date="2017-04-04T17:04:00Z">
        <w:r w:rsidRPr="00E75366" w:rsidDel="00DF4EB4">
          <w:rPr>
            <w:rFonts w:ascii="Courier New" w:eastAsia="Times New Roman" w:hAnsi="Courier New" w:cs="Courier New"/>
            <w:color w:val="000000"/>
            <w:sz w:val="20"/>
            <w:szCs w:val="20"/>
            <w:lang w:val="en-IN" w:eastAsia="en-IN"/>
          </w:rPr>
          <w:delText xml:space="preserve">being </w:delText>
        </w:r>
      </w:del>
      <w:ins w:id="66" w:author="Author" w:date="2017-04-04T17:04:00Z">
        <w:r w:rsidR="00DF4EB4">
          <w:rPr>
            <w:rFonts w:ascii="Courier New" w:eastAsia="Times New Roman" w:hAnsi="Courier New" w:cs="Courier New"/>
            <w:color w:val="000000"/>
            <w:sz w:val="20"/>
            <w:szCs w:val="20"/>
            <w:lang w:val="en-IN" w:eastAsia="en-IN"/>
          </w:rPr>
          <w:t>is</w:t>
        </w:r>
        <w:r w:rsidR="00DF4EB4"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very simple and easily applicable, it should be considered for several applications in different contexts</w:t>
      </w:r>
      <w:del w:id="67" w:author="Author" w:date="2017-04-04T17:05:00Z">
        <w:r w:rsidRPr="00E75366" w:rsidDel="00DF4EB4">
          <w:rPr>
            <w:rFonts w:ascii="Courier New" w:eastAsia="Times New Roman" w:hAnsi="Courier New" w:cs="Courier New"/>
            <w:color w:val="000000"/>
            <w:sz w:val="20"/>
            <w:szCs w:val="20"/>
            <w:lang w:val="en-IN" w:eastAsia="en-IN"/>
          </w:rPr>
          <w:delText xml:space="preserve">, </w:delText>
        </w:r>
      </w:del>
      <w:ins w:id="68" w:author="Author" w:date="2017-04-04T17:05:00Z">
        <w:r w:rsidR="00DF4EB4">
          <w:rPr>
            <w:rFonts w:ascii="Courier New" w:eastAsia="Times New Roman" w:hAnsi="Courier New" w:cs="Courier New"/>
            <w:color w:val="000000"/>
            <w:sz w:val="20"/>
            <w:szCs w:val="20"/>
            <w:lang w:val="en-IN" w:eastAsia="en-IN"/>
          </w:rPr>
          <w:t>, particularly</w:t>
        </w:r>
      </w:ins>
      <w:del w:id="69" w:author="Author" w:date="2017-04-04T17:05:00Z">
        <w:r w:rsidRPr="00E75366" w:rsidDel="00DF4EB4">
          <w:rPr>
            <w:rFonts w:ascii="Courier New" w:eastAsia="Times New Roman" w:hAnsi="Courier New" w:cs="Courier New"/>
            <w:color w:val="000000"/>
            <w:sz w:val="20"/>
            <w:szCs w:val="20"/>
            <w:lang w:val="en-IN" w:eastAsia="en-IN"/>
          </w:rPr>
          <w:delText>may it be</w:delText>
        </w:r>
      </w:del>
      <w:r w:rsidRPr="00E75366">
        <w:rPr>
          <w:rFonts w:ascii="Courier New" w:eastAsia="Times New Roman" w:hAnsi="Courier New" w:cs="Courier New"/>
          <w:color w:val="000000"/>
          <w:sz w:val="20"/>
          <w:szCs w:val="20"/>
          <w:lang w:val="en-IN" w:eastAsia="en-IN"/>
        </w:rPr>
        <w:t xml:space="preserve"> for operational forecasting or climate-related studies.</w:t>
      </w:r>
      <w:commentRangeEnd w:id="60"/>
      <w:r w:rsidR="00DF4EB4">
        <w:rPr>
          <w:rStyle w:val="CommentReference"/>
        </w:rPr>
        <w:commentReference w:id="60"/>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\end</w:t>
      </w:r>
      <w:r w:rsidRPr="00E75366">
        <w:rPr>
          <w:rFonts w:ascii="Courier New" w:eastAsia="Times New Roman" w:hAnsi="Courier New" w:cs="Courier New"/>
          <w:color w:val="000000"/>
          <w:sz w:val="20"/>
          <w:szCs w:val="20"/>
          <w:lang w:val="en-IN" w:eastAsia="en-IN"/>
        </w:rPr>
        <w:t>{abstract}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w:t>
      </w:r>
      <w:proofErr w:type="gramStart"/>
      <w:r w:rsidRPr="00E75366">
        <w:rPr>
          <w:rFonts w:ascii="Courier New" w:eastAsia="Times New Roman" w:hAnsi="Courier New" w:cs="Courier New"/>
          <w:color w:val="800000"/>
          <w:sz w:val="20"/>
          <w:szCs w:val="20"/>
          <w:lang w:val="en-IN" w:eastAsia="en-IN"/>
        </w:rPr>
        <w:t>introduction</w:t>
      </w:r>
      <w:r w:rsidRPr="00E75366">
        <w:rPr>
          <w:rFonts w:ascii="Courier New" w:eastAsia="Times New Roman" w:hAnsi="Courier New" w:cs="Courier New"/>
          <w:color w:val="000000"/>
          <w:sz w:val="20"/>
          <w:szCs w:val="20"/>
          <w:lang w:val="en-IN" w:eastAsia="en-IN"/>
        </w:rPr>
        <w:t xml:space="preserve">  </w:t>
      </w:r>
      <w:r w:rsidRPr="00E75366">
        <w:rPr>
          <w:rFonts w:ascii="Courier New" w:eastAsia="Times New Roman" w:hAnsi="Courier New" w:cs="Courier New"/>
          <w:color w:val="606060"/>
          <w:sz w:val="20"/>
          <w:szCs w:val="20"/>
          <w:lang w:val="en-IN" w:eastAsia="en-IN"/>
        </w:rPr>
        <w:t>%</w:t>
      </w:r>
      <w:proofErr w:type="gramEnd"/>
      <w:r w:rsidRPr="00E75366">
        <w:rPr>
          <w:rFonts w:ascii="Courier New" w:eastAsia="Times New Roman" w:hAnsi="Courier New" w:cs="Courier New"/>
          <w:color w:val="606060"/>
          <w:sz w:val="20"/>
          <w:szCs w:val="20"/>
          <w:lang w:val="en-IN" w:eastAsia="en-IN"/>
        </w:rPr>
        <w:t>% \introduction[modified heading if necessary]</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\label{sec:introduction}</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lastRenderedPageBreak/>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t>The</w:t>
      </w:r>
      <w:ins w:id="70" w:author="Author" w:date="2017-04-04T17:26:00Z">
        <w:r w:rsidR="00FA39AF">
          <w:rPr>
            <w:rFonts w:ascii="Courier New" w:eastAsia="Times New Roman" w:hAnsi="Courier New" w:cs="Courier New"/>
            <w:color w:val="000000"/>
            <w:sz w:val="20"/>
            <w:szCs w:val="20"/>
            <w:lang w:val="en-IN" w:eastAsia="en-IN"/>
          </w:rPr>
          <w:t xml:space="preserve"> </w:t>
        </w:r>
      </w:ins>
      <w:del w:id="71" w:author="Author" w:date="2017-04-04T17:26:00Z">
        <w:r w:rsidRPr="00E75366" w:rsidDel="00FA39AF">
          <w:rPr>
            <w:rFonts w:ascii="Courier New" w:eastAsia="Times New Roman" w:hAnsi="Courier New" w:cs="Courier New"/>
            <w:color w:val="000000"/>
            <w:sz w:val="20"/>
            <w:szCs w:val="20"/>
            <w:lang w:val="en-IN" w:eastAsia="en-IN"/>
          </w:rPr>
          <w:tab/>
          <w:delText>A</w:delText>
        </w:r>
      </w:del>
      <w:ins w:id="72" w:author="Author" w:date="2017-04-04T17:26:00Z">
        <w:r w:rsidR="00FA39AF">
          <w:rPr>
            <w:rFonts w:ascii="Courier New" w:eastAsia="Times New Roman" w:hAnsi="Courier New" w:cs="Courier New"/>
            <w:color w:val="000000"/>
            <w:sz w:val="20"/>
            <w:szCs w:val="20"/>
            <w:lang w:val="en-IN" w:eastAsia="en-IN"/>
          </w:rPr>
          <w:t>a</w:t>
        </w:r>
      </w:ins>
      <w:r w:rsidRPr="00E75366">
        <w:rPr>
          <w:rFonts w:ascii="Courier New" w:eastAsia="Times New Roman" w:hAnsi="Courier New" w:cs="Courier New"/>
          <w:color w:val="000000"/>
          <w:sz w:val="20"/>
          <w:szCs w:val="20"/>
          <w:lang w:val="en-IN" w:eastAsia="en-IN"/>
        </w:rPr>
        <w:t xml:space="preserve">nalogue method (AM) is based on the hypothesis that two relatively similar synoptic situations may produce similar local effects </w:t>
      </w:r>
      <w:r w:rsidRPr="00E75366">
        <w:rPr>
          <w:rFonts w:ascii="Courier New" w:eastAsia="Times New Roman" w:hAnsi="Courier New" w:cs="Courier New"/>
          <w:color w:val="800000"/>
          <w:sz w:val="20"/>
          <w:szCs w:val="20"/>
          <w:lang w:val="en-IN" w:eastAsia="en-IN"/>
        </w:rPr>
        <w:t>\citep</w:t>
      </w:r>
      <w:r w:rsidRPr="00E75366">
        <w:rPr>
          <w:rFonts w:ascii="Courier New" w:eastAsia="Times New Roman" w:hAnsi="Courier New" w:cs="Courier New"/>
          <w:color w:val="000000"/>
          <w:sz w:val="20"/>
          <w:szCs w:val="20"/>
          <w:lang w:val="en-IN" w:eastAsia="en-IN"/>
        </w:rPr>
        <w:t>{Lorenz1956, Lorenz1969}. It is a statistical downscaling method</w:t>
      </w:r>
      <w:del w:id="73" w:author="Author" w:date="2017-04-04T17:26:00Z">
        <w:r w:rsidRPr="00E75366" w:rsidDel="00FA39AF">
          <w:rPr>
            <w:rFonts w:ascii="Courier New" w:eastAsia="Times New Roman" w:hAnsi="Courier New" w:cs="Courier New"/>
            <w:color w:val="000000"/>
            <w:sz w:val="20"/>
            <w:szCs w:val="20"/>
            <w:lang w:val="en-IN" w:eastAsia="en-IN"/>
          </w:rPr>
          <w:delText>s</w:delText>
        </w:r>
      </w:del>
      <w:r w:rsidRPr="00E75366">
        <w:rPr>
          <w:rFonts w:ascii="Courier New" w:eastAsia="Times New Roman" w:hAnsi="Courier New" w:cs="Courier New"/>
          <w:color w:val="000000"/>
          <w:sz w:val="20"/>
          <w:szCs w:val="20"/>
          <w:lang w:val="en-IN" w:eastAsia="en-IN"/>
        </w:rPr>
        <w:t xml:space="preserve"> </w:t>
      </w:r>
      <w:r w:rsidRPr="00E75366">
        <w:rPr>
          <w:rFonts w:ascii="Courier New" w:eastAsia="Times New Roman" w:hAnsi="Courier New" w:cs="Courier New"/>
          <w:color w:val="800000"/>
          <w:sz w:val="20"/>
          <w:szCs w:val="20"/>
          <w:lang w:val="en-IN" w:eastAsia="en-IN"/>
        </w:rPr>
        <w:t>\citep</w:t>
      </w:r>
      <w:commentRangeStart w:id="74"/>
      <w:r w:rsidRPr="00E75366">
        <w:rPr>
          <w:rFonts w:ascii="Courier New" w:eastAsia="Times New Roman" w:hAnsi="Courier New" w:cs="Courier New"/>
          <w:color w:val="000000"/>
          <w:sz w:val="20"/>
          <w:szCs w:val="20"/>
          <w:lang w:val="en-IN" w:eastAsia="en-IN"/>
        </w:rPr>
        <w:t>[see][for other methods</w:t>
      </w:r>
      <w:proofErr w:type="gramStart"/>
      <w:r w:rsidRPr="00E75366">
        <w:rPr>
          <w:rFonts w:ascii="Courier New" w:eastAsia="Times New Roman" w:hAnsi="Courier New" w:cs="Courier New"/>
          <w:color w:val="000000"/>
          <w:sz w:val="20"/>
          <w:szCs w:val="20"/>
          <w:lang w:val="en-IN" w:eastAsia="en-IN"/>
        </w:rPr>
        <w:t>]</w:t>
      </w:r>
      <w:commentRangeEnd w:id="74"/>
      <w:proofErr w:type="gramEnd"/>
      <w:r w:rsidR="00FA39AF">
        <w:rPr>
          <w:rStyle w:val="CommentReference"/>
        </w:rPr>
        <w:commentReference w:id="74"/>
      </w:r>
      <w:r w:rsidRPr="00E75366">
        <w:rPr>
          <w:rFonts w:ascii="Courier New" w:eastAsia="Times New Roman" w:hAnsi="Courier New" w:cs="Courier New"/>
          <w:color w:val="000000"/>
          <w:sz w:val="20"/>
          <w:szCs w:val="20"/>
          <w:lang w:val="en-IN" w:eastAsia="en-IN"/>
        </w:rPr>
        <w:t>{Maraun2010} and consist</w:t>
      </w:r>
      <w:ins w:id="75" w:author="Author" w:date="2017-04-04T17:27:00Z">
        <w:r w:rsidR="00FA39AF">
          <w:rPr>
            <w:rFonts w:ascii="Courier New" w:eastAsia="Times New Roman" w:hAnsi="Courier New" w:cs="Courier New"/>
            <w:color w:val="000000"/>
            <w:sz w:val="20"/>
            <w:szCs w:val="20"/>
            <w:lang w:val="en-IN" w:eastAsia="en-IN"/>
          </w:rPr>
          <w:t>s</w:t>
        </w:r>
      </w:ins>
      <w:r w:rsidRPr="00E75366">
        <w:rPr>
          <w:rFonts w:ascii="Courier New" w:eastAsia="Times New Roman" w:hAnsi="Courier New" w:cs="Courier New"/>
          <w:color w:val="000000"/>
          <w:sz w:val="20"/>
          <w:szCs w:val="20"/>
          <w:lang w:val="en-IN" w:eastAsia="en-IN"/>
        </w:rPr>
        <w:t xml:space="preserve"> of finding past situations that are similar to the target day of interest in terms of </w:t>
      </w:r>
      <w:del w:id="76" w:author="Author" w:date="2017-04-04T17:31:00Z">
        <w:r w:rsidRPr="00E75366" w:rsidDel="00FA39AF">
          <w:rPr>
            <w:rFonts w:ascii="Courier New" w:eastAsia="Times New Roman" w:hAnsi="Courier New" w:cs="Courier New"/>
            <w:color w:val="000000"/>
            <w:sz w:val="20"/>
            <w:szCs w:val="20"/>
            <w:lang w:val="en-IN" w:eastAsia="en-IN"/>
          </w:rPr>
          <w:delText xml:space="preserve">the </w:delText>
        </w:r>
      </w:del>
      <w:r w:rsidRPr="00E75366">
        <w:rPr>
          <w:rFonts w:ascii="Courier New" w:eastAsia="Times New Roman" w:hAnsi="Courier New" w:cs="Courier New"/>
          <w:color w:val="000000"/>
          <w:sz w:val="20"/>
          <w:szCs w:val="20"/>
          <w:lang w:val="en-IN" w:eastAsia="en-IN"/>
        </w:rPr>
        <w:t xml:space="preserve">atmospheric circulation or other synoptic predictors. </w:t>
      </w:r>
      <w:ins w:id="77" w:author="Author" w:date="2017-04-04T17:32:00Z">
        <w:r w:rsidR="00491818">
          <w:rPr>
            <w:rFonts w:ascii="Courier New" w:eastAsia="Times New Roman" w:hAnsi="Courier New" w:cs="Courier New"/>
            <w:color w:val="000000"/>
            <w:sz w:val="20"/>
            <w:szCs w:val="20"/>
            <w:lang w:val="en-IN" w:eastAsia="en-IN"/>
          </w:rPr>
          <w:t xml:space="preserve">Referred to as the </w:t>
        </w:r>
        <w:r w:rsidR="00491818" w:rsidRPr="00E75366">
          <w:rPr>
            <w:rFonts w:ascii="Courier New" w:eastAsia="Times New Roman" w:hAnsi="Courier New" w:cs="Courier New"/>
            <w:color w:val="000000"/>
            <w:sz w:val="20"/>
            <w:szCs w:val="20"/>
            <w:lang w:val="en-IN" w:eastAsia="en-IN"/>
          </w:rPr>
          <w:t>predictand</w:t>
        </w:r>
      </w:ins>
      <w:ins w:id="78" w:author="Author" w:date="2017-04-04T17:33:00Z">
        <w:r w:rsidR="00491818">
          <w:rPr>
            <w:rFonts w:ascii="Courier New" w:eastAsia="Times New Roman" w:hAnsi="Courier New" w:cs="Courier New"/>
            <w:color w:val="000000"/>
            <w:sz w:val="20"/>
            <w:szCs w:val="20"/>
            <w:lang w:val="en-IN" w:eastAsia="en-IN"/>
          </w:rPr>
          <w:t>, t</w:t>
        </w:r>
      </w:ins>
      <w:del w:id="79" w:author="Author" w:date="2017-04-04T17:33:00Z">
        <w:r w:rsidRPr="00E75366" w:rsidDel="00491818">
          <w:rPr>
            <w:rFonts w:ascii="Courier New" w:eastAsia="Times New Roman" w:hAnsi="Courier New" w:cs="Courier New"/>
            <w:color w:val="000000"/>
            <w:sz w:val="20"/>
            <w:szCs w:val="20"/>
            <w:lang w:val="en-IN" w:eastAsia="en-IN"/>
          </w:rPr>
          <w:delText>T</w:delText>
        </w:r>
      </w:del>
      <w:r w:rsidRPr="00E75366">
        <w:rPr>
          <w:rFonts w:ascii="Courier New" w:eastAsia="Times New Roman" w:hAnsi="Courier New" w:cs="Courier New"/>
          <w:color w:val="000000"/>
          <w:sz w:val="20"/>
          <w:szCs w:val="20"/>
          <w:lang w:val="en-IN" w:eastAsia="en-IN"/>
        </w:rPr>
        <w:t>he local weather variables of interest</w:t>
      </w:r>
      <w:ins w:id="80" w:author="Author" w:date="2017-04-04T17:33:00Z">
        <w:r w:rsidR="00491818">
          <w:rPr>
            <w:rFonts w:ascii="Courier New" w:eastAsia="Times New Roman" w:hAnsi="Courier New" w:cs="Courier New"/>
            <w:color w:val="000000"/>
            <w:sz w:val="20"/>
            <w:szCs w:val="20"/>
            <w:lang w:val="en-IN" w:eastAsia="en-IN"/>
          </w:rPr>
          <w:t xml:space="preserve"> </w:t>
        </w:r>
      </w:ins>
      <w:del w:id="81" w:author="Author" w:date="2017-04-04T17:32:00Z">
        <w:r w:rsidRPr="00E75366" w:rsidDel="00FA39AF">
          <w:rPr>
            <w:rFonts w:ascii="Courier New" w:eastAsia="Times New Roman" w:hAnsi="Courier New" w:cs="Courier New"/>
            <w:color w:val="000000"/>
            <w:sz w:val="20"/>
            <w:szCs w:val="20"/>
            <w:lang w:val="en-IN" w:eastAsia="en-IN"/>
          </w:rPr>
          <w:delText xml:space="preserve"> (</w:delText>
        </w:r>
        <w:r w:rsidRPr="00E75366" w:rsidDel="00491818">
          <w:rPr>
            <w:rFonts w:ascii="Courier New" w:eastAsia="Times New Roman" w:hAnsi="Courier New" w:cs="Courier New"/>
            <w:color w:val="000000"/>
            <w:sz w:val="20"/>
            <w:szCs w:val="20"/>
            <w:lang w:val="en-IN" w:eastAsia="en-IN"/>
          </w:rPr>
          <w:delText>predictand</w:delText>
        </w:r>
        <w:r w:rsidRPr="00E75366" w:rsidDel="00FA39AF">
          <w:rPr>
            <w:rFonts w:ascii="Courier New" w:eastAsia="Times New Roman" w:hAnsi="Courier New" w:cs="Courier New"/>
            <w:color w:val="000000"/>
            <w:sz w:val="20"/>
            <w:szCs w:val="20"/>
            <w:lang w:val="en-IN" w:eastAsia="en-IN"/>
          </w:rPr>
          <w:delText>)</w:delText>
        </w:r>
      </w:del>
      <w:del w:id="82" w:author="Author" w:date="2017-04-04T17:33:00Z">
        <w:r w:rsidRPr="00E75366" w:rsidDel="00491818">
          <w:rPr>
            <w:rFonts w:ascii="Courier New" w:eastAsia="Times New Roman" w:hAnsi="Courier New" w:cs="Courier New"/>
            <w:color w:val="000000"/>
            <w:sz w:val="20"/>
            <w:szCs w:val="20"/>
            <w:lang w:val="en-IN" w:eastAsia="en-IN"/>
          </w:rPr>
          <w:delText xml:space="preserve"> that</w:delText>
        </w:r>
      </w:del>
      <w:ins w:id="83" w:author="Author" w:date="2017-04-04T17:33:00Z">
        <w:r w:rsidR="00491818">
          <w:rPr>
            <w:rFonts w:ascii="Courier New" w:eastAsia="Times New Roman" w:hAnsi="Courier New" w:cs="Courier New"/>
            <w:color w:val="000000"/>
            <w:sz w:val="20"/>
            <w:szCs w:val="20"/>
            <w:lang w:val="en-IN" w:eastAsia="en-IN"/>
          </w:rPr>
          <w:t>which</w:t>
        </w:r>
      </w:ins>
      <w:r w:rsidRPr="00E75366">
        <w:rPr>
          <w:rFonts w:ascii="Courier New" w:eastAsia="Times New Roman" w:hAnsi="Courier New" w:cs="Courier New"/>
          <w:color w:val="000000"/>
          <w:sz w:val="20"/>
          <w:szCs w:val="20"/>
          <w:lang w:val="en-IN" w:eastAsia="en-IN"/>
        </w:rPr>
        <w:t xml:space="preserve"> were observed at the analogue dates are used to construct a probabilistic prediction for the target day </w:t>
      </w:r>
      <w:r w:rsidRPr="00E75366">
        <w:rPr>
          <w:rFonts w:ascii="Courier New" w:eastAsia="Times New Roman" w:hAnsi="Courier New" w:cs="Courier New"/>
          <w:color w:val="800000"/>
          <w:sz w:val="20"/>
          <w:szCs w:val="20"/>
          <w:lang w:val="en-IN" w:eastAsia="en-IN"/>
        </w:rPr>
        <w:t>\citep</w:t>
      </w:r>
      <w:r w:rsidRPr="00E75366">
        <w:rPr>
          <w:rFonts w:ascii="Courier New" w:eastAsia="Times New Roman" w:hAnsi="Courier New" w:cs="Courier New"/>
          <w:color w:val="000000"/>
          <w:sz w:val="20"/>
          <w:szCs w:val="20"/>
          <w:lang w:val="en-IN" w:eastAsia="en-IN"/>
        </w:rPr>
        <w:t xml:space="preserve">{Duband1970, Zorita1999}. Multiple variations of </w:t>
      </w:r>
      <w:del w:id="84" w:author="Author" w:date="2017-04-04T17:35:00Z">
        <w:r w:rsidRPr="00E75366" w:rsidDel="00491818">
          <w:rPr>
            <w:rFonts w:ascii="Courier New" w:eastAsia="Times New Roman" w:hAnsi="Courier New" w:cs="Courier New"/>
            <w:color w:val="000000"/>
            <w:sz w:val="20"/>
            <w:szCs w:val="20"/>
            <w:lang w:val="en-IN" w:eastAsia="en-IN"/>
          </w:rPr>
          <w:delText xml:space="preserve">the </w:delText>
        </w:r>
      </w:del>
      <w:ins w:id="85" w:author="Author" w:date="2017-04-04T17:35:00Z">
        <w:r w:rsidR="00491818" w:rsidRPr="00E75366">
          <w:rPr>
            <w:rFonts w:ascii="Courier New" w:eastAsia="Times New Roman" w:hAnsi="Courier New" w:cs="Courier New"/>
            <w:color w:val="000000"/>
            <w:sz w:val="20"/>
            <w:szCs w:val="20"/>
            <w:lang w:val="en-IN" w:eastAsia="en-IN"/>
          </w:rPr>
          <w:t>t</w:t>
        </w:r>
        <w:r w:rsidR="00491818">
          <w:rPr>
            <w:rFonts w:ascii="Courier New" w:eastAsia="Times New Roman" w:hAnsi="Courier New" w:cs="Courier New"/>
            <w:color w:val="000000"/>
            <w:sz w:val="20"/>
            <w:szCs w:val="20"/>
            <w:lang w:val="en-IN" w:eastAsia="en-IN"/>
          </w:rPr>
          <w:t>his method have been reported</w:t>
        </w:r>
        <w:r w:rsidR="00491818" w:rsidRPr="00E75366">
          <w:rPr>
            <w:rFonts w:ascii="Courier New" w:eastAsia="Times New Roman" w:hAnsi="Courier New" w:cs="Courier New"/>
            <w:color w:val="000000"/>
            <w:sz w:val="20"/>
            <w:szCs w:val="20"/>
            <w:lang w:val="en-IN" w:eastAsia="en-IN"/>
          </w:rPr>
          <w:t xml:space="preserve"> </w:t>
        </w:r>
      </w:ins>
      <w:del w:id="86" w:author="Author" w:date="2017-04-04T17:35:00Z">
        <w:r w:rsidRPr="00E75366" w:rsidDel="00491818">
          <w:rPr>
            <w:rFonts w:ascii="Courier New" w:eastAsia="Times New Roman" w:hAnsi="Courier New" w:cs="Courier New"/>
            <w:color w:val="000000"/>
            <w:sz w:val="20"/>
            <w:szCs w:val="20"/>
            <w:lang w:val="en-IN" w:eastAsia="en-IN"/>
          </w:rPr>
          <w:delText>method exist</w:delText>
        </w:r>
      </w:del>
      <w:del w:id="87" w:author="Author" w:date="2017-04-04T17:34:00Z">
        <w:r w:rsidRPr="00E75366" w:rsidDel="00491818">
          <w:rPr>
            <w:rFonts w:ascii="Courier New" w:eastAsia="Times New Roman" w:hAnsi="Courier New" w:cs="Courier New"/>
            <w:color w:val="000000"/>
            <w:sz w:val="20"/>
            <w:szCs w:val="20"/>
            <w:lang w:val="en-IN" w:eastAsia="en-IN"/>
          </w:rPr>
          <w:delText xml:space="preserve"> </w:delText>
        </w:r>
      </w:del>
      <w:r w:rsidRPr="00E75366">
        <w:rPr>
          <w:rFonts w:ascii="Courier New" w:eastAsia="Times New Roman" w:hAnsi="Courier New" w:cs="Courier New"/>
          <w:color w:val="800000"/>
          <w:sz w:val="20"/>
          <w:szCs w:val="20"/>
          <w:lang w:val="en-IN" w:eastAsia="en-IN"/>
        </w:rPr>
        <w:t>\</w:t>
      </w:r>
      <w:proofErr w:type="gramStart"/>
      <w:r w:rsidRPr="00E75366">
        <w:rPr>
          <w:rFonts w:ascii="Courier New" w:eastAsia="Times New Roman" w:hAnsi="Courier New" w:cs="Courier New"/>
          <w:color w:val="800000"/>
          <w:sz w:val="20"/>
          <w:szCs w:val="20"/>
          <w:lang w:val="en-IN" w:eastAsia="en-IN"/>
        </w:rPr>
        <w:t>citep</w:t>
      </w:r>
      <w:proofErr w:type="gramEnd"/>
      <w:del w:id="88" w:author="Author" w:date="2017-04-04T17:34:00Z">
        <w:r w:rsidRPr="00E75366" w:rsidDel="00491818">
          <w:rPr>
            <w:rFonts w:ascii="Courier New" w:eastAsia="Times New Roman" w:hAnsi="Courier New" w:cs="Courier New"/>
            <w:color w:val="000000"/>
            <w:sz w:val="20"/>
            <w:szCs w:val="20"/>
            <w:lang w:val="en-IN" w:eastAsia="en-IN"/>
          </w:rPr>
          <w:delText>[a non-exhaustive listing can be found in][]</w:delText>
        </w:r>
      </w:del>
      <w:r w:rsidRPr="00E75366">
        <w:rPr>
          <w:rFonts w:ascii="Courier New" w:eastAsia="Times New Roman" w:hAnsi="Courier New" w:cs="Courier New"/>
          <w:color w:val="000000"/>
          <w:sz w:val="20"/>
          <w:szCs w:val="20"/>
          <w:lang w:val="en-IN" w:eastAsia="en-IN"/>
        </w:rPr>
        <w:t xml:space="preserve">{BenDaoud2016}. </w:t>
      </w:r>
      <w:del w:id="89" w:author="Author" w:date="2017-04-04T17:35:00Z">
        <w:r w:rsidRPr="00E75366" w:rsidDel="00491818">
          <w:rPr>
            <w:rFonts w:ascii="Courier New" w:eastAsia="Times New Roman" w:hAnsi="Courier New" w:cs="Courier New"/>
            <w:color w:val="000000"/>
            <w:sz w:val="20"/>
            <w:szCs w:val="20"/>
            <w:lang w:val="en-IN" w:eastAsia="en-IN"/>
          </w:rPr>
          <w:delText xml:space="preserve">The </w:delText>
        </w:r>
      </w:del>
      <w:r w:rsidRPr="00E75366">
        <w:rPr>
          <w:rFonts w:ascii="Courier New" w:eastAsia="Times New Roman" w:hAnsi="Courier New" w:cs="Courier New"/>
          <w:color w:val="000000"/>
          <w:sz w:val="20"/>
          <w:szCs w:val="20"/>
          <w:lang w:val="en-IN" w:eastAsia="en-IN"/>
        </w:rPr>
        <w:t>AMs are used for operational precipitation forecasting</w:t>
      </w:r>
      <w:del w:id="90" w:author="Author" w:date="2017-04-04T17:35:00Z">
        <w:r w:rsidRPr="00E75366" w:rsidDel="00491818">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w:t>
      </w:r>
      <w:del w:id="91" w:author="Author" w:date="2017-04-04T17:35:00Z">
        <w:r w:rsidRPr="00E75366" w:rsidDel="00491818">
          <w:rPr>
            <w:rFonts w:ascii="Courier New" w:eastAsia="Times New Roman" w:hAnsi="Courier New" w:cs="Courier New"/>
            <w:color w:val="000000"/>
            <w:sz w:val="20"/>
            <w:szCs w:val="20"/>
            <w:lang w:val="en-IN" w:eastAsia="en-IN"/>
          </w:rPr>
          <w:delText xml:space="preserve">either </w:delText>
        </w:r>
      </w:del>
      <w:r w:rsidRPr="00E75366">
        <w:rPr>
          <w:rFonts w:ascii="Courier New" w:eastAsia="Times New Roman" w:hAnsi="Courier New" w:cs="Courier New"/>
          <w:color w:val="000000"/>
          <w:sz w:val="20"/>
          <w:szCs w:val="20"/>
          <w:lang w:val="en-IN" w:eastAsia="en-IN"/>
        </w:rPr>
        <w:t xml:space="preserve">in the context of weather forecasting, flood forecasting, </w:t>
      </w:r>
      <w:del w:id="92" w:author="Author" w:date="2017-04-04T17:35:00Z">
        <w:r w:rsidRPr="00E75366" w:rsidDel="00491818">
          <w:rPr>
            <w:rFonts w:ascii="Courier New" w:eastAsia="Times New Roman" w:hAnsi="Courier New" w:cs="Courier New"/>
            <w:color w:val="000000"/>
            <w:sz w:val="20"/>
            <w:szCs w:val="20"/>
            <w:lang w:val="en-IN" w:eastAsia="en-IN"/>
          </w:rPr>
          <w:delText xml:space="preserve">or </w:delText>
        </w:r>
      </w:del>
      <w:ins w:id="93" w:author="Author" w:date="2017-04-04T17:35:00Z">
        <w:r w:rsidR="00491818">
          <w:rPr>
            <w:rFonts w:ascii="Courier New" w:eastAsia="Times New Roman" w:hAnsi="Courier New" w:cs="Courier New"/>
            <w:color w:val="000000"/>
            <w:sz w:val="20"/>
            <w:szCs w:val="20"/>
            <w:lang w:val="en-IN" w:eastAsia="en-IN"/>
          </w:rPr>
          <w:t>and</w:t>
        </w:r>
        <w:r w:rsidR="00491818"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hydropower production </w:t>
      </w:r>
      <w:r w:rsidRPr="00E75366">
        <w:rPr>
          <w:rFonts w:ascii="Courier New" w:eastAsia="Times New Roman" w:hAnsi="Courier New" w:cs="Courier New"/>
          <w:color w:val="800000"/>
          <w:sz w:val="20"/>
          <w:szCs w:val="20"/>
          <w:lang w:val="en-IN" w:eastAsia="en-IN"/>
        </w:rPr>
        <w:t>\citep</w:t>
      </w:r>
      <w:r w:rsidRPr="00E75366">
        <w:rPr>
          <w:rFonts w:ascii="Courier New" w:eastAsia="Times New Roman" w:hAnsi="Courier New" w:cs="Courier New"/>
          <w:color w:val="000000"/>
          <w:sz w:val="20"/>
          <w:szCs w:val="20"/>
          <w:lang w:val="en-IN" w:eastAsia="en-IN"/>
        </w:rPr>
        <w:t xml:space="preserve">[e.g.,][]{Bontron2005, Hamill2006, Desaint2008a, GarciaHernandez2009b, Bliefernicht2010, Marty2010, Marty2012, Horton2012, Obled2014, Hamill2015, BenDaoud2016}, as well as for precipitation downscaling from a climate perspective </w:t>
      </w:r>
      <w:r w:rsidRPr="00E75366">
        <w:rPr>
          <w:rFonts w:ascii="Courier New" w:eastAsia="Times New Roman" w:hAnsi="Courier New" w:cs="Courier New"/>
          <w:color w:val="800000"/>
          <w:sz w:val="20"/>
          <w:szCs w:val="20"/>
          <w:lang w:val="en-IN" w:eastAsia="en-IN"/>
        </w:rPr>
        <w:t>\citep</w:t>
      </w:r>
      <w:r w:rsidRPr="00E75366">
        <w:rPr>
          <w:rFonts w:ascii="Courier New" w:eastAsia="Times New Roman" w:hAnsi="Courier New" w:cs="Courier New"/>
          <w:color w:val="000000"/>
          <w:sz w:val="20"/>
          <w:szCs w:val="20"/>
          <w:lang w:val="en-IN" w:eastAsia="en-IN"/>
        </w:rPr>
        <w:t xml:space="preserve">[e.g.][]{Radanovics2013, Chardon2014, Dayon2015}. AMs can provide multivariate predictions </w:t>
      </w:r>
      <w:del w:id="94" w:author="Author" w:date="2017-04-04T17:36:00Z">
        <w:r w:rsidRPr="00E75366" w:rsidDel="00491818">
          <w:rPr>
            <w:rFonts w:ascii="Courier New" w:eastAsia="Times New Roman" w:hAnsi="Courier New" w:cs="Courier New"/>
            <w:color w:val="000000"/>
            <w:sz w:val="20"/>
            <w:szCs w:val="20"/>
            <w:lang w:val="en-IN" w:eastAsia="en-IN"/>
          </w:rPr>
          <w:delText xml:space="preserve">that </w:delText>
        </w:r>
      </w:del>
      <w:ins w:id="95" w:author="Author" w:date="2017-04-04T17:36:00Z">
        <w:r w:rsidR="00491818">
          <w:rPr>
            <w:rFonts w:ascii="Courier New" w:eastAsia="Times New Roman" w:hAnsi="Courier New" w:cs="Courier New"/>
            <w:color w:val="000000"/>
            <w:sz w:val="20"/>
            <w:szCs w:val="20"/>
            <w:lang w:val="en-IN" w:eastAsia="en-IN"/>
          </w:rPr>
          <w:t>which</w:t>
        </w:r>
        <w:r w:rsidR="00491818"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are physically consistent </w:t>
      </w:r>
      <w:r w:rsidRPr="00E75366">
        <w:rPr>
          <w:rFonts w:ascii="Courier New" w:eastAsia="Times New Roman" w:hAnsi="Courier New" w:cs="Courier New"/>
          <w:color w:val="800000"/>
          <w:sz w:val="20"/>
          <w:szCs w:val="20"/>
          <w:lang w:val="en-IN" w:eastAsia="en-IN"/>
        </w:rPr>
        <w:t>\</w:t>
      </w:r>
      <w:proofErr w:type="gramStart"/>
      <w:r w:rsidRPr="00E75366">
        <w:rPr>
          <w:rFonts w:ascii="Courier New" w:eastAsia="Times New Roman" w:hAnsi="Courier New" w:cs="Courier New"/>
          <w:color w:val="800000"/>
          <w:sz w:val="20"/>
          <w:szCs w:val="20"/>
          <w:lang w:val="en-IN" w:eastAsia="en-IN"/>
        </w:rPr>
        <w:t>citep</w:t>
      </w:r>
      <w:r w:rsidRPr="00E75366">
        <w:rPr>
          <w:rFonts w:ascii="Courier New" w:eastAsia="Times New Roman" w:hAnsi="Courier New" w:cs="Courier New"/>
          <w:color w:val="000000"/>
          <w:sz w:val="20"/>
          <w:szCs w:val="20"/>
          <w:lang w:val="en-IN" w:eastAsia="en-IN"/>
        </w:rPr>
        <w:t>{</w:t>
      </w:r>
      <w:proofErr w:type="gramEnd"/>
      <w:r w:rsidRPr="00E75366">
        <w:rPr>
          <w:rFonts w:ascii="Courier New" w:eastAsia="Times New Roman" w:hAnsi="Courier New" w:cs="Courier New"/>
          <w:color w:val="000000"/>
          <w:sz w:val="20"/>
          <w:szCs w:val="20"/>
          <w:lang w:val="en-IN" w:eastAsia="en-IN"/>
        </w:rPr>
        <w:t xml:space="preserve">Raynaud2016b}. </w:t>
      </w:r>
      <w:proofErr w:type="gramStart"/>
      <w:r w:rsidRPr="00E75366">
        <w:rPr>
          <w:rFonts w:ascii="Courier New" w:eastAsia="Times New Roman" w:hAnsi="Courier New" w:cs="Courier New"/>
          <w:color w:val="000000"/>
          <w:sz w:val="20"/>
          <w:szCs w:val="20"/>
          <w:lang w:val="en-IN" w:eastAsia="en-IN"/>
        </w:rPr>
        <w:t>Their</w:t>
      </w:r>
      <w:proofErr w:type="gramEnd"/>
      <w:r w:rsidRPr="00E75366">
        <w:rPr>
          <w:rFonts w:ascii="Courier New" w:eastAsia="Times New Roman" w:hAnsi="Courier New" w:cs="Courier New"/>
          <w:color w:val="000000"/>
          <w:sz w:val="20"/>
          <w:szCs w:val="20"/>
          <w:lang w:val="en-IN" w:eastAsia="en-IN"/>
        </w:rPr>
        <w:t xml:space="preserve"> spatial transferability is analysed in </w:t>
      </w:r>
      <w:r w:rsidRPr="00E75366">
        <w:rPr>
          <w:rFonts w:ascii="Courier New" w:eastAsia="Times New Roman" w:hAnsi="Courier New" w:cs="Courier New"/>
          <w:color w:val="800000"/>
          <w:sz w:val="20"/>
          <w:szCs w:val="20"/>
          <w:lang w:val="en-IN" w:eastAsia="en-IN"/>
        </w:rPr>
        <w:t>\citet</w:t>
      </w:r>
      <w:r w:rsidRPr="00E75366">
        <w:rPr>
          <w:rFonts w:ascii="Courier New" w:eastAsia="Times New Roman" w:hAnsi="Courier New" w:cs="Courier New"/>
          <w:color w:val="000000"/>
          <w:sz w:val="20"/>
          <w:szCs w:val="20"/>
          <w:lang w:val="en-IN" w:eastAsia="en-IN"/>
        </w:rPr>
        <w:t xml:space="preserve">{Chardon2014} and </w:t>
      </w:r>
      <w:r w:rsidRPr="00E75366">
        <w:rPr>
          <w:rFonts w:ascii="Courier New" w:eastAsia="Times New Roman" w:hAnsi="Courier New" w:cs="Courier New"/>
          <w:color w:val="800000"/>
          <w:sz w:val="20"/>
          <w:szCs w:val="20"/>
          <w:lang w:val="en-IN" w:eastAsia="en-IN"/>
        </w:rPr>
        <w:t>\citet</w:t>
      </w:r>
      <w:r w:rsidRPr="00E75366">
        <w:rPr>
          <w:rFonts w:ascii="Courier New" w:eastAsia="Times New Roman" w:hAnsi="Courier New" w:cs="Courier New"/>
          <w:color w:val="000000"/>
          <w:sz w:val="20"/>
          <w:szCs w:val="20"/>
          <w:lang w:val="en-IN" w:eastAsia="en-IN"/>
        </w:rPr>
        <w:t>{Radanovics2013}</w:t>
      </w:r>
      <w:ins w:id="96" w:author="Author" w:date="2017-04-04T17:36:00Z">
        <w:r w:rsidR="00491818">
          <w:rPr>
            <w:rFonts w:ascii="Courier New" w:eastAsia="Times New Roman" w:hAnsi="Courier New" w:cs="Courier New"/>
            <w:color w:val="000000"/>
            <w:sz w:val="20"/>
            <w:szCs w:val="20"/>
            <w:lang w:val="en-IN" w:eastAsia="en-IN"/>
          </w:rPr>
          <w:t>, and t</w:t>
        </w:r>
      </w:ins>
      <w:del w:id="97" w:author="Author" w:date="2017-04-04T17:36:00Z">
        <w:r w:rsidRPr="00E75366" w:rsidDel="00491818">
          <w:rPr>
            <w:rFonts w:ascii="Courier New" w:eastAsia="Times New Roman" w:hAnsi="Courier New" w:cs="Courier New"/>
            <w:color w:val="000000"/>
            <w:sz w:val="20"/>
            <w:szCs w:val="20"/>
            <w:lang w:val="en-IN" w:eastAsia="en-IN"/>
          </w:rPr>
          <w:delText>. T</w:delText>
        </w:r>
      </w:del>
      <w:r w:rsidRPr="00E75366">
        <w:rPr>
          <w:rFonts w:ascii="Courier New" w:eastAsia="Times New Roman" w:hAnsi="Courier New" w:cs="Courier New"/>
          <w:color w:val="000000"/>
          <w:sz w:val="20"/>
          <w:szCs w:val="20"/>
          <w:lang w:val="en-IN" w:eastAsia="en-IN"/>
        </w:rPr>
        <w:t xml:space="preserve">heir temporal transferability has </w:t>
      </w:r>
      <w:del w:id="98" w:author="Author" w:date="2017-04-04T17:36:00Z">
        <w:r w:rsidRPr="00E75366" w:rsidDel="00491818">
          <w:rPr>
            <w:rFonts w:ascii="Courier New" w:eastAsia="Times New Roman" w:hAnsi="Courier New" w:cs="Courier New"/>
            <w:color w:val="000000"/>
            <w:sz w:val="20"/>
            <w:szCs w:val="20"/>
            <w:lang w:val="en-IN" w:eastAsia="en-IN"/>
          </w:rPr>
          <w:delText xml:space="preserve">also </w:delText>
        </w:r>
      </w:del>
      <w:r w:rsidRPr="00E75366">
        <w:rPr>
          <w:rFonts w:ascii="Courier New" w:eastAsia="Times New Roman" w:hAnsi="Courier New" w:cs="Courier New"/>
          <w:color w:val="000000"/>
          <w:sz w:val="20"/>
          <w:szCs w:val="20"/>
          <w:lang w:val="en-IN" w:eastAsia="en-IN"/>
        </w:rPr>
        <w:t xml:space="preserve">been </w:t>
      </w:r>
      <w:del w:id="99" w:author="Author" w:date="2017-04-04T17:37:00Z">
        <w:r w:rsidRPr="00E75366" w:rsidDel="00491818">
          <w:rPr>
            <w:rFonts w:ascii="Courier New" w:eastAsia="Times New Roman" w:hAnsi="Courier New" w:cs="Courier New"/>
            <w:color w:val="000000"/>
            <w:sz w:val="20"/>
            <w:szCs w:val="20"/>
            <w:lang w:val="en-IN" w:eastAsia="en-IN"/>
          </w:rPr>
          <w:delText>the topic of</w:delText>
        </w:r>
      </w:del>
      <w:ins w:id="100" w:author="Author" w:date="2017-04-04T17:37:00Z">
        <w:r w:rsidR="00491818">
          <w:rPr>
            <w:rFonts w:ascii="Courier New" w:eastAsia="Times New Roman" w:hAnsi="Courier New" w:cs="Courier New"/>
            <w:color w:val="000000"/>
            <w:sz w:val="20"/>
            <w:szCs w:val="20"/>
            <w:lang w:val="en-IN" w:eastAsia="en-IN"/>
          </w:rPr>
          <w:t>discussed in</w:t>
        </w:r>
      </w:ins>
      <w:r w:rsidRPr="00E75366">
        <w:rPr>
          <w:rFonts w:ascii="Courier New" w:eastAsia="Times New Roman" w:hAnsi="Courier New" w:cs="Courier New"/>
          <w:color w:val="000000"/>
          <w:sz w:val="20"/>
          <w:szCs w:val="20"/>
          <w:lang w:val="en-IN" w:eastAsia="en-IN"/>
        </w:rPr>
        <w:t xml:space="preserve"> recent studies for past or future climates </w:t>
      </w:r>
      <w:r w:rsidRPr="00E75366">
        <w:rPr>
          <w:rFonts w:ascii="Courier New" w:eastAsia="Times New Roman" w:hAnsi="Courier New" w:cs="Courier New"/>
          <w:color w:val="800000"/>
          <w:sz w:val="20"/>
          <w:szCs w:val="20"/>
          <w:lang w:val="en-IN" w:eastAsia="en-IN"/>
        </w:rPr>
        <w:t>\citep</w:t>
      </w:r>
      <w:r w:rsidRPr="00E75366">
        <w:rPr>
          <w:rFonts w:ascii="Courier New" w:eastAsia="Times New Roman" w:hAnsi="Courier New" w:cs="Courier New"/>
          <w:color w:val="000000"/>
          <w:sz w:val="20"/>
          <w:szCs w:val="20"/>
          <w:lang w:val="en-IN" w:eastAsia="en-IN"/>
        </w:rPr>
        <w:t>{Dayon2015, Caillouet2016}.</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t xml:space="preserve">The method requires two different archives. The first is a meteorological archive describing the state of the atmosphere at a synoptic scale, such as reanalysis datasets. The second is an archive of the target variable to be predicted, </w:t>
      </w:r>
      <w:ins w:id="101" w:author="Author" w:date="2017-04-04T17:37:00Z">
        <w:r w:rsidR="00876671">
          <w:rPr>
            <w:rFonts w:ascii="Courier New" w:eastAsia="Times New Roman" w:hAnsi="Courier New" w:cs="Courier New"/>
            <w:color w:val="000000"/>
            <w:sz w:val="20"/>
            <w:szCs w:val="20"/>
            <w:lang w:val="en-IN" w:eastAsia="en-IN"/>
          </w:rPr>
          <w:t xml:space="preserve">which in this study is </w:t>
        </w:r>
      </w:ins>
      <w:del w:id="102" w:author="Author" w:date="2017-04-04T17:37:00Z">
        <w:r w:rsidRPr="00E75366" w:rsidDel="00876671">
          <w:rPr>
            <w:rFonts w:ascii="Courier New" w:eastAsia="Times New Roman" w:hAnsi="Courier New" w:cs="Courier New"/>
            <w:color w:val="000000"/>
            <w:sz w:val="20"/>
            <w:szCs w:val="20"/>
            <w:lang w:val="en-IN" w:eastAsia="en-IN"/>
          </w:rPr>
          <w:delText xml:space="preserve">here </w:delText>
        </w:r>
      </w:del>
      <w:r w:rsidRPr="00E75366">
        <w:rPr>
          <w:rFonts w:ascii="Courier New" w:eastAsia="Times New Roman" w:hAnsi="Courier New" w:cs="Courier New"/>
          <w:color w:val="000000"/>
          <w:sz w:val="20"/>
          <w:szCs w:val="20"/>
          <w:lang w:val="en-IN" w:eastAsia="en-IN"/>
        </w:rPr>
        <w:t>precipitation</w:t>
      </w:r>
      <w:del w:id="103" w:author="Author" w:date="2017-04-04T17:38:00Z">
        <w:r w:rsidRPr="00E75366" w:rsidDel="00876671">
          <w:rPr>
            <w:rFonts w:ascii="Courier New" w:eastAsia="Times New Roman" w:hAnsi="Courier New" w:cs="Courier New"/>
            <w:color w:val="000000"/>
            <w:sz w:val="20"/>
            <w:szCs w:val="20"/>
            <w:lang w:val="en-IN" w:eastAsia="en-IN"/>
          </w:rPr>
          <w:delText xml:space="preserve">. </w:delText>
        </w:r>
      </w:del>
      <w:ins w:id="104" w:author="Author" w:date="2017-04-04T17:38:00Z">
        <w:r w:rsidR="00876671">
          <w:rPr>
            <w:rFonts w:ascii="Courier New" w:eastAsia="Times New Roman" w:hAnsi="Courier New" w:cs="Courier New"/>
            <w:color w:val="000000"/>
            <w:sz w:val="20"/>
            <w:szCs w:val="20"/>
            <w:lang w:val="en-IN" w:eastAsia="en-IN"/>
          </w:rPr>
          <w:t>, usually composed of</w:t>
        </w:r>
        <w:r w:rsidR="00876671" w:rsidRPr="00E75366">
          <w:rPr>
            <w:rFonts w:ascii="Courier New" w:eastAsia="Times New Roman" w:hAnsi="Courier New" w:cs="Courier New"/>
            <w:color w:val="000000"/>
            <w:sz w:val="20"/>
            <w:szCs w:val="20"/>
            <w:lang w:val="en-IN" w:eastAsia="en-IN"/>
          </w:rPr>
          <w:t xml:space="preserve"> </w:t>
        </w:r>
      </w:ins>
      <w:del w:id="105" w:author="Author" w:date="2017-04-04T17:38:00Z">
        <w:r w:rsidRPr="00E75366" w:rsidDel="00876671">
          <w:rPr>
            <w:rFonts w:ascii="Courier New" w:eastAsia="Times New Roman" w:hAnsi="Courier New" w:cs="Courier New"/>
            <w:color w:val="000000"/>
            <w:sz w:val="20"/>
            <w:szCs w:val="20"/>
            <w:lang w:val="en-IN" w:eastAsia="en-IN"/>
          </w:rPr>
          <w:delText xml:space="preserve">It is most often made of </w:delText>
        </w:r>
      </w:del>
      <w:r w:rsidRPr="00E75366">
        <w:rPr>
          <w:rFonts w:ascii="Courier New" w:eastAsia="Times New Roman" w:hAnsi="Courier New" w:cs="Courier New"/>
          <w:color w:val="000000"/>
          <w:sz w:val="20"/>
          <w:szCs w:val="20"/>
          <w:lang w:val="en-IN" w:eastAsia="en-IN"/>
        </w:rPr>
        <w:t>daily precipitation totals at a target station or integrated over a target catchment. Obviously, the period to be used is limited to the smallest period common to the two archives.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\citet</w:t>
      </w:r>
      <w:r w:rsidRPr="00E75366">
        <w:rPr>
          <w:rFonts w:ascii="Courier New" w:eastAsia="Times New Roman" w:hAnsi="Courier New" w:cs="Courier New"/>
          <w:color w:val="000000"/>
          <w:sz w:val="20"/>
          <w:szCs w:val="20"/>
          <w:lang w:val="en-IN" w:eastAsia="en-IN"/>
        </w:rPr>
        <w:t xml:space="preserve">{Ruosteenoja1988} and </w:t>
      </w:r>
      <w:r w:rsidRPr="00E75366">
        <w:rPr>
          <w:rFonts w:ascii="Courier New" w:eastAsia="Times New Roman" w:hAnsi="Courier New" w:cs="Courier New"/>
          <w:color w:val="800000"/>
          <w:sz w:val="20"/>
          <w:szCs w:val="20"/>
          <w:lang w:val="en-IN" w:eastAsia="en-IN"/>
        </w:rPr>
        <w:t>\citet</w:t>
      </w:r>
      <w:r w:rsidRPr="00E75366">
        <w:rPr>
          <w:rFonts w:ascii="Courier New" w:eastAsia="Times New Roman" w:hAnsi="Courier New" w:cs="Courier New"/>
          <w:color w:val="000000"/>
          <w:sz w:val="20"/>
          <w:szCs w:val="20"/>
          <w:lang w:val="en-IN" w:eastAsia="en-IN"/>
        </w:rPr>
        <w:t xml:space="preserve">{Vandendool1994} </w:t>
      </w:r>
      <w:del w:id="106" w:author="Author" w:date="2017-04-04T17:39:00Z">
        <w:r w:rsidRPr="00E75366" w:rsidDel="00BD4CBB">
          <w:rPr>
            <w:rFonts w:ascii="Courier New" w:eastAsia="Times New Roman" w:hAnsi="Courier New" w:cs="Courier New"/>
            <w:color w:val="000000"/>
            <w:sz w:val="20"/>
            <w:szCs w:val="20"/>
            <w:lang w:val="en-IN" w:eastAsia="en-IN"/>
          </w:rPr>
          <w:delText xml:space="preserve">have </w:delText>
        </w:r>
      </w:del>
      <w:r w:rsidRPr="00E75366">
        <w:rPr>
          <w:rFonts w:ascii="Courier New" w:eastAsia="Times New Roman" w:hAnsi="Courier New" w:cs="Courier New"/>
          <w:color w:val="000000"/>
          <w:sz w:val="20"/>
          <w:szCs w:val="20"/>
          <w:lang w:val="en-IN" w:eastAsia="en-IN"/>
        </w:rPr>
        <w:t xml:space="preserve">analysed the influence of the length of the meteorological archive on the quality of the analogy. They highlighted a three-way relationship </w:t>
      </w:r>
      <w:del w:id="107" w:author="Author" w:date="2017-04-04T17:40:00Z">
        <w:r w:rsidRPr="00E75366" w:rsidDel="00BD4CBB">
          <w:rPr>
            <w:rFonts w:ascii="Courier New" w:eastAsia="Times New Roman" w:hAnsi="Courier New" w:cs="Courier New"/>
            <w:color w:val="000000"/>
            <w:sz w:val="20"/>
            <w:szCs w:val="20"/>
            <w:lang w:val="en-IN" w:eastAsia="en-IN"/>
          </w:rPr>
          <w:delText xml:space="preserve">between </w:delText>
        </w:r>
      </w:del>
      <w:ins w:id="108" w:author="Author" w:date="2017-04-04T17:40:00Z">
        <w:r w:rsidR="00BD4CBB">
          <w:rPr>
            <w:rFonts w:ascii="Courier New" w:eastAsia="Times New Roman" w:hAnsi="Courier New" w:cs="Courier New"/>
            <w:color w:val="000000"/>
            <w:sz w:val="20"/>
            <w:szCs w:val="20"/>
            <w:lang w:val="en-IN" w:eastAsia="en-IN"/>
          </w:rPr>
          <w:t>among</w:t>
        </w:r>
        <w:r w:rsidR="00BD4CBB"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the quality of the analogy, the archive length, and the size of the spatial domain (or degrees of freedom</w:t>
      </w:r>
      <w:del w:id="109" w:author="Author" w:date="2017-04-04T17:40:00Z">
        <w:r w:rsidRPr="00E75366" w:rsidDel="00BD4CBB">
          <w:rPr>
            <w:rFonts w:ascii="Courier New" w:eastAsia="Times New Roman" w:hAnsi="Courier New" w:cs="Courier New"/>
            <w:color w:val="000000"/>
            <w:sz w:val="20"/>
            <w:szCs w:val="20"/>
            <w:lang w:val="en-IN" w:eastAsia="en-IN"/>
          </w:rPr>
          <w:delText xml:space="preserve">): </w:delText>
        </w:r>
      </w:del>
      <w:ins w:id="110" w:author="Author" w:date="2017-04-04T17:40:00Z">
        <w:r w:rsidR="00BD4CBB" w:rsidRPr="00E75366">
          <w:rPr>
            <w:rFonts w:ascii="Courier New" w:eastAsia="Times New Roman" w:hAnsi="Courier New" w:cs="Courier New"/>
            <w:color w:val="000000"/>
            <w:sz w:val="20"/>
            <w:szCs w:val="20"/>
            <w:lang w:val="en-IN" w:eastAsia="en-IN"/>
          </w:rPr>
          <w:t>)</w:t>
        </w:r>
        <w:r w:rsidR="00BD4CBB">
          <w:rPr>
            <w:rFonts w:ascii="Courier New" w:eastAsia="Times New Roman" w:hAnsi="Courier New" w:cs="Courier New"/>
            <w:color w:val="000000"/>
            <w:sz w:val="20"/>
            <w:szCs w:val="20"/>
            <w:lang w:val="en-IN" w:eastAsia="en-IN"/>
          </w:rPr>
          <w:t xml:space="preserve"> and determined that</w:t>
        </w:r>
        <w:r w:rsidR="00BD4CBB"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errors increase with a </w:t>
      </w:r>
      <w:del w:id="111" w:author="Author" w:date="2017-04-04T17:40:00Z">
        <w:r w:rsidRPr="00E75366" w:rsidDel="00BD4CBB">
          <w:rPr>
            <w:rFonts w:ascii="Courier New" w:eastAsia="Times New Roman" w:hAnsi="Courier New" w:cs="Courier New"/>
            <w:color w:val="000000"/>
            <w:sz w:val="20"/>
            <w:szCs w:val="20"/>
            <w:lang w:val="en-IN" w:eastAsia="en-IN"/>
          </w:rPr>
          <w:delText xml:space="preserve">bigger </w:delText>
        </w:r>
      </w:del>
      <w:ins w:id="112" w:author="Author" w:date="2017-04-04T17:40:00Z">
        <w:r w:rsidR="00BD4CBB">
          <w:rPr>
            <w:rFonts w:ascii="Courier New" w:eastAsia="Times New Roman" w:hAnsi="Courier New" w:cs="Courier New"/>
            <w:color w:val="000000"/>
            <w:sz w:val="20"/>
            <w:szCs w:val="20"/>
            <w:lang w:val="en-IN" w:eastAsia="en-IN"/>
          </w:rPr>
          <w:t>larger</w:t>
        </w:r>
        <w:r w:rsidR="00BD4CBB"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domain</w:t>
      </w:r>
      <w:del w:id="113" w:author="Author" w:date="2017-04-04T17:40:00Z">
        <w:r w:rsidRPr="00E75366" w:rsidDel="00BD4CBB">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but decrease with a longer archive. For that reason, limited spatial windows are always considered when searching for analogues, and the archive length is maximi</w:t>
      </w:r>
      <w:ins w:id="114" w:author="Author" w:date="2017-04-04T19:30:00Z">
        <w:r w:rsidR="00C67DAC">
          <w:rPr>
            <w:rFonts w:ascii="Courier New" w:eastAsia="Times New Roman" w:hAnsi="Courier New" w:cs="Courier New"/>
            <w:color w:val="000000"/>
            <w:sz w:val="20"/>
            <w:szCs w:val="20"/>
            <w:lang w:val="en-IN" w:eastAsia="en-IN"/>
          </w:rPr>
          <w:t>s</w:t>
        </w:r>
      </w:ins>
      <w:del w:id="115" w:author="Author" w:date="2017-04-04T19:30:00Z">
        <w:r w:rsidRPr="00E75366" w:rsidDel="00C67DAC">
          <w:rPr>
            <w:rFonts w:ascii="Courier New" w:eastAsia="Times New Roman" w:hAnsi="Courier New" w:cs="Courier New"/>
            <w:color w:val="000000"/>
            <w:sz w:val="20"/>
            <w:szCs w:val="20"/>
            <w:lang w:val="en-IN" w:eastAsia="en-IN"/>
          </w:rPr>
          <w:delText>z</w:delText>
        </w:r>
      </w:del>
      <w:proofErr w:type="gramStart"/>
      <w:r w:rsidRPr="00E75366">
        <w:rPr>
          <w:rFonts w:ascii="Courier New" w:eastAsia="Times New Roman" w:hAnsi="Courier New" w:cs="Courier New"/>
          <w:color w:val="000000"/>
          <w:sz w:val="20"/>
          <w:szCs w:val="20"/>
          <w:lang w:val="en-IN" w:eastAsia="en-IN"/>
        </w:rPr>
        <w:t>ed</w:t>
      </w:r>
      <w:proofErr w:type="gramEnd"/>
      <w:r w:rsidRPr="00E75366">
        <w:rPr>
          <w:rFonts w:ascii="Courier New" w:eastAsia="Times New Roman" w:hAnsi="Courier New" w:cs="Courier New"/>
          <w:color w:val="000000"/>
          <w:sz w:val="20"/>
          <w:szCs w:val="20"/>
          <w:lang w:val="en-IN" w:eastAsia="en-IN"/>
        </w:rPr>
        <w:t xml:space="preserve">. </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t xml:space="preserve">Therefore, </w:t>
      </w:r>
      <w:del w:id="116" w:author="Author" w:date="2017-04-04T17:41:00Z">
        <w:r w:rsidRPr="00E75366" w:rsidDel="0058156D">
          <w:rPr>
            <w:rFonts w:ascii="Courier New" w:eastAsia="Times New Roman" w:hAnsi="Courier New" w:cs="Courier New"/>
            <w:color w:val="000000"/>
            <w:sz w:val="20"/>
            <w:szCs w:val="20"/>
            <w:lang w:val="en-IN" w:eastAsia="en-IN"/>
          </w:rPr>
          <w:delText xml:space="preserve">due </w:delText>
        </w:r>
      </w:del>
      <w:ins w:id="117" w:author="Author" w:date="2017-04-04T17:41:00Z">
        <w:r w:rsidR="0058156D">
          <w:rPr>
            <w:rFonts w:ascii="Courier New" w:eastAsia="Times New Roman" w:hAnsi="Courier New" w:cs="Courier New"/>
            <w:color w:val="000000"/>
            <w:sz w:val="20"/>
            <w:szCs w:val="20"/>
            <w:lang w:val="en-IN" w:eastAsia="en-IN"/>
          </w:rPr>
          <w:t>owing</w:t>
        </w:r>
        <w:r w:rsidR="0058156D"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to the availability of long precipitation archives at a daily time step that have no equivalent at a finer resolution, AMs are usually implemented on a daily basis</w:t>
      </w:r>
      <w:del w:id="118" w:author="Author" w:date="2017-04-04T17:42:00Z">
        <w:r w:rsidRPr="00E75366" w:rsidDel="0058156D">
          <w:rPr>
            <w:rFonts w:ascii="Courier New" w:eastAsia="Times New Roman" w:hAnsi="Courier New" w:cs="Courier New"/>
            <w:color w:val="000000"/>
            <w:sz w:val="20"/>
            <w:szCs w:val="20"/>
            <w:lang w:val="en-IN" w:eastAsia="en-IN"/>
          </w:rPr>
          <w:delText>. Consequently</w:delText>
        </w:r>
      </w:del>
      <w:r w:rsidRPr="00E75366">
        <w:rPr>
          <w:rFonts w:ascii="Courier New" w:eastAsia="Times New Roman" w:hAnsi="Courier New" w:cs="Courier New"/>
          <w:color w:val="000000"/>
          <w:sz w:val="20"/>
          <w:szCs w:val="20"/>
          <w:lang w:val="en-IN" w:eastAsia="en-IN"/>
        </w:rPr>
        <w:t>,</w:t>
      </w:r>
      <w:ins w:id="119" w:author="Author" w:date="2017-04-04T17:42:00Z">
        <w:r w:rsidR="0058156D">
          <w:rPr>
            <w:rFonts w:ascii="Courier New" w:eastAsia="Times New Roman" w:hAnsi="Courier New" w:cs="Courier New"/>
            <w:color w:val="000000"/>
            <w:sz w:val="20"/>
            <w:szCs w:val="20"/>
            <w:lang w:val="en-IN" w:eastAsia="en-IN"/>
          </w:rPr>
          <w:t xml:space="preserve"> and</w:t>
        </w:r>
      </w:ins>
      <w:r w:rsidRPr="00E75366">
        <w:rPr>
          <w:rFonts w:ascii="Courier New" w:eastAsia="Times New Roman" w:hAnsi="Courier New" w:cs="Courier New"/>
          <w:color w:val="000000"/>
          <w:sz w:val="20"/>
          <w:szCs w:val="20"/>
          <w:lang w:val="en-IN" w:eastAsia="en-IN"/>
        </w:rPr>
        <w:t xml:space="preserve"> the analogue situations are assessed by comparing predictors at fixed hours of the day. However, it can be expected that the analogy of the synoptic situations does not occur systematically at the same time of the day and that better candidates can be found by shifting to a different hour. With this assumption, a moving time window (MTW) was introduced to allow the search for candidates at different hours of the day. Previous tests </w:t>
      </w:r>
      <w:ins w:id="120" w:author="Author" w:date="2017-04-04T17:44:00Z">
        <w:r w:rsidR="0058156D">
          <w:rPr>
            <w:rFonts w:ascii="Courier New" w:eastAsia="Times New Roman" w:hAnsi="Courier New" w:cs="Courier New"/>
            <w:color w:val="000000"/>
            <w:sz w:val="20"/>
            <w:szCs w:val="20"/>
            <w:lang w:val="en-IN" w:eastAsia="en-IN"/>
          </w:rPr>
          <w:t xml:space="preserve">have </w:t>
        </w:r>
      </w:ins>
      <w:r w:rsidRPr="00E75366">
        <w:rPr>
          <w:rFonts w:ascii="Courier New" w:eastAsia="Times New Roman" w:hAnsi="Courier New" w:cs="Courier New"/>
          <w:color w:val="000000"/>
          <w:sz w:val="20"/>
          <w:szCs w:val="20"/>
          <w:lang w:val="en-IN" w:eastAsia="en-IN"/>
        </w:rPr>
        <w:t>showed the benefit, in terms of analogy criterion values, of searching for analogue synoptic situations at a finer time step</w:t>
      </w:r>
      <w:ins w:id="121" w:author="Author" w:date="2017-04-04T17:44:00Z">
        <w:r w:rsidR="0058156D">
          <w:rPr>
            <w:rFonts w:ascii="Courier New" w:eastAsia="Times New Roman" w:hAnsi="Courier New" w:cs="Courier New"/>
            <w:color w:val="000000"/>
            <w:sz w:val="20"/>
            <w:szCs w:val="20"/>
            <w:lang w:val="en-IN" w:eastAsia="en-IN"/>
          </w:rPr>
          <w:t>, although such research did not assess</w:t>
        </w:r>
      </w:ins>
      <w:del w:id="122" w:author="Author" w:date="2017-04-04T17:44:00Z">
        <w:r w:rsidRPr="00E75366" w:rsidDel="0058156D">
          <w:rPr>
            <w:rFonts w:ascii="Courier New" w:eastAsia="Times New Roman" w:hAnsi="Courier New" w:cs="Courier New"/>
            <w:color w:val="000000"/>
            <w:sz w:val="20"/>
            <w:szCs w:val="20"/>
            <w:lang w:val="en-IN" w:eastAsia="en-IN"/>
          </w:rPr>
          <w:delText>, but withou</w:delText>
        </w:r>
      </w:del>
      <w:del w:id="123" w:author="Author" w:date="2017-04-04T17:45:00Z">
        <w:r w:rsidRPr="00E75366" w:rsidDel="0058156D">
          <w:rPr>
            <w:rFonts w:ascii="Courier New" w:eastAsia="Times New Roman" w:hAnsi="Courier New" w:cs="Courier New"/>
            <w:color w:val="000000"/>
            <w:sz w:val="20"/>
            <w:szCs w:val="20"/>
            <w:lang w:val="en-IN" w:eastAsia="en-IN"/>
          </w:rPr>
          <w:delText>t assessing</w:delText>
        </w:r>
      </w:del>
      <w:r w:rsidRPr="00E75366">
        <w:rPr>
          <w:rFonts w:ascii="Courier New" w:eastAsia="Times New Roman" w:hAnsi="Courier New" w:cs="Courier New"/>
          <w:color w:val="000000"/>
          <w:sz w:val="20"/>
          <w:szCs w:val="20"/>
          <w:lang w:val="en-IN" w:eastAsia="en-IN"/>
        </w:rPr>
        <w:t xml:space="preserve"> the impact on the prediction skill </w:t>
      </w:r>
      <w:r w:rsidRPr="00E75366">
        <w:rPr>
          <w:rFonts w:ascii="Courier New" w:eastAsia="Times New Roman" w:hAnsi="Courier New" w:cs="Courier New"/>
          <w:color w:val="800000"/>
          <w:sz w:val="20"/>
          <w:szCs w:val="20"/>
          <w:lang w:val="en-IN" w:eastAsia="en-IN"/>
        </w:rPr>
        <w:t>\</w:t>
      </w:r>
      <w:proofErr w:type="gramStart"/>
      <w:r w:rsidRPr="00E75366">
        <w:rPr>
          <w:rFonts w:ascii="Courier New" w:eastAsia="Times New Roman" w:hAnsi="Courier New" w:cs="Courier New"/>
          <w:color w:val="800000"/>
          <w:sz w:val="20"/>
          <w:szCs w:val="20"/>
          <w:lang w:val="en-IN" w:eastAsia="en-IN"/>
        </w:rPr>
        <w:t>citep</w:t>
      </w:r>
      <w:r w:rsidRPr="00E75366">
        <w:rPr>
          <w:rFonts w:ascii="Courier New" w:eastAsia="Times New Roman" w:hAnsi="Courier New" w:cs="Courier New"/>
          <w:color w:val="000000"/>
          <w:sz w:val="20"/>
          <w:szCs w:val="20"/>
          <w:lang w:val="en-IN" w:eastAsia="en-IN"/>
        </w:rPr>
        <w:t>{</w:t>
      </w:r>
      <w:proofErr w:type="gramEnd"/>
      <w:r w:rsidRPr="00E75366">
        <w:rPr>
          <w:rFonts w:ascii="Courier New" w:eastAsia="Times New Roman" w:hAnsi="Courier New" w:cs="Courier New"/>
          <w:color w:val="000000"/>
          <w:sz w:val="20"/>
          <w:szCs w:val="20"/>
          <w:lang w:val="en-IN" w:eastAsia="en-IN"/>
        </w:rPr>
        <w:t>Finet2008}.</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t>One can question the interest of using moving daily totals when</w:t>
      </w:r>
      <w:ins w:id="124" w:author="Author" w:date="2017-04-04T17:45:00Z">
        <w:r w:rsidR="0058156D">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 xml:space="preserve"> for example</w:t>
      </w:r>
      <w:ins w:id="125" w:author="Author" w:date="2017-04-04T17:45:00Z">
        <w:r w:rsidR="0058156D">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 xml:space="preserve"> 6-h</w:t>
      </w:r>
      <w:del w:id="126" w:author="Author" w:date="2017-04-04T17:45:00Z">
        <w:r w:rsidRPr="00E75366" w:rsidDel="0058156D">
          <w:rPr>
            <w:rFonts w:ascii="Courier New" w:eastAsia="Times New Roman" w:hAnsi="Courier New" w:cs="Courier New"/>
            <w:color w:val="000000"/>
            <w:sz w:val="20"/>
            <w:szCs w:val="20"/>
            <w:lang w:val="en-IN" w:eastAsia="en-IN"/>
          </w:rPr>
          <w:delText>ourly</w:delText>
        </w:r>
      </w:del>
      <w:r w:rsidRPr="00E75366">
        <w:rPr>
          <w:rFonts w:ascii="Courier New" w:eastAsia="Times New Roman" w:hAnsi="Courier New" w:cs="Courier New"/>
          <w:color w:val="000000"/>
          <w:sz w:val="20"/>
          <w:szCs w:val="20"/>
          <w:lang w:val="en-IN" w:eastAsia="en-IN"/>
        </w:rPr>
        <w:t xml:space="preserve"> precipitation series can be predicted instead. However, the 6-h</w:t>
      </w:r>
      <w:del w:id="127" w:author="Author" w:date="2017-04-04T17:45:00Z">
        <w:r w:rsidRPr="00E75366" w:rsidDel="0058156D">
          <w:rPr>
            <w:rFonts w:ascii="Courier New" w:eastAsia="Times New Roman" w:hAnsi="Courier New" w:cs="Courier New"/>
            <w:color w:val="000000"/>
            <w:sz w:val="20"/>
            <w:szCs w:val="20"/>
            <w:lang w:val="en-IN" w:eastAsia="en-IN"/>
          </w:rPr>
          <w:delText>ourly</w:delText>
        </w:r>
      </w:del>
      <w:r w:rsidRPr="00E75366">
        <w:rPr>
          <w:rFonts w:ascii="Courier New" w:eastAsia="Times New Roman" w:hAnsi="Courier New" w:cs="Courier New"/>
          <w:color w:val="000000"/>
          <w:sz w:val="20"/>
          <w:szCs w:val="20"/>
          <w:lang w:val="en-IN" w:eastAsia="en-IN"/>
        </w:rPr>
        <w:t xml:space="preserve"> time series generated by the AM might not </w:t>
      </w:r>
      <w:ins w:id="128" w:author="Author" w:date="2017-04-04T17:45:00Z">
        <w:r w:rsidR="0058156D" w:rsidRPr="00E75366">
          <w:rPr>
            <w:rFonts w:ascii="Courier New" w:eastAsia="Times New Roman" w:hAnsi="Courier New" w:cs="Courier New"/>
            <w:color w:val="000000"/>
            <w:sz w:val="20"/>
            <w:szCs w:val="20"/>
            <w:lang w:val="en-IN" w:eastAsia="en-IN"/>
          </w:rPr>
          <w:t xml:space="preserve">accurately </w:t>
        </w:r>
      </w:ins>
      <w:r w:rsidRPr="00E75366">
        <w:rPr>
          <w:rFonts w:ascii="Courier New" w:eastAsia="Times New Roman" w:hAnsi="Courier New" w:cs="Courier New"/>
          <w:color w:val="000000"/>
          <w:sz w:val="20"/>
          <w:szCs w:val="20"/>
          <w:lang w:val="en-IN" w:eastAsia="en-IN"/>
        </w:rPr>
        <w:t xml:space="preserve">represent </w:t>
      </w:r>
      <w:del w:id="129" w:author="Author" w:date="2017-04-04T17:45:00Z">
        <w:r w:rsidRPr="00E75366" w:rsidDel="0058156D">
          <w:rPr>
            <w:rFonts w:ascii="Courier New" w:eastAsia="Times New Roman" w:hAnsi="Courier New" w:cs="Courier New"/>
            <w:color w:val="000000"/>
            <w:sz w:val="20"/>
            <w:szCs w:val="20"/>
            <w:lang w:val="en-IN" w:eastAsia="en-IN"/>
          </w:rPr>
          <w:delText xml:space="preserve">accurately </w:delText>
        </w:r>
      </w:del>
      <w:r w:rsidRPr="00E75366">
        <w:rPr>
          <w:rFonts w:ascii="Courier New" w:eastAsia="Times New Roman" w:hAnsi="Courier New" w:cs="Courier New"/>
          <w:color w:val="000000"/>
          <w:sz w:val="20"/>
          <w:szCs w:val="20"/>
          <w:lang w:val="en-IN" w:eastAsia="en-IN"/>
        </w:rPr>
        <w:t xml:space="preserve">the intra-daily precipitation distribution or </w:t>
      </w:r>
      <w:r w:rsidRPr="00E75366">
        <w:rPr>
          <w:rFonts w:ascii="Courier New" w:eastAsia="Times New Roman" w:hAnsi="Courier New" w:cs="Courier New"/>
          <w:color w:val="000000"/>
          <w:sz w:val="20"/>
          <w:szCs w:val="20"/>
          <w:lang w:val="en-IN" w:eastAsia="en-IN"/>
        </w:rPr>
        <w:lastRenderedPageBreak/>
        <w:t xml:space="preserve">variability. In addition, sometimes a resolution finer than the daily time step is not </w:t>
      </w:r>
      <w:proofErr w:type="gramStart"/>
      <w:r w:rsidRPr="00E75366">
        <w:rPr>
          <w:rFonts w:ascii="Courier New" w:eastAsia="Times New Roman" w:hAnsi="Courier New" w:cs="Courier New"/>
          <w:color w:val="000000"/>
          <w:sz w:val="20"/>
          <w:szCs w:val="20"/>
          <w:lang w:val="en-IN" w:eastAsia="en-IN"/>
        </w:rPr>
        <w:t>needed</w:t>
      </w:r>
      <w:ins w:id="130" w:author="Author" w:date="2017-04-04T17:46:00Z">
        <w:r w:rsidR="0058156D">
          <w:rPr>
            <w:rFonts w:ascii="Courier New" w:eastAsia="Times New Roman" w:hAnsi="Courier New" w:cs="Courier New"/>
            <w:color w:val="000000"/>
            <w:sz w:val="20"/>
            <w:szCs w:val="20"/>
            <w:lang w:val="en-IN" w:eastAsia="en-IN"/>
          </w:rPr>
          <w:t>,</w:t>
        </w:r>
      </w:ins>
      <w:proofErr w:type="gramEnd"/>
      <w:r w:rsidRPr="00E75366">
        <w:rPr>
          <w:rFonts w:ascii="Courier New" w:eastAsia="Times New Roman" w:hAnsi="Courier New" w:cs="Courier New"/>
          <w:color w:val="000000"/>
          <w:sz w:val="20"/>
          <w:szCs w:val="20"/>
          <w:lang w:val="en-IN" w:eastAsia="en-IN"/>
        </w:rPr>
        <w:t xml:space="preserve"> and another disaggregation technique may be used afterwards. Finally, when using a reconstructed precipitation archive, the errors in intra-daily precipitation distributions have a smaller impact on 24</w:t>
      </w:r>
      <w:ins w:id="131" w:author="Author" w:date="2017-04-04T17:46:00Z">
        <w:r w:rsidR="0058156D">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 xml:space="preserve">h totals than </w:t>
      </w:r>
      <w:ins w:id="132" w:author="Author" w:date="2017-04-04T17:46:00Z">
        <w:r w:rsidR="0058156D">
          <w:rPr>
            <w:rFonts w:ascii="Courier New" w:eastAsia="Times New Roman" w:hAnsi="Courier New" w:cs="Courier New"/>
            <w:color w:val="000000"/>
            <w:sz w:val="20"/>
            <w:szCs w:val="20"/>
            <w:lang w:val="en-IN" w:eastAsia="en-IN"/>
          </w:rPr>
          <w:t xml:space="preserve">on </w:t>
        </w:r>
      </w:ins>
      <w:r w:rsidRPr="00E75366">
        <w:rPr>
          <w:rFonts w:ascii="Courier New" w:eastAsia="Times New Roman" w:hAnsi="Courier New" w:cs="Courier New"/>
          <w:color w:val="000000"/>
          <w:sz w:val="20"/>
          <w:szCs w:val="20"/>
          <w:lang w:val="en-IN" w:eastAsia="en-IN"/>
        </w:rPr>
        <w:t>6</w:t>
      </w:r>
      <w:ins w:id="133" w:author="Author" w:date="2017-04-04T17:46:00Z">
        <w:r w:rsidR="0058156D">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 totals.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t xml:space="preserve">The MTW finds analogue situations at different hours of the day, which can also be </w:t>
      </w:r>
      <w:del w:id="134" w:author="Author" w:date="2017-04-04T17:46:00Z">
        <w:r w:rsidRPr="00E75366" w:rsidDel="0058156D">
          <w:rPr>
            <w:rFonts w:ascii="Courier New" w:eastAsia="Times New Roman" w:hAnsi="Courier New" w:cs="Courier New"/>
            <w:color w:val="000000"/>
            <w:sz w:val="20"/>
            <w:szCs w:val="20"/>
            <w:lang w:val="en-IN" w:eastAsia="en-IN"/>
          </w:rPr>
          <w:delText xml:space="preserve">seen </w:delText>
        </w:r>
      </w:del>
      <w:ins w:id="135" w:author="Author" w:date="2017-04-04T17:46:00Z">
        <w:r w:rsidR="0058156D">
          <w:rPr>
            <w:rFonts w:ascii="Courier New" w:eastAsia="Times New Roman" w:hAnsi="Courier New" w:cs="Courier New"/>
            <w:color w:val="000000"/>
            <w:sz w:val="20"/>
            <w:szCs w:val="20"/>
            <w:lang w:val="en-IN" w:eastAsia="en-IN"/>
          </w:rPr>
          <w:t>considered</w:t>
        </w:r>
      </w:ins>
      <w:ins w:id="136" w:author="Author" w:date="2017-04-04T17:50:00Z">
        <w:r w:rsidR="0058156D">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as an inflation of the archive length. However, despite having </w:t>
      </w:r>
      <w:commentRangeStart w:id="137"/>
      <w:r w:rsidRPr="00E75366">
        <w:rPr>
          <w:rFonts w:ascii="Courier New" w:eastAsia="Times New Roman" w:hAnsi="Courier New" w:cs="Courier New"/>
          <w:color w:val="008000"/>
          <w:sz w:val="20"/>
          <w:szCs w:val="20"/>
          <w:lang w:val="en-IN" w:eastAsia="en-IN"/>
        </w:rPr>
        <w:t>$x$</w:t>
      </w:r>
      <w:r w:rsidRPr="00E75366">
        <w:rPr>
          <w:rFonts w:ascii="Courier New" w:eastAsia="Times New Roman" w:hAnsi="Courier New" w:cs="Courier New"/>
          <w:color w:val="000000"/>
          <w:sz w:val="20"/>
          <w:szCs w:val="20"/>
          <w:lang w:val="en-IN" w:eastAsia="en-IN"/>
        </w:rPr>
        <w:t xml:space="preserve"> time</w:t>
      </w:r>
      <w:ins w:id="138" w:author="Author" w:date="2017-04-04T17:46:00Z">
        <w:r w:rsidR="0058156D">
          <w:rPr>
            <w:rFonts w:ascii="Courier New" w:eastAsia="Times New Roman" w:hAnsi="Courier New" w:cs="Courier New"/>
            <w:color w:val="000000"/>
            <w:sz w:val="20"/>
            <w:szCs w:val="20"/>
            <w:lang w:val="en-IN" w:eastAsia="en-IN"/>
          </w:rPr>
          <w:t>s</w:t>
        </w:r>
      </w:ins>
      <w:r w:rsidRPr="00E75366">
        <w:rPr>
          <w:rFonts w:ascii="Courier New" w:eastAsia="Times New Roman" w:hAnsi="Courier New" w:cs="Courier New"/>
          <w:color w:val="000000"/>
          <w:sz w:val="20"/>
          <w:szCs w:val="20"/>
          <w:lang w:val="en-IN" w:eastAsia="en-IN"/>
        </w:rPr>
        <w:t xml:space="preserve"> more candidate situations, the quantity of new information is not expected to be as important as an </w:t>
      </w:r>
      <w:r w:rsidRPr="00E75366">
        <w:rPr>
          <w:rFonts w:ascii="Courier New" w:eastAsia="Times New Roman" w:hAnsi="Courier New" w:cs="Courier New"/>
          <w:color w:val="008000"/>
          <w:sz w:val="20"/>
          <w:szCs w:val="20"/>
          <w:lang w:val="en-IN" w:eastAsia="en-IN"/>
        </w:rPr>
        <w:t>$x$</w:t>
      </w:r>
      <w:del w:id="139" w:author="Author" w:date="2017-04-04T17:50:00Z">
        <w:r w:rsidRPr="00E75366" w:rsidDel="0058156D">
          <w:rPr>
            <w:rFonts w:ascii="Courier New" w:eastAsia="Times New Roman" w:hAnsi="Courier New" w:cs="Courier New"/>
            <w:color w:val="000000"/>
            <w:sz w:val="20"/>
            <w:szCs w:val="20"/>
            <w:lang w:val="en-IN" w:eastAsia="en-IN"/>
          </w:rPr>
          <w:delText xml:space="preserve"> </w:delText>
        </w:r>
        <w:commentRangeEnd w:id="137"/>
        <w:r w:rsidR="0058156D" w:rsidDel="0058156D">
          <w:rPr>
            <w:rStyle w:val="CommentReference"/>
          </w:rPr>
          <w:commentReference w:id="137"/>
        </w:r>
        <w:r w:rsidRPr="00E75366" w:rsidDel="0058156D">
          <w:rPr>
            <w:rFonts w:ascii="Courier New" w:eastAsia="Times New Roman" w:hAnsi="Courier New" w:cs="Courier New"/>
            <w:color w:val="000000"/>
            <w:sz w:val="20"/>
            <w:szCs w:val="20"/>
            <w:lang w:val="en-IN" w:eastAsia="en-IN"/>
          </w:rPr>
          <w:delText>t</w:delText>
        </w:r>
      </w:del>
      <w:ins w:id="140" w:author="Author" w:date="2017-04-04T17:50:00Z">
        <w:r w:rsidR="0058156D">
          <w:rPr>
            <w:rStyle w:val="CommentReference"/>
          </w:rPr>
          <w:t>-</w:t>
        </w:r>
      </w:ins>
      <w:r w:rsidRPr="00E75366">
        <w:rPr>
          <w:rFonts w:ascii="Courier New" w:eastAsia="Times New Roman" w:hAnsi="Courier New" w:cs="Courier New"/>
          <w:color w:val="000000"/>
          <w:sz w:val="20"/>
          <w:szCs w:val="20"/>
          <w:lang w:val="en-IN" w:eastAsia="en-IN"/>
        </w:rPr>
        <w:t xml:space="preserve">ime longer archive </w:t>
      </w:r>
      <w:del w:id="141" w:author="Author" w:date="2017-04-04T17:51:00Z">
        <w:r w:rsidRPr="00E75366" w:rsidDel="0058156D">
          <w:rPr>
            <w:rFonts w:ascii="Courier New" w:eastAsia="Times New Roman" w:hAnsi="Courier New" w:cs="Courier New"/>
            <w:color w:val="000000"/>
            <w:sz w:val="20"/>
            <w:szCs w:val="20"/>
            <w:lang w:val="en-IN" w:eastAsia="en-IN"/>
          </w:rPr>
          <w:delText xml:space="preserve">due </w:delText>
        </w:r>
      </w:del>
      <w:ins w:id="142" w:author="Author" w:date="2017-04-04T17:51:00Z">
        <w:r w:rsidR="0058156D">
          <w:rPr>
            <w:rFonts w:ascii="Courier New" w:eastAsia="Times New Roman" w:hAnsi="Courier New" w:cs="Courier New"/>
            <w:color w:val="000000"/>
            <w:sz w:val="20"/>
            <w:szCs w:val="20"/>
            <w:lang w:val="en-IN" w:eastAsia="en-IN"/>
          </w:rPr>
          <w:t>owing</w:t>
        </w:r>
        <w:r w:rsidR="0058156D"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to significant correlation between successive situations within the same day. Nevertheless, if the MTW can improve the prediction skill of the AM, it </w:t>
      </w:r>
      <w:del w:id="143" w:author="Author" w:date="2017-04-04T17:47:00Z">
        <w:r w:rsidRPr="00E75366" w:rsidDel="0058156D">
          <w:rPr>
            <w:rFonts w:ascii="Courier New" w:eastAsia="Times New Roman" w:hAnsi="Courier New" w:cs="Courier New"/>
            <w:color w:val="000000"/>
            <w:sz w:val="20"/>
            <w:szCs w:val="20"/>
            <w:lang w:val="en-IN" w:eastAsia="en-IN"/>
          </w:rPr>
          <w:delText>means that it does</w:delText>
        </w:r>
      </w:del>
      <w:ins w:id="144" w:author="Author" w:date="2017-04-04T17:47:00Z">
        <w:r w:rsidR="0058156D">
          <w:rPr>
            <w:rFonts w:ascii="Courier New" w:eastAsia="Times New Roman" w:hAnsi="Courier New" w:cs="Courier New"/>
            <w:color w:val="000000"/>
            <w:sz w:val="20"/>
            <w:szCs w:val="20"/>
            <w:lang w:val="en-IN" w:eastAsia="en-IN"/>
          </w:rPr>
          <w:t>can</w:t>
        </w:r>
      </w:ins>
      <w:r w:rsidRPr="00E75366">
        <w:rPr>
          <w:rFonts w:ascii="Courier New" w:eastAsia="Times New Roman" w:hAnsi="Courier New" w:cs="Courier New"/>
          <w:color w:val="000000"/>
          <w:sz w:val="20"/>
          <w:szCs w:val="20"/>
          <w:lang w:val="en-IN" w:eastAsia="en-IN"/>
        </w:rPr>
        <w:t xml:space="preserve"> extract new information from the archive.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t xml:space="preserve">Other possibilities exist for increasing the prediction skill of the AMs. A classical approach is to add new predictors or new successive levels of analogy </w:t>
      </w:r>
      <w:r w:rsidRPr="00E75366">
        <w:rPr>
          <w:rFonts w:ascii="Courier New" w:eastAsia="Times New Roman" w:hAnsi="Courier New" w:cs="Courier New"/>
          <w:color w:val="800000"/>
          <w:sz w:val="20"/>
          <w:szCs w:val="20"/>
          <w:lang w:val="en-IN" w:eastAsia="en-IN"/>
        </w:rPr>
        <w:t>\</w:t>
      </w:r>
      <w:proofErr w:type="gramStart"/>
      <w:r w:rsidRPr="00E75366">
        <w:rPr>
          <w:rFonts w:ascii="Courier New" w:eastAsia="Times New Roman" w:hAnsi="Courier New" w:cs="Courier New"/>
          <w:color w:val="800000"/>
          <w:sz w:val="20"/>
          <w:szCs w:val="20"/>
          <w:lang w:val="en-IN" w:eastAsia="en-IN"/>
        </w:rPr>
        <w:t>citep</w:t>
      </w:r>
      <w:r w:rsidRPr="00E75366">
        <w:rPr>
          <w:rFonts w:ascii="Courier New" w:eastAsia="Times New Roman" w:hAnsi="Courier New" w:cs="Courier New"/>
          <w:color w:val="000000"/>
          <w:sz w:val="20"/>
          <w:szCs w:val="20"/>
          <w:lang w:val="en-IN" w:eastAsia="en-IN"/>
        </w:rPr>
        <w:t>[</w:t>
      </w:r>
      <w:proofErr w:type="gramEnd"/>
      <w:del w:id="145" w:author="Author" w:date="2017-04-04T17:51:00Z">
        <w:r w:rsidRPr="00E75366" w:rsidDel="00544C38">
          <w:rPr>
            <w:rFonts w:ascii="Courier New" w:eastAsia="Times New Roman" w:hAnsi="Courier New" w:cs="Courier New"/>
            <w:color w:val="000000"/>
            <w:sz w:val="20"/>
            <w:szCs w:val="20"/>
            <w:lang w:val="en-IN" w:eastAsia="en-IN"/>
          </w:rPr>
          <w:delText xml:space="preserve">see </w:delText>
        </w:r>
      </w:del>
      <w:r w:rsidRPr="00E75366">
        <w:rPr>
          <w:rFonts w:ascii="Courier New" w:eastAsia="Times New Roman" w:hAnsi="Courier New" w:cs="Courier New"/>
          <w:color w:val="000000"/>
          <w:sz w:val="20"/>
          <w:szCs w:val="20"/>
          <w:lang w:val="en-IN" w:eastAsia="en-IN"/>
        </w:rPr>
        <w:t xml:space="preserve">e.g.][]{Horton2012a, BenDaoud2016, Caillouet2016}. AMs can also be combined with other methods </w:t>
      </w:r>
      <w:r w:rsidRPr="00E75366">
        <w:rPr>
          <w:rFonts w:ascii="Courier New" w:eastAsia="Times New Roman" w:hAnsi="Courier New" w:cs="Courier New"/>
          <w:color w:val="800000"/>
          <w:sz w:val="20"/>
          <w:szCs w:val="20"/>
          <w:lang w:val="en-IN" w:eastAsia="en-IN"/>
        </w:rPr>
        <w:t>\</w:t>
      </w:r>
      <w:proofErr w:type="gramStart"/>
      <w:r w:rsidRPr="00E75366">
        <w:rPr>
          <w:rFonts w:ascii="Courier New" w:eastAsia="Times New Roman" w:hAnsi="Courier New" w:cs="Courier New"/>
          <w:color w:val="800000"/>
          <w:sz w:val="20"/>
          <w:szCs w:val="20"/>
          <w:lang w:val="en-IN" w:eastAsia="en-IN"/>
        </w:rPr>
        <w:t>citep</w:t>
      </w:r>
      <w:r w:rsidRPr="00E75366">
        <w:rPr>
          <w:rFonts w:ascii="Courier New" w:eastAsia="Times New Roman" w:hAnsi="Courier New" w:cs="Courier New"/>
          <w:color w:val="000000"/>
          <w:sz w:val="20"/>
          <w:szCs w:val="20"/>
          <w:lang w:val="en-IN" w:eastAsia="en-IN"/>
        </w:rPr>
        <w:t>[</w:t>
      </w:r>
      <w:proofErr w:type="gramEnd"/>
      <w:del w:id="146" w:author="Author" w:date="2017-04-04T17:51:00Z">
        <w:r w:rsidRPr="00E75366" w:rsidDel="00544C38">
          <w:rPr>
            <w:rFonts w:ascii="Courier New" w:eastAsia="Times New Roman" w:hAnsi="Courier New" w:cs="Courier New"/>
            <w:color w:val="000000"/>
            <w:sz w:val="20"/>
            <w:szCs w:val="20"/>
            <w:lang w:val="en-IN" w:eastAsia="en-IN"/>
          </w:rPr>
          <w:delText xml:space="preserve">see </w:delText>
        </w:r>
      </w:del>
      <w:r w:rsidRPr="00E75366">
        <w:rPr>
          <w:rFonts w:ascii="Courier New" w:eastAsia="Times New Roman" w:hAnsi="Courier New" w:cs="Courier New"/>
          <w:color w:val="000000"/>
          <w:sz w:val="20"/>
          <w:szCs w:val="20"/>
          <w:lang w:val="en-IN" w:eastAsia="en-IN"/>
        </w:rPr>
        <w:t xml:space="preserve">e.g.][]{Chardon2014}. Another possibility is to use a global optimization technique, such as genetic algorithms, in order to better optimize the method and to add new parameters </w:t>
      </w:r>
      <w:r w:rsidRPr="00E75366">
        <w:rPr>
          <w:rFonts w:ascii="Courier New" w:eastAsia="Times New Roman" w:hAnsi="Courier New" w:cs="Courier New"/>
          <w:color w:val="800000"/>
          <w:sz w:val="20"/>
          <w:szCs w:val="20"/>
          <w:lang w:val="en-IN" w:eastAsia="en-IN"/>
        </w:rPr>
        <w:t>\</w:t>
      </w:r>
      <w:proofErr w:type="gramStart"/>
      <w:r w:rsidRPr="00E75366">
        <w:rPr>
          <w:rFonts w:ascii="Courier New" w:eastAsia="Times New Roman" w:hAnsi="Courier New" w:cs="Courier New"/>
          <w:color w:val="800000"/>
          <w:sz w:val="20"/>
          <w:szCs w:val="20"/>
          <w:lang w:val="en-IN" w:eastAsia="en-IN"/>
        </w:rPr>
        <w:t>citep</w:t>
      </w:r>
      <w:r w:rsidRPr="00E75366">
        <w:rPr>
          <w:rFonts w:ascii="Courier New" w:eastAsia="Times New Roman" w:hAnsi="Courier New" w:cs="Courier New"/>
          <w:color w:val="000000"/>
          <w:sz w:val="20"/>
          <w:szCs w:val="20"/>
          <w:lang w:val="en-IN" w:eastAsia="en-IN"/>
        </w:rPr>
        <w:t>{</w:t>
      </w:r>
      <w:proofErr w:type="gramEnd"/>
      <w:r w:rsidRPr="00E75366">
        <w:rPr>
          <w:rFonts w:ascii="Courier New" w:eastAsia="Times New Roman" w:hAnsi="Courier New" w:cs="Courier New"/>
          <w:color w:val="000000"/>
          <w:sz w:val="20"/>
          <w:szCs w:val="20"/>
          <w:lang w:val="en-IN" w:eastAsia="en-IN"/>
        </w:rPr>
        <w:t xml:space="preserve">Horton2017}. However, the MTW technique is not in competition with other approaches and can be combined with </w:t>
      </w:r>
      <w:del w:id="147" w:author="Author" w:date="2017-04-04T17:51:00Z">
        <w:r w:rsidRPr="00E75366" w:rsidDel="00544C38">
          <w:rPr>
            <w:rFonts w:ascii="Courier New" w:eastAsia="Times New Roman" w:hAnsi="Courier New" w:cs="Courier New"/>
            <w:color w:val="000000"/>
            <w:sz w:val="20"/>
            <w:szCs w:val="20"/>
            <w:lang w:val="en-IN" w:eastAsia="en-IN"/>
          </w:rPr>
          <w:delText>these</w:delText>
        </w:r>
      </w:del>
      <w:ins w:id="148" w:author="Author" w:date="2017-04-04T17:51:00Z">
        <w:r w:rsidR="00544C38" w:rsidRPr="00E75366">
          <w:rPr>
            <w:rFonts w:ascii="Courier New" w:eastAsia="Times New Roman" w:hAnsi="Courier New" w:cs="Courier New"/>
            <w:color w:val="000000"/>
            <w:sz w:val="20"/>
            <w:szCs w:val="20"/>
            <w:lang w:val="en-IN" w:eastAsia="en-IN"/>
          </w:rPr>
          <w:t>the</w:t>
        </w:r>
        <w:r w:rsidR="00544C38">
          <w:rPr>
            <w:rFonts w:ascii="Courier New" w:eastAsia="Times New Roman" w:hAnsi="Courier New" w:cs="Courier New"/>
            <w:color w:val="000000"/>
            <w:sz w:val="20"/>
            <w:szCs w:val="20"/>
            <w:lang w:val="en-IN" w:eastAsia="en-IN"/>
          </w:rPr>
          <w:t>m</w:t>
        </w:r>
      </w:ins>
      <w:r w:rsidRPr="00E75366">
        <w:rPr>
          <w:rFonts w:ascii="Courier New" w:eastAsia="Times New Roman" w:hAnsi="Courier New" w:cs="Courier New"/>
          <w:color w:val="00000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t xml:space="preserve">Section </w:t>
      </w:r>
      <w:r w:rsidRPr="00E75366">
        <w:rPr>
          <w:rFonts w:ascii="Courier New" w:eastAsia="Times New Roman" w:hAnsi="Courier New" w:cs="Courier New"/>
          <w:color w:val="800000"/>
          <w:sz w:val="20"/>
          <w:szCs w:val="20"/>
          <w:lang w:val="en-IN" w:eastAsia="en-IN"/>
        </w:rPr>
        <w:t>\ref</w:t>
      </w:r>
      <w:r w:rsidRPr="00E75366">
        <w:rPr>
          <w:rFonts w:ascii="Courier New" w:eastAsia="Times New Roman" w:hAnsi="Courier New" w:cs="Courier New"/>
          <w:color w:val="000000"/>
          <w:sz w:val="20"/>
          <w:szCs w:val="20"/>
          <w:lang w:val="en-IN" w:eastAsia="en-IN"/>
        </w:rPr>
        <w:t xml:space="preserve">{sec:data_methods} presents the context of the study as well as the data and methods, including the proposed MTW technique. The benefits of introducing an MTW </w:t>
      </w:r>
      <w:del w:id="149" w:author="Author" w:date="2017-04-04T17:57:00Z">
        <w:r w:rsidRPr="00E75366" w:rsidDel="004C5CB5">
          <w:rPr>
            <w:rFonts w:ascii="Courier New" w:eastAsia="Times New Roman" w:hAnsi="Courier New" w:cs="Courier New"/>
            <w:color w:val="000000"/>
            <w:sz w:val="20"/>
            <w:szCs w:val="20"/>
            <w:lang w:val="en-IN" w:eastAsia="en-IN"/>
          </w:rPr>
          <w:delText xml:space="preserve">were </w:delText>
        </w:r>
      </w:del>
      <w:ins w:id="150" w:author="Author" w:date="2017-04-04T17:57:00Z">
        <w:r w:rsidR="004C5CB5">
          <w:rPr>
            <w:rFonts w:ascii="Courier New" w:eastAsia="Times New Roman" w:hAnsi="Courier New" w:cs="Courier New"/>
            <w:color w:val="000000"/>
            <w:sz w:val="20"/>
            <w:szCs w:val="20"/>
            <w:lang w:val="en-IN" w:eastAsia="en-IN"/>
          </w:rPr>
          <w:t>are</w:t>
        </w:r>
        <w:r w:rsidR="004C5CB5"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assessed first </w:t>
      </w:r>
      <w:del w:id="151" w:author="Author" w:date="2017-04-04T17:57:00Z">
        <w:r w:rsidRPr="00E75366" w:rsidDel="004C5CB5">
          <w:rPr>
            <w:rFonts w:ascii="Courier New" w:eastAsia="Times New Roman" w:hAnsi="Courier New" w:cs="Courier New"/>
            <w:color w:val="000000"/>
            <w:sz w:val="20"/>
            <w:szCs w:val="20"/>
            <w:lang w:val="en-IN" w:eastAsia="en-IN"/>
          </w:rPr>
          <w:delText>in regards</w:delText>
        </w:r>
      </w:del>
      <w:ins w:id="152" w:author="Author" w:date="2017-04-04T17:58:00Z">
        <w:r w:rsidR="004C5CB5">
          <w:rPr>
            <w:rFonts w:ascii="Courier New" w:eastAsia="Times New Roman" w:hAnsi="Courier New" w:cs="Courier New"/>
            <w:color w:val="000000"/>
            <w:sz w:val="20"/>
            <w:szCs w:val="20"/>
            <w:lang w:val="en-IN" w:eastAsia="en-IN"/>
          </w:rPr>
          <w:t>regarding</w:t>
        </w:r>
      </w:ins>
      <w:r w:rsidRPr="00E75366">
        <w:rPr>
          <w:rFonts w:ascii="Courier New" w:eastAsia="Times New Roman" w:hAnsi="Courier New" w:cs="Courier New"/>
          <w:color w:val="000000"/>
          <w:sz w:val="20"/>
          <w:szCs w:val="20"/>
          <w:lang w:val="en-IN" w:eastAsia="en-IN"/>
        </w:rPr>
        <w:t xml:space="preserve"> </w:t>
      </w:r>
      <w:del w:id="153" w:author="Author" w:date="2017-04-04T17:58:00Z">
        <w:r w:rsidRPr="00E75366" w:rsidDel="004C5CB5">
          <w:rPr>
            <w:rFonts w:ascii="Courier New" w:eastAsia="Times New Roman" w:hAnsi="Courier New" w:cs="Courier New"/>
            <w:color w:val="000000"/>
            <w:sz w:val="20"/>
            <w:szCs w:val="20"/>
            <w:lang w:val="en-IN" w:eastAsia="en-IN"/>
          </w:rPr>
          <w:delText xml:space="preserve">to </w:delText>
        </w:r>
      </w:del>
      <w:r w:rsidRPr="00E75366">
        <w:rPr>
          <w:rFonts w:ascii="Courier New" w:eastAsia="Times New Roman" w:hAnsi="Courier New" w:cs="Courier New"/>
          <w:color w:val="000000"/>
          <w:sz w:val="20"/>
          <w:szCs w:val="20"/>
          <w:lang w:val="en-IN" w:eastAsia="en-IN"/>
        </w:rPr>
        <w:t>the improvement of the analogue date</w:t>
      </w:r>
      <w:del w:id="154" w:author="Author" w:date="2017-04-04T17:58:00Z">
        <w:r w:rsidRPr="00E75366" w:rsidDel="004C5CB5">
          <w:rPr>
            <w:rFonts w:ascii="Courier New" w:eastAsia="Times New Roman" w:hAnsi="Courier New" w:cs="Courier New"/>
            <w:color w:val="000000"/>
            <w:sz w:val="20"/>
            <w:szCs w:val="20"/>
            <w:lang w:val="en-IN" w:eastAsia="en-IN"/>
          </w:rPr>
          <w:delText>s</w:delText>
        </w:r>
      </w:del>
      <w:r w:rsidRPr="00E75366">
        <w:rPr>
          <w:rFonts w:ascii="Courier New" w:eastAsia="Times New Roman" w:hAnsi="Courier New" w:cs="Courier New"/>
          <w:color w:val="000000"/>
          <w:sz w:val="20"/>
          <w:szCs w:val="20"/>
          <w:lang w:val="en-IN" w:eastAsia="en-IN"/>
        </w:rPr>
        <w:t xml:space="preserve"> selection (Sect. </w:t>
      </w:r>
      <w:proofErr w:type="gramStart"/>
      <w:r w:rsidRPr="00E75366">
        <w:rPr>
          <w:rFonts w:ascii="Courier New" w:eastAsia="Times New Roman" w:hAnsi="Courier New" w:cs="Courier New"/>
          <w:color w:val="800000"/>
          <w:sz w:val="20"/>
          <w:szCs w:val="20"/>
          <w:lang w:val="en-IN" w:eastAsia="en-IN"/>
        </w:rPr>
        <w:t>\ref</w:t>
      </w:r>
      <w:r w:rsidRPr="00E75366">
        <w:rPr>
          <w:rFonts w:ascii="Courier New" w:eastAsia="Times New Roman" w:hAnsi="Courier New" w:cs="Courier New"/>
          <w:color w:val="000000"/>
          <w:sz w:val="20"/>
          <w:szCs w:val="20"/>
          <w:lang w:val="en-IN" w:eastAsia="en-IN"/>
        </w:rPr>
        <w:t>{sec:influence_analogue_dates}) and then in terms of precipitation prediction skill (Sect.</w:t>
      </w:r>
      <w:proofErr w:type="gramEnd"/>
      <w:r w:rsidRPr="00E75366">
        <w:rPr>
          <w:rFonts w:ascii="Courier New" w:eastAsia="Times New Roman" w:hAnsi="Courier New" w:cs="Courier New"/>
          <w:color w:val="000000"/>
          <w:sz w:val="20"/>
          <w:szCs w:val="20"/>
          <w:lang w:val="en-IN" w:eastAsia="en-IN"/>
        </w:rPr>
        <w:t xml:space="preserve"> </w:t>
      </w:r>
      <w:r w:rsidRPr="00E75366">
        <w:rPr>
          <w:rFonts w:ascii="Courier New" w:eastAsia="Times New Roman" w:hAnsi="Courier New" w:cs="Courier New"/>
          <w:color w:val="800000"/>
          <w:sz w:val="20"/>
          <w:szCs w:val="20"/>
          <w:lang w:val="en-IN" w:eastAsia="en-IN"/>
        </w:rPr>
        <w:t>\</w:t>
      </w:r>
      <w:proofErr w:type="gramStart"/>
      <w:r w:rsidRPr="00E75366">
        <w:rPr>
          <w:rFonts w:ascii="Courier New" w:eastAsia="Times New Roman" w:hAnsi="Courier New" w:cs="Courier New"/>
          <w:color w:val="800000"/>
          <w:sz w:val="20"/>
          <w:szCs w:val="20"/>
          <w:lang w:val="en-IN" w:eastAsia="en-IN"/>
        </w:rPr>
        <w:t>ref</w:t>
      </w:r>
      <w:r w:rsidRPr="00E75366">
        <w:rPr>
          <w:rFonts w:ascii="Courier New" w:eastAsia="Times New Roman" w:hAnsi="Courier New" w:cs="Courier New"/>
          <w:color w:val="000000"/>
          <w:sz w:val="20"/>
          <w:szCs w:val="20"/>
          <w:lang w:val="en-IN" w:eastAsia="en-IN"/>
        </w:rPr>
        <w:t>{</w:t>
      </w:r>
      <w:proofErr w:type="gramEnd"/>
      <w:r w:rsidRPr="00E75366">
        <w:rPr>
          <w:rFonts w:ascii="Courier New" w:eastAsia="Times New Roman" w:hAnsi="Courier New" w:cs="Courier New"/>
          <w:color w:val="000000"/>
          <w:sz w:val="20"/>
          <w:szCs w:val="20"/>
          <w:lang w:val="en-IN" w:eastAsia="en-IN"/>
        </w:rPr>
        <w:t xml:space="preserve">sec:influence_scores}). Finally, the results are discussed in Sect. </w:t>
      </w:r>
      <w:r w:rsidRPr="00E75366">
        <w:rPr>
          <w:rFonts w:ascii="Courier New" w:eastAsia="Times New Roman" w:hAnsi="Courier New" w:cs="Courier New"/>
          <w:color w:val="800000"/>
          <w:sz w:val="20"/>
          <w:szCs w:val="20"/>
          <w:lang w:val="en-IN" w:eastAsia="en-IN"/>
        </w:rPr>
        <w:t>\ref</w:t>
      </w:r>
      <w:r w:rsidRPr="00E75366">
        <w:rPr>
          <w:rFonts w:ascii="Courier New" w:eastAsia="Times New Roman" w:hAnsi="Courier New" w:cs="Courier New"/>
          <w:color w:val="000000"/>
          <w:sz w:val="20"/>
          <w:szCs w:val="20"/>
          <w:lang w:val="en-IN" w:eastAsia="en-IN"/>
        </w:rPr>
        <w:t xml:space="preserve">{sec:discussion}, and the conclusions are found in Sect. </w:t>
      </w:r>
      <w:r w:rsidRPr="00E75366">
        <w:rPr>
          <w:rFonts w:ascii="Courier New" w:eastAsia="Times New Roman" w:hAnsi="Courier New" w:cs="Courier New"/>
          <w:color w:val="800000"/>
          <w:sz w:val="20"/>
          <w:szCs w:val="20"/>
          <w:lang w:val="en-IN" w:eastAsia="en-IN"/>
        </w:rPr>
        <w:t>\</w:t>
      </w:r>
      <w:proofErr w:type="gramStart"/>
      <w:r w:rsidRPr="00E75366">
        <w:rPr>
          <w:rFonts w:ascii="Courier New" w:eastAsia="Times New Roman" w:hAnsi="Courier New" w:cs="Courier New"/>
          <w:color w:val="800000"/>
          <w:sz w:val="20"/>
          <w:szCs w:val="20"/>
          <w:lang w:val="en-IN" w:eastAsia="en-IN"/>
        </w:rPr>
        <w:t>ref</w:t>
      </w:r>
      <w:r w:rsidRPr="00E75366">
        <w:rPr>
          <w:rFonts w:ascii="Courier New" w:eastAsia="Times New Roman" w:hAnsi="Courier New" w:cs="Courier New"/>
          <w:color w:val="000000"/>
          <w:sz w:val="20"/>
          <w:szCs w:val="20"/>
          <w:lang w:val="en-IN" w:eastAsia="en-IN"/>
        </w:rPr>
        <w:t>{</w:t>
      </w:r>
      <w:proofErr w:type="gramEnd"/>
      <w:r w:rsidRPr="00E75366">
        <w:rPr>
          <w:rFonts w:ascii="Courier New" w:eastAsia="Times New Roman" w:hAnsi="Courier New" w:cs="Courier New"/>
          <w:color w:val="000000"/>
          <w:sz w:val="20"/>
          <w:szCs w:val="20"/>
          <w:lang w:val="en-IN" w:eastAsia="en-IN"/>
        </w:rPr>
        <w:t>sec:conclusions}.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\section{Data and methods}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\label{sec:data_methods}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\subsection{Study area and data}</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\label{sec:data}</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t>The study area is the upper Rh</w:t>
      </w:r>
      <w:r w:rsidRPr="00E75366">
        <w:rPr>
          <w:rFonts w:ascii="Courier New" w:eastAsia="Times New Roman" w:hAnsi="Courier New" w:cs="Courier New"/>
          <w:color w:val="800000"/>
          <w:sz w:val="20"/>
          <w:szCs w:val="20"/>
          <w:lang w:val="en-IN" w:eastAsia="en-IN"/>
        </w:rPr>
        <w:t>\</w:t>
      </w:r>
      <w:proofErr w:type="gramStart"/>
      <w:r w:rsidRPr="00E75366">
        <w:rPr>
          <w:rFonts w:ascii="Courier New" w:eastAsia="Times New Roman" w:hAnsi="Courier New" w:cs="Courier New"/>
          <w:color w:val="800000"/>
          <w:sz w:val="20"/>
          <w:szCs w:val="20"/>
          <w:lang w:val="en-IN" w:eastAsia="en-IN"/>
        </w:rPr>
        <w:t>^</w:t>
      </w:r>
      <w:r w:rsidRPr="00E75366">
        <w:rPr>
          <w:rFonts w:ascii="Courier New" w:eastAsia="Times New Roman" w:hAnsi="Courier New" w:cs="Courier New"/>
          <w:color w:val="000000"/>
          <w:sz w:val="20"/>
          <w:szCs w:val="20"/>
          <w:lang w:val="en-IN" w:eastAsia="en-IN"/>
        </w:rPr>
        <w:t>{</w:t>
      </w:r>
      <w:proofErr w:type="gramEnd"/>
      <w:r w:rsidRPr="00E75366">
        <w:rPr>
          <w:rFonts w:ascii="Courier New" w:eastAsia="Times New Roman" w:hAnsi="Courier New" w:cs="Courier New"/>
          <w:color w:val="000000"/>
          <w:sz w:val="20"/>
          <w:szCs w:val="20"/>
          <w:lang w:val="en-IN" w:eastAsia="en-IN"/>
        </w:rPr>
        <w:t xml:space="preserve">o}ne catchment in Switzerland. </w:t>
      </w:r>
      <w:del w:id="155" w:author="Author" w:date="2017-04-04T17:58:00Z">
        <w:r w:rsidRPr="00E75366" w:rsidDel="004C5CB5">
          <w:rPr>
            <w:rFonts w:ascii="Courier New" w:eastAsia="Times New Roman" w:hAnsi="Courier New" w:cs="Courier New"/>
            <w:color w:val="000000"/>
            <w:sz w:val="20"/>
            <w:szCs w:val="20"/>
            <w:lang w:val="en-IN" w:eastAsia="en-IN"/>
          </w:rPr>
          <w:delText xml:space="preserve">Precipitation </w:delText>
        </w:r>
      </w:del>
      <w:ins w:id="156" w:author="Author" w:date="2017-04-04T17:58:00Z">
        <w:r w:rsidR="004C5CB5">
          <w:rPr>
            <w:rFonts w:ascii="Courier New" w:eastAsia="Times New Roman" w:hAnsi="Courier New" w:cs="Courier New"/>
            <w:color w:val="000000"/>
            <w:sz w:val="20"/>
            <w:szCs w:val="20"/>
            <w:lang w:val="en-IN" w:eastAsia="en-IN"/>
          </w:rPr>
          <w:t>The p</w:t>
        </w:r>
        <w:r w:rsidR="004C5CB5" w:rsidRPr="00E75366">
          <w:rPr>
            <w:rFonts w:ascii="Courier New" w:eastAsia="Times New Roman" w:hAnsi="Courier New" w:cs="Courier New"/>
            <w:color w:val="000000"/>
            <w:sz w:val="20"/>
            <w:szCs w:val="20"/>
            <w:lang w:val="en-IN" w:eastAsia="en-IN"/>
          </w:rPr>
          <w:t xml:space="preserve">recipitation </w:t>
        </w:r>
      </w:ins>
      <w:r w:rsidRPr="00E75366">
        <w:rPr>
          <w:rFonts w:ascii="Courier New" w:eastAsia="Times New Roman" w:hAnsi="Courier New" w:cs="Courier New"/>
          <w:color w:val="000000"/>
          <w:sz w:val="20"/>
          <w:szCs w:val="20"/>
          <w:lang w:val="en-IN" w:eastAsia="en-IN"/>
        </w:rPr>
        <w:t xml:space="preserve">time series </w:t>
      </w:r>
      <w:del w:id="157" w:author="Author" w:date="2017-04-04T17:58:00Z">
        <w:r w:rsidRPr="00E75366" w:rsidDel="004C5CB5">
          <w:rPr>
            <w:rFonts w:ascii="Courier New" w:eastAsia="Times New Roman" w:hAnsi="Courier New" w:cs="Courier New"/>
            <w:color w:val="000000"/>
            <w:sz w:val="20"/>
            <w:szCs w:val="20"/>
            <w:lang w:val="en-IN" w:eastAsia="en-IN"/>
          </w:rPr>
          <w:delText xml:space="preserve">come </w:delText>
        </w:r>
      </w:del>
      <w:ins w:id="158" w:author="Author" w:date="2017-04-04T17:58:00Z">
        <w:r w:rsidR="004C5CB5">
          <w:rPr>
            <w:rFonts w:ascii="Courier New" w:eastAsia="Times New Roman" w:hAnsi="Courier New" w:cs="Courier New"/>
            <w:color w:val="000000"/>
            <w:sz w:val="20"/>
            <w:szCs w:val="20"/>
            <w:lang w:val="en-IN" w:eastAsia="en-IN"/>
          </w:rPr>
          <w:t>were obtained</w:t>
        </w:r>
        <w:r w:rsidR="004C5CB5"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from six automatic weather stations</w:t>
      </w:r>
      <w:del w:id="159" w:author="Author" w:date="2017-04-04T17:58:00Z">
        <w:r w:rsidRPr="00E75366" w:rsidDel="004C5CB5">
          <w:rPr>
            <w:rFonts w:ascii="Courier New" w:eastAsia="Times New Roman" w:hAnsi="Courier New" w:cs="Courier New"/>
            <w:color w:val="000000"/>
            <w:sz w:val="20"/>
            <w:szCs w:val="20"/>
            <w:lang w:val="en-IN" w:eastAsia="en-IN"/>
          </w:rPr>
          <w:delText>, viz.,</w:delText>
        </w:r>
      </w:del>
      <w:ins w:id="160" w:author="Author" w:date="2017-04-04T17:59:00Z">
        <w:r w:rsidR="004C5CB5">
          <w:rPr>
            <w:rFonts w:ascii="Courier New" w:eastAsia="Times New Roman" w:hAnsi="Courier New" w:cs="Courier New"/>
            <w:color w:val="000000"/>
            <w:sz w:val="20"/>
            <w:szCs w:val="20"/>
            <w:lang w:val="en-IN" w:eastAsia="en-IN"/>
          </w:rPr>
          <w:t xml:space="preserve">, </w:t>
        </w:r>
      </w:ins>
      <w:del w:id="161" w:author="Author" w:date="2017-04-04T17:58:00Z">
        <w:r w:rsidRPr="00E75366" w:rsidDel="004C5CB5">
          <w:rPr>
            <w:rFonts w:ascii="Courier New" w:eastAsia="Times New Roman" w:hAnsi="Courier New" w:cs="Courier New"/>
            <w:color w:val="000000"/>
            <w:sz w:val="20"/>
            <w:szCs w:val="20"/>
            <w:lang w:val="en-IN" w:eastAsia="en-IN"/>
          </w:rPr>
          <w:delText xml:space="preserve"> </w:delText>
        </w:r>
      </w:del>
      <w:r w:rsidRPr="00E75366">
        <w:rPr>
          <w:rFonts w:ascii="Courier New" w:eastAsia="Times New Roman" w:hAnsi="Courier New" w:cs="Courier New"/>
          <w:color w:val="000000"/>
          <w:sz w:val="20"/>
          <w:szCs w:val="20"/>
          <w:lang w:val="en-IN" w:eastAsia="en-IN"/>
        </w:rPr>
        <w:t xml:space="preserve">Ulrichen, Zermatt, Visp, Montana, Sion, and Aigle (Fig. </w:t>
      </w:r>
      <w:r w:rsidRPr="00E75366">
        <w:rPr>
          <w:rFonts w:ascii="Courier New" w:eastAsia="Times New Roman" w:hAnsi="Courier New" w:cs="Courier New"/>
          <w:color w:val="800000"/>
          <w:sz w:val="20"/>
          <w:szCs w:val="20"/>
          <w:lang w:val="en-IN" w:eastAsia="en-IN"/>
        </w:rPr>
        <w:t>\ref</w:t>
      </w:r>
      <w:r w:rsidRPr="00E75366">
        <w:rPr>
          <w:rFonts w:ascii="Courier New" w:eastAsia="Times New Roman" w:hAnsi="Courier New" w:cs="Courier New"/>
          <w:color w:val="000000"/>
          <w:sz w:val="20"/>
          <w:szCs w:val="20"/>
          <w:lang w:val="en-IN" w:eastAsia="en-IN"/>
        </w:rPr>
        <w:t>{fig:map})</w:t>
      </w:r>
      <w:ins w:id="162" w:author="Author" w:date="2017-04-04T17:59:00Z">
        <w:r w:rsidR="004C5CB5">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 xml:space="preserve"> that are subject to various meteorological influences </w:t>
      </w:r>
      <w:r w:rsidRPr="00E75366">
        <w:rPr>
          <w:rFonts w:ascii="Courier New" w:eastAsia="Times New Roman" w:hAnsi="Courier New" w:cs="Courier New"/>
          <w:color w:val="800000"/>
          <w:sz w:val="20"/>
          <w:szCs w:val="20"/>
          <w:lang w:val="en-IN" w:eastAsia="en-IN"/>
        </w:rPr>
        <w:t>\</w:t>
      </w:r>
      <w:proofErr w:type="gramStart"/>
      <w:r w:rsidRPr="00E75366">
        <w:rPr>
          <w:rFonts w:ascii="Courier New" w:eastAsia="Times New Roman" w:hAnsi="Courier New" w:cs="Courier New"/>
          <w:color w:val="800000"/>
          <w:sz w:val="20"/>
          <w:szCs w:val="20"/>
          <w:lang w:val="en-IN" w:eastAsia="en-IN"/>
        </w:rPr>
        <w:t>citep</w:t>
      </w:r>
      <w:r w:rsidRPr="00E75366">
        <w:rPr>
          <w:rFonts w:ascii="Courier New" w:eastAsia="Times New Roman" w:hAnsi="Courier New" w:cs="Courier New"/>
          <w:color w:val="000000"/>
          <w:sz w:val="20"/>
          <w:szCs w:val="20"/>
          <w:lang w:val="en-IN" w:eastAsia="en-IN"/>
        </w:rPr>
        <w:t>{</w:t>
      </w:r>
      <w:proofErr w:type="gramEnd"/>
      <w:r w:rsidRPr="00E75366">
        <w:rPr>
          <w:rFonts w:ascii="Courier New" w:eastAsia="Times New Roman" w:hAnsi="Courier New" w:cs="Courier New"/>
          <w:color w:val="000000"/>
          <w:sz w:val="20"/>
          <w:szCs w:val="20"/>
          <w:lang w:val="en-IN" w:eastAsia="en-IN"/>
        </w:rPr>
        <w:t>Horton2012}. The data were available at an hourly time step for 29</w:t>
      </w:r>
      <w:ins w:id="163" w:author="Author" w:date="2017-04-04T17:59:00Z">
        <w:r w:rsidR="004C5CB5">
          <w:rPr>
            <w:rFonts w:ascii="Courier New" w:eastAsia="Times New Roman" w:hAnsi="Courier New" w:cs="Courier New"/>
            <w:color w:val="000000"/>
            <w:sz w:val="20"/>
            <w:szCs w:val="20"/>
            <w:lang w:val="en-IN" w:eastAsia="en-IN"/>
          </w:rPr>
          <w:t xml:space="preserve"> </w:t>
        </w:r>
      </w:ins>
      <w:del w:id="164" w:author="Author" w:date="2017-04-04T17:59:00Z">
        <w:r w:rsidRPr="00E75366" w:rsidDel="004C5CB5">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years (1982</w:t>
      </w:r>
      <w:r w:rsidRPr="00E75366">
        <w:rPr>
          <w:rFonts w:ascii="Courier New" w:eastAsia="Times New Roman" w:hAnsi="Courier New" w:cs="Courier New"/>
          <w:color w:val="800000"/>
          <w:sz w:val="20"/>
          <w:szCs w:val="20"/>
          <w:lang w:val="en-IN" w:eastAsia="en-IN"/>
        </w:rPr>
        <w:t>\textendash</w:t>
      </w:r>
      <w:r w:rsidRPr="00E75366">
        <w:rPr>
          <w:rFonts w:ascii="Courier New" w:eastAsia="Times New Roman" w:hAnsi="Courier New" w:cs="Courier New"/>
          <w:color w:val="000000"/>
          <w:sz w:val="20"/>
          <w:szCs w:val="20"/>
          <w:lang w:val="en-IN" w:eastAsia="en-IN"/>
        </w:rPr>
        <w:t xml:space="preserve"> 2010) and were also obtained at a daily time step </w:t>
      </w:r>
      <w:ins w:id="165" w:author="Author" w:date="2017-04-04T20:33:00Z">
        <w:r w:rsidR="000D4CD0">
          <w:rPr>
            <w:rFonts w:ascii="Courier New" w:eastAsia="Times New Roman" w:hAnsi="Courier New" w:cs="Courier New"/>
            <w:color w:val="000000"/>
            <w:sz w:val="20"/>
            <w:szCs w:val="20"/>
            <w:lang w:val="en-IN" w:eastAsia="en-IN"/>
          </w:rPr>
          <w:t xml:space="preserve">of </w:t>
        </w:r>
      </w:ins>
      <w:del w:id="166" w:author="Author" w:date="2017-04-04T20:33:00Z">
        <w:r w:rsidRPr="00E75366" w:rsidDel="000D4CD0">
          <w:rPr>
            <w:rFonts w:ascii="Courier New" w:eastAsia="Times New Roman" w:hAnsi="Courier New" w:cs="Courier New"/>
            <w:color w:val="000000"/>
            <w:sz w:val="20"/>
            <w:szCs w:val="20"/>
            <w:lang w:val="en-IN" w:eastAsia="en-IN"/>
          </w:rPr>
          <w:delText>(</w:delText>
        </w:r>
      </w:del>
      <w:ins w:id="167" w:author="Author" w:date="2017-04-04T20:33:00Z">
        <w:r w:rsidR="000D4CD0">
          <w:rPr>
            <w:rFonts w:ascii="Courier New" w:eastAsia="Times New Roman" w:hAnsi="Courier New" w:cs="Courier New"/>
            <w:color w:val="000000"/>
            <w:sz w:val="20"/>
            <w:szCs w:val="20"/>
            <w:lang w:val="en-IN" w:eastAsia="en-IN"/>
          </w:rPr>
          <w:t>0</w:t>
        </w:r>
      </w:ins>
      <w:del w:id="168" w:author="Author" w:date="2017-04-04T20:33:00Z">
        <w:r w:rsidRPr="00E75366" w:rsidDel="000D4CD0">
          <w:rPr>
            <w:rFonts w:ascii="Courier New" w:eastAsia="Times New Roman" w:hAnsi="Courier New" w:cs="Courier New"/>
            <w:color w:val="000000"/>
            <w:sz w:val="20"/>
            <w:szCs w:val="20"/>
            <w:lang w:val="en-IN" w:eastAsia="en-IN"/>
          </w:rPr>
          <w:delText xml:space="preserve">from </w:delText>
        </w:r>
      </w:del>
      <w:r w:rsidRPr="00E75366">
        <w:rPr>
          <w:rFonts w:ascii="Courier New" w:eastAsia="Times New Roman" w:hAnsi="Courier New" w:cs="Courier New"/>
          <w:color w:val="000000"/>
          <w:sz w:val="20"/>
          <w:szCs w:val="20"/>
          <w:lang w:val="en-IN" w:eastAsia="en-IN"/>
        </w:rPr>
        <w:t>6:00</w:t>
      </w:r>
      <w:ins w:id="169" w:author="Author" w:date="2017-04-04T17:59:00Z">
        <w:r w:rsidR="004C5CB5">
          <w:rPr>
            <w:rFonts w:ascii="Courier New" w:eastAsia="Times New Roman" w:hAnsi="Courier New" w:cs="Courier New"/>
            <w:color w:val="000000"/>
            <w:sz w:val="20"/>
            <w:szCs w:val="20"/>
            <w:lang w:val="en-IN" w:eastAsia="en-IN"/>
          </w:rPr>
          <w:t xml:space="preserve"> </w:t>
        </w:r>
      </w:ins>
      <w:del w:id="170" w:author="Author" w:date="2017-04-04T17:59:00Z">
        <w:r w:rsidRPr="00E75366" w:rsidDel="004C5CB5">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UTC to </w:t>
      </w:r>
      <w:ins w:id="171" w:author="Author" w:date="2017-04-04T20:33:00Z">
        <w:r w:rsidR="000D4CD0">
          <w:rPr>
            <w:rFonts w:ascii="Courier New" w:eastAsia="Times New Roman" w:hAnsi="Courier New" w:cs="Courier New"/>
            <w:color w:val="000000"/>
            <w:sz w:val="20"/>
            <w:szCs w:val="20"/>
            <w:lang w:val="en-IN" w:eastAsia="en-IN"/>
          </w:rPr>
          <w:t>0</w:t>
        </w:r>
      </w:ins>
      <w:r w:rsidRPr="00E75366">
        <w:rPr>
          <w:rFonts w:ascii="Courier New" w:eastAsia="Times New Roman" w:hAnsi="Courier New" w:cs="Courier New"/>
          <w:color w:val="000000"/>
          <w:sz w:val="20"/>
          <w:szCs w:val="20"/>
          <w:lang w:val="en-IN" w:eastAsia="en-IN"/>
        </w:rPr>
        <w:t>6:00</w:t>
      </w:r>
      <w:ins w:id="172" w:author="Author" w:date="2017-04-04T17:59:00Z">
        <w:r w:rsidR="004C5CB5">
          <w:rPr>
            <w:rFonts w:ascii="Courier New" w:eastAsia="Times New Roman" w:hAnsi="Courier New" w:cs="Courier New"/>
            <w:color w:val="000000"/>
            <w:sz w:val="20"/>
            <w:szCs w:val="20"/>
            <w:lang w:val="en-IN" w:eastAsia="en-IN"/>
          </w:rPr>
          <w:t xml:space="preserve"> </w:t>
        </w:r>
      </w:ins>
      <w:del w:id="173" w:author="Author" w:date="2017-04-04T17:59:00Z">
        <w:r w:rsidRPr="00E75366" w:rsidDel="004C5CB5">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UTC the </w:t>
      </w:r>
      <w:del w:id="174" w:author="Author" w:date="2017-04-04T17:59:00Z">
        <w:r w:rsidRPr="00E75366" w:rsidDel="004C5CB5">
          <w:rPr>
            <w:rFonts w:ascii="Courier New" w:eastAsia="Times New Roman" w:hAnsi="Courier New" w:cs="Courier New"/>
            <w:color w:val="000000"/>
            <w:sz w:val="20"/>
            <w:szCs w:val="20"/>
            <w:lang w:val="en-IN" w:eastAsia="en-IN"/>
          </w:rPr>
          <w:delText xml:space="preserve">next </w:delText>
        </w:r>
      </w:del>
      <w:ins w:id="175" w:author="Author" w:date="2017-04-04T17:59:00Z">
        <w:r w:rsidR="004C5CB5">
          <w:rPr>
            <w:rFonts w:ascii="Courier New" w:eastAsia="Times New Roman" w:hAnsi="Courier New" w:cs="Courier New"/>
            <w:color w:val="000000"/>
            <w:sz w:val="20"/>
            <w:szCs w:val="20"/>
            <w:lang w:val="en-IN" w:eastAsia="en-IN"/>
          </w:rPr>
          <w:t>following</w:t>
        </w:r>
        <w:r w:rsidR="004C5CB5"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day</w:t>
      </w:r>
      <w:del w:id="176" w:author="Author" w:date="2017-04-04T20:33:00Z">
        <w:r w:rsidRPr="00E75366" w:rsidDel="000D4CD0">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for 50</w:t>
      </w:r>
      <w:ins w:id="177" w:author="Author" w:date="2017-04-04T17:59:00Z">
        <w:r w:rsidR="004C5CB5">
          <w:rPr>
            <w:rFonts w:ascii="Courier New" w:eastAsia="Times New Roman" w:hAnsi="Courier New" w:cs="Courier New"/>
            <w:color w:val="000000"/>
            <w:sz w:val="20"/>
            <w:szCs w:val="20"/>
            <w:lang w:val="en-IN" w:eastAsia="en-IN"/>
          </w:rPr>
          <w:t xml:space="preserve"> </w:t>
        </w:r>
      </w:ins>
      <w:del w:id="178" w:author="Author" w:date="2017-04-04T17:59:00Z">
        <w:r w:rsidRPr="00E75366" w:rsidDel="004C5CB5">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years (1961</w:t>
      </w:r>
      <w:r w:rsidRPr="00E75366">
        <w:rPr>
          <w:rFonts w:ascii="Courier New" w:eastAsia="Times New Roman" w:hAnsi="Courier New" w:cs="Courier New"/>
          <w:color w:val="800000"/>
          <w:sz w:val="20"/>
          <w:szCs w:val="20"/>
          <w:lang w:val="en-IN" w:eastAsia="en-IN"/>
        </w:rPr>
        <w:t>\textendash</w:t>
      </w:r>
      <w:r w:rsidRPr="00E75366">
        <w:rPr>
          <w:rFonts w:ascii="Courier New" w:eastAsia="Times New Roman" w:hAnsi="Courier New" w:cs="Courier New"/>
          <w:color w:val="000000"/>
          <w:sz w:val="20"/>
          <w:szCs w:val="20"/>
          <w:lang w:val="en-IN" w:eastAsia="en-IN"/>
        </w:rPr>
        <w:t xml:space="preserve"> 2010). </w:t>
      </w:r>
      <w:del w:id="179" w:author="Author" w:date="2017-04-04T17:59:00Z">
        <w:r w:rsidRPr="00E75366" w:rsidDel="004C5CB5">
          <w:rPr>
            <w:rFonts w:ascii="Courier New" w:eastAsia="Times New Roman" w:hAnsi="Courier New" w:cs="Courier New"/>
            <w:color w:val="000000"/>
            <w:sz w:val="20"/>
            <w:szCs w:val="20"/>
            <w:lang w:val="en-IN" w:eastAsia="en-IN"/>
          </w:rPr>
          <w:delText xml:space="preserve">Due </w:delText>
        </w:r>
      </w:del>
      <w:ins w:id="180" w:author="Author" w:date="2017-04-04T17:59:00Z">
        <w:r w:rsidR="004C5CB5">
          <w:rPr>
            <w:rFonts w:ascii="Courier New" w:eastAsia="Times New Roman" w:hAnsi="Courier New" w:cs="Courier New"/>
            <w:color w:val="000000"/>
            <w:sz w:val="20"/>
            <w:szCs w:val="20"/>
            <w:lang w:val="en-IN" w:eastAsia="en-IN"/>
          </w:rPr>
          <w:t>Owing</w:t>
        </w:r>
        <w:r w:rsidR="004C5CB5"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to the low density of weather stations with high temporal resolution and long archives, no spatially aggregated rainfall was processed. The results </w:t>
      </w:r>
      <w:del w:id="181" w:author="Author" w:date="2017-04-04T18:00:00Z">
        <w:r w:rsidRPr="00E75366" w:rsidDel="004C5CB5">
          <w:rPr>
            <w:rFonts w:ascii="Courier New" w:eastAsia="Times New Roman" w:hAnsi="Courier New" w:cs="Courier New"/>
            <w:color w:val="000000"/>
            <w:sz w:val="20"/>
            <w:szCs w:val="20"/>
            <w:lang w:val="en-IN" w:eastAsia="en-IN"/>
          </w:rPr>
          <w:delText>will hereafter</w:delText>
        </w:r>
      </w:del>
      <w:ins w:id="182" w:author="Author" w:date="2017-04-04T18:00:00Z">
        <w:r w:rsidR="004C5CB5">
          <w:rPr>
            <w:rFonts w:ascii="Courier New" w:eastAsia="Times New Roman" w:hAnsi="Courier New" w:cs="Courier New"/>
            <w:color w:val="000000"/>
            <w:sz w:val="20"/>
            <w:szCs w:val="20"/>
            <w:lang w:val="en-IN" w:eastAsia="en-IN"/>
          </w:rPr>
          <w:t>are</w:t>
        </w:r>
      </w:ins>
      <w:r w:rsidRPr="00E75366">
        <w:rPr>
          <w:rFonts w:ascii="Courier New" w:eastAsia="Times New Roman" w:hAnsi="Courier New" w:cs="Courier New"/>
          <w:color w:val="000000"/>
          <w:sz w:val="20"/>
          <w:szCs w:val="20"/>
          <w:lang w:val="en-IN" w:eastAsia="en-IN"/>
        </w:rPr>
        <w:t xml:space="preserve"> </w:t>
      </w:r>
      <w:del w:id="183" w:author="Author" w:date="2017-04-04T18:00:00Z">
        <w:r w:rsidRPr="00E75366" w:rsidDel="004C5CB5">
          <w:rPr>
            <w:rFonts w:ascii="Courier New" w:eastAsia="Times New Roman" w:hAnsi="Courier New" w:cs="Courier New"/>
            <w:color w:val="000000"/>
            <w:sz w:val="20"/>
            <w:szCs w:val="20"/>
            <w:lang w:val="en-IN" w:eastAsia="en-IN"/>
          </w:rPr>
          <w:delText xml:space="preserve">be </w:delText>
        </w:r>
      </w:del>
      <w:r w:rsidRPr="00E75366">
        <w:rPr>
          <w:rFonts w:ascii="Courier New" w:eastAsia="Times New Roman" w:hAnsi="Courier New" w:cs="Courier New"/>
          <w:color w:val="000000"/>
          <w:sz w:val="20"/>
          <w:szCs w:val="20"/>
          <w:lang w:val="en-IN" w:eastAsia="en-IN"/>
        </w:rPr>
        <w:t>presented arbitrarily for the Ulrichen station but are equivalent for all stations.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t>Synoptic-scale variables</w:t>
      </w:r>
      <w:del w:id="184" w:author="Author" w:date="2017-04-04T18:00:00Z">
        <w:r w:rsidRPr="00E75366" w:rsidDel="004C5CB5">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used as predictors</w:t>
      </w:r>
      <w:del w:id="185" w:author="Author" w:date="2017-04-04T18:00:00Z">
        <w:r w:rsidRPr="00E75366" w:rsidDel="004C5CB5">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were extracted from two of the most recent global reanalysis datasets: </w:t>
      </w:r>
      <w:r w:rsidRPr="00E677C2">
        <w:rPr>
          <w:rFonts w:ascii="Courier New" w:eastAsia="Times New Roman" w:hAnsi="Courier New" w:cs="Courier New"/>
          <w:color w:val="000000"/>
          <w:sz w:val="20"/>
          <w:szCs w:val="20"/>
          <w:lang w:val="en-IN" w:eastAsia="en-IN"/>
        </w:rPr>
        <w:t xml:space="preserve">the </w:t>
      </w:r>
      <w:del w:id="186" w:author="Author" w:date="2017-04-04T18:00:00Z">
        <w:r w:rsidRPr="00E677C2" w:rsidDel="004C5CB5">
          <w:rPr>
            <w:rFonts w:ascii="Courier New" w:eastAsia="Times New Roman" w:hAnsi="Courier New" w:cs="Courier New"/>
            <w:color w:val="000000"/>
            <w:sz w:val="20"/>
            <w:szCs w:val="20"/>
            <w:lang w:val="en-IN" w:eastAsia="en-IN"/>
          </w:rPr>
          <w:delText xml:space="preserve">european </w:delText>
        </w:r>
      </w:del>
      <w:ins w:id="187" w:author="Author" w:date="2017-04-04T18:03:00Z">
        <w:r w:rsidR="00E677C2" w:rsidRPr="00E677C2">
          <w:rPr>
            <w:rStyle w:val="st"/>
            <w:rFonts w:ascii="Courier New" w:hAnsi="Courier New" w:cs="Courier New"/>
            <w:sz w:val="20"/>
            <w:szCs w:val="20"/>
          </w:rPr>
          <w:t xml:space="preserve">European Center for Medium </w:t>
        </w:r>
      </w:ins>
      <w:ins w:id="188" w:author="Author" w:date="2017-04-04T18:05:00Z">
        <w:r w:rsidR="00E677C2">
          <w:rPr>
            <w:rStyle w:val="st"/>
            <w:rFonts w:ascii="Courier New" w:hAnsi="Courier New" w:cs="Courier New"/>
            <w:sz w:val="20"/>
            <w:szCs w:val="20"/>
          </w:rPr>
          <w:t>R</w:t>
        </w:r>
      </w:ins>
      <w:ins w:id="189" w:author="Author" w:date="2017-04-04T18:03:00Z">
        <w:r w:rsidR="00E677C2" w:rsidRPr="00E677C2">
          <w:rPr>
            <w:rStyle w:val="st"/>
            <w:rFonts w:ascii="Courier New" w:hAnsi="Courier New" w:cs="Courier New"/>
            <w:sz w:val="20"/>
            <w:szCs w:val="20"/>
          </w:rPr>
          <w:t>ange Weather Forecasting</w:t>
        </w:r>
      </w:ins>
      <w:ins w:id="190" w:author="Author" w:date="2017-04-04T18:00:00Z">
        <w:r w:rsidR="004C5CB5" w:rsidRPr="00E677C2">
          <w:rPr>
            <w:rFonts w:ascii="Courier New" w:eastAsia="Times New Roman" w:hAnsi="Courier New" w:cs="Courier New"/>
            <w:color w:val="000000"/>
            <w:sz w:val="20"/>
            <w:szCs w:val="20"/>
            <w:lang w:val="en-IN" w:eastAsia="en-IN"/>
          </w:rPr>
          <w:t xml:space="preserve"> </w:t>
        </w:r>
      </w:ins>
      <w:ins w:id="191" w:author="Author" w:date="2017-04-04T18:02:00Z">
        <w:r w:rsidR="004C5CB5" w:rsidRPr="00E677C2">
          <w:rPr>
            <w:rStyle w:val="st"/>
            <w:rFonts w:ascii="Courier New" w:hAnsi="Courier New" w:cs="Courier New"/>
            <w:sz w:val="20"/>
            <w:szCs w:val="20"/>
          </w:rPr>
          <w:t>20th century</w:t>
        </w:r>
        <w:r w:rsidR="00E677C2" w:rsidRPr="00E677C2">
          <w:rPr>
            <w:rStyle w:val="st"/>
            <w:rFonts w:ascii="Courier New" w:hAnsi="Courier New" w:cs="Courier New"/>
            <w:sz w:val="20"/>
            <w:szCs w:val="20"/>
          </w:rPr>
          <w:t xml:space="preserve"> </w:t>
        </w:r>
        <w:r w:rsidR="004C5CB5" w:rsidRPr="00E677C2">
          <w:rPr>
            <w:rStyle w:val="st"/>
            <w:rFonts w:ascii="Courier New" w:hAnsi="Courier New" w:cs="Courier New"/>
            <w:sz w:val="20"/>
            <w:szCs w:val="20"/>
          </w:rPr>
          <w:t xml:space="preserve">reanalysis </w:t>
        </w:r>
      </w:ins>
      <w:ins w:id="192" w:author="Author" w:date="2017-04-04T18:04:00Z">
        <w:r w:rsidR="00E677C2">
          <w:rPr>
            <w:rStyle w:val="st"/>
            <w:rFonts w:ascii="Courier New" w:hAnsi="Courier New" w:cs="Courier New"/>
            <w:sz w:val="20"/>
            <w:szCs w:val="20"/>
          </w:rPr>
          <w:t>(</w:t>
        </w:r>
      </w:ins>
      <w:r w:rsidRPr="00E677C2">
        <w:rPr>
          <w:rFonts w:ascii="Courier New" w:eastAsia="Times New Roman" w:hAnsi="Courier New" w:cs="Courier New"/>
          <w:color w:val="000000"/>
          <w:sz w:val="20"/>
          <w:szCs w:val="20"/>
          <w:lang w:val="en-IN" w:eastAsia="en-IN"/>
        </w:rPr>
        <w:t>E</w:t>
      </w:r>
      <w:r w:rsidRPr="00E75366">
        <w:rPr>
          <w:rFonts w:ascii="Courier New" w:eastAsia="Times New Roman" w:hAnsi="Courier New" w:cs="Courier New"/>
          <w:color w:val="000000"/>
          <w:sz w:val="20"/>
          <w:szCs w:val="20"/>
          <w:lang w:val="en-IN" w:eastAsia="en-IN"/>
        </w:rPr>
        <w:t>RA-20C</w:t>
      </w:r>
      <w:ins w:id="193" w:author="Author" w:date="2017-04-04T18:04:00Z">
        <w:r w:rsidR="00E677C2">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 xml:space="preserve"> </w:t>
      </w:r>
      <w:r w:rsidRPr="00E75366">
        <w:rPr>
          <w:rFonts w:ascii="Courier New" w:eastAsia="Times New Roman" w:hAnsi="Courier New" w:cs="Courier New"/>
          <w:color w:val="800000"/>
          <w:sz w:val="20"/>
          <w:szCs w:val="20"/>
          <w:lang w:val="en-IN" w:eastAsia="en-IN"/>
        </w:rPr>
        <w:t>\citep</w:t>
      </w:r>
      <w:r w:rsidRPr="00E75366">
        <w:rPr>
          <w:rFonts w:ascii="Courier New" w:eastAsia="Times New Roman" w:hAnsi="Courier New" w:cs="Courier New"/>
          <w:color w:val="000000"/>
          <w:sz w:val="20"/>
          <w:szCs w:val="20"/>
          <w:lang w:val="en-IN" w:eastAsia="en-IN"/>
        </w:rPr>
        <w:t>{Poli2016}</w:t>
      </w:r>
      <w:ins w:id="194" w:author="Author" w:date="2017-04-04T18:08:00Z">
        <w:r w:rsidR="00E677C2">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 xml:space="preserve"> with </w:t>
      </w:r>
      <w:del w:id="195" w:author="Author" w:date="2017-04-04T18:04:00Z">
        <w:r w:rsidRPr="00E75366" w:rsidDel="00E677C2">
          <w:rPr>
            <w:rFonts w:ascii="Courier New" w:eastAsia="Times New Roman" w:hAnsi="Courier New" w:cs="Courier New"/>
            <w:color w:val="000000"/>
            <w:sz w:val="20"/>
            <w:szCs w:val="20"/>
            <w:lang w:val="en-IN" w:eastAsia="en-IN"/>
          </w:rPr>
          <w:delText xml:space="preserve">a </w:delText>
        </w:r>
      </w:del>
      <w:r w:rsidRPr="00E75366">
        <w:rPr>
          <w:rFonts w:ascii="Courier New" w:eastAsia="Times New Roman" w:hAnsi="Courier New" w:cs="Courier New"/>
          <w:color w:val="000000"/>
          <w:sz w:val="20"/>
          <w:szCs w:val="20"/>
          <w:lang w:val="en-IN" w:eastAsia="en-IN"/>
        </w:rPr>
        <w:t>3</w:t>
      </w:r>
      <w:ins w:id="196" w:author="Author" w:date="2017-04-04T18:04:00Z">
        <w:r w:rsidR="00E677C2">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 temporal resolution and a spatial resolution of 1</w:t>
      </w:r>
      <w:r w:rsidRPr="00E75366">
        <w:rPr>
          <w:rFonts w:ascii="Courier New" w:eastAsia="Times New Roman" w:hAnsi="Courier New" w:cs="Courier New"/>
          <w:color w:val="800000"/>
          <w:sz w:val="20"/>
          <w:szCs w:val="20"/>
          <w:lang w:val="en-IN" w:eastAsia="en-IN"/>
        </w:rPr>
        <w:t>\textdegree,</w:t>
      </w:r>
      <w:r w:rsidRPr="00E75366">
        <w:rPr>
          <w:rFonts w:ascii="Courier New" w:eastAsia="Times New Roman" w:hAnsi="Courier New" w:cs="Courier New"/>
          <w:color w:val="000000"/>
          <w:sz w:val="20"/>
          <w:szCs w:val="20"/>
          <w:lang w:val="en-IN" w:eastAsia="en-IN"/>
        </w:rPr>
        <w:t xml:space="preserve"> and </w:t>
      </w:r>
      <w:ins w:id="197" w:author="Author" w:date="2017-04-04T18:05:00Z">
        <w:r w:rsidR="00E677C2" w:rsidRPr="00E677C2">
          <w:rPr>
            <w:rStyle w:val="st"/>
            <w:rFonts w:ascii="Courier New" w:hAnsi="Courier New" w:cs="Courier New"/>
            <w:sz w:val="20"/>
            <w:szCs w:val="20"/>
            <w:rPrChange w:id="198" w:author="Author" w:date="2017-04-04T18:07:00Z">
              <w:rPr>
                <w:rStyle w:val="st"/>
              </w:rPr>
            </w:rPrChange>
          </w:rPr>
          <w:t xml:space="preserve">Modern-Era Retrospective Analysis for Research and Applications, Version 2 </w:t>
        </w:r>
      </w:ins>
      <w:ins w:id="199" w:author="Author" w:date="2017-04-04T18:07:00Z">
        <w:r w:rsidR="00E677C2">
          <w:rPr>
            <w:rStyle w:val="st"/>
            <w:rFonts w:ascii="Courier New" w:hAnsi="Courier New" w:cs="Courier New"/>
            <w:sz w:val="20"/>
            <w:szCs w:val="20"/>
          </w:rPr>
          <w:t>(</w:t>
        </w:r>
      </w:ins>
      <w:r w:rsidRPr="00E677C2">
        <w:rPr>
          <w:rFonts w:ascii="Courier New" w:eastAsia="Times New Roman" w:hAnsi="Courier New" w:cs="Courier New"/>
          <w:color w:val="000000"/>
          <w:sz w:val="20"/>
          <w:szCs w:val="20"/>
          <w:lang w:val="en-IN" w:eastAsia="en-IN"/>
        </w:rPr>
        <w:t>MERRA-2</w:t>
      </w:r>
      <w:ins w:id="200" w:author="Author" w:date="2017-04-04T18:07:00Z">
        <w:r w:rsidR="00E677C2">
          <w:rPr>
            <w:rFonts w:ascii="Courier New" w:eastAsia="Times New Roman" w:hAnsi="Courier New" w:cs="Courier New"/>
            <w:color w:val="000000"/>
            <w:sz w:val="20"/>
            <w:szCs w:val="20"/>
            <w:lang w:val="en-IN" w:eastAsia="en-IN"/>
          </w:rPr>
          <w:t>)</w:t>
        </w:r>
      </w:ins>
      <w:ins w:id="201" w:author="Author" w:date="2017-04-04T18:08:00Z">
        <w:r w:rsidR="00E677C2">
          <w:rPr>
            <w:rFonts w:ascii="Courier New" w:eastAsia="Times New Roman" w:hAnsi="Courier New" w:cs="Courier New"/>
            <w:color w:val="000000"/>
            <w:sz w:val="20"/>
            <w:szCs w:val="20"/>
            <w:lang w:val="en-IN" w:eastAsia="en-IN"/>
          </w:rPr>
          <w:t>,</w:t>
        </w:r>
      </w:ins>
      <w:r w:rsidRPr="00E677C2">
        <w:rPr>
          <w:rFonts w:ascii="Courier New" w:eastAsia="Times New Roman" w:hAnsi="Courier New" w:cs="Courier New"/>
          <w:color w:val="000000"/>
          <w:sz w:val="20"/>
          <w:szCs w:val="20"/>
          <w:lang w:val="en-IN" w:eastAsia="en-IN"/>
        </w:rPr>
        <w:t xml:space="preserve"> from </w:t>
      </w:r>
      <w:ins w:id="202" w:author="Author" w:date="2017-04-04T18:09:00Z">
        <w:r w:rsidR="00E677C2">
          <w:rPr>
            <w:rFonts w:ascii="Courier New" w:eastAsia="Times New Roman" w:hAnsi="Courier New" w:cs="Courier New"/>
            <w:color w:val="000000"/>
            <w:sz w:val="20"/>
            <w:szCs w:val="20"/>
            <w:lang w:val="en-IN" w:eastAsia="en-IN"/>
          </w:rPr>
          <w:t xml:space="preserve">the </w:t>
        </w:r>
      </w:ins>
      <w:ins w:id="203" w:author="Author" w:date="2017-04-04T18:05:00Z">
        <w:r w:rsidR="00E677C2" w:rsidRPr="00E677C2">
          <w:rPr>
            <w:rStyle w:val="Emphasis"/>
            <w:rFonts w:ascii="Courier New" w:hAnsi="Courier New" w:cs="Courier New"/>
            <w:i w:val="0"/>
            <w:sz w:val="20"/>
            <w:szCs w:val="20"/>
            <w:rPrChange w:id="204" w:author="Author" w:date="2017-04-04T18:07:00Z">
              <w:rPr>
                <w:rStyle w:val="Emphasis"/>
                <w:i w:val="0"/>
              </w:rPr>
            </w:rPrChange>
          </w:rPr>
          <w:t>National Aeronautics and Space Administration</w:t>
        </w:r>
        <w:r w:rsidR="00E677C2" w:rsidRPr="00E677C2">
          <w:rPr>
            <w:rFonts w:ascii="Courier New" w:eastAsia="Times New Roman" w:hAnsi="Courier New" w:cs="Courier New"/>
            <w:color w:val="000000"/>
            <w:sz w:val="20"/>
            <w:szCs w:val="20"/>
            <w:lang w:val="en-IN" w:eastAsia="en-IN"/>
          </w:rPr>
          <w:t xml:space="preserve"> </w:t>
        </w:r>
      </w:ins>
      <w:ins w:id="205" w:author="Author" w:date="2017-04-04T18:07:00Z">
        <w:r w:rsidR="00E677C2">
          <w:rPr>
            <w:rFonts w:ascii="Courier New" w:eastAsia="Times New Roman" w:hAnsi="Courier New" w:cs="Courier New"/>
            <w:color w:val="000000"/>
            <w:sz w:val="20"/>
            <w:szCs w:val="20"/>
            <w:lang w:val="en-IN" w:eastAsia="en-IN"/>
          </w:rPr>
          <w:t>(</w:t>
        </w:r>
      </w:ins>
      <w:r w:rsidRPr="00E677C2">
        <w:rPr>
          <w:rFonts w:ascii="Courier New" w:eastAsia="Times New Roman" w:hAnsi="Courier New" w:cs="Courier New"/>
          <w:color w:val="000000"/>
          <w:sz w:val="20"/>
          <w:szCs w:val="20"/>
          <w:lang w:val="en-IN" w:eastAsia="en-IN"/>
        </w:rPr>
        <w:t>NASA</w:t>
      </w:r>
      <w:ins w:id="206" w:author="Author" w:date="2017-04-04T18:07:00Z">
        <w:r w:rsidR="00E677C2">
          <w:rPr>
            <w:rFonts w:ascii="Courier New" w:eastAsia="Times New Roman" w:hAnsi="Courier New" w:cs="Courier New"/>
            <w:color w:val="000000"/>
            <w:sz w:val="20"/>
            <w:szCs w:val="20"/>
            <w:lang w:val="en-IN" w:eastAsia="en-IN"/>
          </w:rPr>
          <w:t>)</w:t>
        </w:r>
      </w:ins>
      <w:ins w:id="207" w:author="Author" w:date="2017-04-04T18:09:00Z">
        <w:r w:rsidR="00E677C2">
          <w:rPr>
            <w:rFonts w:ascii="Courier New" w:eastAsia="Times New Roman" w:hAnsi="Courier New" w:cs="Courier New"/>
            <w:color w:val="000000"/>
            <w:sz w:val="20"/>
            <w:szCs w:val="20"/>
            <w:lang w:val="en-IN" w:eastAsia="en-IN"/>
          </w:rPr>
          <w:t>,</w:t>
        </w:r>
      </w:ins>
      <w:r w:rsidRPr="00E677C2">
        <w:rPr>
          <w:rFonts w:ascii="Courier New" w:eastAsia="Times New Roman" w:hAnsi="Courier New" w:cs="Courier New"/>
          <w:color w:val="000000"/>
          <w:sz w:val="20"/>
          <w:szCs w:val="20"/>
          <w:lang w:val="en-IN" w:eastAsia="en-IN"/>
        </w:rPr>
        <w:t xml:space="preserve"> with a 6</w:t>
      </w:r>
      <w:ins w:id="208" w:author="Author" w:date="2017-04-04T18:05:00Z">
        <w:r w:rsidR="00E677C2" w:rsidRPr="00E677C2">
          <w:rPr>
            <w:rFonts w:ascii="Courier New" w:eastAsia="Times New Roman" w:hAnsi="Courier New" w:cs="Courier New"/>
            <w:color w:val="000000"/>
            <w:sz w:val="20"/>
            <w:szCs w:val="20"/>
            <w:lang w:val="en-IN" w:eastAsia="en-IN"/>
          </w:rPr>
          <w:t>-</w:t>
        </w:r>
      </w:ins>
      <w:r w:rsidRPr="00E677C2">
        <w:rPr>
          <w:rFonts w:ascii="Courier New" w:eastAsia="Times New Roman" w:hAnsi="Courier New" w:cs="Courier New"/>
          <w:color w:val="000000"/>
          <w:sz w:val="20"/>
          <w:szCs w:val="20"/>
          <w:lang w:val="en-IN" w:eastAsia="en-IN"/>
        </w:rPr>
        <w:t xml:space="preserve">h temporal resolution </w:t>
      </w:r>
      <w:r w:rsidRPr="00E677C2">
        <w:rPr>
          <w:rFonts w:ascii="Courier New" w:eastAsia="Times New Roman" w:hAnsi="Courier New" w:cs="Courier New"/>
          <w:color w:val="000000"/>
          <w:sz w:val="20"/>
          <w:szCs w:val="20"/>
          <w:lang w:val="en-IN" w:eastAsia="en-IN"/>
        </w:rPr>
        <w:lastRenderedPageBreak/>
        <w:t>and a spatial resolution of 0.625</w:t>
      </w:r>
      <w:r w:rsidRPr="00E677C2">
        <w:rPr>
          <w:rFonts w:ascii="Courier New" w:eastAsia="Times New Roman" w:hAnsi="Courier New" w:cs="Courier New"/>
          <w:color w:val="800000"/>
          <w:sz w:val="20"/>
          <w:szCs w:val="20"/>
          <w:lang w:val="en-IN" w:eastAsia="en-IN"/>
        </w:rPr>
        <w:t>\textdegree</w:t>
      </w:r>
      <w:r w:rsidRPr="00E677C2">
        <w:rPr>
          <w:rFonts w:ascii="Courier New" w:eastAsia="Times New Roman" w:hAnsi="Courier New" w:cs="Courier New"/>
          <w:color w:val="000000"/>
          <w:sz w:val="20"/>
          <w:szCs w:val="20"/>
          <w:lang w:val="en-IN" w:eastAsia="en-IN"/>
        </w:rPr>
        <w:t xml:space="preserve"> </w:t>
      </w:r>
      <w:ins w:id="209" w:author="Author" w:date="2017-04-04T18:05:00Z">
        <w:r w:rsidR="00E677C2" w:rsidRPr="00E677C2">
          <w:rPr>
            <w:rFonts w:ascii="Courier New" w:eastAsia="Times New Roman" w:hAnsi="Courier New" w:cs="Courier New"/>
            <w:color w:val="000000"/>
            <w:sz w:val="20"/>
            <w:szCs w:val="20"/>
            <w:lang w:val="en-IN" w:eastAsia="en-IN"/>
          </w:rPr>
          <w:t>×</w:t>
        </w:r>
      </w:ins>
      <w:del w:id="210" w:author="Author" w:date="2017-04-04T18:05:00Z">
        <w:r w:rsidRPr="00E677C2" w:rsidDel="00E677C2">
          <w:rPr>
            <w:rFonts w:ascii="Courier New" w:eastAsia="Times New Roman" w:hAnsi="Courier New" w:cs="Courier New"/>
            <w:color w:val="000000"/>
            <w:sz w:val="20"/>
            <w:szCs w:val="20"/>
            <w:lang w:val="en-IN" w:eastAsia="en-IN"/>
          </w:rPr>
          <w:delText>x</w:delText>
        </w:r>
      </w:del>
      <w:r w:rsidRPr="00E677C2">
        <w:rPr>
          <w:rFonts w:ascii="Courier New" w:eastAsia="Times New Roman" w:hAnsi="Courier New" w:cs="Courier New"/>
          <w:color w:val="000000"/>
          <w:sz w:val="20"/>
          <w:szCs w:val="20"/>
          <w:lang w:val="en-IN" w:eastAsia="en-IN"/>
        </w:rPr>
        <w:t xml:space="preserve"> 0.5</w:t>
      </w:r>
      <w:r w:rsidRPr="00E677C2">
        <w:rPr>
          <w:rFonts w:ascii="Courier New" w:eastAsia="Times New Roman" w:hAnsi="Courier New" w:cs="Courier New"/>
          <w:color w:val="800000"/>
          <w:sz w:val="20"/>
          <w:szCs w:val="20"/>
          <w:lang w:val="en-IN" w:eastAsia="en-IN"/>
        </w:rPr>
        <w:t>\textdegree.</w:t>
      </w:r>
      <w:r w:rsidRPr="00E677C2">
        <w:rPr>
          <w:rFonts w:ascii="Courier New" w:eastAsia="Times New Roman" w:hAnsi="Courier New" w:cs="Courier New"/>
          <w:color w:val="000000"/>
          <w:sz w:val="20"/>
          <w:szCs w:val="20"/>
          <w:lang w:val="en-IN" w:eastAsia="en-IN"/>
        </w:rPr>
        <w:t xml:space="preserve"> The study was originally performed on the </w:t>
      </w:r>
      <w:ins w:id="211" w:author="Author" w:date="2017-04-04T18:06:00Z">
        <w:r w:rsidR="00E677C2" w:rsidRPr="00D109EE">
          <w:rPr>
            <w:rStyle w:val="Emphasis"/>
            <w:rFonts w:ascii="Courier New" w:hAnsi="Courier New" w:cs="Courier New"/>
            <w:i w:val="0"/>
            <w:sz w:val="20"/>
            <w:szCs w:val="20"/>
          </w:rPr>
          <w:t>National Centers for Environmental Prediction/</w:t>
        </w:r>
      </w:ins>
      <w:ins w:id="212" w:author="Author" w:date="2017-04-04T18:07:00Z">
        <w:r w:rsidR="00E677C2" w:rsidRPr="00D109EE">
          <w:rPr>
            <w:rStyle w:val="Emphasis"/>
            <w:rFonts w:ascii="Courier New" w:hAnsi="Courier New" w:cs="Courier New"/>
            <w:i w:val="0"/>
            <w:sz w:val="20"/>
            <w:szCs w:val="20"/>
          </w:rPr>
          <w:t>National Center for Atmospheric Research</w:t>
        </w:r>
        <w:r w:rsidR="00E677C2" w:rsidRPr="00E677C2">
          <w:rPr>
            <w:rFonts w:ascii="Courier New" w:eastAsia="Times New Roman" w:hAnsi="Courier New" w:cs="Courier New"/>
            <w:color w:val="000000"/>
            <w:sz w:val="20"/>
            <w:szCs w:val="20"/>
            <w:lang w:val="en-IN" w:eastAsia="en-IN"/>
          </w:rPr>
          <w:t xml:space="preserve"> </w:t>
        </w:r>
      </w:ins>
      <w:ins w:id="213" w:author="Author" w:date="2017-04-04T18:08:00Z">
        <w:r w:rsidR="00E677C2">
          <w:rPr>
            <w:rFonts w:ascii="Courier New" w:eastAsia="Times New Roman" w:hAnsi="Courier New" w:cs="Courier New"/>
            <w:color w:val="000000"/>
            <w:sz w:val="20"/>
            <w:szCs w:val="20"/>
            <w:lang w:val="en-IN" w:eastAsia="en-IN"/>
          </w:rPr>
          <w:t>(</w:t>
        </w:r>
      </w:ins>
      <w:r w:rsidRPr="00E677C2">
        <w:rPr>
          <w:rFonts w:ascii="Courier New" w:eastAsia="Times New Roman" w:hAnsi="Courier New" w:cs="Courier New"/>
          <w:color w:val="000000"/>
          <w:sz w:val="20"/>
          <w:szCs w:val="20"/>
          <w:lang w:val="en-IN" w:eastAsia="en-IN"/>
        </w:rPr>
        <w:t>NCEP/</w:t>
      </w:r>
      <w:r w:rsidRPr="00E75366">
        <w:rPr>
          <w:rFonts w:ascii="Courier New" w:eastAsia="Times New Roman" w:hAnsi="Courier New" w:cs="Courier New"/>
          <w:color w:val="000000"/>
          <w:sz w:val="20"/>
          <w:szCs w:val="20"/>
          <w:lang w:val="en-IN" w:eastAsia="en-IN"/>
        </w:rPr>
        <w:t>NCAR</w:t>
      </w:r>
      <w:ins w:id="214" w:author="Author" w:date="2017-04-04T18:08:00Z">
        <w:r w:rsidR="00E677C2">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 xml:space="preserve"> reanalysis 1 dataset </w:t>
      </w:r>
      <w:r w:rsidRPr="00E75366">
        <w:rPr>
          <w:rFonts w:ascii="Courier New" w:eastAsia="Times New Roman" w:hAnsi="Courier New" w:cs="Courier New"/>
          <w:color w:val="800000"/>
          <w:sz w:val="20"/>
          <w:szCs w:val="20"/>
          <w:lang w:val="en-IN" w:eastAsia="en-IN"/>
        </w:rPr>
        <w:t>\</w:t>
      </w:r>
      <w:proofErr w:type="gramStart"/>
      <w:r w:rsidRPr="00E75366">
        <w:rPr>
          <w:rFonts w:ascii="Courier New" w:eastAsia="Times New Roman" w:hAnsi="Courier New" w:cs="Courier New"/>
          <w:color w:val="800000"/>
          <w:sz w:val="20"/>
          <w:szCs w:val="20"/>
          <w:lang w:val="en-IN" w:eastAsia="en-IN"/>
        </w:rPr>
        <w:t>citep</w:t>
      </w:r>
      <w:r w:rsidRPr="00E75366">
        <w:rPr>
          <w:rFonts w:ascii="Courier New" w:eastAsia="Times New Roman" w:hAnsi="Courier New" w:cs="Courier New"/>
          <w:color w:val="000000"/>
          <w:sz w:val="20"/>
          <w:szCs w:val="20"/>
          <w:lang w:val="en-IN" w:eastAsia="en-IN"/>
        </w:rPr>
        <w:t>{</w:t>
      </w:r>
      <w:proofErr w:type="gramEnd"/>
      <w:r w:rsidRPr="00E75366">
        <w:rPr>
          <w:rFonts w:ascii="Courier New" w:eastAsia="Times New Roman" w:hAnsi="Courier New" w:cs="Courier New"/>
          <w:color w:val="000000"/>
          <w:sz w:val="20"/>
          <w:szCs w:val="20"/>
          <w:lang w:val="en-IN" w:eastAsia="en-IN"/>
        </w:rPr>
        <w:t>Kalnay1996}</w:t>
      </w:r>
      <w:ins w:id="215" w:author="Author" w:date="2017-04-04T18:10:00Z">
        <w:r w:rsidR="00E677C2">
          <w:rPr>
            <w:rFonts w:ascii="Courier New" w:eastAsia="Times New Roman" w:hAnsi="Courier New" w:cs="Courier New"/>
            <w:color w:val="000000"/>
            <w:sz w:val="20"/>
            <w:szCs w:val="20"/>
            <w:lang w:val="en-IN" w:eastAsia="en-IN"/>
          </w:rPr>
          <w:t>;</w:t>
        </w:r>
      </w:ins>
      <w:del w:id="216" w:author="Author" w:date="2017-04-04T18:10:00Z">
        <w:r w:rsidRPr="00E75366" w:rsidDel="00E677C2">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w:t>
      </w:r>
      <w:del w:id="217" w:author="Author" w:date="2017-04-04T18:10:00Z">
        <w:r w:rsidRPr="00E75366" w:rsidDel="00E677C2">
          <w:rPr>
            <w:rFonts w:ascii="Courier New" w:eastAsia="Times New Roman" w:hAnsi="Courier New" w:cs="Courier New"/>
            <w:color w:val="000000"/>
            <w:sz w:val="20"/>
            <w:szCs w:val="20"/>
            <w:lang w:val="en-IN" w:eastAsia="en-IN"/>
          </w:rPr>
          <w:delText xml:space="preserve">and </w:delText>
        </w:r>
      </w:del>
      <w:r w:rsidRPr="00E75366">
        <w:rPr>
          <w:rFonts w:ascii="Courier New" w:eastAsia="Times New Roman" w:hAnsi="Courier New" w:cs="Courier New"/>
          <w:color w:val="000000"/>
          <w:sz w:val="20"/>
          <w:szCs w:val="20"/>
          <w:lang w:val="en-IN" w:eastAsia="en-IN"/>
        </w:rPr>
        <w:t xml:space="preserve">the conclusions were similar. ERA-20C is </w:t>
      </w:r>
      <w:del w:id="218" w:author="Author" w:date="2017-04-04T18:10:00Z">
        <w:r w:rsidRPr="00E75366" w:rsidDel="00E677C2">
          <w:rPr>
            <w:rFonts w:ascii="Courier New" w:eastAsia="Times New Roman" w:hAnsi="Courier New" w:cs="Courier New"/>
            <w:color w:val="000000"/>
            <w:sz w:val="20"/>
            <w:szCs w:val="20"/>
            <w:lang w:val="en-IN" w:eastAsia="en-IN"/>
          </w:rPr>
          <w:delText xml:space="preserve">build </w:delText>
        </w:r>
      </w:del>
      <w:ins w:id="219" w:author="Author" w:date="2017-04-04T18:10:00Z">
        <w:r w:rsidR="00E677C2" w:rsidRPr="00E75366">
          <w:rPr>
            <w:rFonts w:ascii="Courier New" w:eastAsia="Times New Roman" w:hAnsi="Courier New" w:cs="Courier New"/>
            <w:color w:val="000000"/>
            <w:sz w:val="20"/>
            <w:szCs w:val="20"/>
            <w:lang w:val="en-IN" w:eastAsia="en-IN"/>
          </w:rPr>
          <w:t>buil</w:t>
        </w:r>
        <w:r w:rsidR="00E677C2">
          <w:rPr>
            <w:rFonts w:ascii="Courier New" w:eastAsia="Times New Roman" w:hAnsi="Courier New" w:cs="Courier New"/>
            <w:color w:val="000000"/>
            <w:sz w:val="20"/>
            <w:szCs w:val="20"/>
            <w:lang w:val="en-IN" w:eastAsia="en-IN"/>
          </w:rPr>
          <w:t>t</w:t>
        </w:r>
        <w:r w:rsidR="00E677C2"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by assimilating only surface observations</w:t>
      </w:r>
      <w:del w:id="220" w:author="Author" w:date="2017-04-04T18:10:00Z">
        <w:r w:rsidRPr="00E75366" w:rsidDel="00E677C2">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and is thus available </w:t>
      </w:r>
      <w:del w:id="221" w:author="Author" w:date="2017-04-04T18:10:00Z">
        <w:r w:rsidRPr="00E75366" w:rsidDel="00E677C2">
          <w:rPr>
            <w:rFonts w:ascii="Courier New" w:eastAsia="Times New Roman" w:hAnsi="Courier New" w:cs="Courier New"/>
            <w:color w:val="000000"/>
            <w:sz w:val="20"/>
            <w:szCs w:val="20"/>
            <w:lang w:val="en-IN" w:eastAsia="en-IN"/>
          </w:rPr>
          <w:delText xml:space="preserve">on </w:delText>
        </w:r>
      </w:del>
      <w:ins w:id="222" w:author="Author" w:date="2017-04-04T18:10:00Z">
        <w:r w:rsidR="00E677C2">
          <w:rPr>
            <w:rFonts w:ascii="Courier New" w:eastAsia="Times New Roman" w:hAnsi="Courier New" w:cs="Courier New"/>
            <w:color w:val="000000"/>
            <w:sz w:val="20"/>
            <w:szCs w:val="20"/>
            <w:lang w:val="en-IN" w:eastAsia="en-IN"/>
          </w:rPr>
          <w:t>for</w:t>
        </w:r>
        <w:r w:rsidR="00E677C2" w:rsidRPr="00E75366">
          <w:rPr>
            <w:rFonts w:ascii="Courier New" w:eastAsia="Times New Roman" w:hAnsi="Courier New" w:cs="Courier New"/>
            <w:color w:val="000000"/>
            <w:sz w:val="20"/>
            <w:szCs w:val="20"/>
            <w:lang w:val="en-IN" w:eastAsia="en-IN"/>
          </w:rPr>
          <w:t xml:space="preserve"> </w:t>
        </w:r>
      </w:ins>
      <w:del w:id="223" w:author="Author" w:date="2017-04-04T18:10:00Z">
        <w:r w:rsidRPr="00E75366" w:rsidDel="00E677C2">
          <w:rPr>
            <w:rFonts w:ascii="Courier New" w:eastAsia="Times New Roman" w:hAnsi="Courier New" w:cs="Courier New"/>
            <w:color w:val="000000"/>
            <w:sz w:val="20"/>
            <w:szCs w:val="20"/>
            <w:lang w:val="en-IN" w:eastAsia="en-IN"/>
          </w:rPr>
          <w:delText xml:space="preserve">a </w:delText>
        </w:r>
      </w:del>
      <w:r w:rsidRPr="00E75366">
        <w:rPr>
          <w:rFonts w:ascii="Courier New" w:eastAsia="Times New Roman" w:hAnsi="Courier New" w:cs="Courier New"/>
          <w:color w:val="000000"/>
          <w:sz w:val="20"/>
          <w:szCs w:val="20"/>
          <w:lang w:val="en-IN" w:eastAsia="en-IN"/>
        </w:rPr>
        <w:t>long period</w:t>
      </w:r>
      <w:ins w:id="224" w:author="Author" w:date="2017-04-04T18:10:00Z">
        <w:r w:rsidR="00E677C2">
          <w:rPr>
            <w:rFonts w:ascii="Courier New" w:eastAsia="Times New Roman" w:hAnsi="Courier New" w:cs="Courier New"/>
            <w:color w:val="000000"/>
            <w:sz w:val="20"/>
            <w:szCs w:val="20"/>
            <w:lang w:val="en-IN" w:eastAsia="en-IN"/>
          </w:rPr>
          <w:t>s</w:t>
        </w:r>
      </w:ins>
      <w:r w:rsidRPr="00E75366">
        <w:rPr>
          <w:rFonts w:ascii="Courier New" w:eastAsia="Times New Roman" w:hAnsi="Courier New" w:cs="Courier New"/>
          <w:color w:val="000000"/>
          <w:sz w:val="20"/>
          <w:szCs w:val="20"/>
          <w:lang w:val="en-IN" w:eastAsia="en-IN"/>
        </w:rPr>
        <w:t xml:space="preserve"> (1900</w:t>
      </w:r>
      <w:r w:rsidRPr="00E75366">
        <w:rPr>
          <w:rFonts w:ascii="Courier New" w:eastAsia="Times New Roman" w:hAnsi="Courier New" w:cs="Courier New"/>
          <w:color w:val="800000"/>
          <w:sz w:val="20"/>
          <w:szCs w:val="20"/>
          <w:lang w:val="en-IN" w:eastAsia="en-IN"/>
        </w:rPr>
        <w:t>\textendash</w:t>
      </w:r>
      <w:r w:rsidRPr="00E75366">
        <w:rPr>
          <w:rFonts w:ascii="Courier New" w:eastAsia="Times New Roman" w:hAnsi="Courier New" w:cs="Courier New"/>
          <w:color w:val="000000"/>
          <w:sz w:val="20"/>
          <w:szCs w:val="20"/>
          <w:lang w:val="en-IN" w:eastAsia="en-IN"/>
        </w:rPr>
        <w:t xml:space="preserve"> 2010). On the contrary, MERRA-2 is buil</w:t>
      </w:r>
      <w:ins w:id="225" w:author="Author" w:date="2017-04-04T18:10:00Z">
        <w:r w:rsidR="00E677C2">
          <w:rPr>
            <w:rFonts w:ascii="Courier New" w:eastAsia="Times New Roman" w:hAnsi="Courier New" w:cs="Courier New"/>
            <w:color w:val="000000"/>
            <w:sz w:val="20"/>
            <w:szCs w:val="20"/>
            <w:lang w:val="en-IN" w:eastAsia="en-IN"/>
          </w:rPr>
          <w:t>t</w:t>
        </w:r>
      </w:ins>
      <w:del w:id="226" w:author="Author" w:date="2017-04-04T18:10:00Z">
        <w:r w:rsidRPr="00E75366" w:rsidDel="00E677C2">
          <w:rPr>
            <w:rFonts w:ascii="Courier New" w:eastAsia="Times New Roman" w:hAnsi="Courier New" w:cs="Courier New"/>
            <w:color w:val="000000"/>
            <w:sz w:val="20"/>
            <w:szCs w:val="20"/>
            <w:lang w:val="en-IN" w:eastAsia="en-IN"/>
          </w:rPr>
          <w:delText>d</w:delText>
        </w:r>
      </w:del>
      <w:r w:rsidRPr="00E75366">
        <w:rPr>
          <w:rFonts w:ascii="Courier New" w:eastAsia="Times New Roman" w:hAnsi="Courier New" w:cs="Courier New"/>
          <w:color w:val="000000"/>
          <w:sz w:val="20"/>
          <w:szCs w:val="20"/>
          <w:lang w:val="en-IN" w:eastAsia="en-IN"/>
        </w:rPr>
        <w:t xml:space="preserve"> by assimilating observations at higher levels and from more sensors</w:t>
      </w:r>
      <w:del w:id="227" w:author="Author" w:date="2017-04-04T18:10:00Z">
        <w:r w:rsidRPr="00E75366" w:rsidDel="00E677C2">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including satellite data, but </w:t>
      </w:r>
      <w:ins w:id="228" w:author="Author" w:date="2017-04-04T18:11:00Z">
        <w:r w:rsidR="00E677C2">
          <w:rPr>
            <w:rFonts w:ascii="Courier New" w:eastAsia="Times New Roman" w:hAnsi="Courier New" w:cs="Courier New"/>
            <w:color w:val="000000"/>
            <w:sz w:val="20"/>
            <w:szCs w:val="20"/>
            <w:lang w:val="en-IN" w:eastAsia="en-IN"/>
          </w:rPr>
          <w:t xml:space="preserve">it </w:t>
        </w:r>
      </w:ins>
      <w:r w:rsidRPr="00E75366">
        <w:rPr>
          <w:rFonts w:ascii="Courier New" w:eastAsia="Times New Roman" w:hAnsi="Courier New" w:cs="Courier New"/>
          <w:color w:val="000000"/>
          <w:sz w:val="20"/>
          <w:szCs w:val="20"/>
          <w:lang w:val="en-IN" w:eastAsia="en-IN"/>
        </w:rPr>
        <w:t xml:space="preserve">is </w:t>
      </w:r>
      <w:del w:id="229" w:author="Author" w:date="2017-04-04T18:11:00Z">
        <w:r w:rsidRPr="00E75366" w:rsidDel="00E677C2">
          <w:rPr>
            <w:rFonts w:ascii="Courier New" w:eastAsia="Times New Roman" w:hAnsi="Courier New" w:cs="Courier New"/>
            <w:color w:val="000000"/>
            <w:sz w:val="20"/>
            <w:szCs w:val="20"/>
            <w:lang w:val="en-IN" w:eastAsia="en-IN"/>
          </w:rPr>
          <w:delText xml:space="preserve">then </w:delText>
        </w:r>
      </w:del>
      <w:r w:rsidRPr="00E75366">
        <w:rPr>
          <w:rFonts w:ascii="Courier New" w:eastAsia="Times New Roman" w:hAnsi="Courier New" w:cs="Courier New"/>
          <w:color w:val="000000"/>
          <w:sz w:val="20"/>
          <w:szCs w:val="20"/>
          <w:lang w:val="en-IN" w:eastAsia="en-IN"/>
        </w:rPr>
        <w:t>more limited in time (1980</w:t>
      </w:r>
      <w:r w:rsidRPr="00E75366">
        <w:rPr>
          <w:rFonts w:ascii="Courier New" w:eastAsia="Times New Roman" w:hAnsi="Courier New" w:cs="Courier New"/>
          <w:color w:val="800000"/>
          <w:sz w:val="20"/>
          <w:szCs w:val="20"/>
          <w:lang w:val="en-IN" w:eastAsia="en-IN"/>
        </w:rPr>
        <w:t>\textendash</w:t>
      </w:r>
      <w:r w:rsidRPr="00E75366">
        <w:rPr>
          <w:rFonts w:ascii="Courier New" w:eastAsia="Times New Roman" w:hAnsi="Courier New" w:cs="Courier New"/>
          <w:color w:val="000000"/>
          <w:sz w:val="20"/>
          <w:szCs w:val="20"/>
          <w:lang w:val="en-IN" w:eastAsia="en-IN"/>
        </w:rPr>
        <w:t xml:space="preserve"> present). It is of interest to assess the relevance of an MTW with these two datasets</w:t>
      </w:r>
      <w:ins w:id="230" w:author="Author" w:date="2017-04-04T18:11:00Z">
        <w:r w:rsidR="00E677C2">
          <w:rPr>
            <w:rFonts w:ascii="Courier New" w:eastAsia="Times New Roman" w:hAnsi="Courier New" w:cs="Courier New"/>
            <w:color w:val="000000"/>
            <w:sz w:val="20"/>
            <w:szCs w:val="20"/>
            <w:lang w:val="en-IN" w:eastAsia="en-IN"/>
          </w:rPr>
          <w:t xml:space="preserve"> because </w:t>
        </w:r>
      </w:ins>
      <w:del w:id="231" w:author="Author" w:date="2017-04-04T18:11:00Z">
        <w:r w:rsidRPr="00E75366" w:rsidDel="00E677C2">
          <w:rPr>
            <w:rFonts w:ascii="Courier New" w:eastAsia="Times New Roman" w:hAnsi="Courier New" w:cs="Courier New"/>
            <w:color w:val="000000"/>
            <w:sz w:val="20"/>
            <w:szCs w:val="20"/>
            <w:lang w:val="en-IN" w:eastAsia="en-IN"/>
          </w:rPr>
          <w:delText xml:space="preserve">, as </w:delText>
        </w:r>
      </w:del>
      <w:r w:rsidRPr="00E75366">
        <w:rPr>
          <w:rFonts w:ascii="Courier New" w:eastAsia="Times New Roman" w:hAnsi="Courier New" w:cs="Courier New"/>
          <w:color w:val="000000"/>
          <w:sz w:val="20"/>
          <w:szCs w:val="20"/>
          <w:lang w:val="en-IN" w:eastAsia="en-IN"/>
        </w:rPr>
        <w:t xml:space="preserve">they represent different </w:t>
      </w:r>
      <w:del w:id="232" w:author="Author" w:date="2017-04-04T18:11:00Z">
        <w:r w:rsidRPr="00E75366" w:rsidDel="00E677C2">
          <w:rPr>
            <w:rFonts w:ascii="Courier New" w:eastAsia="Times New Roman" w:hAnsi="Courier New" w:cs="Courier New"/>
            <w:color w:val="000000"/>
            <w:sz w:val="20"/>
            <w:szCs w:val="20"/>
            <w:lang w:val="en-IN" w:eastAsia="en-IN"/>
          </w:rPr>
          <w:delText xml:space="preserve">kind </w:delText>
        </w:r>
      </w:del>
      <w:ins w:id="233" w:author="Author" w:date="2017-04-04T18:11:00Z">
        <w:r w:rsidR="00E677C2">
          <w:rPr>
            <w:rFonts w:ascii="Courier New" w:eastAsia="Times New Roman" w:hAnsi="Courier New" w:cs="Courier New"/>
            <w:color w:val="000000"/>
            <w:sz w:val="20"/>
            <w:szCs w:val="20"/>
            <w:lang w:val="en-IN" w:eastAsia="en-IN"/>
          </w:rPr>
          <w:t>types</w:t>
        </w:r>
        <w:r w:rsidR="00E677C2"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of products. The specific advantages of ERA-20C </w:t>
      </w:r>
      <w:del w:id="234" w:author="Author" w:date="2017-04-04T21:58:00Z">
        <w:r w:rsidRPr="00E75366" w:rsidDel="001918EF">
          <w:rPr>
            <w:rFonts w:ascii="Courier New" w:eastAsia="Times New Roman" w:hAnsi="Courier New" w:cs="Courier New"/>
            <w:color w:val="000000"/>
            <w:sz w:val="20"/>
            <w:szCs w:val="20"/>
            <w:lang w:val="en-IN" w:eastAsia="en-IN"/>
          </w:rPr>
          <w:delText xml:space="preserve">is </w:delText>
        </w:r>
      </w:del>
      <w:ins w:id="235" w:author="Author" w:date="2017-04-04T21:58:00Z">
        <w:r w:rsidR="001918EF">
          <w:rPr>
            <w:rFonts w:ascii="Courier New" w:eastAsia="Times New Roman" w:hAnsi="Courier New" w:cs="Courier New"/>
            <w:color w:val="000000"/>
            <w:sz w:val="20"/>
            <w:szCs w:val="20"/>
            <w:lang w:val="en-IN" w:eastAsia="en-IN"/>
          </w:rPr>
          <w:t>are</w:t>
        </w:r>
        <w:r w:rsidR="001918EF"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that it allows </w:t>
      </w:r>
      <w:ins w:id="236" w:author="Author" w:date="2017-04-04T18:11:00Z">
        <w:r w:rsidR="00E677C2">
          <w:rPr>
            <w:rFonts w:ascii="Courier New" w:eastAsia="Times New Roman" w:hAnsi="Courier New" w:cs="Courier New"/>
            <w:color w:val="000000"/>
            <w:sz w:val="20"/>
            <w:szCs w:val="20"/>
            <w:lang w:val="en-IN" w:eastAsia="en-IN"/>
          </w:rPr>
          <w:t xml:space="preserve">for </w:t>
        </w:r>
      </w:ins>
      <w:r w:rsidRPr="00E75366">
        <w:rPr>
          <w:rFonts w:ascii="Courier New" w:eastAsia="Times New Roman" w:hAnsi="Courier New" w:cs="Courier New"/>
          <w:color w:val="000000"/>
          <w:sz w:val="20"/>
          <w:szCs w:val="20"/>
          <w:lang w:val="en-IN" w:eastAsia="en-IN"/>
        </w:rPr>
        <w:t>testing an MTW with a 3</w:t>
      </w:r>
      <w:ins w:id="237" w:author="Author" w:date="2017-04-04T18:11:00Z">
        <w:r w:rsidR="00E677C2">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 xml:space="preserve">h time step, and it covers a long period. On the </w:t>
      </w:r>
      <w:del w:id="238" w:author="Author" w:date="2017-04-04T18:11:00Z">
        <w:r w:rsidRPr="00E75366" w:rsidDel="00E677C2">
          <w:rPr>
            <w:rFonts w:ascii="Courier New" w:eastAsia="Times New Roman" w:hAnsi="Courier New" w:cs="Courier New"/>
            <w:color w:val="000000"/>
            <w:sz w:val="20"/>
            <w:szCs w:val="20"/>
            <w:lang w:val="en-IN" w:eastAsia="en-IN"/>
          </w:rPr>
          <w:delText>other hand</w:delText>
        </w:r>
      </w:del>
      <w:ins w:id="239" w:author="Author" w:date="2017-04-04T18:11:00Z">
        <w:r w:rsidR="00E677C2">
          <w:rPr>
            <w:rFonts w:ascii="Courier New" w:eastAsia="Times New Roman" w:hAnsi="Courier New" w:cs="Courier New"/>
            <w:color w:val="000000"/>
            <w:sz w:val="20"/>
            <w:szCs w:val="20"/>
            <w:lang w:val="en-IN" w:eastAsia="en-IN"/>
          </w:rPr>
          <w:t>contrary</w:t>
        </w:r>
      </w:ins>
      <w:r w:rsidRPr="00E75366">
        <w:rPr>
          <w:rFonts w:ascii="Courier New" w:eastAsia="Times New Roman" w:hAnsi="Courier New" w:cs="Courier New"/>
          <w:color w:val="000000"/>
          <w:sz w:val="20"/>
          <w:szCs w:val="20"/>
          <w:lang w:val="en-IN" w:eastAsia="en-IN"/>
        </w:rPr>
        <w:t>, MERRA-2 has a higher spatial resolution and can be expected to be more accurate at higher levels of the atmosphere. The variables extracted from these datasets were geopotential heights at 500</w:t>
      </w:r>
      <w:ins w:id="240" w:author="Author" w:date="2017-04-04T18:12:00Z">
        <w:r w:rsidR="00E677C2">
          <w:rPr>
            <w:rFonts w:ascii="Courier New" w:eastAsia="Times New Roman" w:hAnsi="Courier New" w:cs="Courier New"/>
            <w:color w:val="000000"/>
            <w:sz w:val="20"/>
            <w:szCs w:val="20"/>
            <w:lang w:val="en-IN" w:eastAsia="en-IN"/>
          </w:rPr>
          <w:t xml:space="preserve"> </w:t>
        </w:r>
      </w:ins>
      <w:del w:id="241" w:author="Author" w:date="2017-04-04T18:12:00Z">
        <w:r w:rsidRPr="00E75366" w:rsidDel="00E677C2">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hPa (Z500) and 1000</w:t>
      </w:r>
      <w:del w:id="242" w:author="Author" w:date="2017-04-04T18:12:00Z">
        <w:r w:rsidRPr="00E75366" w:rsidDel="00E677C2">
          <w:rPr>
            <w:rFonts w:ascii="Courier New" w:eastAsia="Times New Roman" w:hAnsi="Courier New" w:cs="Courier New"/>
            <w:color w:val="000000"/>
            <w:sz w:val="20"/>
            <w:szCs w:val="20"/>
            <w:lang w:val="en-IN" w:eastAsia="en-IN"/>
          </w:rPr>
          <w:delText>~</w:delText>
        </w:r>
      </w:del>
      <w:ins w:id="243" w:author="Author" w:date="2017-04-04T18:12:00Z">
        <w:r w:rsidR="00E677C2">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hPa (Z1000), </w:t>
      </w:r>
      <w:del w:id="244" w:author="Author" w:date="2017-04-04T18:12:00Z">
        <w:r w:rsidRPr="00E75366" w:rsidDel="00E677C2">
          <w:rPr>
            <w:rFonts w:ascii="Courier New" w:eastAsia="Times New Roman" w:hAnsi="Courier New" w:cs="Courier New"/>
            <w:color w:val="000000"/>
            <w:sz w:val="20"/>
            <w:szCs w:val="20"/>
            <w:lang w:val="en-IN" w:eastAsia="en-IN"/>
          </w:rPr>
          <w:delText xml:space="preserve">as well as </w:delText>
        </w:r>
      </w:del>
      <w:r w:rsidRPr="00E75366">
        <w:rPr>
          <w:rFonts w:ascii="Courier New" w:eastAsia="Times New Roman" w:hAnsi="Courier New" w:cs="Courier New"/>
          <w:color w:val="000000"/>
          <w:sz w:val="20"/>
          <w:szCs w:val="20"/>
          <w:lang w:val="en-IN" w:eastAsia="en-IN"/>
        </w:rPr>
        <w:t>the total precipitable water (TPW)</w:t>
      </w:r>
      <w:ins w:id="245" w:author="Author" w:date="2017-04-04T18:12:00Z">
        <w:r w:rsidR="00E677C2">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 xml:space="preserve"> and the relative humidity at 850</w:t>
      </w:r>
      <w:del w:id="246" w:author="Author" w:date="2017-04-04T18:12:00Z">
        <w:r w:rsidRPr="00E75366" w:rsidDel="00E677C2">
          <w:rPr>
            <w:rFonts w:ascii="Courier New" w:eastAsia="Times New Roman" w:hAnsi="Courier New" w:cs="Courier New"/>
            <w:color w:val="000000"/>
            <w:sz w:val="20"/>
            <w:szCs w:val="20"/>
            <w:lang w:val="en-IN" w:eastAsia="en-IN"/>
          </w:rPr>
          <w:delText>~</w:delText>
        </w:r>
      </w:del>
      <w:ins w:id="247" w:author="Author" w:date="2017-04-04T18:12:00Z">
        <w:r w:rsidR="00E677C2">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hPa (RH850).</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\subsection{The considered analogue methods}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\label{sec:analog_method}</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t xml:space="preserve">The first considered AM is based on the analogy of </w:t>
      </w:r>
      <w:del w:id="248" w:author="Author" w:date="2017-04-04T18:13:00Z">
        <w:r w:rsidRPr="00E75366" w:rsidDel="00780A80">
          <w:rPr>
            <w:rFonts w:ascii="Courier New" w:eastAsia="Times New Roman" w:hAnsi="Courier New" w:cs="Courier New"/>
            <w:color w:val="000000"/>
            <w:sz w:val="20"/>
            <w:szCs w:val="20"/>
            <w:lang w:val="en-IN" w:eastAsia="en-IN"/>
          </w:rPr>
          <w:delText xml:space="preserve">the </w:delText>
        </w:r>
      </w:del>
      <w:r w:rsidRPr="00E75366">
        <w:rPr>
          <w:rFonts w:ascii="Courier New" w:eastAsia="Times New Roman" w:hAnsi="Courier New" w:cs="Courier New"/>
          <w:color w:val="000000"/>
          <w:sz w:val="20"/>
          <w:szCs w:val="20"/>
          <w:lang w:val="en-IN" w:eastAsia="en-IN"/>
        </w:rPr>
        <w:t xml:space="preserve">atmospheric circulation only </w:t>
      </w:r>
      <w:r w:rsidRPr="00E75366">
        <w:rPr>
          <w:rFonts w:ascii="Courier New" w:eastAsia="Times New Roman" w:hAnsi="Courier New" w:cs="Courier New"/>
          <w:color w:val="800000"/>
          <w:sz w:val="20"/>
          <w:szCs w:val="20"/>
          <w:lang w:val="en-IN" w:eastAsia="en-IN"/>
        </w:rPr>
        <w:t>\citep</w:t>
      </w:r>
      <w:r w:rsidRPr="00E75366">
        <w:rPr>
          <w:rFonts w:ascii="Courier New" w:eastAsia="Times New Roman" w:hAnsi="Courier New" w:cs="Courier New"/>
          <w:color w:val="000000"/>
          <w:sz w:val="20"/>
          <w:szCs w:val="20"/>
          <w:lang w:val="en-IN" w:eastAsia="en-IN"/>
        </w:rPr>
        <w:t xml:space="preserve">[Table </w:t>
      </w:r>
      <w:r w:rsidRPr="00E75366">
        <w:rPr>
          <w:rFonts w:ascii="Courier New" w:eastAsia="Times New Roman" w:hAnsi="Courier New" w:cs="Courier New"/>
          <w:color w:val="800000"/>
          <w:sz w:val="20"/>
          <w:szCs w:val="20"/>
          <w:lang w:val="en-IN" w:eastAsia="en-IN"/>
        </w:rPr>
        <w:t>\ref</w:t>
      </w:r>
      <w:r w:rsidRPr="00E75366">
        <w:rPr>
          <w:rFonts w:ascii="Courier New" w:eastAsia="Times New Roman" w:hAnsi="Courier New" w:cs="Courier New"/>
          <w:color w:val="000000"/>
          <w:sz w:val="20"/>
          <w:szCs w:val="20"/>
          <w:lang w:val="en-IN" w:eastAsia="en-IN"/>
        </w:rPr>
        <w:t>{table:method_2Z</w:t>
      </w:r>
      <w:proofErr w:type="gramStart"/>
      <w:r w:rsidRPr="00E75366">
        <w:rPr>
          <w:rFonts w:ascii="Courier New" w:eastAsia="Times New Roman" w:hAnsi="Courier New" w:cs="Courier New"/>
          <w:color w:val="000000"/>
          <w:sz w:val="20"/>
          <w:szCs w:val="20"/>
          <w:lang w:val="en-IN" w:eastAsia="en-IN"/>
        </w:rPr>
        <w:t>};</w:t>
      </w:r>
      <w:proofErr w:type="gramEnd"/>
      <w:r w:rsidRPr="00E75366">
        <w:rPr>
          <w:rFonts w:ascii="Courier New" w:eastAsia="Times New Roman" w:hAnsi="Courier New" w:cs="Courier New"/>
          <w:color w:val="000000"/>
          <w:sz w:val="20"/>
          <w:szCs w:val="20"/>
          <w:lang w:val="en-IN" w:eastAsia="en-IN"/>
        </w:rPr>
        <w:t xml:space="preserve">][]{Obled2002, Bontron2005}. </w:t>
      </w:r>
      <w:ins w:id="249" w:author="Author" w:date="2017-04-04T18:15:00Z">
        <w:r w:rsidR="00EE1B89">
          <w:rPr>
            <w:rFonts w:ascii="Courier New" w:eastAsia="Times New Roman" w:hAnsi="Courier New" w:cs="Courier New"/>
            <w:color w:val="000000"/>
            <w:sz w:val="20"/>
            <w:szCs w:val="20"/>
            <w:lang w:val="en-IN" w:eastAsia="en-IN"/>
          </w:rPr>
          <w:t>Before s</w:t>
        </w:r>
      </w:ins>
      <w:del w:id="250" w:author="Author" w:date="2017-04-04T18:15:00Z">
        <w:r w:rsidRPr="00E75366" w:rsidDel="00EE1B89">
          <w:rPr>
            <w:rFonts w:ascii="Courier New" w:eastAsia="Times New Roman" w:hAnsi="Courier New" w:cs="Courier New"/>
            <w:color w:val="000000"/>
            <w:sz w:val="20"/>
            <w:szCs w:val="20"/>
            <w:lang w:val="en-IN" w:eastAsia="en-IN"/>
          </w:rPr>
          <w:delText>S</w:delText>
        </w:r>
      </w:del>
      <w:r w:rsidRPr="00E75366">
        <w:rPr>
          <w:rFonts w:ascii="Courier New" w:eastAsia="Times New Roman" w:hAnsi="Courier New" w:cs="Courier New"/>
          <w:color w:val="000000"/>
          <w:sz w:val="20"/>
          <w:szCs w:val="20"/>
          <w:lang w:val="en-IN" w:eastAsia="en-IN"/>
        </w:rPr>
        <w:t xml:space="preserve">earching for analogue situations </w:t>
      </w:r>
      <w:del w:id="251" w:author="Author" w:date="2017-04-04T18:14:00Z">
        <w:r w:rsidRPr="00E75366" w:rsidDel="00EE1B89">
          <w:rPr>
            <w:rFonts w:ascii="Courier New" w:eastAsia="Times New Roman" w:hAnsi="Courier New" w:cs="Courier New"/>
            <w:color w:val="000000"/>
            <w:sz w:val="20"/>
            <w:szCs w:val="20"/>
            <w:lang w:val="en-IN" w:eastAsia="en-IN"/>
          </w:rPr>
          <w:delText xml:space="preserve">to </w:delText>
        </w:r>
      </w:del>
      <w:ins w:id="252" w:author="Author" w:date="2017-04-04T18:14:00Z">
        <w:r w:rsidR="00EE1B89">
          <w:rPr>
            <w:rFonts w:ascii="Courier New" w:eastAsia="Times New Roman" w:hAnsi="Courier New" w:cs="Courier New"/>
            <w:color w:val="000000"/>
            <w:sz w:val="20"/>
            <w:szCs w:val="20"/>
            <w:lang w:val="en-IN" w:eastAsia="en-IN"/>
          </w:rPr>
          <w:t>for</w:t>
        </w:r>
        <w:r w:rsidR="00EE1B89"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a target day</w:t>
      </w:r>
      <w:ins w:id="253" w:author="Author" w:date="2017-04-04T18:15:00Z">
        <w:r w:rsidR="00EE1B89">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 xml:space="preserve"> </w:t>
      </w:r>
      <w:del w:id="254" w:author="Author" w:date="2017-04-04T18:14:00Z">
        <w:r w:rsidRPr="00E75366" w:rsidDel="00EE1B89">
          <w:rPr>
            <w:rFonts w:ascii="Courier New" w:eastAsia="Times New Roman" w:hAnsi="Courier New" w:cs="Courier New"/>
            <w:color w:val="000000"/>
            <w:sz w:val="20"/>
            <w:szCs w:val="20"/>
            <w:lang w:val="en-IN" w:eastAsia="en-IN"/>
          </w:rPr>
          <w:delText xml:space="preserve">starts </w:delText>
        </w:r>
      </w:del>
      <w:del w:id="255" w:author="Author" w:date="2017-04-04T18:15:00Z">
        <w:r w:rsidRPr="00E75366" w:rsidDel="00EE1B89">
          <w:rPr>
            <w:rFonts w:ascii="Courier New" w:eastAsia="Times New Roman" w:hAnsi="Courier New" w:cs="Courier New"/>
            <w:color w:val="000000"/>
            <w:sz w:val="20"/>
            <w:szCs w:val="20"/>
            <w:lang w:val="en-IN" w:eastAsia="en-IN"/>
          </w:rPr>
          <w:delText xml:space="preserve">by </w:delText>
        </w:r>
      </w:del>
      <w:del w:id="256" w:author="Author" w:date="2017-04-04T18:14:00Z">
        <w:r w:rsidRPr="00E75366" w:rsidDel="00EE1B89">
          <w:rPr>
            <w:rFonts w:ascii="Courier New" w:eastAsia="Times New Roman" w:hAnsi="Courier New" w:cs="Courier New"/>
            <w:color w:val="000000"/>
            <w:sz w:val="20"/>
            <w:szCs w:val="20"/>
            <w:lang w:val="en-IN" w:eastAsia="en-IN"/>
          </w:rPr>
          <w:delText xml:space="preserve">a </w:delText>
        </w:r>
      </w:del>
      <w:r w:rsidRPr="00E75366">
        <w:rPr>
          <w:rFonts w:ascii="Courier New" w:eastAsia="Times New Roman" w:hAnsi="Courier New" w:cs="Courier New"/>
          <w:color w:val="000000"/>
          <w:sz w:val="20"/>
          <w:szCs w:val="20"/>
          <w:lang w:val="en-IN" w:eastAsia="en-IN"/>
        </w:rPr>
        <w:t xml:space="preserve">seasonal stratification </w:t>
      </w:r>
      <w:ins w:id="257" w:author="Author" w:date="2017-04-04T18:16:00Z">
        <w:r w:rsidR="00EE1B89">
          <w:rPr>
            <w:rFonts w:ascii="Courier New" w:eastAsia="Times New Roman" w:hAnsi="Courier New" w:cs="Courier New"/>
            <w:color w:val="000000"/>
            <w:sz w:val="20"/>
            <w:szCs w:val="20"/>
            <w:lang w:val="en-IN" w:eastAsia="en-IN"/>
          </w:rPr>
          <w:t xml:space="preserve">is conducted </w:t>
        </w:r>
      </w:ins>
      <w:r w:rsidRPr="00E75366">
        <w:rPr>
          <w:rFonts w:ascii="Courier New" w:eastAsia="Times New Roman" w:hAnsi="Courier New" w:cs="Courier New"/>
          <w:color w:val="000000"/>
          <w:sz w:val="20"/>
          <w:szCs w:val="20"/>
          <w:lang w:val="en-IN" w:eastAsia="en-IN"/>
        </w:rPr>
        <w:t xml:space="preserve">through </w:t>
      </w:r>
      <w:del w:id="258" w:author="Author" w:date="2017-04-04T18:16:00Z">
        <w:r w:rsidRPr="00E75366" w:rsidDel="00EE1B89">
          <w:rPr>
            <w:rFonts w:ascii="Courier New" w:eastAsia="Times New Roman" w:hAnsi="Courier New" w:cs="Courier New"/>
            <w:color w:val="000000"/>
            <w:sz w:val="20"/>
            <w:szCs w:val="20"/>
            <w:lang w:val="en-IN" w:eastAsia="en-IN"/>
          </w:rPr>
          <w:delText xml:space="preserve">a </w:delText>
        </w:r>
      </w:del>
      <w:r w:rsidRPr="00E75366">
        <w:rPr>
          <w:rFonts w:ascii="Courier New" w:eastAsia="Times New Roman" w:hAnsi="Courier New" w:cs="Courier New"/>
          <w:color w:val="000000"/>
          <w:sz w:val="20"/>
          <w:szCs w:val="20"/>
          <w:lang w:val="en-IN" w:eastAsia="en-IN"/>
        </w:rPr>
        <w:t xml:space="preserve">preselection </w:t>
      </w:r>
      <w:del w:id="259" w:author="Author" w:date="2017-04-04T18:16:00Z">
        <w:r w:rsidRPr="00E75366" w:rsidDel="00EE1B89">
          <w:rPr>
            <w:rFonts w:ascii="Courier New" w:eastAsia="Times New Roman" w:hAnsi="Courier New" w:cs="Courier New"/>
            <w:color w:val="000000"/>
            <w:sz w:val="20"/>
            <w:szCs w:val="20"/>
            <w:lang w:val="en-IN" w:eastAsia="en-IN"/>
          </w:rPr>
          <w:delText xml:space="preserve">step </w:delText>
        </w:r>
      </w:del>
      <w:r w:rsidRPr="00E75366">
        <w:rPr>
          <w:rFonts w:ascii="Courier New" w:eastAsia="Times New Roman" w:hAnsi="Courier New" w:cs="Courier New"/>
          <w:color w:val="000000"/>
          <w:sz w:val="20"/>
          <w:szCs w:val="20"/>
          <w:lang w:val="en-IN" w:eastAsia="en-IN"/>
        </w:rPr>
        <w:t xml:space="preserve">of the potential candidates for analogy. The </w:t>
      </w:r>
      <w:ins w:id="260" w:author="Author" w:date="2017-04-04T18:32:00Z">
        <w:r w:rsidR="0003557F" w:rsidRPr="00E75366">
          <w:rPr>
            <w:rFonts w:ascii="Courier New" w:eastAsia="Times New Roman" w:hAnsi="Courier New" w:cs="Courier New"/>
            <w:color w:val="000000"/>
            <w:sz w:val="20"/>
            <w:szCs w:val="20"/>
            <w:lang w:val="en-IN" w:eastAsia="en-IN"/>
          </w:rPr>
          <w:t xml:space="preserve">search </w:t>
        </w:r>
        <w:r w:rsidR="0003557F">
          <w:rPr>
            <w:rFonts w:ascii="Courier New" w:eastAsia="Times New Roman" w:hAnsi="Courier New" w:cs="Courier New"/>
            <w:color w:val="000000"/>
            <w:sz w:val="20"/>
            <w:szCs w:val="20"/>
            <w:lang w:val="en-IN" w:eastAsia="en-IN"/>
          </w:rPr>
          <w:t xml:space="preserve">is </w:t>
        </w:r>
      </w:ins>
      <w:del w:id="261" w:author="Author" w:date="2017-04-04T18:32:00Z">
        <w:r w:rsidRPr="00E75366" w:rsidDel="0003557F">
          <w:rPr>
            <w:rFonts w:ascii="Courier New" w:eastAsia="Times New Roman" w:hAnsi="Courier New" w:cs="Courier New"/>
            <w:color w:val="000000"/>
            <w:sz w:val="20"/>
            <w:szCs w:val="20"/>
            <w:lang w:val="en-IN" w:eastAsia="en-IN"/>
          </w:rPr>
          <w:delText xml:space="preserve">restriction </w:delText>
        </w:r>
      </w:del>
      <w:ins w:id="262" w:author="Author" w:date="2017-04-04T18:32:00Z">
        <w:r w:rsidR="0003557F" w:rsidRPr="00E75366">
          <w:rPr>
            <w:rFonts w:ascii="Courier New" w:eastAsia="Times New Roman" w:hAnsi="Courier New" w:cs="Courier New"/>
            <w:color w:val="000000"/>
            <w:sz w:val="20"/>
            <w:szCs w:val="20"/>
            <w:lang w:val="en-IN" w:eastAsia="en-IN"/>
          </w:rPr>
          <w:t>restrict</w:t>
        </w:r>
        <w:r w:rsidR="0003557F">
          <w:rPr>
            <w:rFonts w:ascii="Courier New" w:eastAsia="Times New Roman" w:hAnsi="Courier New" w:cs="Courier New"/>
            <w:color w:val="000000"/>
            <w:sz w:val="20"/>
            <w:szCs w:val="20"/>
            <w:lang w:val="en-IN" w:eastAsia="en-IN"/>
          </w:rPr>
          <w:t>ed</w:t>
        </w:r>
      </w:ins>
      <w:del w:id="263" w:author="Author" w:date="2017-04-04T18:32:00Z">
        <w:r w:rsidRPr="00E75366" w:rsidDel="0003557F">
          <w:rPr>
            <w:rFonts w:ascii="Courier New" w:eastAsia="Times New Roman" w:hAnsi="Courier New" w:cs="Courier New"/>
            <w:color w:val="000000"/>
            <w:sz w:val="20"/>
            <w:szCs w:val="20"/>
            <w:lang w:val="en-IN" w:eastAsia="en-IN"/>
          </w:rPr>
          <w:delText>is a search for</w:delText>
        </w:r>
      </w:del>
      <w:ins w:id="264" w:author="Author" w:date="2017-04-04T18:32:00Z">
        <w:r w:rsidR="0003557F">
          <w:rPr>
            <w:rFonts w:ascii="Courier New" w:eastAsia="Times New Roman" w:hAnsi="Courier New" w:cs="Courier New"/>
            <w:color w:val="000000"/>
            <w:sz w:val="20"/>
            <w:szCs w:val="20"/>
            <w:lang w:val="en-IN" w:eastAsia="en-IN"/>
          </w:rPr>
          <w:t xml:space="preserve"> to</w:t>
        </w:r>
      </w:ins>
      <w:r w:rsidRPr="00E75366">
        <w:rPr>
          <w:rFonts w:ascii="Courier New" w:eastAsia="Times New Roman" w:hAnsi="Courier New" w:cs="Courier New"/>
          <w:color w:val="000000"/>
          <w:sz w:val="20"/>
          <w:szCs w:val="20"/>
          <w:lang w:val="en-IN" w:eastAsia="en-IN"/>
        </w:rPr>
        <w:t xml:space="preserve"> analogue days within a </w:t>
      </w:r>
      <w:del w:id="265" w:author="Author" w:date="2017-04-04T18:32:00Z">
        <w:r w:rsidRPr="00E75366" w:rsidDel="0003557F">
          <w:rPr>
            <w:rFonts w:ascii="Courier New" w:eastAsia="Times New Roman" w:hAnsi="Courier New" w:cs="Courier New"/>
            <w:color w:val="000000"/>
            <w:sz w:val="20"/>
            <w:szCs w:val="20"/>
            <w:lang w:val="en-IN" w:eastAsia="en-IN"/>
          </w:rPr>
          <w:delText>4</w:delText>
        </w:r>
      </w:del>
      <w:ins w:id="266" w:author="Author" w:date="2017-04-04T18:32:00Z">
        <w:r w:rsidR="0003557F">
          <w:rPr>
            <w:rFonts w:ascii="Courier New" w:eastAsia="Times New Roman" w:hAnsi="Courier New" w:cs="Courier New"/>
            <w:color w:val="000000"/>
            <w:sz w:val="20"/>
            <w:szCs w:val="20"/>
            <w:lang w:val="en-IN" w:eastAsia="en-IN"/>
          </w:rPr>
          <w:t>four</w:t>
        </w:r>
      </w:ins>
      <w:r w:rsidRPr="00E75366">
        <w:rPr>
          <w:rFonts w:ascii="Courier New" w:eastAsia="Times New Roman" w:hAnsi="Courier New" w:cs="Courier New"/>
          <w:color w:val="000000"/>
          <w:sz w:val="20"/>
          <w:szCs w:val="20"/>
          <w:lang w:val="en-IN" w:eastAsia="en-IN"/>
        </w:rPr>
        <w:t xml:space="preserve">-month window centred on the target date for every year of the archive. The similarity of the atmospheric circulation of the target date with every day of the preselection is assessed by processing the </w:t>
      </w:r>
      <w:r w:rsidRPr="00E75366">
        <w:rPr>
          <w:rFonts w:ascii="Courier New" w:eastAsia="Times New Roman" w:hAnsi="Courier New" w:cs="Courier New"/>
          <w:color w:val="800000"/>
          <w:sz w:val="20"/>
          <w:szCs w:val="20"/>
          <w:lang w:val="en-IN" w:eastAsia="en-IN"/>
        </w:rPr>
        <w:t>\citet</w:t>
      </w:r>
      <w:r w:rsidRPr="00E75366">
        <w:rPr>
          <w:rFonts w:ascii="Courier New" w:eastAsia="Times New Roman" w:hAnsi="Courier New" w:cs="Courier New"/>
          <w:color w:val="000000"/>
          <w:sz w:val="20"/>
          <w:szCs w:val="20"/>
          <w:lang w:val="en-IN" w:eastAsia="en-IN"/>
        </w:rPr>
        <w:t>{Teweles1954} score (S1)</w:t>
      </w:r>
      <w:ins w:id="267" w:author="Author" w:date="2017-04-04T18:32:00Z">
        <w:r w:rsidR="0003557F">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 xml:space="preserve"> </w:t>
      </w:r>
      <w:del w:id="268" w:author="Author" w:date="2017-04-04T18:32:00Z">
        <w:r w:rsidRPr="00E75366" w:rsidDel="0003557F">
          <w:rPr>
            <w:rFonts w:ascii="Courier New" w:eastAsia="Times New Roman" w:hAnsi="Courier New" w:cs="Courier New"/>
            <w:color w:val="000000"/>
            <w:sz w:val="20"/>
            <w:szCs w:val="20"/>
            <w:lang w:val="en-IN" w:eastAsia="en-IN"/>
          </w:rPr>
          <w:delText xml:space="preserve">that </w:delText>
        </w:r>
      </w:del>
      <w:ins w:id="269" w:author="Author" w:date="2017-04-04T18:32:00Z">
        <w:r w:rsidR="0003557F">
          <w:rPr>
            <w:rFonts w:ascii="Courier New" w:eastAsia="Times New Roman" w:hAnsi="Courier New" w:cs="Courier New"/>
            <w:color w:val="000000"/>
            <w:sz w:val="20"/>
            <w:szCs w:val="20"/>
            <w:lang w:val="en-IN" w:eastAsia="en-IN"/>
          </w:rPr>
          <w:t>which</w:t>
        </w:r>
        <w:r w:rsidR="0003557F"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is a comparison of gradients </w:t>
      </w:r>
      <w:del w:id="270" w:author="Author" w:date="2017-04-04T18:33:00Z">
        <w:r w:rsidRPr="00E75366" w:rsidDel="0003557F">
          <w:rPr>
            <w:rFonts w:ascii="Courier New" w:eastAsia="Times New Roman" w:hAnsi="Courier New" w:cs="Courier New"/>
            <w:color w:val="000000"/>
            <w:sz w:val="20"/>
            <w:szCs w:val="20"/>
            <w:lang w:val="en-IN" w:eastAsia="en-IN"/>
          </w:rPr>
          <w:delText xml:space="preserve">on </w:delText>
        </w:r>
      </w:del>
      <w:ins w:id="271" w:author="Author" w:date="2017-04-04T18:33:00Z">
        <w:r w:rsidR="0003557F">
          <w:rPr>
            <w:rFonts w:ascii="Courier New" w:eastAsia="Times New Roman" w:hAnsi="Courier New" w:cs="Courier New"/>
            <w:color w:val="000000"/>
            <w:sz w:val="20"/>
            <w:szCs w:val="20"/>
            <w:lang w:val="en-IN" w:eastAsia="en-IN"/>
          </w:rPr>
          <w:t>of</w:t>
        </w:r>
        <w:r w:rsidR="0003557F"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geopotential heights over a </w:t>
      </w:r>
      <w:del w:id="272" w:author="Author" w:date="2017-04-04T18:33:00Z">
        <w:r w:rsidRPr="00E75366" w:rsidDel="0003557F">
          <w:rPr>
            <w:rFonts w:ascii="Courier New" w:eastAsia="Times New Roman" w:hAnsi="Courier New" w:cs="Courier New"/>
            <w:color w:val="000000"/>
            <w:sz w:val="20"/>
            <w:szCs w:val="20"/>
            <w:lang w:val="en-IN" w:eastAsia="en-IN"/>
          </w:rPr>
          <w:delText xml:space="preserve">certain </w:delText>
        </w:r>
      </w:del>
      <w:ins w:id="273" w:author="Author" w:date="2017-04-04T18:33:00Z">
        <w:r w:rsidR="0003557F">
          <w:rPr>
            <w:rFonts w:ascii="Courier New" w:eastAsia="Times New Roman" w:hAnsi="Courier New" w:cs="Courier New"/>
            <w:color w:val="000000"/>
            <w:sz w:val="20"/>
            <w:szCs w:val="20"/>
            <w:lang w:val="en-IN" w:eastAsia="en-IN"/>
          </w:rPr>
          <w:t>particular</w:t>
        </w:r>
        <w:r w:rsidR="0003557F"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spatial window and at certain hours: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commentRangeStart w:id="274"/>
      <w:r w:rsidRPr="00E75366">
        <w:rPr>
          <w:rFonts w:ascii="Courier New" w:eastAsia="Times New Roman" w:hAnsi="Courier New" w:cs="Courier New"/>
          <w:color w:val="0000CC"/>
          <w:sz w:val="20"/>
          <w:szCs w:val="20"/>
          <w:lang w:val="en-IN" w:eastAsia="en-IN"/>
        </w:rPr>
        <w:t>\begin</w:t>
      </w:r>
      <w:r w:rsidRPr="00E75366">
        <w:rPr>
          <w:rFonts w:ascii="Courier New" w:eastAsia="Times New Roman" w:hAnsi="Courier New" w:cs="Courier New"/>
          <w:color w:val="000000"/>
          <w:sz w:val="20"/>
          <w:szCs w:val="20"/>
          <w:lang w:val="en-IN" w:eastAsia="en-IN"/>
        </w:rPr>
        <w:t>{equation}</w:t>
      </w:r>
      <w:commentRangeEnd w:id="274"/>
      <w:r w:rsidR="0033727F">
        <w:rPr>
          <w:rStyle w:val="CommentReference"/>
        </w:rPr>
        <w:commentReference w:id="274"/>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8000"/>
          <w:sz w:val="20"/>
          <w:szCs w:val="20"/>
          <w:lang w:val="en-IN" w:eastAsia="en-IN"/>
        </w:rPr>
        <w:tab/>
        <w:t>\</w:t>
      </w:r>
      <w:r w:rsidRPr="00E75366">
        <w:rPr>
          <w:rFonts w:ascii="Courier New" w:eastAsia="Times New Roman" w:hAnsi="Courier New" w:cs="Courier New"/>
          <w:b/>
          <w:bCs/>
          <w:color w:val="0000CC"/>
          <w:sz w:val="20"/>
          <w:szCs w:val="20"/>
          <w:lang w:val="en-IN" w:eastAsia="en-IN"/>
        </w:rPr>
        <w:t>label{eq:S1}</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8000"/>
          <w:sz w:val="20"/>
          <w:szCs w:val="20"/>
          <w:lang w:val="en-IN" w:eastAsia="en-IN"/>
        </w:rPr>
        <w:tab/>
        <w:t>S</w:t>
      </w:r>
      <w:proofErr w:type="gramStart"/>
      <w:r w:rsidRPr="00E75366">
        <w:rPr>
          <w:rFonts w:ascii="Courier New" w:eastAsia="Times New Roman" w:hAnsi="Courier New" w:cs="Courier New"/>
          <w:color w:val="008000"/>
          <w:sz w:val="20"/>
          <w:szCs w:val="20"/>
          <w:lang w:val="en-IN" w:eastAsia="en-IN"/>
        </w:rPr>
        <w:t>_{</w:t>
      </w:r>
      <w:proofErr w:type="gramEnd"/>
      <w:r w:rsidRPr="00E75366">
        <w:rPr>
          <w:rFonts w:ascii="Courier New" w:eastAsia="Times New Roman" w:hAnsi="Courier New" w:cs="Courier New"/>
          <w:color w:val="008000"/>
          <w:sz w:val="20"/>
          <w:szCs w:val="20"/>
          <w:lang w:val="en-IN" w:eastAsia="en-IN"/>
        </w:rPr>
        <w:t>1}=100 \frac {\displaystyle \sum_{i}^{m} \vert \Delta\hat{z}_{i} - \Delta z_{i} \vert}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8000"/>
          <w:sz w:val="20"/>
          <w:szCs w:val="20"/>
          <w:lang w:val="en-IN" w:eastAsia="en-IN"/>
        </w:rPr>
        <w:tab/>
        <w:t xml:space="preserve">{\displaystyle \sum_{i}^{m} </w:t>
      </w:r>
      <w:proofErr w:type="gramStart"/>
      <w:r w:rsidRPr="00E75366">
        <w:rPr>
          <w:rFonts w:ascii="Courier New" w:eastAsia="Times New Roman" w:hAnsi="Courier New" w:cs="Courier New"/>
          <w:color w:val="008000"/>
          <w:sz w:val="20"/>
          <w:szCs w:val="20"/>
          <w:lang w:val="en-IN" w:eastAsia="en-IN"/>
        </w:rPr>
        <w:t>max(</w:t>
      </w:r>
      <w:proofErr w:type="gramEnd"/>
      <w:r w:rsidRPr="00E75366">
        <w:rPr>
          <w:rFonts w:ascii="Courier New" w:eastAsia="Times New Roman" w:hAnsi="Courier New" w:cs="Courier New"/>
          <w:color w:val="008000"/>
          <w:sz w:val="20"/>
          <w:szCs w:val="20"/>
          <w:lang w:val="en-IN" w:eastAsia="en-IN"/>
        </w:rPr>
        <w:t xml:space="preserve"> \vert \Delta\hat{z}_{i} \vert , \vert \Delta z_{i} \vert ) }</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8000"/>
          <w:sz w:val="20"/>
          <w:szCs w:val="20"/>
          <w:lang w:val="en-IN" w:eastAsia="en-IN"/>
        </w:rPr>
        <w:tab/>
      </w:r>
      <w:r w:rsidRPr="00E75366">
        <w:rPr>
          <w:rFonts w:ascii="Courier New" w:eastAsia="Times New Roman" w:hAnsi="Courier New" w:cs="Courier New"/>
          <w:color w:val="0000CC"/>
          <w:sz w:val="20"/>
          <w:szCs w:val="20"/>
          <w:lang w:val="en-IN" w:eastAsia="en-IN"/>
        </w:rPr>
        <w:t>\end</w:t>
      </w:r>
      <w:r w:rsidRPr="00E75366">
        <w:rPr>
          <w:rFonts w:ascii="Courier New" w:eastAsia="Times New Roman" w:hAnsi="Courier New" w:cs="Courier New"/>
          <w:color w:val="000000"/>
          <w:sz w:val="20"/>
          <w:szCs w:val="20"/>
          <w:lang w:val="en-IN" w:eastAsia="en-IN"/>
        </w:rPr>
        <w:t>{equation}</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del w:id="275" w:author="Author" w:date="2017-04-04T18:33:00Z">
        <w:r w:rsidRPr="00E75366" w:rsidDel="0003557F">
          <w:rPr>
            <w:rFonts w:ascii="Courier New" w:eastAsia="Times New Roman" w:hAnsi="Courier New" w:cs="Courier New"/>
            <w:color w:val="000000"/>
            <w:sz w:val="20"/>
            <w:szCs w:val="20"/>
            <w:lang w:val="en-IN" w:eastAsia="en-IN"/>
          </w:rPr>
          <w:tab/>
        </w:r>
      </w:del>
      <w:proofErr w:type="gramStart"/>
      <w:r w:rsidRPr="00E75366">
        <w:rPr>
          <w:rFonts w:ascii="Courier New" w:eastAsia="Times New Roman" w:hAnsi="Courier New" w:cs="Courier New"/>
          <w:color w:val="000000"/>
          <w:sz w:val="20"/>
          <w:szCs w:val="20"/>
          <w:lang w:val="en-IN" w:eastAsia="en-IN"/>
        </w:rPr>
        <w:t>where</w:t>
      </w:r>
      <w:proofErr w:type="gramEnd"/>
      <w:r w:rsidRPr="00E75366">
        <w:rPr>
          <w:rFonts w:ascii="Courier New" w:eastAsia="Times New Roman" w:hAnsi="Courier New" w:cs="Courier New"/>
          <w:color w:val="000000"/>
          <w:sz w:val="20"/>
          <w:szCs w:val="20"/>
          <w:lang w:val="en-IN" w:eastAsia="en-IN"/>
        </w:rPr>
        <w:t xml:space="preserve"> </w:t>
      </w:r>
      <w:r w:rsidRPr="00E75366">
        <w:rPr>
          <w:rFonts w:ascii="Courier New" w:eastAsia="Times New Roman" w:hAnsi="Courier New" w:cs="Courier New"/>
          <w:color w:val="008000"/>
          <w:sz w:val="20"/>
          <w:szCs w:val="20"/>
          <w:lang w:val="en-IN" w:eastAsia="en-IN"/>
        </w:rPr>
        <w:t>$\Delta \hat{z}_{i}$</w:t>
      </w:r>
      <w:r w:rsidRPr="00E75366">
        <w:rPr>
          <w:rFonts w:ascii="Courier New" w:eastAsia="Times New Roman" w:hAnsi="Courier New" w:cs="Courier New"/>
          <w:color w:val="000000"/>
          <w:sz w:val="20"/>
          <w:szCs w:val="20"/>
          <w:lang w:val="en-IN" w:eastAsia="en-IN"/>
        </w:rPr>
        <w:t xml:space="preserve"> is the forecast geopotential height difference between the </w:t>
      </w:r>
      <w:r w:rsidRPr="00E75366">
        <w:rPr>
          <w:rFonts w:ascii="Courier New" w:eastAsia="Times New Roman" w:hAnsi="Courier New" w:cs="Courier New"/>
          <w:color w:val="800000"/>
          <w:sz w:val="20"/>
          <w:szCs w:val="20"/>
          <w:lang w:val="en-IN" w:eastAsia="en-IN"/>
        </w:rPr>
        <w:t>\textit</w:t>
      </w:r>
      <w:r w:rsidRPr="00E75366">
        <w:rPr>
          <w:rFonts w:ascii="Courier New" w:eastAsia="Times New Roman" w:hAnsi="Courier New" w:cs="Courier New"/>
          <w:color w:val="000000"/>
          <w:sz w:val="20"/>
          <w:szCs w:val="20"/>
          <w:lang w:val="en-IN" w:eastAsia="en-IN"/>
        </w:rPr>
        <w:t xml:space="preserve">{i}th pair of adjacent points from the grid of the target situation, </w:t>
      </w:r>
      <w:r w:rsidRPr="00E75366">
        <w:rPr>
          <w:rFonts w:ascii="Courier New" w:eastAsia="Times New Roman" w:hAnsi="Courier New" w:cs="Courier New"/>
          <w:color w:val="008000"/>
          <w:sz w:val="20"/>
          <w:szCs w:val="20"/>
          <w:lang w:val="en-IN" w:eastAsia="en-IN"/>
        </w:rPr>
        <w:t>$\Delta z_{i}$</w:t>
      </w:r>
      <w:r w:rsidRPr="00E75366">
        <w:rPr>
          <w:rFonts w:ascii="Courier New" w:eastAsia="Times New Roman" w:hAnsi="Courier New" w:cs="Courier New"/>
          <w:color w:val="000000"/>
          <w:sz w:val="20"/>
          <w:szCs w:val="20"/>
          <w:lang w:val="en-IN" w:eastAsia="en-IN"/>
        </w:rPr>
        <w:t xml:space="preserve"> is the corresponding observed geopotential height difference in the candidate situation, and </w:t>
      </w:r>
      <w:r w:rsidRPr="00E75366">
        <w:rPr>
          <w:rFonts w:ascii="Courier New" w:eastAsia="Times New Roman" w:hAnsi="Courier New" w:cs="Courier New"/>
          <w:color w:val="008000"/>
          <w:sz w:val="20"/>
          <w:szCs w:val="20"/>
          <w:lang w:val="en-IN" w:eastAsia="en-IN"/>
        </w:rPr>
        <w:t>$m$</w:t>
      </w:r>
      <w:r w:rsidRPr="00E75366">
        <w:rPr>
          <w:rFonts w:ascii="Courier New" w:eastAsia="Times New Roman" w:hAnsi="Courier New" w:cs="Courier New"/>
          <w:color w:val="000000"/>
          <w:sz w:val="20"/>
          <w:szCs w:val="20"/>
          <w:lang w:val="en-IN" w:eastAsia="en-IN"/>
        </w:rPr>
        <w:t xml:space="preserve"> is the number of pairs of adjacent points in the grid. The differences are processed separately in both directions. With smaller S1 values, there is greater similarity in the pressure fields.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t xml:space="preserve">The predictor variables extracted from reanalysis datasets are considered at different hours of the day. Based on </w:t>
      </w:r>
      <w:r w:rsidRPr="00E75366">
        <w:rPr>
          <w:rFonts w:ascii="Courier New" w:eastAsia="Times New Roman" w:hAnsi="Courier New" w:cs="Courier New"/>
          <w:color w:val="800000"/>
          <w:sz w:val="20"/>
          <w:szCs w:val="20"/>
          <w:lang w:val="en-IN" w:eastAsia="en-IN"/>
        </w:rPr>
        <w:t>\citet</w:t>
      </w:r>
      <w:r w:rsidRPr="00E75366">
        <w:rPr>
          <w:rFonts w:ascii="Courier New" w:eastAsia="Times New Roman" w:hAnsi="Courier New" w:cs="Courier New"/>
          <w:color w:val="000000"/>
          <w:sz w:val="20"/>
          <w:szCs w:val="20"/>
          <w:lang w:val="en-IN" w:eastAsia="en-IN"/>
        </w:rPr>
        <w:t>{Bontron2005}, geopotential heights are compared at 1000</w:t>
      </w:r>
      <w:ins w:id="276" w:author="Author" w:date="2017-04-04T18:34:00Z">
        <w:r w:rsidR="0033727F">
          <w:rPr>
            <w:rFonts w:ascii="Courier New" w:eastAsia="Times New Roman" w:hAnsi="Courier New" w:cs="Courier New"/>
            <w:color w:val="000000"/>
            <w:sz w:val="20"/>
            <w:szCs w:val="20"/>
            <w:lang w:val="en-IN" w:eastAsia="en-IN"/>
          </w:rPr>
          <w:t xml:space="preserve"> </w:t>
        </w:r>
      </w:ins>
      <w:del w:id="277" w:author="Author" w:date="2017-04-04T18:34:00Z">
        <w:r w:rsidRPr="00E75366" w:rsidDel="0033727F">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hPa (Z1000) at 12:00</w:t>
      </w:r>
      <w:ins w:id="278" w:author="Author" w:date="2017-04-04T18:34:00Z">
        <w:r w:rsidR="0033727F">
          <w:rPr>
            <w:rFonts w:ascii="Courier New" w:eastAsia="Times New Roman" w:hAnsi="Courier New" w:cs="Courier New"/>
            <w:color w:val="000000"/>
            <w:sz w:val="20"/>
            <w:szCs w:val="20"/>
            <w:lang w:val="en-IN" w:eastAsia="en-IN"/>
          </w:rPr>
          <w:t xml:space="preserve"> </w:t>
        </w:r>
      </w:ins>
      <w:del w:id="279" w:author="Author" w:date="2017-04-04T18:34:00Z">
        <w:r w:rsidRPr="00E75366" w:rsidDel="0033727F">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UTC and </w:t>
      </w:r>
      <w:ins w:id="280" w:author="Author" w:date="2017-04-04T18:34:00Z">
        <w:r w:rsidR="0033727F">
          <w:rPr>
            <w:rFonts w:ascii="Courier New" w:eastAsia="Times New Roman" w:hAnsi="Courier New" w:cs="Courier New"/>
            <w:color w:val="000000"/>
            <w:sz w:val="20"/>
            <w:szCs w:val="20"/>
            <w:lang w:val="en-IN" w:eastAsia="en-IN"/>
          </w:rPr>
          <w:t xml:space="preserve">at </w:t>
        </w:r>
      </w:ins>
      <w:r w:rsidRPr="00E75366">
        <w:rPr>
          <w:rFonts w:ascii="Courier New" w:eastAsia="Times New Roman" w:hAnsi="Courier New" w:cs="Courier New"/>
          <w:color w:val="000000"/>
          <w:sz w:val="20"/>
          <w:szCs w:val="20"/>
          <w:lang w:val="en-IN" w:eastAsia="en-IN"/>
        </w:rPr>
        <w:t>500</w:t>
      </w:r>
      <w:del w:id="281" w:author="Author" w:date="2017-04-04T18:34:00Z">
        <w:r w:rsidRPr="00E75366" w:rsidDel="0033727F">
          <w:rPr>
            <w:rFonts w:ascii="Courier New" w:eastAsia="Times New Roman" w:hAnsi="Courier New" w:cs="Courier New"/>
            <w:color w:val="000000"/>
            <w:sz w:val="20"/>
            <w:szCs w:val="20"/>
            <w:lang w:val="en-IN" w:eastAsia="en-IN"/>
          </w:rPr>
          <w:delText>~</w:delText>
        </w:r>
      </w:del>
      <w:ins w:id="282" w:author="Author" w:date="2017-04-04T18:34:00Z">
        <w:r w:rsidR="0033727F">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hPa (Z500) at 24:00</w:t>
      </w:r>
      <w:ins w:id="283" w:author="Author" w:date="2017-04-04T18:34:00Z">
        <w:r w:rsidR="0033727F">
          <w:rPr>
            <w:rFonts w:ascii="Courier New" w:eastAsia="Times New Roman" w:hAnsi="Courier New" w:cs="Courier New"/>
            <w:color w:val="000000"/>
            <w:sz w:val="20"/>
            <w:szCs w:val="20"/>
            <w:lang w:val="en-IN" w:eastAsia="en-IN"/>
          </w:rPr>
          <w:t xml:space="preserve"> </w:t>
        </w:r>
      </w:ins>
      <w:del w:id="284" w:author="Author" w:date="2017-04-04T18:34:00Z">
        <w:r w:rsidRPr="00E75366" w:rsidDel="0033727F">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UTC. The time of the day at which the predictors are selected </w:t>
      </w:r>
      <w:ins w:id="285" w:author="Author" w:date="2017-04-04T18:35:00Z">
        <w:r w:rsidR="0033727F">
          <w:rPr>
            <w:rFonts w:ascii="Courier New" w:eastAsia="Times New Roman" w:hAnsi="Courier New" w:cs="Courier New"/>
            <w:color w:val="000000"/>
            <w:sz w:val="20"/>
            <w:szCs w:val="20"/>
            <w:lang w:val="en-IN" w:eastAsia="en-IN"/>
          </w:rPr>
          <w:t>has a</w:t>
        </w:r>
      </w:ins>
      <w:ins w:id="286" w:author="Author" w:date="2017-04-04T18:34:00Z">
        <w:r w:rsidR="0033727F" w:rsidRPr="00E75366">
          <w:rPr>
            <w:rFonts w:ascii="Courier New" w:eastAsia="Times New Roman" w:hAnsi="Courier New" w:cs="Courier New"/>
            <w:color w:val="000000"/>
            <w:sz w:val="20"/>
            <w:szCs w:val="20"/>
            <w:lang w:val="en-IN" w:eastAsia="en-IN"/>
          </w:rPr>
          <w:t xml:space="preserve"> significant influence </w:t>
        </w:r>
      </w:ins>
      <w:del w:id="287" w:author="Author" w:date="2017-04-04T18:35:00Z">
        <w:r w:rsidRPr="00E75366" w:rsidDel="0033727F">
          <w:rPr>
            <w:rFonts w:ascii="Courier New" w:eastAsia="Times New Roman" w:hAnsi="Courier New" w:cs="Courier New"/>
            <w:color w:val="000000"/>
            <w:sz w:val="20"/>
            <w:szCs w:val="20"/>
            <w:lang w:val="en-IN" w:eastAsia="en-IN"/>
          </w:rPr>
          <w:delText xml:space="preserve">is found by </w:delText>
        </w:r>
      </w:del>
      <w:r w:rsidRPr="00E75366">
        <w:rPr>
          <w:rFonts w:ascii="Courier New" w:eastAsia="Times New Roman" w:hAnsi="Courier New" w:cs="Courier New"/>
          <w:color w:val="800000"/>
          <w:sz w:val="20"/>
          <w:szCs w:val="20"/>
          <w:lang w:val="en-IN" w:eastAsia="en-IN"/>
        </w:rPr>
        <w:t>\citet</w:t>
      </w:r>
      <w:r w:rsidRPr="00E75366">
        <w:rPr>
          <w:rFonts w:ascii="Courier New" w:eastAsia="Times New Roman" w:hAnsi="Courier New" w:cs="Courier New"/>
          <w:color w:val="000000"/>
          <w:sz w:val="20"/>
          <w:szCs w:val="20"/>
          <w:lang w:val="en-IN" w:eastAsia="en-IN"/>
        </w:rPr>
        <w:t>{Bontron2004}</w:t>
      </w:r>
      <w:del w:id="288" w:author="Author" w:date="2017-04-04T18:35:00Z">
        <w:r w:rsidRPr="00E75366" w:rsidDel="0033727F">
          <w:rPr>
            <w:rFonts w:ascii="Courier New" w:eastAsia="Times New Roman" w:hAnsi="Courier New" w:cs="Courier New"/>
            <w:color w:val="000000"/>
            <w:sz w:val="20"/>
            <w:szCs w:val="20"/>
            <w:lang w:val="en-IN" w:eastAsia="en-IN"/>
          </w:rPr>
          <w:delText xml:space="preserve"> to</w:delText>
        </w:r>
      </w:del>
      <w:del w:id="289" w:author="Author" w:date="2017-04-04T18:34:00Z">
        <w:r w:rsidRPr="00E75366" w:rsidDel="0033727F">
          <w:rPr>
            <w:rFonts w:ascii="Courier New" w:eastAsia="Times New Roman" w:hAnsi="Courier New" w:cs="Courier New"/>
            <w:color w:val="000000"/>
            <w:sz w:val="20"/>
            <w:szCs w:val="20"/>
            <w:lang w:val="en-IN" w:eastAsia="en-IN"/>
          </w:rPr>
          <w:delText xml:space="preserve"> have a significant influence</w:delText>
        </w:r>
      </w:del>
      <w:r w:rsidRPr="00E75366">
        <w:rPr>
          <w:rFonts w:ascii="Courier New" w:eastAsia="Times New Roman" w:hAnsi="Courier New" w:cs="Courier New"/>
          <w:color w:val="00000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t xml:space="preserve">Then, </w:t>
      </w:r>
      <w:r w:rsidRPr="00E75366">
        <w:rPr>
          <w:rFonts w:ascii="Courier New" w:eastAsia="Times New Roman" w:hAnsi="Courier New" w:cs="Courier New"/>
          <w:color w:val="008000"/>
          <w:sz w:val="20"/>
          <w:szCs w:val="20"/>
          <w:lang w:val="en-IN" w:eastAsia="en-IN"/>
        </w:rPr>
        <w:t>$N</w:t>
      </w:r>
      <w:proofErr w:type="gramStart"/>
      <w:r w:rsidRPr="00E75366">
        <w:rPr>
          <w:rFonts w:ascii="Courier New" w:eastAsia="Times New Roman" w:hAnsi="Courier New" w:cs="Courier New"/>
          <w:color w:val="008000"/>
          <w:sz w:val="20"/>
          <w:szCs w:val="20"/>
          <w:lang w:val="en-IN" w:eastAsia="en-IN"/>
        </w:rPr>
        <w:t>_{</w:t>
      </w:r>
      <w:proofErr w:type="gramEnd"/>
      <w:r w:rsidRPr="00E75366">
        <w:rPr>
          <w:rFonts w:ascii="Courier New" w:eastAsia="Times New Roman" w:hAnsi="Courier New" w:cs="Courier New"/>
          <w:color w:val="008000"/>
          <w:sz w:val="20"/>
          <w:szCs w:val="20"/>
          <w:lang w:val="en-IN" w:eastAsia="en-IN"/>
        </w:rPr>
        <w:t>1}$</w:t>
      </w:r>
      <w:r w:rsidRPr="00E75366">
        <w:rPr>
          <w:rFonts w:ascii="Courier New" w:eastAsia="Times New Roman" w:hAnsi="Courier New" w:cs="Courier New"/>
          <w:color w:val="000000"/>
          <w:sz w:val="20"/>
          <w:szCs w:val="20"/>
          <w:lang w:val="en-IN" w:eastAsia="en-IN"/>
        </w:rPr>
        <w:t xml:space="preserve"> dates with the lowest values of S1 are considered as analogues to the target day,</w:t>
      </w:r>
      <w:ins w:id="290" w:author="Author" w:date="2017-04-04T18:35:00Z">
        <w:r w:rsidR="0033727F">
          <w:rPr>
            <w:rFonts w:ascii="Courier New" w:eastAsia="Times New Roman" w:hAnsi="Courier New" w:cs="Courier New"/>
            <w:color w:val="000000"/>
            <w:sz w:val="20"/>
            <w:szCs w:val="20"/>
            <w:lang w:val="en-IN" w:eastAsia="en-IN"/>
          </w:rPr>
          <w:t xml:space="preserve"> where</w:t>
        </w:r>
      </w:ins>
      <w:r w:rsidRPr="00E75366">
        <w:rPr>
          <w:rFonts w:ascii="Courier New" w:eastAsia="Times New Roman" w:hAnsi="Courier New" w:cs="Courier New"/>
          <w:color w:val="000000"/>
          <w:sz w:val="20"/>
          <w:szCs w:val="20"/>
          <w:lang w:val="en-IN" w:eastAsia="en-IN"/>
        </w:rPr>
        <w:t xml:space="preserve"> </w:t>
      </w:r>
      <w:r w:rsidRPr="00E75366">
        <w:rPr>
          <w:rFonts w:ascii="Courier New" w:eastAsia="Times New Roman" w:hAnsi="Courier New" w:cs="Courier New"/>
          <w:color w:val="008000"/>
          <w:sz w:val="20"/>
          <w:szCs w:val="20"/>
          <w:lang w:val="en-IN" w:eastAsia="en-IN"/>
        </w:rPr>
        <w:t>$N_{1}$</w:t>
      </w:r>
      <w:r w:rsidRPr="00E75366">
        <w:rPr>
          <w:rFonts w:ascii="Courier New" w:eastAsia="Times New Roman" w:hAnsi="Courier New" w:cs="Courier New"/>
          <w:color w:val="000000"/>
          <w:sz w:val="20"/>
          <w:szCs w:val="20"/>
          <w:lang w:val="en-IN" w:eastAsia="en-IN"/>
        </w:rPr>
        <w:t xml:space="preserve"> </w:t>
      </w:r>
      <w:del w:id="291" w:author="Author" w:date="2017-04-04T18:35:00Z">
        <w:r w:rsidRPr="00E75366" w:rsidDel="0033727F">
          <w:rPr>
            <w:rFonts w:ascii="Courier New" w:eastAsia="Times New Roman" w:hAnsi="Courier New" w:cs="Courier New"/>
            <w:color w:val="000000"/>
            <w:sz w:val="20"/>
            <w:szCs w:val="20"/>
            <w:lang w:val="en-IN" w:eastAsia="en-IN"/>
          </w:rPr>
          <w:delText xml:space="preserve">being </w:delText>
        </w:r>
      </w:del>
      <w:ins w:id="292" w:author="Author" w:date="2017-04-04T18:35:00Z">
        <w:r w:rsidR="0033727F">
          <w:rPr>
            <w:rFonts w:ascii="Courier New" w:eastAsia="Times New Roman" w:hAnsi="Courier New" w:cs="Courier New"/>
            <w:color w:val="000000"/>
            <w:sz w:val="20"/>
            <w:szCs w:val="20"/>
            <w:lang w:val="en-IN" w:eastAsia="en-IN"/>
          </w:rPr>
          <w:t>is</w:t>
        </w:r>
        <w:r w:rsidR="0033727F"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a </w:t>
      </w:r>
      <w:ins w:id="293" w:author="Author" w:date="2017-04-04T18:35:00Z">
        <w:r w:rsidR="0033727F" w:rsidRPr="00E75366">
          <w:rPr>
            <w:rFonts w:ascii="Courier New" w:eastAsia="Times New Roman" w:hAnsi="Courier New" w:cs="Courier New"/>
            <w:color w:val="000000"/>
            <w:sz w:val="20"/>
            <w:szCs w:val="20"/>
            <w:lang w:val="en-IN" w:eastAsia="en-IN"/>
          </w:rPr>
          <w:t>calibrat</w:t>
        </w:r>
        <w:r w:rsidR="0033727F">
          <w:rPr>
            <w:rFonts w:ascii="Courier New" w:eastAsia="Times New Roman" w:hAnsi="Courier New" w:cs="Courier New"/>
            <w:color w:val="000000"/>
            <w:sz w:val="20"/>
            <w:szCs w:val="20"/>
            <w:lang w:val="en-IN" w:eastAsia="en-IN"/>
          </w:rPr>
          <w:t>ion</w:t>
        </w:r>
        <w:r w:rsidR="0033727F"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parameter </w:t>
      </w:r>
      <w:del w:id="294" w:author="Author" w:date="2017-04-04T18:35:00Z">
        <w:r w:rsidRPr="00E75366" w:rsidDel="0033727F">
          <w:rPr>
            <w:rFonts w:ascii="Courier New" w:eastAsia="Times New Roman" w:hAnsi="Courier New" w:cs="Courier New"/>
            <w:color w:val="000000"/>
            <w:sz w:val="20"/>
            <w:szCs w:val="20"/>
            <w:lang w:val="en-IN" w:eastAsia="en-IN"/>
          </w:rPr>
          <w:delText xml:space="preserve">to calibrate </w:delText>
        </w:r>
      </w:del>
      <w:r w:rsidRPr="00E75366">
        <w:rPr>
          <w:rFonts w:ascii="Courier New" w:eastAsia="Times New Roman" w:hAnsi="Courier New" w:cs="Courier New"/>
          <w:color w:val="000000"/>
          <w:sz w:val="20"/>
          <w:szCs w:val="20"/>
          <w:lang w:val="en-IN" w:eastAsia="en-IN"/>
        </w:rPr>
        <w:t>(</w:t>
      </w:r>
      <w:del w:id="295" w:author="Author" w:date="2017-04-04T18:35:00Z">
        <w:r w:rsidRPr="00E75366" w:rsidDel="0033727F">
          <w:rPr>
            <w:rFonts w:ascii="Courier New" w:eastAsia="Times New Roman" w:hAnsi="Courier New" w:cs="Courier New"/>
            <w:color w:val="000000"/>
            <w:sz w:val="20"/>
            <w:szCs w:val="20"/>
            <w:lang w:val="en-IN" w:eastAsia="en-IN"/>
          </w:rPr>
          <w:delText>see</w:delText>
        </w:r>
      </w:del>
      <w:r w:rsidRPr="00E75366">
        <w:rPr>
          <w:rFonts w:ascii="Courier New" w:eastAsia="Times New Roman" w:hAnsi="Courier New" w:cs="Courier New"/>
          <w:color w:val="000000"/>
          <w:sz w:val="20"/>
          <w:szCs w:val="20"/>
          <w:lang w:val="en-IN" w:eastAsia="en-IN"/>
        </w:rPr>
        <w:t xml:space="preserve"> Sect. </w:t>
      </w:r>
      <w:r w:rsidRPr="00E75366">
        <w:rPr>
          <w:rFonts w:ascii="Courier New" w:eastAsia="Times New Roman" w:hAnsi="Courier New" w:cs="Courier New"/>
          <w:color w:val="800000"/>
          <w:sz w:val="20"/>
          <w:szCs w:val="20"/>
          <w:lang w:val="en-IN" w:eastAsia="en-IN"/>
        </w:rPr>
        <w:t>\</w:t>
      </w:r>
      <w:proofErr w:type="gramStart"/>
      <w:r w:rsidRPr="00E75366">
        <w:rPr>
          <w:rFonts w:ascii="Courier New" w:eastAsia="Times New Roman" w:hAnsi="Courier New" w:cs="Courier New"/>
          <w:color w:val="800000"/>
          <w:sz w:val="20"/>
          <w:szCs w:val="20"/>
          <w:lang w:val="en-IN" w:eastAsia="en-IN"/>
        </w:rPr>
        <w:t>ref</w:t>
      </w:r>
      <w:r w:rsidRPr="00E75366">
        <w:rPr>
          <w:rFonts w:ascii="Courier New" w:eastAsia="Times New Roman" w:hAnsi="Courier New" w:cs="Courier New"/>
          <w:color w:val="000000"/>
          <w:sz w:val="20"/>
          <w:szCs w:val="20"/>
          <w:lang w:val="en-IN" w:eastAsia="en-IN"/>
        </w:rPr>
        <w:t>{</w:t>
      </w:r>
      <w:proofErr w:type="gramEnd"/>
      <w:r w:rsidRPr="00E75366">
        <w:rPr>
          <w:rFonts w:ascii="Courier New" w:eastAsia="Times New Roman" w:hAnsi="Courier New" w:cs="Courier New"/>
          <w:color w:val="000000"/>
          <w:sz w:val="20"/>
          <w:szCs w:val="20"/>
          <w:lang w:val="en-IN" w:eastAsia="en-IN"/>
        </w:rPr>
        <w:t xml:space="preserve">sec:calibration}). Finally, the daily observed precipitation amount of the corresponding dates provide the empirical conditional distribution considered as the probabilistic prediction for the target day. This method </w:t>
      </w:r>
      <w:del w:id="296" w:author="Author" w:date="2017-04-04T18:36:00Z">
        <w:r w:rsidRPr="00E75366" w:rsidDel="0033727F">
          <w:rPr>
            <w:rFonts w:ascii="Courier New" w:eastAsia="Times New Roman" w:hAnsi="Courier New" w:cs="Courier New"/>
            <w:color w:val="000000"/>
            <w:sz w:val="20"/>
            <w:szCs w:val="20"/>
            <w:lang w:val="en-IN" w:eastAsia="en-IN"/>
          </w:rPr>
          <w:delText>will be named</w:delText>
        </w:r>
      </w:del>
      <w:ins w:id="297" w:author="Author" w:date="2017-04-04T18:36:00Z">
        <w:r w:rsidR="0033727F">
          <w:rPr>
            <w:rFonts w:ascii="Courier New" w:eastAsia="Times New Roman" w:hAnsi="Courier New" w:cs="Courier New"/>
            <w:color w:val="000000"/>
            <w:sz w:val="20"/>
            <w:szCs w:val="20"/>
            <w:lang w:val="en-IN" w:eastAsia="en-IN"/>
          </w:rPr>
          <w:t>is referred to as</w:t>
        </w:r>
      </w:ins>
      <w:r w:rsidRPr="00E75366">
        <w:rPr>
          <w:rFonts w:ascii="Courier New" w:eastAsia="Times New Roman" w:hAnsi="Courier New" w:cs="Courier New"/>
          <w:color w:val="000000"/>
          <w:sz w:val="20"/>
          <w:szCs w:val="20"/>
          <w:lang w:val="en-IN" w:eastAsia="en-IN"/>
        </w:rPr>
        <w:t xml:space="preserve"> 2Z.</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lastRenderedPageBreak/>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t xml:space="preserve">The second reference method </w:t>
      </w:r>
      <w:r w:rsidRPr="00E75366">
        <w:rPr>
          <w:rFonts w:ascii="Courier New" w:eastAsia="Times New Roman" w:hAnsi="Courier New" w:cs="Courier New"/>
          <w:color w:val="800000"/>
          <w:sz w:val="20"/>
          <w:szCs w:val="20"/>
          <w:lang w:val="en-IN" w:eastAsia="en-IN"/>
        </w:rPr>
        <w:t>\citep</w:t>
      </w:r>
      <w:r w:rsidRPr="00E75366">
        <w:rPr>
          <w:rFonts w:ascii="Courier New" w:eastAsia="Times New Roman" w:hAnsi="Courier New" w:cs="Courier New"/>
          <w:color w:val="000000"/>
          <w:sz w:val="20"/>
          <w:szCs w:val="20"/>
          <w:lang w:val="en-IN" w:eastAsia="en-IN"/>
        </w:rPr>
        <w:t xml:space="preserve">[2Z-2MI, Table </w:t>
      </w:r>
      <w:r w:rsidRPr="00E75366">
        <w:rPr>
          <w:rFonts w:ascii="Courier New" w:eastAsia="Times New Roman" w:hAnsi="Courier New" w:cs="Courier New"/>
          <w:color w:val="800000"/>
          <w:sz w:val="20"/>
          <w:szCs w:val="20"/>
          <w:lang w:val="en-IN" w:eastAsia="en-IN"/>
        </w:rPr>
        <w:t>\ref</w:t>
      </w:r>
      <w:r w:rsidRPr="00E75366">
        <w:rPr>
          <w:rFonts w:ascii="Courier New" w:eastAsia="Times New Roman" w:hAnsi="Courier New" w:cs="Courier New"/>
          <w:color w:val="000000"/>
          <w:sz w:val="20"/>
          <w:szCs w:val="20"/>
          <w:lang w:val="en-IN" w:eastAsia="en-IN"/>
        </w:rPr>
        <w:t>{table:method_2Z-2MI</w:t>
      </w:r>
      <w:proofErr w:type="gramStart"/>
      <w:r w:rsidRPr="00E75366">
        <w:rPr>
          <w:rFonts w:ascii="Courier New" w:eastAsia="Times New Roman" w:hAnsi="Courier New" w:cs="Courier New"/>
          <w:color w:val="000000"/>
          <w:sz w:val="20"/>
          <w:szCs w:val="20"/>
          <w:lang w:val="en-IN" w:eastAsia="en-IN"/>
        </w:rPr>
        <w:t>};</w:t>
      </w:r>
      <w:proofErr w:type="gramEnd"/>
      <w:r w:rsidRPr="00E75366">
        <w:rPr>
          <w:rFonts w:ascii="Courier New" w:eastAsia="Times New Roman" w:hAnsi="Courier New" w:cs="Courier New"/>
          <w:color w:val="000000"/>
          <w:sz w:val="20"/>
          <w:szCs w:val="20"/>
          <w:lang w:val="en-IN" w:eastAsia="en-IN"/>
        </w:rPr>
        <w:t>][]{Bontron2005} adds a subsequent level of analogy with moisture variables</w:t>
      </w:r>
      <w:ins w:id="298" w:author="Author" w:date="2017-04-04T18:36:00Z">
        <w:r w:rsidR="0033727F">
          <w:rPr>
            <w:rFonts w:ascii="Courier New" w:eastAsia="Times New Roman" w:hAnsi="Courier New" w:cs="Courier New"/>
            <w:color w:val="000000"/>
            <w:sz w:val="20"/>
            <w:szCs w:val="20"/>
            <w:lang w:val="en-IN" w:eastAsia="en-IN"/>
          </w:rPr>
          <w:t xml:space="preserve"> and is</w:t>
        </w:r>
      </w:ins>
      <w:del w:id="299" w:author="Author" w:date="2017-04-04T18:36:00Z">
        <w:r w:rsidRPr="00E75366" w:rsidDel="0033727F">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compared by means of the root</w:t>
      </w:r>
      <w:del w:id="300" w:author="Author" w:date="2017-04-04T18:36:00Z">
        <w:r w:rsidRPr="00E75366" w:rsidDel="0033727F">
          <w:rPr>
            <w:rFonts w:ascii="Courier New" w:eastAsia="Times New Roman" w:hAnsi="Courier New" w:cs="Courier New"/>
            <w:color w:val="000000"/>
            <w:sz w:val="20"/>
            <w:szCs w:val="20"/>
            <w:lang w:val="en-IN" w:eastAsia="en-IN"/>
          </w:rPr>
          <w:delText>-</w:delText>
        </w:r>
      </w:del>
      <w:ins w:id="301" w:author="Author" w:date="2017-04-04T18:36:00Z">
        <w:r w:rsidR="0033727F">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mean</w:t>
      </w:r>
      <w:ins w:id="302" w:author="Author" w:date="2017-04-04T18:36:00Z">
        <w:r w:rsidR="0033727F">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-square error (RMSE):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commentRangeStart w:id="303"/>
      <w:r w:rsidRPr="00E75366">
        <w:rPr>
          <w:rFonts w:ascii="Courier New" w:eastAsia="Times New Roman" w:hAnsi="Courier New" w:cs="Courier New"/>
          <w:color w:val="0000CC"/>
          <w:sz w:val="20"/>
          <w:szCs w:val="20"/>
          <w:lang w:val="en-IN" w:eastAsia="en-IN"/>
        </w:rPr>
        <w:t>\begin</w:t>
      </w:r>
      <w:r w:rsidRPr="00E75366">
        <w:rPr>
          <w:rFonts w:ascii="Courier New" w:eastAsia="Times New Roman" w:hAnsi="Courier New" w:cs="Courier New"/>
          <w:color w:val="000000"/>
          <w:sz w:val="20"/>
          <w:szCs w:val="20"/>
          <w:lang w:val="en-IN" w:eastAsia="en-IN"/>
        </w:rPr>
        <w:t>{equation}</w:t>
      </w:r>
      <w:commentRangeEnd w:id="303"/>
      <w:r w:rsidR="0033727F">
        <w:rPr>
          <w:rStyle w:val="CommentReference"/>
        </w:rPr>
        <w:commentReference w:id="303"/>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8000"/>
          <w:sz w:val="20"/>
          <w:szCs w:val="20"/>
          <w:lang w:val="en-IN" w:eastAsia="en-IN"/>
        </w:rPr>
        <w:tab/>
        <w:t>\</w:t>
      </w:r>
      <w:r w:rsidRPr="00E75366">
        <w:rPr>
          <w:rFonts w:ascii="Courier New" w:eastAsia="Times New Roman" w:hAnsi="Courier New" w:cs="Courier New"/>
          <w:b/>
          <w:bCs/>
          <w:color w:val="0000CC"/>
          <w:sz w:val="20"/>
          <w:szCs w:val="20"/>
          <w:lang w:val="en-IN" w:eastAsia="en-IN"/>
        </w:rPr>
        <w:t>label{eq:RMSE}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8000"/>
          <w:sz w:val="20"/>
          <w:szCs w:val="20"/>
          <w:lang w:val="en-IN" w:eastAsia="en-IN"/>
        </w:rPr>
        <w:tab/>
        <w:t xml:space="preserve">E_{RMS}= \sqrt[]{ \frac{1}{n} \sum_{i=1}^{n}(\hat{v}_{i} - v_{i})^{2}} </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8000"/>
          <w:sz w:val="20"/>
          <w:szCs w:val="20"/>
          <w:lang w:val="en-IN" w:eastAsia="en-IN"/>
        </w:rPr>
        <w:tab/>
      </w:r>
      <w:r w:rsidRPr="00E75366">
        <w:rPr>
          <w:rFonts w:ascii="Courier New" w:eastAsia="Times New Roman" w:hAnsi="Courier New" w:cs="Courier New"/>
          <w:color w:val="0000CC"/>
          <w:sz w:val="20"/>
          <w:szCs w:val="20"/>
          <w:lang w:val="en-IN" w:eastAsia="en-IN"/>
        </w:rPr>
        <w:t>\end</w:t>
      </w:r>
      <w:r w:rsidRPr="00E75366">
        <w:rPr>
          <w:rFonts w:ascii="Courier New" w:eastAsia="Times New Roman" w:hAnsi="Courier New" w:cs="Courier New"/>
          <w:color w:val="000000"/>
          <w:sz w:val="20"/>
          <w:szCs w:val="20"/>
          <w:lang w:val="en-IN" w:eastAsia="en-IN"/>
        </w:rPr>
        <w:t>{equation}</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del w:id="304" w:author="Author" w:date="2017-04-04T18:36:00Z">
        <w:r w:rsidRPr="00E75366" w:rsidDel="0033727F">
          <w:rPr>
            <w:rFonts w:ascii="Courier New" w:eastAsia="Times New Roman" w:hAnsi="Courier New" w:cs="Courier New"/>
            <w:color w:val="000000"/>
            <w:sz w:val="20"/>
            <w:szCs w:val="20"/>
            <w:lang w:val="en-IN" w:eastAsia="en-IN"/>
          </w:rPr>
          <w:tab/>
        </w:r>
      </w:del>
      <w:proofErr w:type="gramStart"/>
      <w:r w:rsidRPr="00E75366">
        <w:rPr>
          <w:rFonts w:ascii="Courier New" w:eastAsia="Times New Roman" w:hAnsi="Courier New" w:cs="Courier New"/>
          <w:color w:val="000000"/>
          <w:sz w:val="20"/>
          <w:szCs w:val="20"/>
          <w:lang w:val="en-IN" w:eastAsia="en-IN"/>
        </w:rPr>
        <w:t>where</w:t>
      </w:r>
      <w:proofErr w:type="gramEnd"/>
      <w:r w:rsidRPr="00E75366">
        <w:rPr>
          <w:rFonts w:ascii="Courier New" w:eastAsia="Times New Roman" w:hAnsi="Courier New" w:cs="Courier New"/>
          <w:color w:val="000000"/>
          <w:sz w:val="20"/>
          <w:szCs w:val="20"/>
          <w:lang w:val="en-IN" w:eastAsia="en-IN"/>
        </w:rPr>
        <w:t xml:space="preserve"> </w:t>
      </w:r>
      <w:r w:rsidRPr="00E75366">
        <w:rPr>
          <w:rFonts w:ascii="Courier New" w:eastAsia="Times New Roman" w:hAnsi="Courier New" w:cs="Courier New"/>
          <w:color w:val="008000"/>
          <w:sz w:val="20"/>
          <w:szCs w:val="20"/>
          <w:lang w:val="en-IN" w:eastAsia="en-IN"/>
        </w:rPr>
        <w:t>$\hat{v}_{i}$</w:t>
      </w:r>
      <w:r w:rsidRPr="00E75366">
        <w:rPr>
          <w:rFonts w:ascii="Courier New" w:eastAsia="Times New Roman" w:hAnsi="Courier New" w:cs="Courier New"/>
          <w:color w:val="000000"/>
          <w:sz w:val="20"/>
          <w:szCs w:val="20"/>
          <w:lang w:val="en-IN" w:eastAsia="en-IN"/>
        </w:rPr>
        <w:t xml:space="preserve"> is the </w:t>
      </w:r>
      <w:r w:rsidRPr="00E75366">
        <w:rPr>
          <w:rFonts w:ascii="Courier New" w:eastAsia="Times New Roman" w:hAnsi="Courier New" w:cs="Courier New"/>
          <w:color w:val="800000"/>
          <w:sz w:val="20"/>
          <w:szCs w:val="20"/>
          <w:lang w:val="en-IN" w:eastAsia="en-IN"/>
        </w:rPr>
        <w:t>\textit</w:t>
      </w:r>
      <w:r w:rsidRPr="00E75366">
        <w:rPr>
          <w:rFonts w:ascii="Courier New" w:eastAsia="Times New Roman" w:hAnsi="Courier New" w:cs="Courier New"/>
          <w:color w:val="000000"/>
          <w:sz w:val="20"/>
          <w:szCs w:val="20"/>
          <w:lang w:val="en-IN" w:eastAsia="en-IN"/>
        </w:rPr>
        <w:t xml:space="preserve">{i}th predictor value from the grid of the target situation, </w:t>
      </w:r>
      <w:r w:rsidRPr="00E75366">
        <w:rPr>
          <w:rFonts w:ascii="Courier New" w:eastAsia="Times New Roman" w:hAnsi="Courier New" w:cs="Courier New"/>
          <w:color w:val="008000"/>
          <w:sz w:val="20"/>
          <w:szCs w:val="20"/>
          <w:lang w:val="en-IN" w:eastAsia="en-IN"/>
        </w:rPr>
        <w:t>$v_{i}$</w:t>
      </w:r>
      <w:r w:rsidRPr="00E75366">
        <w:rPr>
          <w:rFonts w:ascii="Courier New" w:eastAsia="Times New Roman" w:hAnsi="Courier New" w:cs="Courier New"/>
          <w:color w:val="000000"/>
          <w:sz w:val="20"/>
          <w:szCs w:val="20"/>
          <w:lang w:val="en-IN" w:eastAsia="en-IN"/>
        </w:rPr>
        <w:t xml:space="preserve"> is the corresponding observed value in the candidate situation, and </w:t>
      </w:r>
      <w:r w:rsidRPr="00E75366">
        <w:rPr>
          <w:rFonts w:ascii="Courier New" w:eastAsia="Times New Roman" w:hAnsi="Courier New" w:cs="Courier New"/>
          <w:color w:val="008000"/>
          <w:sz w:val="20"/>
          <w:szCs w:val="20"/>
          <w:lang w:val="en-IN" w:eastAsia="en-IN"/>
        </w:rPr>
        <w:t>$n$</w:t>
      </w:r>
      <w:r w:rsidRPr="00E75366">
        <w:rPr>
          <w:rFonts w:ascii="Courier New" w:eastAsia="Times New Roman" w:hAnsi="Courier New" w:cs="Courier New"/>
          <w:color w:val="000000"/>
          <w:sz w:val="20"/>
          <w:szCs w:val="20"/>
          <w:lang w:val="en-IN" w:eastAsia="en-IN"/>
        </w:rPr>
        <w:t xml:space="preserve"> is the number of points in the grid.</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t>The additional predictor is a moisture index composed of the product of the total precipitable water (TPW) with the relative humidity at 850</w:t>
      </w:r>
      <w:ins w:id="305" w:author="Author" w:date="2017-04-04T18:38:00Z">
        <w:r w:rsidR="0033727F">
          <w:rPr>
            <w:rFonts w:ascii="Courier New" w:eastAsia="Times New Roman" w:hAnsi="Courier New" w:cs="Courier New"/>
            <w:color w:val="000000"/>
            <w:sz w:val="20"/>
            <w:szCs w:val="20"/>
            <w:lang w:val="en-IN" w:eastAsia="en-IN"/>
          </w:rPr>
          <w:t xml:space="preserve"> </w:t>
        </w:r>
      </w:ins>
      <w:del w:id="306" w:author="Author" w:date="2017-04-04T18:38:00Z">
        <w:r w:rsidRPr="00E75366" w:rsidDel="0033727F">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hPa (RH850) </w:t>
      </w:r>
      <w:r w:rsidRPr="00E75366">
        <w:rPr>
          <w:rFonts w:ascii="Courier New" w:eastAsia="Times New Roman" w:hAnsi="Courier New" w:cs="Courier New"/>
          <w:color w:val="800000"/>
          <w:sz w:val="20"/>
          <w:szCs w:val="20"/>
          <w:lang w:val="en-IN" w:eastAsia="en-IN"/>
        </w:rPr>
        <w:t>\</w:t>
      </w:r>
      <w:proofErr w:type="gramStart"/>
      <w:r w:rsidRPr="00E75366">
        <w:rPr>
          <w:rFonts w:ascii="Courier New" w:eastAsia="Times New Roman" w:hAnsi="Courier New" w:cs="Courier New"/>
          <w:color w:val="800000"/>
          <w:sz w:val="20"/>
          <w:szCs w:val="20"/>
          <w:lang w:val="en-IN" w:eastAsia="en-IN"/>
        </w:rPr>
        <w:t>citep</w:t>
      </w:r>
      <w:r w:rsidRPr="00E75366">
        <w:rPr>
          <w:rFonts w:ascii="Courier New" w:eastAsia="Times New Roman" w:hAnsi="Courier New" w:cs="Courier New"/>
          <w:color w:val="000000"/>
          <w:sz w:val="20"/>
          <w:szCs w:val="20"/>
          <w:lang w:val="en-IN" w:eastAsia="en-IN"/>
        </w:rPr>
        <w:t>{</w:t>
      </w:r>
      <w:proofErr w:type="gramEnd"/>
      <w:r w:rsidRPr="00E75366">
        <w:rPr>
          <w:rFonts w:ascii="Courier New" w:eastAsia="Times New Roman" w:hAnsi="Courier New" w:cs="Courier New"/>
          <w:color w:val="000000"/>
          <w:sz w:val="20"/>
          <w:szCs w:val="20"/>
          <w:lang w:val="en-IN" w:eastAsia="en-IN"/>
        </w:rPr>
        <w:t xml:space="preserve">Bontron2004}. When adding a second level of analogy, </w:t>
      </w:r>
      <w:r w:rsidRPr="00E75366">
        <w:rPr>
          <w:rFonts w:ascii="Courier New" w:eastAsia="Times New Roman" w:hAnsi="Courier New" w:cs="Courier New"/>
          <w:color w:val="008000"/>
          <w:sz w:val="20"/>
          <w:szCs w:val="20"/>
          <w:lang w:val="en-IN" w:eastAsia="en-IN"/>
        </w:rPr>
        <w:t>$N</w:t>
      </w:r>
      <w:proofErr w:type="gramStart"/>
      <w:r w:rsidRPr="00E75366">
        <w:rPr>
          <w:rFonts w:ascii="Courier New" w:eastAsia="Times New Roman" w:hAnsi="Courier New" w:cs="Courier New"/>
          <w:color w:val="008000"/>
          <w:sz w:val="20"/>
          <w:szCs w:val="20"/>
          <w:lang w:val="en-IN" w:eastAsia="en-IN"/>
        </w:rPr>
        <w:t>_{</w:t>
      </w:r>
      <w:proofErr w:type="gramEnd"/>
      <w:r w:rsidRPr="00E75366">
        <w:rPr>
          <w:rFonts w:ascii="Courier New" w:eastAsia="Times New Roman" w:hAnsi="Courier New" w:cs="Courier New"/>
          <w:color w:val="008000"/>
          <w:sz w:val="20"/>
          <w:szCs w:val="20"/>
          <w:lang w:val="en-IN" w:eastAsia="en-IN"/>
        </w:rPr>
        <w:t>2}$</w:t>
      </w:r>
      <w:r w:rsidRPr="00E75366">
        <w:rPr>
          <w:rFonts w:ascii="Courier New" w:eastAsia="Times New Roman" w:hAnsi="Courier New" w:cs="Courier New"/>
          <w:color w:val="000000"/>
          <w:sz w:val="20"/>
          <w:szCs w:val="20"/>
          <w:lang w:val="en-IN" w:eastAsia="en-IN"/>
        </w:rPr>
        <w:t xml:space="preserve"> dates are subsampled from the </w:t>
      </w:r>
      <w:r w:rsidRPr="00E75366">
        <w:rPr>
          <w:rFonts w:ascii="Courier New" w:eastAsia="Times New Roman" w:hAnsi="Courier New" w:cs="Courier New"/>
          <w:color w:val="008000"/>
          <w:sz w:val="20"/>
          <w:szCs w:val="20"/>
          <w:lang w:val="en-IN" w:eastAsia="en-IN"/>
        </w:rPr>
        <w:t>$N_{1}$</w:t>
      </w:r>
      <w:r w:rsidRPr="00E75366">
        <w:rPr>
          <w:rFonts w:ascii="Courier New" w:eastAsia="Times New Roman" w:hAnsi="Courier New" w:cs="Courier New"/>
          <w:color w:val="000000"/>
          <w:sz w:val="20"/>
          <w:szCs w:val="20"/>
          <w:lang w:val="en-IN" w:eastAsia="en-IN"/>
        </w:rPr>
        <w:t xml:space="preserve"> analogues on the atmospheric circulation, resulting in a smaller number of analogue situations. </w:t>
      </w:r>
      <w:ins w:id="307" w:author="Author" w:date="2017-04-04T18:38:00Z">
        <w:r w:rsidR="0033727F">
          <w:rPr>
            <w:rFonts w:ascii="Courier New" w:eastAsia="Times New Roman" w:hAnsi="Courier New" w:cs="Courier New"/>
            <w:color w:val="000000"/>
            <w:sz w:val="20"/>
            <w:szCs w:val="20"/>
            <w:lang w:val="en-IN" w:eastAsia="en-IN"/>
          </w:rPr>
          <w:t>Moreover, w</w:t>
        </w:r>
      </w:ins>
      <w:del w:id="308" w:author="Author" w:date="2017-04-04T18:38:00Z">
        <w:r w:rsidRPr="00E75366" w:rsidDel="0033727F">
          <w:rPr>
            <w:rFonts w:ascii="Courier New" w:eastAsia="Times New Roman" w:hAnsi="Courier New" w:cs="Courier New"/>
            <w:color w:val="000000"/>
            <w:sz w:val="20"/>
            <w:szCs w:val="20"/>
            <w:lang w:val="en-IN" w:eastAsia="en-IN"/>
          </w:rPr>
          <w:delText>W</w:delText>
        </w:r>
      </w:del>
      <w:r w:rsidRPr="00E75366">
        <w:rPr>
          <w:rFonts w:ascii="Courier New" w:eastAsia="Times New Roman" w:hAnsi="Courier New" w:cs="Courier New"/>
          <w:color w:val="000000"/>
          <w:sz w:val="20"/>
          <w:szCs w:val="20"/>
          <w:lang w:val="en-IN" w:eastAsia="en-IN"/>
        </w:rPr>
        <w:t xml:space="preserve">hen a second level of analogy is added, a higher number of </w:t>
      </w:r>
      <w:r w:rsidRPr="00E75366">
        <w:rPr>
          <w:rFonts w:ascii="Courier New" w:eastAsia="Times New Roman" w:hAnsi="Courier New" w:cs="Courier New"/>
          <w:color w:val="008000"/>
          <w:sz w:val="20"/>
          <w:szCs w:val="20"/>
          <w:lang w:val="en-IN" w:eastAsia="en-IN"/>
        </w:rPr>
        <w:t>$N</w:t>
      </w:r>
      <w:proofErr w:type="gramStart"/>
      <w:r w:rsidRPr="00E75366">
        <w:rPr>
          <w:rFonts w:ascii="Courier New" w:eastAsia="Times New Roman" w:hAnsi="Courier New" w:cs="Courier New"/>
          <w:color w:val="008000"/>
          <w:sz w:val="20"/>
          <w:szCs w:val="20"/>
          <w:lang w:val="en-IN" w:eastAsia="en-IN"/>
        </w:rPr>
        <w:t>_{</w:t>
      </w:r>
      <w:proofErr w:type="gramEnd"/>
      <w:r w:rsidRPr="00E75366">
        <w:rPr>
          <w:rFonts w:ascii="Courier New" w:eastAsia="Times New Roman" w:hAnsi="Courier New" w:cs="Courier New"/>
          <w:color w:val="008000"/>
          <w:sz w:val="20"/>
          <w:szCs w:val="20"/>
          <w:lang w:val="en-IN" w:eastAsia="en-IN"/>
        </w:rPr>
        <w:t>1}$</w:t>
      </w:r>
      <w:r w:rsidRPr="00E75366">
        <w:rPr>
          <w:rFonts w:ascii="Courier New" w:eastAsia="Times New Roman" w:hAnsi="Courier New" w:cs="Courier New"/>
          <w:color w:val="000000"/>
          <w:sz w:val="20"/>
          <w:szCs w:val="20"/>
          <w:lang w:val="en-IN" w:eastAsia="en-IN"/>
        </w:rPr>
        <w:t xml:space="preserve"> analogues is kept on the first level.</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t xml:space="preserve">More complex AMs exist with additional predictors </w:t>
      </w:r>
      <w:r w:rsidRPr="00E75366">
        <w:rPr>
          <w:rFonts w:ascii="Courier New" w:eastAsia="Times New Roman" w:hAnsi="Courier New" w:cs="Courier New"/>
          <w:color w:val="800000"/>
          <w:sz w:val="20"/>
          <w:szCs w:val="20"/>
          <w:lang w:val="en-IN" w:eastAsia="en-IN"/>
        </w:rPr>
        <w:t>\</w:t>
      </w:r>
      <w:proofErr w:type="gramStart"/>
      <w:r w:rsidRPr="00E75366">
        <w:rPr>
          <w:rFonts w:ascii="Courier New" w:eastAsia="Times New Roman" w:hAnsi="Courier New" w:cs="Courier New"/>
          <w:color w:val="800000"/>
          <w:sz w:val="20"/>
          <w:szCs w:val="20"/>
          <w:lang w:val="en-IN" w:eastAsia="en-IN"/>
        </w:rPr>
        <w:t>citep</w:t>
      </w:r>
      <w:r w:rsidRPr="00E75366">
        <w:rPr>
          <w:rFonts w:ascii="Courier New" w:eastAsia="Times New Roman" w:hAnsi="Courier New" w:cs="Courier New"/>
          <w:color w:val="000000"/>
          <w:sz w:val="20"/>
          <w:szCs w:val="20"/>
          <w:lang w:val="en-IN" w:eastAsia="en-IN"/>
        </w:rPr>
        <w:t>[</w:t>
      </w:r>
      <w:proofErr w:type="gramEnd"/>
      <w:del w:id="309" w:author="Author" w:date="2017-04-04T18:39:00Z">
        <w:r w:rsidRPr="00E75366" w:rsidDel="0033727F">
          <w:rPr>
            <w:rFonts w:ascii="Courier New" w:eastAsia="Times New Roman" w:hAnsi="Courier New" w:cs="Courier New"/>
            <w:color w:val="000000"/>
            <w:sz w:val="20"/>
            <w:szCs w:val="20"/>
            <w:lang w:val="en-IN" w:eastAsia="en-IN"/>
          </w:rPr>
          <w:delText xml:space="preserve">see </w:delText>
        </w:r>
      </w:del>
      <w:r w:rsidRPr="00E75366">
        <w:rPr>
          <w:rFonts w:ascii="Courier New" w:eastAsia="Times New Roman" w:hAnsi="Courier New" w:cs="Courier New"/>
          <w:color w:val="000000"/>
          <w:sz w:val="20"/>
          <w:szCs w:val="20"/>
          <w:lang w:val="en-IN" w:eastAsia="en-IN"/>
        </w:rPr>
        <w:t>e.g.][]{Horton2012a, BenDaoud2016, Caillouet2016}. The MTW can also be applied to thes</w:t>
      </w:r>
      <w:ins w:id="310" w:author="Author" w:date="2017-04-04T21:59:00Z">
        <w:r w:rsidR="001918EF">
          <w:rPr>
            <w:rFonts w:ascii="Courier New" w:eastAsia="Times New Roman" w:hAnsi="Courier New" w:cs="Courier New"/>
            <w:color w:val="000000"/>
            <w:sz w:val="20"/>
            <w:szCs w:val="20"/>
            <w:lang w:val="en-IN" w:eastAsia="en-IN"/>
          </w:rPr>
          <w:t>e</w:t>
        </w:r>
      </w:ins>
      <w:ins w:id="311" w:author="Author" w:date="2017-04-04T18:39:00Z">
        <w:r w:rsidR="0033727F">
          <w:rPr>
            <w:rFonts w:ascii="Courier New" w:eastAsia="Times New Roman" w:hAnsi="Courier New" w:cs="Courier New"/>
            <w:color w:val="000000"/>
            <w:sz w:val="20"/>
            <w:szCs w:val="20"/>
            <w:lang w:val="en-IN" w:eastAsia="en-IN"/>
          </w:rPr>
          <w:t>; h</w:t>
        </w:r>
      </w:ins>
      <w:del w:id="312" w:author="Author" w:date="2017-04-04T18:39:00Z">
        <w:r w:rsidRPr="00E75366" w:rsidDel="0033727F">
          <w:rPr>
            <w:rFonts w:ascii="Courier New" w:eastAsia="Times New Roman" w:hAnsi="Courier New" w:cs="Courier New"/>
            <w:color w:val="000000"/>
            <w:sz w:val="20"/>
            <w:szCs w:val="20"/>
            <w:lang w:val="en-IN" w:eastAsia="en-IN"/>
          </w:rPr>
          <w:delText>e. H</w:delText>
        </w:r>
      </w:del>
      <w:r w:rsidRPr="00E75366">
        <w:rPr>
          <w:rFonts w:ascii="Courier New" w:eastAsia="Times New Roman" w:hAnsi="Courier New" w:cs="Courier New"/>
          <w:color w:val="000000"/>
          <w:sz w:val="20"/>
          <w:szCs w:val="20"/>
          <w:lang w:val="en-IN" w:eastAsia="en-IN"/>
        </w:rPr>
        <w:t xml:space="preserve">owever, it is easier to interpret the impact of the MTW </w:t>
      </w:r>
      <w:ins w:id="313" w:author="Author" w:date="2017-04-04T18:39:00Z">
        <w:r w:rsidR="0033727F">
          <w:rPr>
            <w:rFonts w:ascii="Courier New" w:eastAsia="Times New Roman" w:hAnsi="Courier New" w:cs="Courier New"/>
            <w:color w:val="000000"/>
            <w:sz w:val="20"/>
            <w:szCs w:val="20"/>
            <w:lang w:val="en-IN" w:eastAsia="en-IN"/>
          </w:rPr>
          <w:t xml:space="preserve">by </w:t>
        </w:r>
      </w:ins>
      <w:r w:rsidRPr="00E75366">
        <w:rPr>
          <w:rFonts w:ascii="Courier New" w:eastAsia="Times New Roman" w:hAnsi="Courier New" w:cs="Courier New"/>
          <w:color w:val="000000"/>
          <w:sz w:val="20"/>
          <w:szCs w:val="20"/>
          <w:lang w:val="en-IN" w:eastAsia="en-IN"/>
        </w:rPr>
        <w:t>using more basic methods.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\subsection{Calibration of the analogue method}</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\label{sec:calibration}</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t xml:space="preserve">AMs rely on parameters that need to be defined for every level of analogy. Here, the selection of the meteorological variables used as predictors, as well as their corresponding analogy criteria, pressure level, and hour of the day, were considered </w:t>
      </w:r>
      <w:ins w:id="314" w:author="Author" w:date="2017-04-04T18:40:00Z">
        <w:r w:rsidR="007C4A6E">
          <w:rPr>
            <w:rFonts w:ascii="Courier New" w:eastAsia="Times New Roman" w:hAnsi="Courier New" w:cs="Courier New"/>
            <w:color w:val="000000"/>
            <w:sz w:val="20"/>
            <w:szCs w:val="20"/>
            <w:lang w:val="en-IN" w:eastAsia="en-IN"/>
          </w:rPr>
          <w:t xml:space="preserve">to be </w:t>
        </w:r>
      </w:ins>
      <w:r w:rsidRPr="00E75366">
        <w:rPr>
          <w:rFonts w:ascii="Courier New" w:eastAsia="Times New Roman" w:hAnsi="Courier New" w:cs="Courier New"/>
          <w:color w:val="000000"/>
          <w:sz w:val="20"/>
          <w:szCs w:val="20"/>
          <w:lang w:val="en-IN" w:eastAsia="en-IN"/>
        </w:rPr>
        <w:t>identical to</w:t>
      </w:r>
      <w:ins w:id="315" w:author="Author" w:date="2017-04-04T18:40:00Z">
        <w:r w:rsidR="007C4A6E">
          <w:rPr>
            <w:rFonts w:ascii="Courier New" w:eastAsia="Times New Roman" w:hAnsi="Courier New" w:cs="Courier New"/>
            <w:color w:val="000000"/>
            <w:sz w:val="20"/>
            <w:szCs w:val="20"/>
            <w:lang w:val="en-IN" w:eastAsia="en-IN"/>
          </w:rPr>
          <w:t xml:space="preserve"> those used in</w:t>
        </w:r>
      </w:ins>
      <w:r w:rsidRPr="00E75366">
        <w:rPr>
          <w:rFonts w:ascii="Courier New" w:eastAsia="Times New Roman" w:hAnsi="Courier New" w:cs="Courier New"/>
          <w:color w:val="000000"/>
          <w:sz w:val="20"/>
          <w:szCs w:val="20"/>
          <w:lang w:val="en-IN" w:eastAsia="en-IN"/>
        </w:rPr>
        <w:t xml:space="preserve"> </w:t>
      </w:r>
      <w:del w:id="316" w:author="Author" w:date="2017-04-04T18:40:00Z">
        <w:r w:rsidRPr="00E75366" w:rsidDel="007C4A6E">
          <w:rPr>
            <w:rFonts w:ascii="Courier New" w:eastAsia="Times New Roman" w:hAnsi="Courier New" w:cs="Courier New"/>
            <w:color w:val="000000"/>
            <w:sz w:val="20"/>
            <w:szCs w:val="20"/>
            <w:lang w:val="en-IN" w:eastAsia="en-IN"/>
          </w:rPr>
          <w:delText xml:space="preserve">the </w:delText>
        </w:r>
      </w:del>
      <w:r w:rsidRPr="00E75366">
        <w:rPr>
          <w:rFonts w:ascii="Courier New" w:eastAsia="Times New Roman" w:hAnsi="Courier New" w:cs="Courier New"/>
          <w:color w:val="000000"/>
          <w:sz w:val="20"/>
          <w:szCs w:val="20"/>
          <w:lang w:val="en-IN" w:eastAsia="en-IN"/>
        </w:rPr>
        <w:t>method</w:t>
      </w:r>
      <w:ins w:id="317" w:author="Author" w:date="2017-04-04T18:40:00Z">
        <w:r w:rsidR="007C4A6E">
          <w:rPr>
            <w:rFonts w:ascii="Courier New" w:eastAsia="Times New Roman" w:hAnsi="Courier New" w:cs="Courier New"/>
            <w:color w:val="000000"/>
            <w:sz w:val="20"/>
            <w:szCs w:val="20"/>
            <w:lang w:val="en-IN" w:eastAsia="en-IN"/>
          </w:rPr>
          <w:t>s</w:t>
        </w:r>
      </w:ins>
      <w:del w:id="318" w:author="Author" w:date="2017-04-04T18:40:00Z">
        <w:r w:rsidRPr="00E75366" w:rsidDel="007C4A6E">
          <w:rPr>
            <w:rFonts w:ascii="Courier New" w:eastAsia="Times New Roman" w:hAnsi="Courier New" w:cs="Courier New"/>
            <w:color w:val="000000"/>
            <w:sz w:val="20"/>
            <w:szCs w:val="20"/>
            <w:lang w:val="en-IN" w:eastAsia="en-IN"/>
          </w:rPr>
          <w:delText>s</w:delText>
        </w:r>
      </w:del>
      <w:r w:rsidRPr="00E75366">
        <w:rPr>
          <w:rFonts w:ascii="Courier New" w:eastAsia="Times New Roman" w:hAnsi="Courier New" w:cs="Courier New"/>
          <w:color w:val="000000"/>
          <w:sz w:val="20"/>
          <w:szCs w:val="20"/>
          <w:lang w:val="en-IN" w:eastAsia="en-IN"/>
        </w:rPr>
        <w:t xml:space="preserve"> 2Z (Table </w:t>
      </w:r>
      <w:r w:rsidRPr="00E75366">
        <w:rPr>
          <w:rFonts w:ascii="Courier New" w:eastAsia="Times New Roman" w:hAnsi="Courier New" w:cs="Courier New"/>
          <w:color w:val="800000"/>
          <w:sz w:val="20"/>
          <w:szCs w:val="20"/>
          <w:lang w:val="en-IN" w:eastAsia="en-IN"/>
        </w:rPr>
        <w:t>\ref</w:t>
      </w:r>
      <w:r w:rsidRPr="00E75366">
        <w:rPr>
          <w:rFonts w:ascii="Courier New" w:eastAsia="Times New Roman" w:hAnsi="Courier New" w:cs="Courier New"/>
          <w:color w:val="000000"/>
          <w:sz w:val="20"/>
          <w:szCs w:val="20"/>
          <w:lang w:val="en-IN" w:eastAsia="en-IN"/>
        </w:rPr>
        <w:t xml:space="preserve">{table:method_2Z}) and 2Z-2MI (Table </w:t>
      </w:r>
      <w:r w:rsidRPr="00E75366">
        <w:rPr>
          <w:rFonts w:ascii="Courier New" w:eastAsia="Times New Roman" w:hAnsi="Courier New" w:cs="Courier New"/>
          <w:color w:val="800000"/>
          <w:sz w:val="20"/>
          <w:szCs w:val="20"/>
          <w:lang w:val="en-IN" w:eastAsia="en-IN"/>
        </w:rPr>
        <w:t>\ref</w:t>
      </w:r>
      <w:r w:rsidRPr="00E75366">
        <w:rPr>
          <w:rFonts w:ascii="Courier New" w:eastAsia="Times New Roman" w:hAnsi="Courier New" w:cs="Courier New"/>
          <w:color w:val="000000"/>
          <w:sz w:val="20"/>
          <w:szCs w:val="20"/>
          <w:lang w:val="en-IN" w:eastAsia="en-IN"/>
        </w:rPr>
        <w:t xml:space="preserve">{table:method_2Z-2MI}) described above. The parameters </w:t>
      </w:r>
      <w:del w:id="319" w:author="Author" w:date="2017-04-04T18:41:00Z">
        <w:r w:rsidRPr="00E75366" w:rsidDel="007C4A6E">
          <w:rPr>
            <w:rFonts w:ascii="Courier New" w:eastAsia="Times New Roman" w:hAnsi="Courier New" w:cs="Courier New"/>
            <w:color w:val="000000"/>
            <w:sz w:val="20"/>
            <w:szCs w:val="20"/>
            <w:lang w:val="en-IN" w:eastAsia="en-IN"/>
          </w:rPr>
          <w:delText xml:space="preserve">that were here </w:delText>
        </w:r>
      </w:del>
      <w:r w:rsidRPr="00E75366">
        <w:rPr>
          <w:rFonts w:ascii="Courier New" w:eastAsia="Times New Roman" w:hAnsi="Courier New" w:cs="Courier New"/>
          <w:color w:val="000000"/>
          <w:sz w:val="20"/>
          <w:szCs w:val="20"/>
          <w:lang w:val="en-IN" w:eastAsia="en-IN"/>
        </w:rPr>
        <w:t xml:space="preserve">calibrated </w:t>
      </w:r>
      <w:ins w:id="320" w:author="Author" w:date="2017-04-04T18:41:00Z">
        <w:r w:rsidR="007C4A6E">
          <w:rPr>
            <w:rFonts w:ascii="Courier New" w:eastAsia="Times New Roman" w:hAnsi="Courier New" w:cs="Courier New"/>
            <w:color w:val="000000"/>
            <w:sz w:val="20"/>
            <w:szCs w:val="20"/>
            <w:lang w:val="en-IN" w:eastAsia="en-IN"/>
          </w:rPr>
          <w:t xml:space="preserve">in this study </w:t>
        </w:r>
      </w:ins>
      <w:r w:rsidRPr="00E75366">
        <w:rPr>
          <w:rFonts w:ascii="Courier New" w:eastAsia="Times New Roman" w:hAnsi="Courier New" w:cs="Courier New"/>
          <w:color w:val="000000"/>
          <w:sz w:val="20"/>
          <w:szCs w:val="20"/>
          <w:lang w:val="en-IN" w:eastAsia="en-IN"/>
        </w:rPr>
        <w:t>are</w:t>
      </w:r>
      <w:ins w:id="321" w:author="Author" w:date="2017-04-04T18:41:00Z">
        <w:r w:rsidR="007C4A6E">
          <w:rPr>
            <w:rFonts w:ascii="Courier New" w:eastAsia="Times New Roman" w:hAnsi="Courier New" w:cs="Courier New"/>
            <w:color w:val="000000"/>
            <w:sz w:val="20"/>
            <w:szCs w:val="20"/>
            <w:lang w:val="en-IN" w:eastAsia="en-IN"/>
          </w:rPr>
          <w:t xml:space="preserve"> listed below.</w:t>
        </w:r>
      </w:ins>
      <w:del w:id="322" w:author="Author" w:date="2017-04-04T18:41:00Z">
        <w:r w:rsidRPr="00E75366" w:rsidDel="007C4A6E">
          <w:rPr>
            <w:rFonts w:ascii="Courier New" w:eastAsia="Times New Roman" w:hAnsi="Courier New" w:cs="Courier New"/>
            <w:color w:val="000000"/>
            <w:sz w:val="20"/>
            <w:szCs w:val="20"/>
            <w:lang w:val="en-IN" w:eastAsia="en-IN"/>
          </w:rPr>
          <w:delText>:</w:delText>
        </w:r>
      </w:del>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\begin</w:t>
      </w:r>
      <w:r w:rsidRPr="00E75366">
        <w:rPr>
          <w:rFonts w:ascii="Courier New" w:eastAsia="Times New Roman" w:hAnsi="Courier New" w:cs="Courier New"/>
          <w:color w:val="000000"/>
          <w:sz w:val="20"/>
          <w:szCs w:val="20"/>
          <w:lang w:val="en-IN" w:eastAsia="en-IN"/>
        </w:rPr>
        <w:t>{itemize}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proofErr w:type="gramStart"/>
      <w:r w:rsidRPr="00E75366">
        <w:rPr>
          <w:rFonts w:ascii="Courier New" w:eastAsia="Times New Roman" w:hAnsi="Courier New" w:cs="Courier New"/>
          <w:color w:val="800000"/>
          <w:sz w:val="20"/>
          <w:szCs w:val="20"/>
          <w:lang w:val="en-IN" w:eastAsia="en-IN"/>
        </w:rPr>
        <w:t>\item</w:t>
      </w:r>
      <w:r w:rsidRPr="00E75366">
        <w:rPr>
          <w:rFonts w:ascii="Courier New" w:eastAsia="Times New Roman" w:hAnsi="Courier New" w:cs="Courier New"/>
          <w:color w:val="000000"/>
          <w:sz w:val="20"/>
          <w:szCs w:val="20"/>
          <w:lang w:val="en-IN" w:eastAsia="en-IN"/>
        </w:rPr>
        <w:t xml:space="preserve"> </w:t>
      </w:r>
      <w:ins w:id="323" w:author="Author" w:date="2017-04-04T18:41:00Z">
        <w:r w:rsidR="007C4A6E">
          <w:rPr>
            <w:rFonts w:ascii="Courier New" w:eastAsia="Times New Roman" w:hAnsi="Courier New" w:cs="Courier New"/>
            <w:color w:val="000000"/>
            <w:sz w:val="20"/>
            <w:szCs w:val="20"/>
            <w:lang w:val="en-IN" w:eastAsia="en-IN"/>
          </w:rPr>
          <w:t>S</w:t>
        </w:r>
      </w:ins>
      <w:del w:id="324" w:author="Author" w:date="2017-04-04T18:41:00Z">
        <w:r w:rsidRPr="00E75366" w:rsidDel="007C4A6E">
          <w:rPr>
            <w:rFonts w:ascii="Courier New" w:eastAsia="Times New Roman" w:hAnsi="Courier New" w:cs="Courier New"/>
            <w:color w:val="000000"/>
            <w:sz w:val="20"/>
            <w:szCs w:val="20"/>
            <w:lang w:val="en-IN" w:eastAsia="en-IN"/>
          </w:rPr>
          <w:delText>The s</w:delText>
        </w:r>
      </w:del>
      <w:r w:rsidRPr="00E75366">
        <w:rPr>
          <w:rFonts w:ascii="Courier New" w:eastAsia="Times New Roman" w:hAnsi="Courier New" w:cs="Courier New"/>
          <w:color w:val="000000"/>
          <w:sz w:val="20"/>
          <w:szCs w:val="20"/>
          <w:lang w:val="en-IN" w:eastAsia="en-IN"/>
        </w:rPr>
        <w:t xml:space="preserve">patial windows, which are the domains </w:t>
      </w:r>
      <w:ins w:id="325" w:author="Author" w:date="2017-04-04T18:42:00Z">
        <w:r w:rsidR="007C4A6E">
          <w:rPr>
            <w:rFonts w:ascii="Courier New" w:eastAsia="Times New Roman" w:hAnsi="Courier New" w:cs="Courier New"/>
            <w:color w:val="000000"/>
            <w:sz w:val="20"/>
            <w:szCs w:val="20"/>
            <w:lang w:val="en-IN" w:eastAsia="en-IN"/>
          </w:rPr>
          <w:t>i</w:t>
        </w:r>
      </w:ins>
      <w:del w:id="326" w:author="Author" w:date="2017-04-04T18:41:00Z">
        <w:r w:rsidRPr="00E75366" w:rsidDel="007C4A6E">
          <w:rPr>
            <w:rFonts w:ascii="Courier New" w:eastAsia="Times New Roman" w:hAnsi="Courier New" w:cs="Courier New"/>
            <w:color w:val="000000"/>
            <w:sz w:val="20"/>
            <w:szCs w:val="20"/>
            <w:lang w:val="en-IN" w:eastAsia="en-IN"/>
          </w:rPr>
          <w:delText>o</w:delText>
        </w:r>
      </w:del>
      <w:r w:rsidRPr="00E75366">
        <w:rPr>
          <w:rFonts w:ascii="Courier New" w:eastAsia="Times New Roman" w:hAnsi="Courier New" w:cs="Courier New"/>
          <w:color w:val="000000"/>
          <w:sz w:val="20"/>
          <w:szCs w:val="20"/>
          <w:lang w:val="en-IN" w:eastAsia="en-IN"/>
        </w:rPr>
        <w:t xml:space="preserve">n which </w:t>
      </w:r>
      <w:ins w:id="327" w:author="Author" w:date="2017-04-04T18:41:00Z">
        <w:r w:rsidR="007C4A6E">
          <w:rPr>
            <w:rFonts w:ascii="Courier New" w:eastAsia="Times New Roman" w:hAnsi="Courier New" w:cs="Courier New"/>
            <w:color w:val="000000"/>
            <w:sz w:val="20"/>
            <w:szCs w:val="20"/>
            <w:lang w:val="en-IN" w:eastAsia="en-IN"/>
          </w:rPr>
          <w:t xml:space="preserve">the </w:t>
        </w:r>
      </w:ins>
      <w:r w:rsidRPr="00E75366">
        <w:rPr>
          <w:rFonts w:ascii="Courier New" w:eastAsia="Times New Roman" w:hAnsi="Courier New" w:cs="Courier New"/>
          <w:color w:val="000000"/>
          <w:sz w:val="20"/>
          <w:szCs w:val="20"/>
          <w:lang w:val="en-IN" w:eastAsia="en-IN"/>
        </w:rPr>
        <w:t>predictors are compared.</w:t>
      </w:r>
      <w:proofErr w:type="gramEnd"/>
      <w:r w:rsidRPr="00E75366">
        <w:rPr>
          <w:rFonts w:ascii="Courier New" w:eastAsia="Times New Roman" w:hAnsi="Courier New" w:cs="Courier New"/>
          <w:color w:val="000000"/>
          <w:sz w:val="20"/>
          <w:szCs w:val="20"/>
          <w:lang w:val="en-IN" w:eastAsia="en-IN"/>
        </w:rPr>
        <w:t xml:space="preserve"> </w:t>
      </w:r>
      <w:del w:id="328" w:author="Author" w:date="2017-04-04T18:42:00Z">
        <w:r w:rsidRPr="00E75366" w:rsidDel="007C4A6E">
          <w:rPr>
            <w:rFonts w:ascii="Courier New" w:eastAsia="Times New Roman" w:hAnsi="Courier New" w:cs="Courier New"/>
            <w:color w:val="000000"/>
            <w:sz w:val="20"/>
            <w:szCs w:val="20"/>
            <w:lang w:val="en-IN" w:eastAsia="en-IN"/>
          </w:rPr>
          <w:delText>There is a</w:delText>
        </w:r>
      </w:del>
      <w:ins w:id="329" w:author="Author" w:date="2017-04-04T18:42:00Z">
        <w:r w:rsidR="007C4A6E">
          <w:rPr>
            <w:rFonts w:ascii="Courier New" w:eastAsia="Times New Roman" w:hAnsi="Courier New" w:cs="Courier New"/>
            <w:color w:val="000000"/>
            <w:sz w:val="20"/>
            <w:szCs w:val="20"/>
            <w:lang w:val="en-IN" w:eastAsia="en-IN"/>
          </w:rPr>
          <w:t>A</w:t>
        </w:r>
      </w:ins>
      <w:r w:rsidRPr="00E75366">
        <w:rPr>
          <w:rFonts w:ascii="Courier New" w:eastAsia="Times New Roman" w:hAnsi="Courier New" w:cs="Courier New"/>
          <w:color w:val="000000"/>
          <w:sz w:val="20"/>
          <w:szCs w:val="20"/>
          <w:lang w:val="en-IN" w:eastAsia="en-IN"/>
        </w:rPr>
        <w:t xml:space="preserve"> spatial window </w:t>
      </w:r>
      <w:ins w:id="330" w:author="Author" w:date="2017-04-04T18:42:00Z">
        <w:r w:rsidR="007C4A6E">
          <w:rPr>
            <w:rFonts w:ascii="Courier New" w:eastAsia="Times New Roman" w:hAnsi="Courier New" w:cs="Courier New"/>
            <w:color w:val="000000"/>
            <w:sz w:val="20"/>
            <w:szCs w:val="20"/>
            <w:lang w:val="en-IN" w:eastAsia="en-IN"/>
          </w:rPr>
          <w:t xml:space="preserve">is </w:t>
        </w:r>
      </w:ins>
      <w:r w:rsidRPr="00E75366">
        <w:rPr>
          <w:rFonts w:ascii="Courier New" w:eastAsia="Times New Roman" w:hAnsi="Courier New" w:cs="Courier New"/>
          <w:color w:val="000000"/>
          <w:sz w:val="20"/>
          <w:szCs w:val="20"/>
          <w:lang w:val="en-IN" w:eastAsia="en-IN"/>
        </w:rPr>
        <w:t>specific to each level of analogy</w:t>
      </w:r>
      <w:ins w:id="331" w:author="Author" w:date="2017-04-04T18:42:00Z">
        <w:r w:rsidR="007C4A6E">
          <w:rPr>
            <w:rFonts w:ascii="Courier New" w:eastAsia="Times New Roman" w:hAnsi="Courier New" w:cs="Courier New"/>
            <w:color w:val="000000"/>
            <w:sz w:val="20"/>
            <w:szCs w:val="20"/>
            <w:lang w:val="en-IN" w:eastAsia="en-IN"/>
          </w:rPr>
          <w:t>; thus, the value</w:t>
        </w:r>
      </w:ins>
      <w:del w:id="332" w:author="Author" w:date="2017-04-04T18:42:00Z">
        <w:r w:rsidRPr="00E75366" w:rsidDel="007C4A6E">
          <w:rPr>
            <w:rFonts w:ascii="Courier New" w:eastAsia="Times New Roman" w:hAnsi="Courier New" w:cs="Courier New"/>
            <w:color w:val="000000"/>
            <w:sz w:val="20"/>
            <w:szCs w:val="20"/>
            <w:lang w:val="en-IN" w:eastAsia="en-IN"/>
          </w:rPr>
          <w:delText>. It will thus</w:delText>
        </w:r>
      </w:del>
      <w:r w:rsidRPr="00E75366">
        <w:rPr>
          <w:rFonts w:ascii="Courier New" w:eastAsia="Times New Roman" w:hAnsi="Courier New" w:cs="Courier New"/>
          <w:color w:val="000000"/>
          <w:sz w:val="20"/>
          <w:szCs w:val="20"/>
          <w:lang w:val="en-IN" w:eastAsia="en-IN"/>
        </w:rPr>
        <w:t xml:space="preserve"> differ</w:t>
      </w:r>
      <w:ins w:id="333" w:author="Author" w:date="2017-04-04T18:42:00Z">
        <w:r w:rsidR="007C4A6E">
          <w:rPr>
            <w:rFonts w:ascii="Courier New" w:eastAsia="Times New Roman" w:hAnsi="Courier New" w:cs="Courier New"/>
            <w:color w:val="000000"/>
            <w:sz w:val="20"/>
            <w:szCs w:val="20"/>
            <w:lang w:val="en-IN" w:eastAsia="en-IN"/>
          </w:rPr>
          <w:t>s</w:t>
        </w:r>
      </w:ins>
      <w:r w:rsidRPr="00E75366">
        <w:rPr>
          <w:rFonts w:ascii="Courier New" w:eastAsia="Times New Roman" w:hAnsi="Courier New" w:cs="Courier New"/>
          <w:color w:val="000000"/>
          <w:sz w:val="20"/>
          <w:szCs w:val="20"/>
          <w:lang w:val="en-IN" w:eastAsia="en-IN"/>
        </w:rPr>
        <w:t xml:space="preserve"> </w:t>
      </w:r>
      <w:del w:id="334" w:author="Author" w:date="2017-04-04T18:42:00Z">
        <w:r w:rsidRPr="00E75366" w:rsidDel="007C4A6E">
          <w:rPr>
            <w:rFonts w:ascii="Courier New" w:eastAsia="Times New Roman" w:hAnsi="Courier New" w:cs="Courier New"/>
            <w:color w:val="000000"/>
            <w:sz w:val="20"/>
            <w:szCs w:val="20"/>
            <w:lang w:val="en-IN" w:eastAsia="en-IN"/>
          </w:rPr>
          <w:delText xml:space="preserve">between </w:delText>
        </w:r>
      </w:del>
      <w:ins w:id="335" w:author="Author" w:date="2017-04-04T18:42:00Z">
        <w:r w:rsidR="007C4A6E">
          <w:rPr>
            <w:rFonts w:ascii="Courier New" w:eastAsia="Times New Roman" w:hAnsi="Courier New" w:cs="Courier New"/>
            <w:color w:val="000000"/>
            <w:sz w:val="20"/>
            <w:szCs w:val="20"/>
            <w:lang w:val="en-IN" w:eastAsia="en-IN"/>
          </w:rPr>
          <w:t>among</w:t>
        </w:r>
        <w:r w:rsidR="007C4A6E"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circulation and moisture variables.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\item</w:t>
      </w:r>
      <w:r w:rsidRPr="00E75366">
        <w:rPr>
          <w:rFonts w:ascii="Courier New" w:eastAsia="Times New Roman" w:hAnsi="Courier New" w:cs="Courier New"/>
          <w:color w:val="000000"/>
          <w:sz w:val="20"/>
          <w:szCs w:val="20"/>
          <w:lang w:val="en-IN" w:eastAsia="en-IN"/>
        </w:rPr>
        <w:t xml:space="preserve"> </w:t>
      </w:r>
      <w:proofErr w:type="gramStart"/>
      <w:r w:rsidRPr="00E75366">
        <w:rPr>
          <w:rFonts w:ascii="Courier New" w:eastAsia="Times New Roman" w:hAnsi="Courier New" w:cs="Courier New"/>
          <w:color w:val="000000"/>
          <w:sz w:val="20"/>
          <w:szCs w:val="20"/>
          <w:lang w:val="en-IN" w:eastAsia="en-IN"/>
        </w:rPr>
        <w:t>The</w:t>
      </w:r>
      <w:proofErr w:type="gramEnd"/>
      <w:r w:rsidRPr="00E75366">
        <w:rPr>
          <w:rFonts w:ascii="Courier New" w:eastAsia="Times New Roman" w:hAnsi="Courier New" w:cs="Courier New"/>
          <w:color w:val="000000"/>
          <w:sz w:val="20"/>
          <w:szCs w:val="20"/>
          <w:lang w:val="en-IN" w:eastAsia="en-IN"/>
        </w:rPr>
        <w:t xml:space="preserve"> optimal number of analogue situations for every level of analogy.</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\end</w:t>
      </w:r>
      <w:r w:rsidRPr="00E75366">
        <w:rPr>
          <w:rFonts w:ascii="Courier New" w:eastAsia="Times New Roman" w:hAnsi="Courier New" w:cs="Courier New"/>
          <w:color w:val="000000"/>
          <w:sz w:val="20"/>
          <w:szCs w:val="20"/>
          <w:lang w:val="en-IN" w:eastAsia="en-IN"/>
        </w:rPr>
        <w:t>{itemize}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t xml:space="preserve">The semi-automatic sequential procedure </w:t>
      </w:r>
      <w:del w:id="336" w:author="Author" w:date="2017-04-04T18:46:00Z">
        <w:r w:rsidRPr="00E75366" w:rsidDel="00BF4C50">
          <w:rPr>
            <w:rFonts w:ascii="Courier New" w:eastAsia="Times New Roman" w:hAnsi="Courier New" w:cs="Courier New"/>
            <w:color w:val="000000"/>
            <w:sz w:val="20"/>
            <w:szCs w:val="20"/>
            <w:lang w:val="en-IN" w:eastAsia="en-IN"/>
          </w:rPr>
          <w:delText xml:space="preserve">elaborated </w:delText>
        </w:r>
      </w:del>
      <w:ins w:id="337" w:author="Author" w:date="2017-04-04T18:46:00Z">
        <w:r w:rsidR="00BF4C50">
          <w:rPr>
            <w:rFonts w:ascii="Courier New" w:eastAsia="Times New Roman" w:hAnsi="Courier New" w:cs="Courier New"/>
            <w:color w:val="000000"/>
            <w:sz w:val="20"/>
            <w:szCs w:val="20"/>
            <w:lang w:val="en-IN" w:eastAsia="en-IN"/>
          </w:rPr>
          <w:t>discussed</w:t>
        </w:r>
        <w:r w:rsidR="00BF4C50"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by </w:t>
      </w:r>
      <w:r w:rsidRPr="00E75366">
        <w:rPr>
          <w:rFonts w:ascii="Courier New" w:eastAsia="Times New Roman" w:hAnsi="Courier New" w:cs="Courier New"/>
          <w:color w:val="800000"/>
          <w:sz w:val="20"/>
          <w:szCs w:val="20"/>
          <w:lang w:val="en-IN" w:eastAsia="en-IN"/>
        </w:rPr>
        <w:t>\citet</w:t>
      </w:r>
      <w:r w:rsidRPr="00E75366">
        <w:rPr>
          <w:rFonts w:ascii="Courier New" w:eastAsia="Times New Roman" w:hAnsi="Courier New" w:cs="Courier New"/>
          <w:color w:val="000000"/>
          <w:sz w:val="20"/>
          <w:szCs w:val="20"/>
          <w:lang w:val="en-IN" w:eastAsia="en-IN"/>
        </w:rPr>
        <w:t xml:space="preserve">{Bontron2004} was used to calibrate the AM </w:t>
      </w:r>
      <w:r w:rsidRPr="00E75366">
        <w:rPr>
          <w:rFonts w:ascii="Courier New" w:eastAsia="Times New Roman" w:hAnsi="Courier New" w:cs="Courier New"/>
          <w:color w:val="800000"/>
          <w:sz w:val="20"/>
          <w:szCs w:val="20"/>
          <w:lang w:val="en-IN" w:eastAsia="en-IN"/>
        </w:rPr>
        <w:t>\</w:t>
      </w:r>
      <w:proofErr w:type="gramStart"/>
      <w:r w:rsidRPr="00E75366">
        <w:rPr>
          <w:rFonts w:ascii="Courier New" w:eastAsia="Times New Roman" w:hAnsi="Courier New" w:cs="Courier New"/>
          <w:color w:val="800000"/>
          <w:sz w:val="20"/>
          <w:szCs w:val="20"/>
          <w:lang w:val="en-IN" w:eastAsia="en-IN"/>
        </w:rPr>
        <w:t>cite</w:t>
      </w:r>
      <w:proofErr w:type="gramEnd"/>
      <w:del w:id="338" w:author="Author" w:date="2017-04-04T18:47:00Z">
        <w:r w:rsidRPr="00E75366" w:rsidDel="00BF4C50">
          <w:rPr>
            <w:rFonts w:ascii="Courier New" w:eastAsia="Times New Roman" w:hAnsi="Courier New" w:cs="Courier New"/>
            <w:color w:val="000000"/>
            <w:sz w:val="20"/>
            <w:szCs w:val="20"/>
            <w:lang w:val="en-IN" w:eastAsia="en-IN"/>
          </w:rPr>
          <w:delText>[see also][]</w:delText>
        </w:r>
      </w:del>
      <w:r w:rsidRPr="00E75366">
        <w:rPr>
          <w:rFonts w:ascii="Courier New" w:eastAsia="Times New Roman" w:hAnsi="Courier New" w:cs="Courier New"/>
          <w:color w:val="000000"/>
          <w:sz w:val="20"/>
          <w:szCs w:val="20"/>
          <w:lang w:val="en-IN" w:eastAsia="en-IN"/>
        </w:rPr>
        <w:t xml:space="preserve">{Radanovics2013, BenDaoud2016}. The analogy levels (e.g. the atmospheric circulation or moisture index) are calibrated sequentially. The </w:t>
      </w:r>
      <w:ins w:id="339" w:author="Author" w:date="2017-04-04T19:08:00Z">
        <w:r w:rsidR="00E23491" w:rsidRPr="00E75366">
          <w:rPr>
            <w:rFonts w:ascii="Courier New" w:eastAsia="Times New Roman" w:hAnsi="Courier New" w:cs="Courier New"/>
            <w:color w:val="000000"/>
            <w:sz w:val="20"/>
            <w:szCs w:val="20"/>
            <w:lang w:val="en-IN" w:eastAsia="en-IN"/>
          </w:rPr>
          <w:t xml:space="preserve">spatial windows on which the predictors are compared and the </w:t>
        </w:r>
        <w:proofErr w:type="gramStart"/>
        <w:r w:rsidR="00E23491" w:rsidRPr="00E75366">
          <w:rPr>
            <w:rFonts w:ascii="Courier New" w:eastAsia="Times New Roman" w:hAnsi="Courier New" w:cs="Courier New"/>
            <w:color w:val="000000"/>
            <w:sz w:val="20"/>
            <w:szCs w:val="20"/>
            <w:lang w:val="en-IN" w:eastAsia="en-IN"/>
          </w:rPr>
          <w:t>number of analogues</w:t>
        </w:r>
        <w:r w:rsidR="00E23491">
          <w:rPr>
            <w:rFonts w:ascii="Courier New" w:eastAsia="Times New Roman" w:hAnsi="Courier New" w:cs="Courier New"/>
            <w:color w:val="000000"/>
            <w:sz w:val="20"/>
            <w:szCs w:val="20"/>
            <w:lang w:val="en-IN" w:eastAsia="en-IN"/>
          </w:rPr>
          <w:t xml:space="preserve"> are</w:t>
        </w:r>
        <w:proofErr w:type="gramEnd"/>
        <w:r w:rsidR="00E23491">
          <w:rPr>
            <w:rFonts w:ascii="Courier New" w:eastAsia="Times New Roman" w:hAnsi="Courier New" w:cs="Courier New"/>
            <w:color w:val="000000"/>
            <w:sz w:val="20"/>
            <w:szCs w:val="20"/>
            <w:lang w:val="en-IN" w:eastAsia="en-IN"/>
          </w:rPr>
          <w:t xml:space="preserve"> the</w:t>
        </w:r>
        <w:r w:rsidR="00E23491"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parameters calibrated by this approach</w:t>
      </w:r>
      <w:del w:id="340" w:author="Author" w:date="2017-04-04T18:47:00Z">
        <w:r w:rsidRPr="00E75366" w:rsidDel="00BF4C50">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for every level of analogy</w:t>
      </w:r>
      <w:del w:id="341" w:author="Author" w:date="2017-04-04T18:47:00Z">
        <w:r w:rsidRPr="00E75366" w:rsidDel="00BF4C50">
          <w:rPr>
            <w:rFonts w:ascii="Courier New" w:eastAsia="Times New Roman" w:hAnsi="Courier New" w:cs="Courier New"/>
            <w:color w:val="000000"/>
            <w:sz w:val="20"/>
            <w:szCs w:val="20"/>
            <w:lang w:val="en-IN" w:eastAsia="en-IN"/>
          </w:rPr>
          <w:delText>,</w:delText>
        </w:r>
      </w:del>
      <w:del w:id="342" w:author="Author" w:date="2017-04-04T19:09:00Z">
        <w:r w:rsidRPr="00E75366" w:rsidDel="00E23491">
          <w:rPr>
            <w:rFonts w:ascii="Courier New" w:eastAsia="Times New Roman" w:hAnsi="Courier New" w:cs="Courier New"/>
            <w:color w:val="000000"/>
            <w:sz w:val="20"/>
            <w:szCs w:val="20"/>
            <w:lang w:val="en-IN" w:eastAsia="en-IN"/>
          </w:rPr>
          <w:delText xml:space="preserve"> are the</w:delText>
        </w:r>
      </w:del>
      <w:del w:id="343" w:author="Author" w:date="2017-04-04T19:08:00Z">
        <w:r w:rsidRPr="00E75366" w:rsidDel="00E23491">
          <w:rPr>
            <w:rFonts w:ascii="Courier New" w:eastAsia="Times New Roman" w:hAnsi="Courier New" w:cs="Courier New"/>
            <w:color w:val="000000"/>
            <w:sz w:val="20"/>
            <w:szCs w:val="20"/>
            <w:lang w:val="en-IN" w:eastAsia="en-IN"/>
          </w:rPr>
          <w:delText xml:space="preserve"> spatial windows on which the predictors are compared and the number of analogues</w:delText>
        </w:r>
      </w:del>
      <w:r w:rsidRPr="00E75366">
        <w:rPr>
          <w:rFonts w:ascii="Courier New" w:eastAsia="Times New Roman" w:hAnsi="Courier New" w:cs="Courier New"/>
          <w:color w:val="000000"/>
          <w:sz w:val="20"/>
          <w:szCs w:val="20"/>
          <w:lang w:val="en-IN" w:eastAsia="en-IN"/>
        </w:rPr>
        <w:t xml:space="preserve">. The procedure, as defined by </w:t>
      </w:r>
      <w:r w:rsidRPr="00E75366">
        <w:rPr>
          <w:rFonts w:ascii="Courier New" w:eastAsia="Times New Roman" w:hAnsi="Courier New" w:cs="Courier New"/>
          <w:color w:val="800000"/>
          <w:sz w:val="20"/>
          <w:szCs w:val="20"/>
          <w:lang w:val="en-IN" w:eastAsia="en-IN"/>
        </w:rPr>
        <w:t>\citet</w:t>
      </w:r>
      <w:r w:rsidRPr="00E75366">
        <w:rPr>
          <w:rFonts w:ascii="Courier New" w:eastAsia="Times New Roman" w:hAnsi="Courier New" w:cs="Courier New"/>
          <w:color w:val="000000"/>
          <w:sz w:val="20"/>
          <w:szCs w:val="20"/>
          <w:lang w:val="en-IN" w:eastAsia="en-IN"/>
        </w:rPr>
        <w:t>{Bontron2004}, consists of the following steps: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\begin</w:t>
      </w:r>
      <w:r w:rsidRPr="00E75366">
        <w:rPr>
          <w:rFonts w:ascii="Courier New" w:eastAsia="Times New Roman" w:hAnsi="Courier New" w:cs="Courier New"/>
          <w:color w:val="000000"/>
          <w:sz w:val="20"/>
          <w:szCs w:val="20"/>
          <w:lang w:val="en-IN" w:eastAsia="en-IN"/>
        </w:rPr>
        <w:t>{enumerate}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\item</w:t>
      </w:r>
      <w:r w:rsidRPr="00E75366">
        <w:rPr>
          <w:rFonts w:ascii="Courier New" w:eastAsia="Times New Roman" w:hAnsi="Courier New" w:cs="Courier New"/>
          <w:color w:val="000000"/>
          <w:sz w:val="20"/>
          <w:szCs w:val="20"/>
          <w:lang w:val="en-IN" w:eastAsia="en-IN"/>
        </w:rPr>
        <w:t xml:space="preserve"> </w:t>
      </w:r>
      <w:proofErr w:type="gramStart"/>
      <w:r w:rsidRPr="00E75366">
        <w:rPr>
          <w:rFonts w:ascii="Courier New" w:eastAsia="Times New Roman" w:hAnsi="Courier New" w:cs="Courier New"/>
          <w:color w:val="000000"/>
          <w:sz w:val="20"/>
          <w:szCs w:val="20"/>
          <w:lang w:val="en-IN" w:eastAsia="en-IN"/>
        </w:rPr>
        <w:t>For</w:t>
      </w:r>
      <w:proofErr w:type="gramEnd"/>
      <w:r w:rsidRPr="00E75366">
        <w:rPr>
          <w:rFonts w:ascii="Courier New" w:eastAsia="Times New Roman" w:hAnsi="Courier New" w:cs="Courier New"/>
          <w:color w:val="000000"/>
          <w:sz w:val="20"/>
          <w:szCs w:val="20"/>
          <w:lang w:val="en-IN" w:eastAsia="en-IN"/>
        </w:rPr>
        <w:t xml:space="preserve"> every level of analogy</w:t>
      </w:r>
      <w:del w:id="344" w:author="Author" w:date="2017-04-04T19:09:00Z">
        <w:r w:rsidRPr="00E75366" w:rsidDel="00E23491">
          <w:rPr>
            <w:rFonts w:ascii="Courier New" w:eastAsia="Times New Roman" w:hAnsi="Courier New" w:cs="Courier New"/>
            <w:color w:val="000000"/>
            <w:sz w:val="20"/>
            <w:szCs w:val="20"/>
            <w:lang w:val="en-IN" w:eastAsia="en-IN"/>
          </w:rPr>
          <w:delText>:</w:delText>
        </w:r>
      </w:del>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lastRenderedPageBreak/>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\begin</w:t>
      </w:r>
      <w:r w:rsidRPr="00E75366">
        <w:rPr>
          <w:rFonts w:ascii="Courier New" w:eastAsia="Times New Roman" w:hAnsi="Courier New" w:cs="Courier New"/>
          <w:color w:val="000000"/>
          <w:sz w:val="20"/>
          <w:szCs w:val="20"/>
          <w:lang w:val="en-IN" w:eastAsia="en-IN"/>
        </w:rPr>
        <w:t>{enumerate}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\item</w:t>
      </w:r>
      <w:r w:rsidRPr="00E75366">
        <w:rPr>
          <w:rFonts w:ascii="Courier New" w:eastAsia="Times New Roman" w:hAnsi="Courier New" w:cs="Courier New"/>
          <w:color w:val="000000"/>
          <w:sz w:val="20"/>
          <w:szCs w:val="20"/>
          <w:lang w:val="en-IN" w:eastAsia="en-IN"/>
        </w:rPr>
        <w:t xml:space="preserve"> Identification of the most skilled unitary cell </w:t>
      </w:r>
      <w:ins w:id="345" w:author="Author" w:date="2017-04-04T19:09:00Z">
        <w:r w:rsidR="00E23491" w:rsidRPr="00E75366">
          <w:rPr>
            <w:rFonts w:ascii="Courier New" w:eastAsia="Times New Roman" w:hAnsi="Courier New" w:cs="Courier New"/>
            <w:color w:val="000000"/>
            <w:sz w:val="20"/>
            <w:szCs w:val="20"/>
            <w:lang w:val="en-IN" w:eastAsia="en-IN"/>
          </w:rPr>
          <w:t>over a large domain</w:t>
        </w:r>
        <w:r w:rsidR="00E23491">
          <w:rPr>
            <w:rFonts w:ascii="Courier New" w:eastAsia="Times New Roman" w:hAnsi="Courier New" w:cs="Courier New"/>
            <w:color w:val="000000"/>
            <w:sz w:val="20"/>
            <w:szCs w:val="20"/>
            <w:lang w:val="en-IN" w:eastAsia="en-IN"/>
          </w:rPr>
          <w:t xml:space="preserve">, where </w:t>
        </w:r>
      </w:ins>
      <w:del w:id="346" w:author="Author" w:date="2017-04-04T19:09:00Z">
        <w:r w:rsidRPr="00E75366" w:rsidDel="00E23491">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one point </w:t>
      </w:r>
      <w:ins w:id="347" w:author="Author" w:date="2017-04-04T19:09:00Z">
        <w:r w:rsidR="00E23491">
          <w:rPr>
            <w:rFonts w:ascii="Courier New" w:eastAsia="Times New Roman" w:hAnsi="Courier New" w:cs="Courier New"/>
            <w:color w:val="000000"/>
            <w:sz w:val="20"/>
            <w:szCs w:val="20"/>
            <w:lang w:val="en-IN" w:eastAsia="en-IN"/>
          </w:rPr>
          <w:t xml:space="preserve">is given </w:t>
        </w:r>
      </w:ins>
      <w:r w:rsidRPr="00E75366">
        <w:rPr>
          <w:rFonts w:ascii="Courier New" w:eastAsia="Times New Roman" w:hAnsi="Courier New" w:cs="Courier New"/>
          <w:color w:val="000000"/>
          <w:sz w:val="20"/>
          <w:szCs w:val="20"/>
          <w:lang w:val="en-IN" w:eastAsia="en-IN"/>
        </w:rPr>
        <w:t xml:space="preserve">for moisture variables and four </w:t>
      </w:r>
      <w:ins w:id="348" w:author="Author" w:date="2017-04-04T19:09:00Z">
        <w:r w:rsidR="00E23491">
          <w:rPr>
            <w:rFonts w:ascii="Courier New" w:eastAsia="Times New Roman" w:hAnsi="Courier New" w:cs="Courier New"/>
            <w:color w:val="000000"/>
            <w:sz w:val="20"/>
            <w:szCs w:val="20"/>
            <w:lang w:val="en-IN" w:eastAsia="en-IN"/>
          </w:rPr>
          <w:t xml:space="preserve">are </w:t>
        </w:r>
      </w:ins>
      <w:ins w:id="349" w:author="Author" w:date="2017-04-04T19:10:00Z">
        <w:r w:rsidR="00E23491">
          <w:rPr>
            <w:rFonts w:ascii="Courier New" w:eastAsia="Times New Roman" w:hAnsi="Courier New" w:cs="Courier New"/>
            <w:color w:val="000000"/>
            <w:sz w:val="20"/>
            <w:szCs w:val="20"/>
            <w:lang w:val="en-IN" w:eastAsia="en-IN"/>
          </w:rPr>
          <w:t>given</w:t>
        </w:r>
      </w:ins>
      <w:ins w:id="350" w:author="Author" w:date="2017-04-04T19:09:00Z">
        <w:r w:rsidR="00E23491">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for geopotential heights in order to process the gradients</w:t>
      </w:r>
      <w:del w:id="351" w:author="Author" w:date="2017-04-04T19:10:00Z">
        <w:r w:rsidRPr="00E75366" w:rsidDel="00E23491">
          <w:rPr>
            <w:rFonts w:ascii="Courier New" w:eastAsia="Times New Roman" w:hAnsi="Courier New" w:cs="Courier New"/>
            <w:color w:val="000000"/>
            <w:sz w:val="20"/>
            <w:szCs w:val="20"/>
            <w:lang w:val="en-IN" w:eastAsia="en-IN"/>
          </w:rPr>
          <w:delText>)</w:delText>
        </w:r>
      </w:del>
      <w:del w:id="352" w:author="Author" w:date="2017-04-04T19:09:00Z">
        <w:r w:rsidRPr="00E75366" w:rsidDel="00E23491">
          <w:rPr>
            <w:rFonts w:ascii="Courier New" w:eastAsia="Times New Roman" w:hAnsi="Courier New" w:cs="Courier New"/>
            <w:color w:val="000000"/>
            <w:sz w:val="20"/>
            <w:szCs w:val="20"/>
            <w:lang w:val="en-IN" w:eastAsia="en-IN"/>
          </w:rPr>
          <w:delText xml:space="preserve"> over a large domain</w:delText>
        </w:r>
      </w:del>
      <w:r w:rsidRPr="00E75366">
        <w:rPr>
          <w:rFonts w:ascii="Courier New" w:eastAsia="Times New Roman" w:hAnsi="Courier New" w:cs="Courier New"/>
          <w:color w:val="000000"/>
          <w:sz w:val="20"/>
          <w:szCs w:val="20"/>
          <w:lang w:val="en-IN" w:eastAsia="en-IN"/>
        </w:rPr>
        <w:t xml:space="preserve">. Every point </w:t>
      </w:r>
      <w:del w:id="353" w:author="Author" w:date="2017-04-04T19:10:00Z">
        <w:r w:rsidRPr="00E75366" w:rsidDel="00E23491">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or cell</w:t>
      </w:r>
      <w:del w:id="354" w:author="Author" w:date="2017-04-04T19:10:00Z">
        <w:r w:rsidRPr="00E75366" w:rsidDel="00E23491">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of the full domain is </w:t>
      </w:r>
      <w:ins w:id="355" w:author="Author" w:date="2017-04-04T19:10:00Z">
        <w:r w:rsidR="00E23491" w:rsidRPr="00E75366">
          <w:rPr>
            <w:rFonts w:ascii="Courier New" w:eastAsia="Times New Roman" w:hAnsi="Courier New" w:cs="Courier New"/>
            <w:color w:val="000000"/>
            <w:sz w:val="20"/>
            <w:szCs w:val="20"/>
            <w:lang w:val="en-IN" w:eastAsia="en-IN"/>
          </w:rPr>
          <w:t xml:space="preserve">jointly </w:t>
        </w:r>
      </w:ins>
      <w:r w:rsidRPr="00E75366">
        <w:rPr>
          <w:rFonts w:ascii="Courier New" w:eastAsia="Times New Roman" w:hAnsi="Courier New" w:cs="Courier New"/>
          <w:color w:val="000000"/>
          <w:sz w:val="20"/>
          <w:szCs w:val="20"/>
          <w:lang w:val="en-IN" w:eastAsia="en-IN"/>
        </w:rPr>
        <w:t>assessed on all predictors of the level of analogy</w:t>
      </w:r>
      <w:del w:id="356" w:author="Author" w:date="2017-04-04T19:10:00Z">
        <w:r w:rsidRPr="00E75366" w:rsidDel="00E23491">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w:t>
      </w:r>
      <w:del w:id="357" w:author="Author" w:date="2017-04-04T19:10:00Z">
        <w:r w:rsidRPr="00E75366" w:rsidDel="00E23491">
          <w:rPr>
            <w:rFonts w:ascii="Courier New" w:eastAsia="Times New Roman" w:hAnsi="Courier New" w:cs="Courier New"/>
            <w:color w:val="000000"/>
            <w:sz w:val="20"/>
            <w:szCs w:val="20"/>
            <w:lang w:val="en-IN" w:eastAsia="en-IN"/>
          </w:rPr>
          <w:delText>jointly (</w:delText>
        </w:r>
      </w:del>
      <w:r w:rsidRPr="00E75366">
        <w:rPr>
          <w:rFonts w:ascii="Courier New" w:eastAsia="Times New Roman" w:hAnsi="Courier New" w:cs="Courier New"/>
          <w:color w:val="000000"/>
          <w:sz w:val="20"/>
          <w:szCs w:val="20"/>
          <w:lang w:val="en-IN" w:eastAsia="en-IN"/>
        </w:rPr>
        <w:t>consisting generally of the same variable but on different pressure levels and at different hours</w:t>
      </w:r>
      <w:del w:id="358" w:author="Author" w:date="2017-04-04T19:10:00Z">
        <w:r w:rsidRPr="00E75366" w:rsidDel="00E23491">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\item</w:t>
      </w:r>
      <w:r w:rsidRPr="00E75366">
        <w:rPr>
          <w:rFonts w:ascii="Courier New" w:eastAsia="Times New Roman" w:hAnsi="Courier New" w:cs="Courier New"/>
          <w:color w:val="000000"/>
          <w:sz w:val="20"/>
          <w:szCs w:val="20"/>
          <w:lang w:val="en-IN" w:eastAsia="en-IN"/>
        </w:rPr>
        <w:t xml:space="preserve"> </w:t>
      </w:r>
      <w:proofErr w:type="gramStart"/>
      <w:r w:rsidRPr="00E75366">
        <w:rPr>
          <w:rFonts w:ascii="Courier New" w:eastAsia="Times New Roman" w:hAnsi="Courier New" w:cs="Courier New"/>
          <w:color w:val="000000"/>
          <w:sz w:val="20"/>
          <w:szCs w:val="20"/>
          <w:lang w:val="en-IN" w:eastAsia="en-IN"/>
        </w:rPr>
        <w:t>From</w:t>
      </w:r>
      <w:proofErr w:type="gramEnd"/>
      <w:r w:rsidRPr="00E75366">
        <w:rPr>
          <w:rFonts w:ascii="Courier New" w:eastAsia="Times New Roman" w:hAnsi="Courier New" w:cs="Courier New"/>
          <w:color w:val="000000"/>
          <w:sz w:val="20"/>
          <w:szCs w:val="20"/>
          <w:lang w:val="en-IN" w:eastAsia="en-IN"/>
        </w:rPr>
        <w:t xml:space="preserve"> this most skilled point, the spatial window is expanded by successive iterations in the direction of greater performance gain. The spatial window </w:t>
      </w:r>
      <w:del w:id="359" w:author="Author" w:date="2017-04-04T19:10:00Z">
        <w:r w:rsidRPr="00E75366" w:rsidDel="00E23491">
          <w:rPr>
            <w:rFonts w:ascii="Courier New" w:eastAsia="Times New Roman" w:hAnsi="Courier New" w:cs="Courier New"/>
            <w:color w:val="000000"/>
            <w:sz w:val="20"/>
            <w:szCs w:val="20"/>
            <w:lang w:val="en-IN" w:eastAsia="en-IN"/>
          </w:rPr>
          <w:delText xml:space="preserve">grows </w:delText>
        </w:r>
      </w:del>
      <w:ins w:id="360" w:author="Author" w:date="2017-04-04T19:10:00Z">
        <w:r w:rsidR="00E23491">
          <w:rPr>
            <w:rFonts w:ascii="Courier New" w:eastAsia="Times New Roman" w:hAnsi="Courier New" w:cs="Courier New"/>
            <w:color w:val="000000"/>
            <w:sz w:val="20"/>
            <w:szCs w:val="20"/>
            <w:lang w:val="en-IN" w:eastAsia="en-IN"/>
          </w:rPr>
          <w:t>increases</w:t>
        </w:r>
        <w:r w:rsidR="00E23491"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until no improvement is reached.</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\item</w:t>
      </w:r>
      <w:r w:rsidRPr="00E75366">
        <w:rPr>
          <w:rFonts w:ascii="Courier New" w:eastAsia="Times New Roman" w:hAnsi="Courier New" w:cs="Courier New"/>
          <w:color w:val="000000"/>
          <w:sz w:val="20"/>
          <w:szCs w:val="20"/>
          <w:lang w:val="en-IN" w:eastAsia="en-IN"/>
        </w:rPr>
        <w:t xml:space="preserve"> The number of analogue situations </w:t>
      </w:r>
      <w:r w:rsidRPr="00E75366">
        <w:rPr>
          <w:rFonts w:ascii="Courier New" w:eastAsia="Times New Roman" w:hAnsi="Courier New" w:cs="Courier New"/>
          <w:color w:val="008000"/>
          <w:sz w:val="20"/>
          <w:szCs w:val="20"/>
          <w:lang w:val="en-IN" w:eastAsia="en-IN"/>
        </w:rPr>
        <w:t>$N</w:t>
      </w:r>
      <w:proofErr w:type="gramStart"/>
      <w:r w:rsidRPr="00E75366">
        <w:rPr>
          <w:rFonts w:ascii="Courier New" w:eastAsia="Times New Roman" w:hAnsi="Courier New" w:cs="Courier New"/>
          <w:color w:val="008000"/>
          <w:sz w:val="20"/>
          <w:szCs w:val="20"/>
          <w:lang w:val="en-IN" w:eastAsia="en-IN"/>
        </w:rPr>
        <w:t>_{</w:t>
      </w:r>
      <w:proofErr w:type="gramEnd"/>
      <w:r w:rsidRPr="00E75366">
        <w:rPr>
          <w:rFonts w:ascii="Courier New" w:eastAsia="Times New Roman" w:hAnsi="Courier New" w:cs="Courier New"/>
          <w:color w:val="008000"/>
          <w:sz w:val="20"/>
          <w:szCs w:val="20"/>
          <w:lang w:val="en-IN" w:eastAsia="en-IN"/>
        </w:rPr>
        <w:t>1}$</w:t>
      </w:r>
      <w:r w:rsidRPr="00E75366">
        <w:rPr>
          <w:rFonts w:ascii="Courier New" w:eastAsia="Times New Roman" w:hAnsi="Courier New" w:cs="Courier New"/>
          <w:color w:val="000000"/>
          <w:sz w:val="20"/>
          <w:szCs w:val="20"/>
          <w:lang w:val="en-IN" w:eastAsia="en-IN"/>
        </w:rPr>
        <w:t xml:space="preserve">, which was initially set </w:t>
      </w:r>
      <w:del w:id="361" w:author="Author" w:date="2017-04-04T21:59:00Z">
        <w:r w:rsidRPr="00E75366" w:rsidDel="001918EF">
          <w:rPr>
            <w:rFonts w:ascii="Courier New" w:eastAsia="Times New Roman" w:hAnsi="Courier New" w:cs="Courier New"/>
            <w:color w:val="000000"/>
            <w:sz w:val="20"/>
            <w:szCs w:val="20"/>
            <w:lang w:val="en-IN" w:eastAsia="en-IN"/>
          </w:rPr>
          <w:delText>at</w:delText>
        </w:r>
      </w:del>
      <w:ins w:id="362" w:author="Author" w:date="2017-04-04T21:59:00Z">
        <w:r w:rsidR="001918EF" w:rsidRPr="00E75366">
          <w:rPr>
            <w:rFonts w:ascii="Courier New" w:eastAsia="Times New Roman" w:hAnsi="Courier New" w:cs="Courier New"/>
            <w:color w:val="000000"/>
            <w:sz w:val="20"/>
            <w:szCs w:val="20"/>
            <w:lang w:val="en-IN" w:eastAsia="en-IN"/>
          </w:rPr>
          <w:t>as</w:t>
        </w:r>
      </w:ins>
      <w:r w:rsidRPr="00E75366">
        <w:rPr>
          <w:rFonts w:ascii="Courier New" w:eastAsia="Times New Roman" w:hAnsi="Courier New" w:cs="Courier New"/>
          <w:color w:val="000000"/>
          <w:sz w:val="20"/>
          <w:szCs w:val="20"/>
          <w:lang w:val="en-IN" w:eastAsia="en-IN"/>
        </w:rPr>
        <w:t xml:space="preserve"> an arbitrary value, is then reconsidered and optimi</w:t>
      </w:r>
      <w:del w:id="363" w:author="Author" w:date="2017-04-04T19:30:00Z">
        <w:r w:rsidRPr="00E75366" w:rsidDel="00C67DAC">
          <w:rPr>
            <w:rFonts w:ascii="Courier New" w:eastAsia="Times New Roman" w:hAnsi="Courier New" w:cs="Courier New"/>
            <w:color w:val="000000"/>
            <w:sz w:val="20"/>
            <w:szCs w:val="20"/>
            <w:lang w:val="en-IN" w:eastAsia="en-IN"/>
          </w:rPr>
          <w:delText>z</w:delText>
        </w:r>
      </w:del>
      <w:ins w:id="364" w:author="Author" w:date="2017-04-04T19:30:00Z">
        <w:r w:rsidR="00C67DAC">
          <w:rPr>
            <w:rFonts w:ascii="Courier New" w:eastAsia="Times New Roman" w:hAnsi="Courier New" w:cs="Courier New"/>
            <w:color w:val="000000"/>
            <w:sz w:val="20"/>
            <w:szCs w:val="20"/>
            <w:lang w:val="en-IN" w:eastAsia="en-IN"/>
          </w:rPr>
          <w:t>s</w:t>
        </w:r>
      </w:ins>
      <w:r w:rsidRPr="00E75366">
        <w:rPr>
          <w:rFonts w:ascii="Courier New" w:eastAsia="Times New Roman" w:hAnsi="Courier New" w:cs="Courier New"/>
          <w:color w:val="000000"/>
          <w:sz w:val="20"/>
          <w:szCs w:val="20"/>
          <w:lang w:val="en-IN" w:eastAsia="en-IN"/>
        </w:rPr>
        <w:t>ed for the current level of analogy.</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\end</w:t>
      </w:r>
      <w:r w:rsidRPr="00E75366">
        <w:rPr>
          <w:rFonts w:ascii="Courier New" w:eastAsia="Times New Roman" w:hAnsi="Courier New" w:cs="Courier New"/>
          <w:color w:val="000000"/>
          <w:sz w:val="20"/>
          <w:szCs w:val="20"/>
          <w:lang w:val="en-IN" w:eastAsia="en-IN"/>
        </w:rPr>
        <w:t>{enumerate}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\item</w:t>
      </w:r>
      <w:r w:rsidRPr="00E75366">
        <w:rPr>
          <w:rFonts w:ascii="Courier New" w:eastAsia="Times New Roman" w:hAnsi="Courier New" w:cs="Courier New"/>
          <w:color w:val="000000"/>
          <w:sz w:val="20"/>
          <w:szCs w:val="20"/>
          <w:lang w:val="en-IN" w:eastAsia="en-IN"/>
        </w:rPr>
        <w:t xml:space="preserve"> </w:t>
      </w:r>
      <w:proofErr w:type="gramStart"/>
      <w:r w:rsidRPr="00E75366">
        <w:rPr>
          <w:rFonts w:ascii="Courier New" w:eastAsia="Times New Roman" w:hAnsi="Courier New" w:cs="Courier New"/>
          <w:color w:val="000000"/>
          <w:sz w:val="20"/>
          <w:szCs w:val="20"/>
          <w:lang w:val="en-IN" w:eastAsia="en-IN"/>
        </w:rPr>
        <w:t>A</w:t>
      </w:r>
      <w:proofErr w:type="gramEnd"/>
      <w:r w:rsidRPr="00E75366">
        <w:rPr>
          <w:rFonts w:ascii="Courier New" w:eastAsia="Times New Roman" w:hAnsi="Courier New" w:cs="Courier New"/>
          <w:color w:val="000000"/>
          <w:sz w:val="20"/>
          <w:szCs w:val="20"/>
          <w:lang w:val="en-IN" w:eastAsia="en-IN"/>
        </w:rPr>
        <w:t xml:space="preserve"> new level of analogy can then be added</w:t>
      </w:r>
      <w:del w:id="365" w:author="Author" w:date="2017-04-04T19:11:00Z">
        <w:r w:rsidRPr="00E75366" w:rsidDel="00EF6F51">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based on other variables </w:t>
      </w:r>
      <w:del w:id="366" w:author="Author" w:date="2017-04-04T19:11:00Z">
        <w:r w:rsidRPr="00E75366" w:rsidDel="00EF6F51">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such as the moisture index</w:t>
      </w:r>
      <w:del w:id="367" w:author="Author" w:date="2017-04-04T19:11:00Z">
        <w:r w:rsidRPr="00E75366" w:rsidDel="00EF6F51">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at chosen pressure levels and hours of the day. The number of analogues for the next level of analogy, </w:t>
      </w:r>
      <w:r w:rsidRPr="00E75366">
        <w:rPr>
          <w:rFonts w:ascii="Courier New" w:eastAsia="Times New Roman" w:hAnsi="Courier New" w:cs="Courier New"/>
          <w:color w:val="008000"/>
          <w:sz w:val="20"/>
          <w:szCs w:val="20"/>
          <w:lang w:val="en-IN" w:eastAsia="en-IN"/>
        </w:rPr>
        <w:t>$N</w:t>
      </w:r>
      <w:proofErr w:type="gramStart"/>
      <w:r w:rsidRPr="00E75366">
        <w:rPr>
          <w:rFonts w:ascii="Courier New" w:eastAsia="Times New Roman" w:hAnsi="Courier New" w:cs="Courier New"/>
          <w:color w:val="008000"/>
          <w:sz w:val="20"/>
          <w:szCs w:val="20"/>
          <w:lang w:val="en-IN" w:eastAsia="en-IN"/>
        </w:rPr>
        <w:t>_{</w:t>
      </w:r>
      <w:proofErr w:type="gramEnd"/>
      <w:r w:rsidRPr="00E75366">
        <w:rPr>
          <w:rFonts w:ascii="Courier New" w:eastAsia="Times New Roman" w:hAnsi="Courier New" w:cs="Courier New"/>
          <w:color w:val="008000"/>
          <w:sz w:val="20"/>
          <w:szCs w:val="20"/>
          <w:lang w:val="en-IN" w:eastAsia="en-IN"/>
        </w:rPr>
        <w:t>2}$</w:t>
      </w:r>
      <w:r w:rsidRPr="00E75366">
        <w:rPr>
          <w:rFonts w:ascii="Courier New" w:eastAsia="Times New Roman" w:hAnsi="Courier New" w:cs="Courier New"/>
          <w:color w:val="000000"/>
          <w:sz w:val="20"/>
          <w:szCs w:val="20"/>
          <w:lang w:val="en-IN" w:eastAsia="en-IN"/>
        </w:rPr>
        <w:t xml:space="preserve">, is initiated at a chosen value. The procedure starts again from step 1 (calibration of the spatial window and the number of analogues) for the new level. The parameters calibrated on the previous analogy levels are fixed and do not change. </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\item</w:t>
      </w:r>
      <w:r w:rsidRPr="00E75366">
        <w:rPr>
          <w:rFonts w:ascii="Courier New" w:eastAsia="Times New Roman" w:hAnsi="Courier New" w:cs="Courier New"/>
          <w:color w:val="000000"/>
          <w:sz w:val="20"/>
          <w:szCs w:val="20"/>
          <w:lang w:val="en-IN" w:eastAsia="en-IN"/>
        </w:rPr>
        <w:t xml:space="preserve"> Finally, the numbers of analogues </w:t>
      </w:r>
      <w:r w:rsidRPr="00E75366">
        <w:rPr>
          <w:rFonts w:ascii="Courier New" w:eastAsia="Times New Roman" w:hAnsi="Courier New" w:cs="Courier New"/>
          <w:color w:val="008000"/>
          <w:sz w:val="20"/>
          <w:szCs w:val="20"/>
          <w:lang w:val="en-IN" w:eastAsia="en-IN"/>
        </w:rPr>
        <w:t>$N</w:t>
      </w:r>
      <w:proofErr w:type="gramStart"/>
      <w:r w:rsidRPr="00E75366">
        <w:rPr>
          <w:rFonts w:ascii="Courier New" w:eastAsia="Times New Roman" w:hAnsi="Courier New" w:cs="Courier New"/>
          <w:color w:val="008000"/>
          <w:sz w:val="20"/>
          <w:szCs w:val="20"/>
          <w:lang w:val="en-IN" w:eastAsia="en-IN"/>
        </w:rPr>
        <w:t>_{</w:t>
      </w:r>
      <w:proofErr w:type="gramEnd"/>
      <w:r w:rsidRPr="00E75366">
        <w:rPr>
          <w:rFonts w:ascii="Courier New" w:eastAsia="Times New Roman" w:hAnsi="Courier New" w:cs="Courier New"/>
          <w:color w:val="008000"/>
          <w:sz w:val="20"/>
          <w:szCs w:val="20"/>
          <w:lang w:val="en-IN" w:eastAsia="en-IN"/>
        </w:rPr>
        <w:t>1}$</w:t>
      </w:r>
      <w:r w:rsidRPr="00E75366">
        <w:rPr>
          <w:rFonts w:ascii="Courier New" w:eastAsia="Times New Roman" w:hAnsi="Courier New" w:cs="Courier New"/>
          <w:color w:val="000000"/>
          <w:sz w:val="20"/>
          <w:szCs w:val="20"/>
          <w:lang w:val="en-IN" w:eastAsia="en-IN"/>
        </w:rPr>
        <w:t xml:space="preserve"> and </w:t>
      </w:r>
      <w:r w:rsidRPr="00E75366">
        <w:rPr>
          <w:rFonts w:ascii="Courier New" w:eastAsia="Times New Roman" w:hAnsi="Courier New" w:cs="Courier New"/>
          <w:color w:val="008000"/>
          <w:sz w:val="20"/>
          <w:szCs w:val="20"/>
          <w:lang w:val="en-IN" w:eastAsia="en-IN"/>
        </w:rPr>
        <w:t>$N_{2}$</w:t>
      </w:r>
      <w:r w:rsidRPr="00E75366">
        <w:rPr>
          <w:rFonts w:ascii="Courier New" w:eastAsia="Times New Roman" w:hAnsi="Courier New" w:cs="Courier New"/>
          <w:color w:val="000000"/>
          <w:sz w:val="20"/>
          <w:szCs w:val="20"/>
          <w:lang w:val="en-IN" w:eastAsia="en-IN"/>
        </w:rPr>
        <w:t xml:space="preserve"> for the different levels of analogy are reassessed. This is </w:t>
      </w:r>
      <w:del w:id="368" w:author="Author" w:date="2017-04-04T19:11:00Z">
        <w:r w:rsidRPr="00E75366" w:rsidDel="00EF6F51">
          <w:rPr>
            <w:rFonts w:ascii="Courier New" w:eastAsia="Times New Roman" w:hAnsi="Courier New" w:cs="Courier New"/>
            <w:color w:val="000000"/>
            <w:sz w:val="20"/>
            <w:szCs w:val="20"/>
            <w:lang w:val="en-IN" w:eastAsia="en-IN"/>
          </w:rPr>
          <w:delText xml:space="preserve">done </w:delText>
        </w:r>
      </w:del>
      <w:ins w:id="369" w:author="Author" w:date="2017-04-04T19:11:00Z">
        <w:r w:rsidR="00EF6F51">
          <w:rPr>
            <w:rFonts w:ascii="Courier New" w:eastAsia="Times New Roman" w:hAnsi="Courier New" w:cs="Courier New"/>
            <w:color w:val="000000"/>
            <w:sz w:val="20"/>
            <w:szCs w:val="20"/>
            <w:lang w:val="en-IN" w:eastAsia="en-IN"/>
          </w:rPr>
          <w:t>performed</w:t>
        </w:r>
        <w:r w:rsidR="00EF6F51"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iteratively by varying the number of analogues of each level in a systematic </w:t>
      </w:r>
      <w:del w:id="370" w:author="Author" w:date="2017-04-04T19:12:00Z">
        <w:r w:rsidRPr="00E75366" w:rsidDel="00EF6F51">
          <w:rPr>
            <w:rFonts w:ascii="Courier New" w:eastAsia="Times New Roman" w:hAnsi="Courier New" w:cs="Courier New"/>
            <w:color w:val="000000"/>
            <w:sz w:val="20"/>
            <w:szCs w:val="20"/>
            <w:lang w:val="en-IN" w:eastAsia="en-IN"/>
          </w:rPr>
          <w:delText>way</w:delText>
        </w:r>
      </w:del>
      <w:ins w:id="371" w:author="Author" w:date="2017-04-04T19:12:00Z">
        <w:r w:rsidR="00EF6F51">
          <w:rPr>
            <w:rFonts w:ascii="Courier New" w:eastAsia="Times New Roman" w:hAnsi="Courier New" w:cs="Courier New"/>
            <w:color w:val="000000"/>
            <w:sz w:val="20"/>
            <w:szCs w:val="20"/>
            <w:lang w:val="en-IN" w:eastAsia="en-IN"/>
          </w:rPr>
          <w:t>manner</w:t>
        </w:r>
      </w:ins>
      <w:r w:rsidRPr="00E75366">
        <w:rPr>
          <w:rFonts w:ascii="Courier New" w:eastAsia="Times New Roman" w:hAnsi="Courier New" w:cs="Courier New"/>
          <w:color w:val="00000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\end</w:t>
      </w:r>
      <w:r w:rsidRPr="00E75366">
        <w:rPr>
          <w:rFonts w:ascii="Courier New" w:eastAsia="Times New Roman" w:hAnsi="Courier New" w:cs="Courier New"/>
          <w:color w:val="000000"/>
          <w:sz w:val="20"/>
          <w:szCs w:val="20"/>
          <w:lang w:val="en-IN" w:eastAsia="en-IN"/>
        </w:rPr>
        <w:t>{enumerate}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t xml:space="preserve">The calibration is </w:t>
      </w:r>
      <w:del w:id="372" w:author="Author" w:date="2017-04-04T19:12:00Z">
        <w:r w:rsidRPr="00E75366" w:rsidDel="00EF6F51">
          <w:rPr>
            <w:rFonts w:ascii="Courier New" w:eastAsia="Times New Roman" w:hAnsi="Courier New" w:cs="Courier New"/>
            <w:color w:val="000000"/>
            <w:sz w:val="20"/>
            <w:szCs w:val="20"/>
            <w:lang w:val="en-IN" w:eastAsia="en-IN"/>
          </w:rPr>
          <w:delText xml:space="preserve">done </w:delText>
        </w:r>
      </w:del>
      <w:ins w:id="373" w:author="Author" w:date="2017-04-04T19:12:00Z">
        <w:r w:rsidR="00EF6F51">
          <w:rPr>
            <w:rFonts w:ascii="Courier New" w:eastAsia="Times New Roman" w:hAnsi="Courier New" w:cs="Courier New"/>
            <w:color w:val="000000"/>
            <w:sz w:val="20"/>
            <w:szCs w:val="20"/>
            <w:lang w:val="en-IN" w:eastAsia="en-IN"/>
          </w:rPr>
          <w:t>performed</w:t>
        </w:r>
        <w:r w:rsidR="00EF6F51"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in successive steps with a limited number of parameters in order to minimize the objective function (CRPS, Eq. </w:t>
      </w:r>
      <w:r w:rsidRPr="00E75366">
        <w:rPr>
          <w:rFonts w:ascii="Courier New" w:eastAsia="Times New Roman" w:hAnsi="Courier New" w:cs="Courier New"/>
          <w:color w:val="800000"/>
          <w:sz w:val="20"/>
          <w:szCs w:val="20"/>
          <w:lang w:val="en-IN" w:eastAsia="en-IN"/>
        </w:rPr>
        <w:t>\</w:t>
      </w:r>
      <w:proofErr w:type="gramStart"/>
      <w:r w:rsidRPr="00E75366">
        <w:rPr>
          <w:rFonts w:ascii="Courier New" w:eastAsia="Times New Roman" w:hAnsi="Courier New" w:cs="Courier New"/>
          <w:color w:val="800000"/>
          <w:sz w:val="20"/>
          <w:szCs w:val="20"/>
          <w:lang w:val="en-IN" w:eastAsia="en-IN"/>
        </w:rPr>
        <w:t>ref</w:t>
      </w:r>
      <w:r w:rsidRPr="00E75366">
        <w:rPr>
          <w:rFonts w:ascii="Courier New" w:eastAsia="Times New Roman" w:hAnsi="Courier New" w:cs="Courier New"/>
          <w:color w:val="000000"/>
          <w:sz w:val="20"/>
          <w:szCs w:val="20"/>
          <w:lang w:val="en-IN" w:eastAsia="en-IN"/>
        </w:rPr>
        <w:t>{</w:t>
      </w:r>
      <w:proofErr w:type="gramEnd"/>
      <w:r w:rsidRPr="00E75366">
        <w:rPr>
          <w:rFonts w:ascii="Courier New" w:eastAsia="Times New Roman" w:hAnsi="Courier New" w:cs="Courier New"/>
          <w:color w:val="000000"/>
          <w:sz w:val="20"/>
          <w:szCs w:val="20"/>
          <w:lang w:val="en-IN" w:eastAsia="en-IN"/>
        </w:rPr>
        <w:t xml:space="preserve">eq:CRPS}). </w:t>
      </w:r>
      <w:ins w:id="374" w:author="Author" w:date="2017-04-04T19:12:00Z">
        <w:r w:rsidR="00EF6F51">
          <w:rPr>
            <w:rFonts w:ascii="Courier New" w:eastAsia="Times New Roman" w:hAnsi="Courier New" w:cs="Courier New"/>
            <w:color w:val="000000"/>
            <w:sz w:val="20"/>
            <w:szCs w:val="20"/>
            <w:lang w:val="en-IN" w:eastAsia="en-IN"/>
          </w:rPr>
          <w:t>E</w:t>
        </w:r>
        <w:r w:rsidR="00EF6F51" w:rsidRPr="00E75366">
          <w:rPr>
            <w:rFonts w:ascii="Courier New" w:eastAsia="Times New Roman" w:hAnsi="Courier New" w:cs="Courier New"/>
            <w:color w:val="000000"/>
            <w:sz w:val="20"/>
            <w:szCs w:val="20"/>
            <w:lang w:val="en-IN" w:eastAsia="en-IN"/>
          </w:rPr>
          <w:t>xcept for the number of analogues</w:t>
        </w:r>
        <w:r w:rsidR="00EF6F51">
          <w:rPr>
            <w:rFonts w:ascii="Courier New" w:eastAsia="Times New Roman" w:hAnsi="Courier New" w:cs="Courier New"/>
            <w:color w:val="000000"/>
            <w:sz w:val="20"/>
            <w:szCs w:val="20"/>
            <w:lang w:val="en-IN" w:eastAsia="en-IN"/>
          </w:rPr>
          <w:t>,</w:t>
        </w:r>
        <w:r w:rsidR="00EF6F51" w:rsidRPr="00E75366">
          <w:rPr>
            <w:rFonts w:ascii="Courier New" w:eastAsia="Times New Roman" w:hAnsi="Courier New" w:cs="Courier New"/>
            <w:color w:val="000000"/>
            <w:sz w:val="20"/>
            <w:szCs w:val="20"/>
            <w:lang w:val="en-IN" w:eastAsia="en-IN"/>
          </w:rPr>
          <w:t xml:space="preserve"> </w:t>
        </w:r>
      </w:ins>
      <w:del w:id="375" w:author="Author" w:date="2017-04-04T19:12:00Z">
        <w:r w:rsidRPr="00E75366" w:rsidDel="00EF6F51">
          <w:rPr>
            <w:rFonts w:ascii="Courier New" w:eastAsia="Times New Roman" w:hAnsi="Courier New" w:cs="Courier New"/>
            <w:color w:val="000000"/>
            <w:sz w:val="20"/>
            <w:szCs w:val="20"/>
            <w:lang w:val="en-IN" w:eastAsia="en-IN"/>
          </w:rPr>
          <w:delText>P</w:delText>
        </w:r>
      </w:del>
      <w:ins w:id="376" w:author="Author" w:date="2017-04-04T19:12:00Z">
        <w:r w:rsidR="00EF6F51">
          <w:rPr>
            <w:rFonts w:ascii="Courier New" w:eastAsia="Times New Roman" w:hAnsi="Courier New" w:cs="Courier New"/>
            <w:color w:val="000000"/>
            <w:sz w:val="20"/>
            <w:szCs w:val="20"/>
            <w:lang w:val="en-IN" w:eastAsia="en-IN"/>
          </w:rPr>
          <w:t>p</w:t>
        </w:r>
      </w:ins>
      <w:r w:rsidRPr="00E75366">
        <w:rPr>
          <w:rFonts w:ascii="Courier New" w:eastAsia="Times New Roman" w:hAnsi="Courier New" w:cs="Courier New"/>
          <w:color w:val="000000"/>
          <w:sz w:val="20"/>
          <w:szCs w:val="20"/>
          <w:lang w:val="en-IN" w:eastAsia="en-IN"/>
        </w:rPr>
        <w:t>reviously calibrated parameters are generally not reassessed</w:t>
      </w:r>
      <w:del w:id="377" w:author="Author" w:date="2017-04-04T19:12:00Z">
        <w:r w:rsidRPr="00E75366" w:rsidDel="00EF6F51">
          <w:rPr>
            <w:rFonts w:ascii="Courier New" w:eastAsia="Times New Roman" w:hAnsi="Courier New" w:cs="Courier New"/>
            <w:color w:val="000000"/>
            <w:sz w:val="20"/>
            <w:szCs w:val="20"/>
            <w:lang w:val="en-IN" w:eastAsia="en-IN"/>
          </w:rPr>
          <w:delText xml:space="preserve"> (except for the number of analogues)</w:delText>
        </w:r>
      </w:del>
      <w:r w:rsidRPr="00E75366">
        <w:rPr>
          <w:rFonts w:ascii="Courier New" w:eastAsia="Times New Roman" w:hAnsi="Courier New" w:cs="Courier New"/>
          <w:color w:val="000000"/>
          <w:sz w:val="20"/>
          <w:szCs w:val="20"/>
          <w:lang w:val="en-IN" w:eastAsia="en-IN"/>
        </w:rPr>
        <w:t>. More advanced techniques</w:t>
      </w:r>
      <w:del w:id="378" w:author="Author" w:date="2017-04-04T19:12:00Z">
        <w:r w:rsidRPr="00E75366" w:rsidDel="00EF6F51">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such as using genetic algorithms </w:t>
      </w:r>
      <w:r w:rsidRPr="00E75366">
        <w:rPr>
          <w:rFonts w:ascii="Courier New" w:eastAsia="Times New Roman" w:hAnsi="Courier New" w:cs="Courier New"/>
          <w:color w:val="800000"/>
          <w:sz w:val="20"/>
          <w:szCs w:val="20"/>
          <w:lang w:val="en-IN" w:eastAsia="en-IN"/>
        </w:rPr>
        <w:t>\citep</w:t>
      </w:r>
      <w:r w:rsidRPr="00E75366">
        <w:rPr>
          <w:rFonts w:ascii="Courier New" w:eastAsia="Times New Roman" w:hAnsi="Courier New" w:cs="Courier New"/>
          <w:color w:val="000000"/>
          <w:sz w:val="20"/>
          <w:szCs w:val="20"/>
          <w:lang w:val="en-IN" w:eastAsia="en-IN"/>
        </w:rPr>
        <w:t>{Horton2017}</w:t>
      </w:r>
      <w:del w:id="379" w:author="Author" w:date="2017-04-04T19:12:00Z">
        <w:r w:rsidRPr="00E75366" w:rsidDel="00EF6F51">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exist but </w:t>
      </w:r>
      <w:del w:id="380" w:author="Author" w:date="2017-04-04T19:13:00Z">
        <w:r w:rsidRPr="00E75366" w:rsidDel="00EF6F51">
          <w:rPr>
            <w:rFonts w:ascii="Courier New" w:eastAsia="Times New Roman" w:hAnsi="Courier New" w:cs="Courier New"/>
            <w:color w:val="000000"/>
            <w:sz w:val="20"/>
            <w:szCs w:val="20"/>
            <w:lang w:val="en-IN" w:eastAsia="en-IN"/>
          </w:rPr>
          <w:delText>are out of</w:delText>
        </w:r>
      </w:del>
      <w:ins w:id="381" w:author="Author" w:date="2017-04-04T19:13:00Z">
        <w:r w:rsidR="00EF6F51">
          <w:rPr>
            <w:rFonts w:ascii="Courier New" w:eastAsia="Times New Roman" w:hAnsi="Courier New" w:cs="Courier New"/>
            <w:color w:val="000000"/>
            <w:sz w:val="20"/>
            <w:szCs w:val="20"/>
            <w:lang w:val="en-IN" w:eastAsia="en-IN"/>
          </w:rPr>
          <w:t>are beyond</w:t>
        </w:r>
      </w:ins>
      <w:r w:rsidRPr="00E75366">
        <w:rPr>
          <w:rFonts w:ascii="Courier New" w:eastAsia="Times New Roman" w:hAnsi="Courier New" w:cs="Courier New"/>
          <w:color w:val="000000"/>
          <w:sz w:val="20"/>
          <w:szCs w:val="20"/>
          <w:lang w:val="en-IN" w:eastAsia="en-IN"/>
        </w:rPr>
        <w:t xml:space="preserve"> the scope of the present study.</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t>The 29-y</w:t>
      </w:r>
      <w:ins w:id="382" w:author="Author" w:date="2017-04-04T19:13:00Z">
        <w:r w:rsidR="00EF6F51">
          <w:rPr>
            <w:rFonts w:ascii="Courier New" w:eastAsia="Times New Roman" w:hAnsi="Courier New" w:cs="Courier New"/>
            <w:color w:val="000000"/>
            <w:sz w:val="20"/>
            <w:szCs w:val="20"/>
            <w:lang w:val="en-IN" w:eastAsia="en-IN"/>
          </w:rPr>
          <w:t>ea</w:t>
        </w:r>
      </w:ins>
      <w:r w:rsidRPr="00E75366">
        <w:rPr>
          <w:rFonts w:ascii="Courier New" w:eastAsia="Times New Roman" w:hAnsi="Courier New" w:cs="Courier New"/>
          <w:color w:val="000000"/>
          <w:sz w:val="20"/>
          <w:szCs w:val="20"/>
          <w:lang w:val="en-IN" w:eastAsia="en-IN"/>
        </w:rPr>
        <w:t xml:space="preserve">r hourly precipitation dataset was divided into a calibration period (CP) and a validation period (VP) in order to assess the robustness of the proposed improvements on independent data. The selection of the VP was evenly distributed over the entire series </w:t>
      </w:r>
      <w:r w:rsidRPr="00E75366">
        <w:rPr>
          <w:rFonts w:ascii="Courier New" w:eastAsia="Times New Roman" w:hAnsi="Courier New" w:cs="Courier New"/>
          <w:color w:val="800000"/>
          <w:sz w:val="20"/>
          <w:szCs w:val="20"/>
          <w:lang w:val="en-IN" w:eastAsia="en-IN"/>
        </w:rPr>
        <w:t>\citep</w:t>
      </w:r>
      <w:r w:rsidRPr="00E75366">
        <w:rPr>
          <w:rFonts w:ascii="Courier New" w:eastAsia="Times New Roman" w:hAnsi="Courier New" w:cs="Courier New"/>
          <w:color w:val="000000"/>
          <w:sz w:val="20"/>
          <w:szCs w:val="20"/>
          <w:lang w:val="en-IN" w:eastAsia="en-IN"/>
        </w:rPr>
        <w:t xml:space="preserve">{BenDaoud2010} to reduce potential biases related to trends linked to climate change or to </w:t>
      </w:r>
      <w:del w:id="383" w:author="Author" w:date="2017-04-04T19:13:00Z">
        <w:r w:rsidRPr="00E75366" w:rsidDel="00EF6F51">
          <w:rPr>
            <w:rFonts w:ascii="Courier New" w:eastAsia="Times New Roman" w:hAnsi="Courier New" w:cs="Courier New"/>
            <w:color w:val="000000"/>
            <w:sz w:val="20"/>
            <w:szCs w:val="20"/>
            <w:lang w:val="en-IN" w:eastAsia="en-IN"/>
          </w:rPr>
          <w:delText xml:space="preserve">the </w:delText>
        </w:r>
      </w:del>
      <w:r w:rsidRPr="00E75366">
        <w:rPr>
          <w:rFonts w:ascii="Courier New" w:eastAsia="Times New Roman" w:hAnsi="Courier New" w:cs="Courier New"/>
          <w:color w:val="000000"/>
          <w:sz w:val="20"/>
          <w:szCs w:val="20"/>
          <w:lang w:val="en-IN" w:eastAsia="en-IN"/>
        </w:rPr>
        <w:t xml:space="preserve">evolution in </w:t>
      </w:r>
      <w:ins w:id="384" w:author="Author" w:date="2017-04-04T19:13:00Z">
        <w:r w:rsidR="00EF6F51" w:rsidRPr="00E75366">
          <w:rPr>
            <w:rFonts w:ascii="Courier New" w:eastAsia="Times New Roman" w:hAnsi="Courier New" w:cs="Courier New"/>
            <w:color w:val="000000"/>
            <w:sz w:val="20"/>
            <w:szCs w:val="20"/>
            <w:lang w:val="en-IN" w:eastAsia="en-IN"/>
          </w:rPr>
          <w:t xml:space="preserve">the </w:t>
        </w:r>
      </w:ins>
      <w:r w:rsidRPr="00E75366">
        <w:rPr>
          <w:rFonts w:ascii="Courier New" w:eastAsia="Times New Roman" w:hAnsi="Courier New" w:cs="Courier New"/>
          <w:color w:val="000000"/>
          <w:sz w:val="20"/>
          <w:szCs w:val="20"/>
          <w:lang w:val="en-IN" w:eastAsia="en-IN"/>
        </w:rPr>
        <w:t xml:space="preserve">measurement techniques. Thus, </w:t>
      </w:r>
      <w:del w:id="385" w:author="Author" w:date="2017-04-04T19:14:00Z">
        <w:r w:rsidRPr="00E75366" w:rsidDel="00EF6F51">
          <w:rPr>
            <w:rFonts w:ascii="Courier New" w:eastAsia="Times New Roman" w:hAnsi="Courier New" w:cs="Courier New"/>
            <w:color w:val="000000"/>
            <w:sz w:val="20"/>
            <w:szCs w:val="20"/>
            <w:lang w:val="en-IN" w:eastAsia="en-IN"/>
          </w:rPr>
          <w:delText xml:space="preserve">one </w:delText>
        </w:r>
      </w:del>
      <w:ins w:id="386" w:author="Author" w:date="2017-04-04T19:14:00Z">
        <w:r w:rsidR="00EF6F51">
          <w:rPr>
            <w:rFonts w:ascii="Courier New" w:eastAsia="Times New Roman" w:hAnsi="Courier New" w:cs="Courier New"/>
            <w:color w:val="000000"/>
            <w:sz w:val="20"/>
            <w:szCs w:val="20"/>
            <w:lang w:val="en-IN" w:eastAsia="en-IN"/>
          </w:rPr>
          <w:t>1</w:t>
        </w:r>
        <w:r w:rsidR="00EF6F51"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out of every </w:t>
      </w:r>
      <w:del w:id="387" w:author="Author" w:date="2017-04-04T19:14:00Z">
        <w:r w:rsidRPr="00E75366" w:rsidDel="00EF6F51">
          <w:rPr>
            <w:rFonts w:ascii="Courier New" w:eastAsia="Times New Roman" w:hAnsi="Courier New" w:cs="Courier New"/>
            <w:color w:val="000000"/>
            <w:sz w:val="20"/>
            <w:szCs w:val="20"/>
            <w:lang w:val="en-IN" w:eastAsia="en-IN"/>
          </w:rPr>
          <w:delText xml:space="preserve">five </w:delText>
        </w:r>
      </w:del>
      <w:ins w:id="388" w:author="Author" w:date="2017-04-04T19:14:00Z">
        <w:r w:rsidR="00EF6F51">
          <w:rPr>
            <w:rFonts w:ascii="Courier New" w:eastAsia="Times New Roman" w:hAnsi="Courier New" w:cs="Courier New"/>
            <w:color w:val="000000"/>
            <w:sz w:val="20"/>
            <w:szCs w:val="20"/>
            <w:lang w:val="en-IN" w:eastAsia="en-IN"/>
          </w:rPr>
          <w:t>5</w:t>
        </w:r>
        <w:r w:rsidR="00EF6F51"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years was selected for validation, which represents a total of 6</w:t>
      </w:r>
      <w:del w:id="389" w:author="Author" w:date="2017-04-04T19:13:00Z">
        <w:r w:rsidRPr="00E75366" w:rsidDel="00EF6F51">
          <w:rPr>
            <w:rFonts w:ascii="Courier New" w:eastAsia="Times New Roman" w:hAnsi="Courier New" w:cs="Courier New"/>
            <w:color w:val="000000"/>
            <w:sz w:val="20"/>
            <w:szCs w:val="20"/>
            <w:lang w:val="en-IN" w:eastAsia="en-IN"/>
          </w:rPr>
          <w:delText>~</w:delText>
        </w:r>
      </w:del>
      <w:ins w:id="390" w:author="Author" w:date="2017-04-04T19:13:00Z">
        <w:r w:rsidR="00EF6F51">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y</w:t>
      </w:r>
      <w:ins w:id="391" w:author="Author" w:date="2017-04-04T19:13:00Z">
        <w:r w:rsidR="00EF6F51">
          <w:rPr>
            <w:rFonts w:ascii="Courier New" w:eastAsia="Times New Roman" w:hAnsi="Courier New" w:cs="Courier New"/>
            <w:color w:val="000000"/>
            <w:sz w:val="20"/>
            <w:szCs w:val="20"/>
            <w:lang w:val="en-IN" w:eastAsia="en-IN"/>
          </w:rPr>
          <w:t>ea</w:t>
        </w:r>
      </w:ins>
      <w:r w:rsidRPr="00E75366">
        <w:rPr>
          <w:rFonts w:ascii="Courier New" w:eastAsia="Times New Roman" w:hAnsi="Courier New" w:cs="Courier New"/>
          <w:color w:val="000000"/>
          <w:sz w:val="20"/>
          <w:szCs w:val="20"/>
          <w:lang w:val="en-IN" w:eastAsia="en-IN"/>
        </w:rPr>
        <w:t>r</w:t>
      </w:r>
      <w:ins w:id="392" w:author="Author" w:date="2017-04-04T19:13:00Z">
        <w:r w:rsidR="00EF6F51">
          <w:rPr>
            <w:rFonts w:ascii="Courier New" w:eastAsia="Times New Roman" w:hAnsi="Courier New" w:cs="Courier New"/>
            <w:color w:val="000000"/>
            <w:sz w:val="20"/>
            <w:szCs w:val="20"/>
            <w:lang w:val="en-IN" w:eastAsia="en-IN"/>
          </w:rPr>
          <w:t>s</w:t>
        </w:r>
      </w:ins>
      <w:r w:rsidRPr="00E75366">
        <w:rPr>
          <w:rFonts w:ascii="Courier New" w:eastAsia="Times New Roman" w:hAnsi="Courier New" w:cs="Courier New"/>
          <w:color w:val="000000"/>
          <w:sz w:val="20"/>
          <w:szCs w:val="20"/>
          <w:lang w:val="en-IN" w:eastAsia="en-IN"/>
        </w:rPr>
        <w:t xml:space="preserve"> for the VP and 23</w:t>
      </w:r>
      <w:ins w:id="393" w:author="Author" w:date="2017-04-04T19:13:00Z">
        <w:r w:rsidR="00EF6F51">
          <w:rPr>
            <w:rFonts w:ascii="Courier New" w:eastAsia="Times New Roman" w:hAnsi="Courier New" w:cs="Courier New"/>
            <w:color w:val="000000"/>
            <w:sz w:val="20"/>
            <w:szCs w:val="20"/>
            <w:lang w:val="en-IN" w:eastAsia="en-IN"/>
          </w:rPr>
          <w:t xml:space="preserve"> </w:t>
        </w:r>
      </w:ins>
      <w:del w:id="394" w:author="Author" w:date="2017-04-04T19:13:00Z">
        <w:r w:rsidRPr="00E75366" w:rsidDel="00EF6F51">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y</w:t>
      </w:r>
      <w:ins w:id="395" w:author="Author" w:date="2017-04-04T19:13:00Z">
        <w:r w:rsidR="00EF6F51">
          <w:rPr>
            <w:rFonts w:ascii="Courier New" w:eastAsia="Times New Roman" w:hAnsi="Courier New" w:cs="Courier New"/>
            <w:color w:val="000000"/>
            <w:sz w:val="20"/>
            <w:szCs w:val="20"/>
            <w:lang w:val="en-IN" w:eastAsia="en-IN"/>
          </w:rPr>
          <w:t>ea</w:t>
        </w:r>
      </w:ins>
      <w:r w:rsidRPr="00E75366">
        <w:rPr>
          <w:rFonts w:ascii="Courier New" w:eastAsia="Times New Roman" w:hAnsi="Courier New" w:cs="Courier New"/>
          <w:color w:val="000000"/>
          <w:sz w:val="20"/>
          <w:szCs w:val="20"/>
          <w:lang w:val="en-IN" w:eastAsia="en-IN"/>
        </w:rPr>
        <w:t>r</w:t>
      </w:r>
      <w:ins w:id="396" w:author="Author" w:date="2017-04-04T19:14:00Z">
        <w:r w:rsidR="00EF6F51">
          <w:rPr>
            <w:rFonts w:ascii="Courier New" w:eastAsia="Times New Roman" w:hAnsi="Courier New" w:cs="Courier New"/>
            <w:color w:val="000000"/>
            <w:sz w:val="20"/>
            <w:szCs w:val="20"/>
            <w:lang w:val="en-IN" w:eastAsia="en-IN"/>
          </w:rPr>
          <w:t>s</w:t>
        </w:r>
      </w:ins>
      <w:r w:rsidRPr="00E75366">
        <w:rPr>
          <w:rFonts w:ascii="Courier New" w:eastAsia="Times New Roman" w:hAnsi="Courier New" w:cs="Courier New"/>
          <w:color w:val="000000"/>
          <w:sz w:val="20"/>
          <w:szCs w:val="20"/>
          <w:lang w:val="en-IN" w:eastAsia="en-IN"/>
        </w:rPr>
        <w:t xml:space="preserve"> for the CP.</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t xml:space="preserve">The continuous ranked probability score </w:t>
      </w:r>
      <w:r w:rsidRPr="00E75366">
        <w:rPr>
          <w:rFonts w:ascii="Courier New" w:eastAsia="Times New Roman" w:hAnsi="Courier New" w:cs="Courier New"/>
          <w:color w:val="800000"/>
          <w:sz w:val="20"/>
          <w:szCs w:val="20"/>
          <w:lang w:val="en-IN" w:eastAsia="en-IN"/>
        </w:rPr>
        <w:t>\citep</w:t>
      </w:r>
      <w:r w:rsidRPr="00E75366">
        <w:rPr>
          <w:rFonts w:ascii="Courier New" w:eastAsia="Times New Roman" w:hAnsi="Courier New" w:cs="Courier New"/>
          <w:color w:val="000000"/>
          <w:sz w:val="20"/>
          <w:szCs w:val="20"/>
          <w:lang w:val="en-IN" w:eastAsia="en-IN"/>
        </w:rPr>
        <w:t xml:space="preserve">[CRPS,][]{Brown1974, Matheson1976, Hersbach2000} is often employed in order to assess the performance of AMs </w:t>
      </w:r>
      <w:r w:rsidRPr="00E75366">
        <w:rPr>
          <w:rFonts w:ascii="Courier New" w:eastAsia="Times New Roman" w:hAnsi="Courier New" w:cs="Courier New"/>
          <w:color w:val="800000"/>
          <w:sz w:val="20"/>
          <w:szCs w:val="20"/>
          <w:lang w:val="en-IN" w:eastAsia="en-IN"/>
        </w:rPr>
        <w:t>\</w:t>
      </w:r>
      <w:proofErr w:type="gramStart"/>
      <w:r w:rsidRPr="00E75366">
        <w:rPr>
          <w:rFonts w:ascii="Courier New" w:eastAsia="Times New Roman" w:hAnsi="Courier New" w:cs="Courier New"/>
          <w:color w:val="800000"/>
          <w:sz w:val="20"/>
          <w:szCs w:val="20"/>
          <w:lang w:val="en-IN" w:eastAsia="en-IN"/>
        </w:rPr>
        <w:t>citep</w:t>
      </w:r>
      <w:r w:rsidRPr="00E75366">
        <w:rPr>
          <w:rFonts w:ascii="Courier New" w:eastAsia="Times New Roman" w:hAnsi="Courier New" w:cs="Courier New"/>
          <w:color w:val="000000"/>
          <w:sz w:val="20"/>
          <w:szCs w:val="20"/>
          <w:lang w:val="en-IN" w:eastAsia="en-IN"/>
        </w:rPr>
        <w:t>[</w:t>
      </w:r>
      <w:proofErr w:type="gramEnd"/>
      <w:del w:id="397" w:author="Author" w:date="2017-04-04T19:15:00Z">
        <w:r w:rsidRPr="00E75366" w:rsidDel="00EF6F51">
          <w:rPr>
            <w:rFonts w:ascii="Courier New" w:eastAsia="Times New Roman" w:hAnsi="Courier New" w:cs="Courier New"/>
            <w:color w:val="000000"/>
            <w:sz w:val="20"/>
            <w:szCs w:val="20"/>
            <w:lang w:val="en-IN" w:eastAsia="en-IN"/>
          </w:rPr>
          <w:delText xml:space="preserve">see, </w:delText>
        </w:r>
      </w:del>
      <w:r w:rsidRPr="00E75366">
        <w:rPr>
          <w:rFonts w:ascii="Courier New" w:eastAsia="Times New Roman" w:hAnsi="Courier New" w:cs="Courier New"/>
          <w:color w:val="000000"/>
          <w:sz w:val="20"/>
          <w:szCs w:val="20"/>
          <w:lang w:val="en-IN" w:eastAsia="en-IN"/>
        </w:rPr>
        <w:t>e.g.</w:t>
      </w:r>
      <w:del w:id="398" w:author="Author" w:date="2017-04-04T19:15:00Z">
        <w:r w:rsidRPr="00E75366" w:rsidDel="00EF6F51">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][]{Bontron2004, Bontron2005, BenDaoud2008, Horton2012, Marty2012, Radanovics2013, Chardon2014, Junk2015, BenDaoud2016, Caillouet2016}. </w:t>
      </w:r>
      <w:del w:id="399" w:author="Author" w:date="2017-04-04T19:15:00Z">
        <w:r w:rsidRPr="00E75366" w:rsidDel="00EF6F51">
          <w:rPr>
            <w:rFonts w:ascii="Courier New" w:eastAsia="Times New Roman" w:hAnsi="Courier New" w:cs="Courier New"/>
            <w:color w:val="000000"/>
            <w:sz w:val="20"/>
            <w:szCs w:val="20"/>
            <w:lang w:val="en-IN" w:eastAsia="en-IN"/>
          </w:rPr>
          <w:delText xml:space="preserve">It </w:delText>
        </w:r>
      </w:del>
      <w:ins w:id="400" w:author="Author" w:date="2017-04-04T19:15:00Z">
        <w:r w:rsidR="00EF6F51">
          <w:rPr>
            <w:rFonts w:ascii="Courier New" w:eastAsia="Times New Roman" w:hAnsi="Courier New" w:cs="Courier New"/>
            <w:color w:val="000000"/>
            <w:sz w:val="20"/>
            <w:szCs w:val="20"/>
            <w:lang w:val="en-IN" w:eastAsia="en-IN"/>
          </w:rPr>
          <w:t>This</w:t>
        </w:r>
        <w:r w:rsidR="00EF6F51"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allows </w:t>
      </w:r>
      <w:del w:id="401" w:author="Author" w:date="2017-04-04T19:15:00Z">
        <w:r w:rsidRPr="00E75366" w:rsidDel="00EF6F51">
          <w:rPr>
            <w:rFonts w:ascii="Courier New" w:eastAsia="Times New Roman" w:hAnsi="Courier New" w:cs="Courier New"/>
            <w:color w:val="000000"/>
            <w:sz w:val="20"/>
            <w:szCs w:val="20"/>
            <w:lang w:val="en-IN" w:eastAsia="en-IN"/>
          </w:rPr>
          <w:delText xml:space="preserve">the </w:delText>
        </w:r>
      </w:del>
      <w:ins w:id="402" w:author="Author" w:date="2017-04-04T19:15:00Z">
        <w:r w:rsidR="00EF6F51">
          <w:rPr>
            <w:rFonts w:ascii="Courier New" w:eastAsia="Times New Roman" w:hAnsi="Courier New" w:cs="Courier New"/>
            <w:color w:val="000000"/>
            <w:sz w:val="20"/>
            <w:szCs w:val="20"/>
            <w:lang w:val="en-IN" w:eastAsia="en-IN"/>
          </w:rPr>
          <w:t>for</w:t>
        </w:r>
        <w:r w:rsidR="00EF6F51"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evaluation of the predicted cumulative distribution functions </w:t>
      </w:r>
      <w:r w:rsidRPr="00E75366">
        <w:rPr>
          <w:rFonts w:ascii="Courier New" w:eastAsia="Times New Roman" w:hAnsi="Courier New" w:cs="Courier New"/>
          <w:color w:val="008000"/>
          <w:sz w:val="20"/>
          <w:szCs w:val="20"/>
          <w:lang w:val="en-IN" w:eastAsia="en-IN"/>
        </w:rPr>
        <w:t>$F(y</w:t>
      </w:r>
      <w:proofErr w:type="gramStart"/>
      <w:r w:rsidRPr="00E75366">
        <w:rPr>
          <w:rFonts w:ascii="Courier New" w:eastAsia="Times New Roman" w:hAnsi="Courier New" w:cs="Courier New"/>
          <w:color w:val="008000"/>
          <w:sz w:val="20"/>
          <w:szCs w:val="20"/>
          <w:lang w:val="en-IN" w:eastAsia="en-IN"/>
        </w:rPr>
        <w:t>)$</w:t>
      </w:r>
      <w:proofErr w:type="gramEnd"/>
      <w:r w:rsidRPr="00E75366">
        <w:rPr>
          <w:rFonts w:ascii="Courier New" w:eastAsia="Times New Roman" w:hAnsi="Courier New" w:cs="Courier New"/>
          <w:color w:val="000000"/>
          <w:sz w:val="20"/>
          <w:szCs w:val="20"/>
          <w:lang w:val="en-IN" w:eastAsia="en-IN"/>
        </w:rPr>
        <w:t xml:space="preserve"> of the precipitation values </w:t>
      </w:r>
      <w:r w:rsidRPr="00E75366">
        <w:rPr>
          <w:rFonts w:ascii="Courier New" w:eastAsia="Times New Roman" w:hAnsi="Courier New" w:cs="Courier New"/>
          <w:color w:val="008000"/>
          <w:sz w:val="20"/>
          <w:szCs w:val="20"/>
          <w:lang w:val="en-IN" w:eastAsia="en-IN"/>
        </w:rPr>
        <w:t>$y$</w:t>
      </w:r>
      <w:r w:rsidRPr="00E75366">
        <w:rPr>
          <w:rFonts w:ascii="Courier New" w:eastAsia="Times New Roman" w:hAnsi="Courier New" w:cs="Courier New"/>
          <w:color w:val="000000"/>
          <w:sz w:val="20"/>
          <w:szCs w:val="20"/>
          <w:lang w:val="en-IN" w:eastAsia="en-IN"/>
        </w:rPr>
        <w:t xml:space="preserve"> from analogue situations compared </w:t>
      </w:r>
      <w:del w:id="403" w:author="Author" w:date="2017-04-04T19:15:00Z">
        <w:r w:rsidRPr="00E75366" w:rsidDel="00EF6F51">
          <w:rPr>
            <w:rFonts w:ascii="Courier New" w:eastAsia="Times New Roman" w:hAnsi="Courier New" w:cs="Courier New"/>
            <w:color w:val="000000"/>
            <w:sz w:val="20"/>
            <w:szCs w:val="20"/>
            <w:lang w:val="en-IN" w:eastAsia="en-IN"/>
          </w:rPr>
          <w:delText xml:space="preserve">to </w:delText>
        </w:r>
      </w:del>
      <w:ins w:id="404" w:author="Author" w:date="2017-04-04T19:15:00Z">
        <w:r w:rsidR="00EF6F51">
          <w:rPr>
            <w:rFonts w:ascii="Courier New" w:eastAsia="Times New Roman" w:hAnsi="Courier New" w:cs="Courier New"/>
            <w:color w:val="000000"/>
            <w:sz w:val="20"/>
            <w:szCs w:val="20"/>
            <w:lang w:val="en-IN" w:eastAsia="en-IN"/>
          </w:rPr>
          <w:t>with</w:t>
        </w:r>
        <w:r w:rsidR="00EF6F51"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the observed value </w:t>
      </w:r>
      <w:r w:rsidRPr="00E75366">
        <w:rPr>
          <w:rFonts w:ascii="Courier New" w:eastAsia="Times New Roman" w:hAnsi="Courier New" w:cs="Courier New"/>
          <w:color w:val="008000"/>
          <w:sz w:val="20"/>
          <w:szCs w:val="20"/>
          <w:lang w:val="en-IN" w:eastAsia="en-IN"/>
        </w:rPr>
        <w:t>$y^{0}$</w:t>
      </w:r>
      <w:ins w:id="405" w:author="Author" w:date="2017-04-04T19:16:00Z">
        <w:r w:rsidR="00EF6F51">
          <w:rPr>
            <w:rFonts w:ascii="Courier New" w:eastAsia="Times New Roman" w:hAnsi="Courier New" w:cs="Courier New"/>
            <w:color w:val="000000"/>
            <w:sz w:val="20"/>
            <w:szCs w:val="20"/>
            <w:lang w:val="en-IN" w:eastAsia="en-IN"/>
          </w:rPr>
          <w:t>; a</w:t>
        </w:r>
      </w:ins>
      <w:del w:id="406" w:author="Author" w:date="2017-04-04T19:16:00Z">
        <w:r w:rsidRPr="00E75366" w:rsidDel="00EF6F51">
          <w:rPr>
            <w:rFonts w:ascii="Courier New" w:eastAsia="Times New Roman" w:hAnsi="Courier New" w:cs="Courier New"/>
            <w:color w:val="000000"/>
            <w:sz w:val="20"/>
            <w:szCs w:val="20"/>
            <w:lang w:val="en-IN" w:eastAsia="en-IN"/>
          </w:rPr>
          <w:delText>. A</w:delText>
        </w:r>
      </w:del>
      <w:r w:rsidRPr="00E75366">
        <w:rPr>
          <w:rFonts w:ascii="Courier New" w:eastAsia="Times New Roman" w:hAnsi="Courier New" w:cs="Courier New"/>
          <w:color w:val="000000"/>
          <w:sz w:val="20"/>
          <w:szCs w:val="20"/>
          <w:lang w:val="en-IN" w:eastAsia="en-IN"/>
        </w:rPr>
        <w:t xml:space="preserve"> better prediction has a smaller score. </w:t>
      </w:r>
      <w:del w:id="407" w:author="Author" w:date="2017-04-04T19:15:00Z">
        <w:r w:rsidRPr="00E75366" w:rsidDel="00EF6F51">
          <w:rPr>
            <w:rFonts w:ascii="Courier New" w:eastAsia="Times New Roman" w:hAnsi="Courier New" w:cs="Courier New"/>
            <w:color w:val="000000"/>
            <w:sz w:val="20"/>
            <w:szCs w:val="20"/>
            <w:lang w:val="en-IN" w:eastAsia="en-IN"/>
          </w:rPr>
          <w:delText xml:space="preserve">It </w:delText>
        </w:r>
      </w:del>
      <w:ins w:id="408" w:author="Author" w:date="2017-04-04T19:15:00Z">
        <w:r w:rsidR="00EF6F51">
          <w:rPr>
            <w:rFonts w:ascii="Courier New" w:eastAsia="Times New Roman" w:hAnsi="Courier New" w:cs="Courier New"/>
            <w:color w:val="000000"/>
            <w:sz w:val="20"/>
            <w:szCs w:val="20"/>
            <w:lang w:val="en-IN" w:eastAsia="en-IN"/>
          </w:rPr>
          <w:t>This process</w:t>
        </w:r>
        <w:r w:rsidR="00EF6F51"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is defined as </w:t>
      </w:r>
      <w:del w:id="409" w:author="Author" w:date="2017-04-04T19:15:00Z">
        <w:r w:rsidRPr="00E75366" w:rsidDel="00EF6F51">
          <w:rPr>
            <w:rFonts w:ascii="Courier New" w:eastAsia="Times New Roman" w:hAnsi="Courier New" w:cs="Courier New"/>
            <w:color w:val="000000"/>
            <w:sz w:val="20"/>
            <w:szCs w:val="20"/>
            <w:lang w:val="en-IN" w:eastAsia="en-IN"/>
          </w:rPr>
          <w:delText>follows:</w:delText>
        </w:r>
      </w:del>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\begin</w:t>
      </w:r>
      <w:r w:rsidRPr="00E75366">
        <w:rPr>
          <w:rFonts w:ascii="Courier New" w:eastAsia="Times New Roman" w:hAnsi="Courier New" w:cs="Courier New"/>
          <w:color w:val="000000"/>
          <w:sz w:val="20"/>
          <w:szCs w:val="20"/>
          <w:lang w:val="en-IN" w:eastAsia="en-IN"/>
        </w:rPr>
        <w:t>{equation}</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8000"/>
          <w:sz w:val="20"/>
          <w:szCs w:val="20"/>
          <w:lang w:val="en-IN" w:eastAsia="en-IN"/>
        </w:rPr>
        <w:tab/>
        <w:t>\</w:t>
      </w:r>
      <w:r w:rsidRPr="00E75366">
        <w:rPr>
          <w:rFonts w:ascii="Courier New" w:eastAsia="Times New Roman" w:hAnsi="Courier New" w:cs="Courier New"/>
          <w:b/>
          <w:bCs/>
          <w:color w:val="0000CC"/>
          <w:sz w:val="20"/>
          <w:szCs w:val="20"/>
          <w:lang w:val="en-IN" w:eastAsia="en-IN"/>
        </w:rPr>
        <w:t>label{eq:CRPS}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8000"/>
          <w:sz w:val="20"/>
          <w:szCs w:val="20"/>
          <w:lang w:val="en-IN" w:eastAsia="en-IN"/>
        </w:rPr>
        <w:tab/>
        <w:t xml:space="preserve">S_{\text{CRP}} = \int_{-\infty}^{+\infty} \left[ F(y)-\text{H}(y-y^{0})\right]^{2} \text{d}y ,  </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8000"/>
          <w:sz w:val="20"/>
          <w:szCs w:val="20"/>
          <w:lang w:val="en-IN" w:eastAsia="en-IN"/>
        </w:rPr>
        <w:tab/>
      </w:r>
      <w:r w:rsidRPr="00E75366">
        <w:rPr>
          <w:rFonts w:ascii="Courier New" w:eastAsia="Times New Roman" w:hAnsi="Courier New" w:cs="Courier New"/>
          <w:color w:val="0000CC"/>
          <w:sz w:val="20"/>
          <w:szCs w:val="20"/>
          <w:lang w:val="en-IN" w:eastAsia="en-IN"/>
        </w:rPr>
        <w:t>\end</w:t>
      </w:r>
      <w:r w:rsidRPr="00E75366">
        <w:rPr>
          <w:rFonts w:ascii="Courier New" w:eastAsia="Times New Roman" w:hAnsi="Courier New" w:cs="Courier New"/>
          <w:color w:val="000000"/>
          <w:sz w:val="20"/>
          <w:szCs w:val="20"/>
          <w:lang w:val="en-IN" w:eastAsia="en-IN"/>
        </w:rPr>
        <w:t>{equation}</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del w:id="410" w:author="Author" w:date="2017-04-04T19:16:00Z">
        <w:r w:rsidRPr="00E75366" w:rsidDel="00EF6F51">
          <w:rPr>
            <w:rFonts w:ascii="Courier New" w:eastAsia="Times New Roman" w:hAnsi="Courier New" w:cs="Courier New"/>
            <w:color w:val="000000"/>
            <w:sz w:val="20"/>
            <w:szCs w:val="20"/>
            <w:lang w:val="en-IN" w:eastAsia="en-IN"/>
          </w:rPr>
          <w:lastRenderedPageBreak/>
          <w:tab/>
        </w:r>
      </w:del>
      <w:proofErr w:type="gramStart"/>
      <w:r w:rsidRPr="00E75366">
        <w:rPr>
          <w:rFonts w:ascii="Courier New" w:eastAsia="Times New Roman" w:hAnsi="Courier New" w:cs="Courier New"/>
          <w:color w:val="000000"/>
          <w:sz w:val="20"/>
          <w:szCs w:val="20"/>
          <w:lang w:val="en-IN" w:eastAsia="en-IN"/>
        </w:rPr>
        <w:t>where</w:t>
      </w:r>
      <w:proofErr w:type="gramEnd"/>
      <w:r w:rsidRPr="00E75366">
        <w:rPr>
          <w:rFonts w:ascii="Courier New" w:eastAsia="Times New Roman" w:hAnsi="Courier New" w:cs="Courier New"/>
          <w:color w:val="000000"/>
          <w:sz w:val="20"/>
          <w:szCs w:val="20"/>
          <w:lang w:val="en-IN" w:eastAsia="en-IN"/>
        </w:rPr>
        <w:t xml:space="preserve"> </w:t>
      </w:r>
      <w:r w:rsidRPr="00E75366">
        <w:rPr>
          <w:rFonts w:ascii="Courier New" w:eastAsia="Times New Roman" w:hAnsi="Courier New" w:cs="Courier New"/>
          <w:color w:val="008000"/>
          <w:sz w:val="20"/>
          <w:szCs w:val="20"/>
          <w:lang w:val="en-IN" w:eastAsia="en-IN"/>
        </w:rPr>
        <w:t>$\text{H}(y-y^{0})$</w:t>
      </w:r>
      <w:r w:rsidRPr="00E75366">
        <w:rPr>
          <w:rFonts w:ascii="Courier New" w:eastAsia="Times New Roman" w:hAnsi="Courier New" w:cs="Courier New"/>
          <w:color w:val="000000"/>
          <w:sz w:val="20"/>
          <w:szCs w:val="20"/>
          <w:lang w:val="en-IN" w:eastAsia="en-IN"/>
        </w:rPr>
        <w:t xml:space="preserve"> is the Heaviside function</w:t>
      </w:r>
      <w:ins w:id="411" w:author="Author" w:date="2017-04-04T19:16:00Z">
        <w:r w:rsidR="00EF6F51">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 xml:space="preserve"> </w:t>
      </w:r>
      <w:del w:id="412" w:author="Author" w:date="2017-04-04T19:16:00Z">
        <w:r w:rsidRPr="00E75366" w:rsidDel="00EF6F51">
          <w:rPr>
            <w:rFonts w:ascii="Courier New" w:eastAsia="Times New Roman" w:hAnsi="Courier New" w:cs="Courier New"/>
            <w:color w:val="000000"/>
            <w:sz w:val="20"/>
            <w:szCs w:val="20"/>
            <w:lang w:val="en-IN" w:eastAsia="en-IN"/>
          </w:rPr>
          <w:delText xml:space="preserve">that </w:delText>
        </w:r>
      </w:del>
      <w:ins w:id="413" w:author="Author" w:date="2017-04-04T19:16:00Z">
        <w:r w:rsidR="00EF6F51">
          <w:rPr>
            <w:rFonts w:ascii="Courier New" w:eastAsia="Times New Roman" w:hAnsi="Courier New" w:cs="Courier New"/>
            <w:color w:val="000000"/>
            <w:sz w:val="20"/>
            <w:szCs w:val="20"/>
            <w:lang w:val="en-IN" w:eastAsia="en-IN"/>
          </w:rPr>
          <w:t>which</w:t>
        </w:r>
        <w:r w:rsidR="00EF6F51"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is null when </w:t>
      </w:r>
      <w:r w:rsidRPr="00E75366">
        <w:rPr>
          <w:rFonts w:ascii="Courier New" w:eastAsia="Times New Roman" w:hAnsi="Courier New" w:cs="Courier New"/>
          <w:color w:val="008000"/>
          <w:sz w:val="20"/>
          <w:szCs w:val="20"/>
          <w:lang w:val="en-IN" w:eastAsia="en-IN"/>
        </w:rPr>
        <w:t>$y-y^{0}&lt;0$</w:t>
      </w:r>
      <w:r w:rsidRPr="00E75366">
        <w:rPr>
          <w:rFonts w:ascii="Courier New" w:eastAsia="Times New Roman" w:hAnsi="Courier New" w:cs="Courier New"/>
          <w:color w:val="000000"/>
          <w:sz w:val="20"/>
          <w:szCs w:val="20"/>
          <w:lang w:val="en-IN" w:eastAsia="en-IN"/>
        </w:rPr>
        <w:t xml:space="preserve"> and has the value of 1 otherwise.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 xml:space="preserve">\subsection{The moving time window </w:t>
      </w:r>
      <w:del w:id="414" w:author="Author" w:date="2017-04-04T19:17:00Z">
        <w:r w:rsidRPr="00E75366" w:rsidDel="00EF6F51">
          <w:rPr>
            <w:rFonts w:ascii="Courier New" w:eastAsia="Times New Roman" w:hAnsi="Courier New" w:cs="Courier New"/>
            <w:b/>
            <w:bCs/>
            <w:color w:val="0000CC"/>
            <w:sz w:val="20"/>
            <w:szCs w:val="20"/>
            <w:lang w:val="en-IN" w:eastAsia="en-IN"/>
          </w:rPr>
          <w:delText xml:space="preserve">(MTW) </w:delText>
        </w:r>
      </w:del>
      <w:r w:rsidRPr="00E75366">
        <w:rPr>
          <w:rFonts w:ascii="Courier New" w:eastAsia="Times New Roman" w:hAnsi="Courier New" w:cs="Courier New"/>
          <w:b/>
          <w:bCs/>
          <w:color w:val="0000CC"/>
          <w:sz w:val="20"/>
          <w:szCs w:val="20"/>
          <w:lang w:val="en-IN" w:eastAsia="en-IN"/>
        </w:rPr>
        <w:t>approach}</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\label{sec:mtw}</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t xml:space="preserve">The </w:t>
      </w:r>
      <w:del w:id="415" w:author="Author" w:date="2017-04-04T19:17:00Z">
        <w:r w:rsidRPr="00E75366" w:rsidDel="00EF6F51">
          <w:rPr>
            <w:rFonts w:ascii="Courier New" w:eastAsia="Times New Roman" w:hAnsi="Courier New" w:cs="Courier New"/>
            <w:color w:val="000000"/>
            <w:sz w:val="20"/>
            <w:szCs w:val="20"/>
            <w:lang w:val="en-IN" w:eastAsia="en-IN"/>
          </w:rPr>
          <w:delText>moving time window (</w:delText>
        </w:r>
      </w:del>
      <w:r w:rsidRPr="00E75366">
        <w:rPr>
          <w:rFonts w:ascii="Courier New" w:eastAsia="Times New Roman" w:hAnsi="Courier New" w:cs="Courier New"/>
          <w:color w:val="000000"/>
          <w:sz w:val="20"/>
          <w:szCs w:val="20"/>
          <w:lang w:val="en-IN" w:eastAsia="en-IN"/>
        </w:rPr>
        <w:t>MTW</w:t>
      </w:r>
      <w:del w:id="416" w:author="Author" w:date="2017-04-04T19:17:00Z">
        <w:r w:rsidRPr="00E75366" w:rsidDel="00EF6F51">
          <w:rPr>
            <w:rFonts w:ascii="Courier New" w:eastAsia="Times New Roman" w:hAnsi="Courier New" w:cs="Courier New"/>
            <w:color w:val="000000"/>
            <w:sz w:val="20"/>
            <w:szCs w:val="20"/>
            <w:lang w:val="en-IN" w:eastAsia="en-IN"/>
          </w:rPr>
          <w:delText xml:space="preserve">) </w:delText>
        </w:r>
      </w:del>
      <w:ins w:id="417" w:author="Author" w:date="2017-04-04T19:17:00Z">
        <w:r w:rsidR="00EF6F51">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technique </w:t>
      </w:r>
      <w:del w:id="418" w:author="Author" w:date="2017-04-04T19:17:00Z">
        <w:r w:rsidRPr="00E75366" w:rsidDel="00EF6F51">
          <w:rPr>
            <w:rFonts w:ascii="Courier New" w:eastAsia="Times New Roman" w:hAnsi="Courier New" w:cs="Courier New"/>
            <w:color w:val="000000"/>
            <w:sz w:val="20"/>
            <w:szCs w:val="20"/>
            <w:lang w:val="en-IN" w:eastAsia="en-IN"/>
          </w:rPr>
          <w:delText xml:space="preserve">aims </w:delText>
        </w:r>
      </w:del>
      <w:ins w:id="419" w:author="Author" w:date="2017-04-04T19:17:00Z">
        <w:r w:rsidR="00EF6F51">
          <w:rPr>
            <w:rFonts w:ascii="Courier New" w:eastAsia="Times New Roman" w:hAnsi="Courier New" w:cs="Courier New"/>
            <w:color w:val="000000"/>
            <w:sz w:val="20"/>
            <w:szCs w:val="20"/>
            <w:lang w:val="en-IN" w:eastAsia="en-IN"/>
          </w:rPr>
          <w:t xml:space="preserve">is used </w:t>
        </w:r>
      </w:ins>
      <w:del w:id="420" w:author="Author" w:date="2017-04-04T19:17:00Z">
        <w:r w:rsidRPr="00E75366" w:rsidDel="00EF6F51">
          <w:rPr>
            <w:rFonts w:ascii="Courier New" w:eastAsia="Times New Roman" w:hAnsi="Courier New" w:cs="Courier New"/>
            <w:color w:val="000000"/>
            <w:sz w:val="20"/>
            <w:szCs w:val="20"/>
            <w:lang w:val="en-IN" w:eastAsia="en-IN"/>
          </w:rPr>
          <w:delText xml:space="preserve">at </w:delText>
        </w:r>
      </w:del>
      <w:ins w:id="421" w:author="Author" w:date="2017-04-04T19:17:00Z">
        <w:r w:rsidR="00EF6F51">
          <w:rPr>
            <w:rFonts w:ascii="Courier New" w:eastAsia="Times New Roman" w:hAnsi="Courier New" w:cs="Courier New"/>
            <w:color w:val="000000"/>
            <w:sz w:val="20"/>
            <w:szCs w:val="20"/>
            <w:lang w:val="en-IN" w:eastAsia="en-IN"/>
          </w:rPr>
          <w:t>to</w:t>
        </w:r>
        <w:r w:rsidR="00EF6F51"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find</w:t>
      </w:r>
      <w:del w:id="422" w:author="Author" w:date="2017-04-04T19:17:00Z">
        <w:r w:rsidRPr="00E75366" w:rsidDel="00EF6F51">
          <w:rPr>
            <w:rFonts w:ascii="Courier New" w:eastAsia="Times New Roman" w:hAnsi="Courier New" w:cs="Courier New"/>
            <w:color w:val="000000"/>
            <w:sz w:val="20"/>
            <w:szCs w:val="20"/>
            <w:lang w:val="en-IN" w:eastAsia="en-IN"/>
          </w:rPr>
          <w:delText>ing</w:delText>
        </w:r>
      </w:del>
      <w:r w:rsidRPr="00E75366">
        <w:rPr>
          <w:rFonts w:ascii="Courier New" w:eastAsia="Times New Roman" w:hAnsi="Courier New" w:cs="Courier New"/>
          <w:color w:val="000000"/>
          <w:sz w:val="20"/>
          <w:szCs w:val="20"/>
          <w:lang w:val="en-IN" w:eastAsia="en-IN"/>
        </w:rPr>
        <w:t xml:space="preserve"> better analogue situations at different hours of the day rather than comparing the predictors at the same fixed hours. The target situation</w:t>
      </w:r>
      <w:ins w:id="423" w:author="Author" w:date="2017-04-04T19:17:00Z">
        <w:r w:rsidR="00EF6F51">
          <w:rPr>
            <w:rFonts w:ascii="Courier New" w:eastAsia="Times New Roman" w:hAnsi="Courier New" w:cs="Courier New"/>
            <w:color w:val="000000"/>
            <w:sz w:val="20"/>
            <w:szCs w:val="20"/>
            <w:lang w:val="en-IN" w:eastAsia="en-IN"/>
          </w:rPr>
          <w:t>, or</w:t>
        </w:r>
      </w:ins>
      <w:r w:rsidRPr="00E75366">
        <w:rPr>
          <w:rFonts w:ascii="Courier New" w:eastAsia="Times New Roman" w:hAnsi="Courier New" w:cs="Courier New"/>
          <w:color w:val="000000"/>
          <w:sz w:val="20"/>
          <w:szCs w:val="20"/>
          <w:lang w:val="en-IN" w:eastAsia="en-IN"/>
        </w:rPr>
        <w:t xml:space="preserve"> </w:t>
      </w:r>
      <w:del w:id="424" w:author="Author" w:date="2017-04-04T19:17:00Z">
        <w:r w:rsidRPr="00E75366" w:rsidDel="00EF6F51">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the day </w:t>
      </w:r>
      <w:del w:id="425" w:author="Author" w:date="2017-04-04T19:17:00Z">
        <w:r w:rsidRPr="00E75366" w:rsidDel="00EF6F51">
          <w:rPr>
            <w:rFonts w:ascii="Courier New" w:eastAsia="Times New Roman" w:hAnsi="Courier New" w:cs="Courier New"/>
            <w:color w:val="000000"/>
            <w:sz w:val="20"/>
            <w:szCs w:val="20"/>
            <w:lang w:val="en-IN" w:eastAsia="en-IN"/>
          </w:rPr>
          <w:delText xml:space="preserve">to </w:delText>
        </w:r>
      </w:del>
      <w:ins w:id="426" w:author="Author" w:date="2017-04-04T19:17:00Z">
        <w:r w:rsidR="00EF6F51">
          <w:rPr>
            <w:rFonts w:ascii="Courier New" w:eastAsia="Times New Roman" w:hAnsi="Courier New" w:cs="Courier New"/>
            <w:color w:val="000000"/>
            <w:sz w:val="20"/>
            <w:szCs w:val="20"/>
            <w:lang w:val="en-IN" w:eastAsia="en-IN"/>
          </w:rPr>
          <w:t>for</w:t>
        </w:r>
        <w:r w:rsidR="00EF6F51"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predict</w:t>
      </w:r>
      <w:ins w:id="427" w:author="Author" w:date="2017-04-04T19:17:00Z">
        <w:r w:rsidR="00EF6F51">
          <w:rPr>
            <w:rFonts w:ascii="Courier New" w:eastAsia="Times New Roman" w:hAnsi="Courier New" w:cs="Courier New"/>
            <w:color w:val="000000"/>
            <w:sz w:val="20"/>
            <w:szCs w:val="20"/>
            <w:lang w:val="en-IN" w:eastAsia="en-IN"/>
          </w:rPr>
          <w:t>ion</w:t>
        </w:r>
      </w:ins>
      <w:ins w:id="428" w:author="Author" w:date="2017-04-04T19:18:00Z">
        <w:r w:rsidR="00EF6F51">
          <w:rPr>
            <w:rFonts w:ascii="Courier New" w:eastAsia="Times New Roman" w:hAnsi="Courier New" w:cs="Courier New"/>
            <w:color w:val="000000"/>
            <w:sz w:val="20"/>
            <w:szCs w:val="20"/>
            <w:lang w:val="en-IN" w:eastAsia="en-IN"/>
          </w:rPr>
          <w:t>,</w:t>
        </w:r>
      </w:ins>
      <w:del w:id="429" w:author="Author" w:date="2017-04-04T19:18:00Z">
        <w:r w:rsidRPr="00E75366" w:rsidDel="00EF6F51">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is still the same as </w:t>
      </w:r>
      <w:ins w:id="430" w:author="Author" w:date="2017-04-04T19:18:00Z">
        <w:r w:rsidR="00EF6F51">
          <w:rPr>
            <w:rFonts w:ascii="Courier New" w:eastAsia="Times New Roman" w:hAnsi="Courier New" w:cs="Courier New"/>
            <w:color w:val="000000"/>
            <w:sz w:val="20"/>
            <w:szCs w:val="20"/>
            <w:lang w:val="en-IN" w:eastAsia="en-IN"/>
          </w:rPr>
          <w:t xml:space="preserve">that </w:t>
        </w:r>
      </w:ins>
      <w:r w:rsidRPr="00E75366">
        <w:rPr>
          <w:rFonts w:ascii="Courier New" w:eastAsia="Times New Roman" w:hAnsi="Courier New" w:cs="Courier New"/>
          <w:color w:val="000000"/>
          <w:sz w:val="20"/>
          <w:szCs w:val="20"/>
          <w:lang w:val="en-IN" w:eastAsia="en-IN"/>
        </w:rPr>
        <w:t>in the conventional approach</w:t>
      </w:r>
      <w:ins w:id="431" w:author="Author" w:date="2017-04-04T19:18:00Z">
        <w:r w:rsidR="00EF6F51">
          <w:rPr>
            <w:rFonts w:ascii="Courier New" w:eastAsia="Times New Roman" w:hAnsi="Courier New" w:cs="Courier New"/>
            <w:color w:val="000000"/>
            <w:sz w:val="20"/>
            <w:szCs w:val="20"/>
            <w:lang w:val="en-IN" w:eastAsia="en-IN"/>
          </w:rPr>
          <w:t>:</w:t>
        </w:r>
      </w:ins>
      <w:del w:id="432" w:author="Author" w:date="2017-04-04T19:18:00Z">
        <w:r w:rsidRPr="00E75366" w:rsidDel="00EF6F51">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w:t>
      </w:r>
      <w:del w:id="433" w:author="Author" w:date="2017-04-04T19:18:00Z">
        <w:r w:rsidRPr="00E75366" w:rsidDel="00EF6F51">
          <w:rPr>
            <w:rFonts w:ascii="Courier New" w:eastAsia="Times New Roman" w:hAnsi="Courier New" w:cs="Courier New"/>
            <w:color w:val="000000"/>
            <w:sz w:val="20"/>
            <w:szCs w:val="20"/>
            <w:lang w:val="en-IN" w:eastAsia="en-IN"/>
          </w:rPr>
          <w:delText xml:space="preserve">that is </w:delText>
        </w:r>
      </w:del>
      <w:r w:rsidRPr="00E75366">
        <w:rPr>
          <w:rFonts w:ascii="Courier New" w:eastAsia="Times New Roman" w:hAnsi="Courier New" w:cs="Courier New"/>
          <w:color w:val="000000"/>
          <w:sz w:val="20"/>
          <w:szCs w:val="20"/>
          <w:lang w:val="en-IN" w:eastAsia="en-IN"/>
        </w:rPr>
        <w:t>a daily precipitation total between 06:00 and 30:00</w:t>
      </w:r>
      <w:ins w:id="434" w:author="Author" w:date="2017-04-04T19:18:00Z">
        <w:r w:rsidR="00EF6F51">
          <w:rPr>
            <w:rFonts w:ascii="Courier New" w:eastAsia="Times New Roman" w:hAnsi="Courier New" w:cs="Courier New"/>
            <w:color w:val="000000"/>
            <w:sz w:val="20"/>
            <w:szCs w:val="20"/>
            <w:lang w:val="en-IN" w:eastAsia="en-IN"/>
          </w:rPr>
          <w:t xml:space="preserve"> </w:t>
        </w:r>
      </w:ins>
      <w:del w:id="435" w:author="Author" w:date="2017-04-04T19:18:00Z">
        <w:r w:rsidRPr="00E75366" w:rsidDel="00EF6F51">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UTC</w:t>
      </w:r>
      <w:del w:id="436" w:author="Author" w:date="2017-04-04T19:18:00Z">
        <w:r w:rsidRPr="00E75366" w:rsidDel="00EF6F51">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characteri</w:t>
      </w:r>
      <w:ins w:id="437" w:author="Author" w:date="2017-04-04T19:30:00Z">
        <w:r w:rsidR="00C67DAC">
          <w:rPr>
            <w:rFonts w:ascii="Courier New" w:eastAsia="Times New Roman" w:hAnsi="Courier New" w:cs="Courier New"/>
            <w:color w:val="000000"/>
            <w:sz w:val="20"/>
            <w:szCs w:val="20"/>
            <w:lang w:val="en-IN" w:eastAsia="en-IN"/>
          </w:rPr>
          <w:t>s</w:t>
        </w:r>
      </w:ins>
      <w:del w:id="438" w:author="Author" w:date="2017-04-04T19:30:00Z">
        <w:r w:rsidRPr="00E75366" w:rsidDel="00C67DAC">
          <w:rPr>
            <w:rFonts w:ascii="Courier New" w:eastAsia="Times New Roman" w:hAnsi="Courier New" w:cs="Courier New"/>
            <w:color w:val="000000"/>
            <w:sz w:val="20"/>
            <w:szCs w:val="20"/>
            <w:lang w:val="en-IN" w:eastAsia="en-IN"/>
          </w:rPr>
          <w:delText>z</w:delText>
        </w:r>
      </w:del>
      <w:proofErr w:type="gramStart"/>
      <w:r w:rsidRPr="00E75366">
        <w:rPr>
          <w:rFonts w:ascii="Courier New" w:eastAsia="Times New Roman" w:hAnsi="Courier New" w:cs="Courier New"/>
          <w:color w:val="000000"/>
          <w:sz w:val="20"/>
          <w:szCs w:val="20"/>
          <w:lang w:val="en-IN" w:eastAsia="en-IN"/>
        </w:rPr>
        <w:t>ed</w:t>
      </w:r>
      <w:proofErr w:type="gramEnd"/>
      <w:r w:rsidRPr="00E75366">
        <w:rPr>
          <w:rFonts w:ascii="Courier New" w:eastAsia="Times New Roman" w:hAnsi="Courier New" w:cs="Courier New"/>
          <w:color w:val="000000"/>
          <w:sz w:val="20"/>
          <w:szCs w:val="20"/>
          <w:lang w:val="en-IN" w:eastAsia="en-IN"/>
        </w:rPr>
        <w:t xml:space="preserve"> by predictors</w:t>
      </w:r>
      <w:ins w:id="439" w:author="Author" w:date="2017-04-04T19:18:00Z">
        <w:r w:rsidR="00EF6F51">
          <w:rPr>
            <w:rFonts w:ascii="Courier New" w:eastAsia="Times New Roman" w:hAnsi="Courier New" w:cs="Courier New"/>
            <w:color w:val="000000"/>
            <w:sz w:val="20"/>
            <w:szCs w:val="20"/>
            <w:lang w:val="en-IN" w:eastAsia="en-IN"/>
          </w:rPr>
          <w:t xml:space="preserve">, </w:t>
        </w:r>
      </w:ins>
      <w:del w:id="440" w:author="Author" w:date="2017-04-04T19:18:00Z">
        <w:r w:rsidRPr="00E75366" w:rsidDel="00EF6F51">
          <w:rPr>
            <w:rFonts w:ascii="Courier New" w:eastAsia="Times New Roman" w:hAnsi="Courier New" w:cs="Courier New"/>
            <w:color w:val="000000"/>
            <w:sz w:val="20"/>
            <w:szCs w:val="20"/>
            <w:lang w:val="en-IN" w:eastAsia="en-IN"/>
          </w:rPr>
          <w:delText xml:space="preserve"> </w:delText>
        </w:r>
      </w:del>
      <w:r w:rsidRPr="00E75366">
        <w:rPr>
          <w:rFonts w:ascii="Courier New" w:eastAsia="Times New Roman" w:hAnsi="Courier New" w:cs="Courier New"/>
          <w:color w:val="000000"/>
          <w:sz w:val="20"/>
          <w:szCs w:val="20"/>
          <w:lang w:val="en-IN" w:eastAsia="en-IN"/>
        </w:rPr>
        <w:t>which</w:t>
      </w:r>
      <w:ins w:id="441" w:author="Author" w:date="2017-04-04T19:18:00Z">
        <w:r w:rsidR="00EF6F51">
          <w:rPr>
            <w:rFonts w:ascii="Courier New" w:eastAsia="Times New Roman" w:hAnsi="Courier New" w:cs="Courier New"/>
            <w:color w:val="000000"/>
            <w:sz w:val="20"/>
            <w:szCs w:val="20"/>
            <w:lang w:val="en-IN" w:eastAsia="en-IN"/>
          </w:rPr>
          <w:t xml:space="preserve"> in this case are</w:t>
        </w:r>
      </w:ins>
      <w:del w:id="442" w:author="Author" w:date="2017-04-04T19:19:00Z">
        <w:r w:rsidRPr="00E75366" w:rsidDel="00EF6F51">
          <w:rPr>
            <w:rFonts w:ascii="Courier New" w:eastAsia="Times New Roman" w:hAnsi="Courier New" w:cs="Courier New"/>
            <w:color w:val="000000"/>
            <w:sz w:val="20"/>
            <w:szCs w:val="20"/>
            <w:lang w:val="en-IN" w:eastAsia="en-IN"/>
          </w:rPr>
          <w:delText xml:space="preserve"> are here</w:delText>
        </w:r>
      </w:del>
      <w:r w:rsidRPr="00E75366">
        <w:rPr>
          <w:rFonts w:ascii="Courier New" w:eastAsia="Times New Roman" w:hAnsi="Courier New" w:cs="Courier New"/>
          <w:color w:val="000000"/>
          <w:sz w:val="20"/>
          <w:szCs w:val="20"/>
          <w:lang w:val="en-IN" w:eastAsia="en-IN"/>
        </w:rPr>
        <w:t xml:space="preserve"> Z1000 and Z500 at 12:00 and 24:00</w:t>
      </w:r>
      <w:ins w:id="443" w:author="Author" w:date="2017-04-04T19:19:00Z">
        <w:r w:rsidR="00EF6F51">
          <w:rPr>
            <w:rFonts w:ascii="Courier New" w:eastAsia="Times New Roman" w:hAnsi="Courier New" w:cs="Courier New"/>
            <w:color w:val="000000"/>
            <w:sz w:val="20"/>
            <w:szCs w:val="20"/>
            <w:lang w:val="en-IN" w:eastAsia="en-IN"/>
          </w:rPr>
          <w:t xml:space="preserve"> </w:t>
        </w:r>
      </w:ins>
      <w:del w:id="444" w:author="Author" w:date="2017-04-04T19:19:00Z">
        <w:r w:rsidRPr="00E75366" w:rsidDel="00EF6F51">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UTC</w:t>
      </w:r>
      <w:ins w:id="445" w:author="Author" w:date="2017-04-04T19:19:00Z">
        <w:r w:rsidR="00EF6F51">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 xml:space="preserve"> respectively. The difference is that candidate situations are </w:t>
      </w:r>
      <w:del w:id="446" w:author="Author" w:date="2017-04-04T19:19:00Z">
        <w:r w:rsidRPr="00E75366" w:rsidDel="00EF6F51">
          <w:rPr>
            <w:rFonts w:ascii="Courier New" w:eastAsia="Times New Roman" w:hAnsi="Courier New" w:cs="Courier New"/>
            <w:color w:val="000000"/>
            <w:sz w:val="20"/>
            <w:szCs w:val="20"/>
            <w:lang w:val="en-IN" w:eastAsia="en-IN"/>
          </w:rPr>
          <w:delText xml:space="preserve">not only </w:delText>
        </w:r>
      </w:del>
      <w:r w:rsidRPr="00E75366">
        <w:rPr>
          <w:rFonts w:ascii="Courier New" w:eastAsia="Times New Roman" w:hAnsi="Courier New" w:cs="Courier New"/>
          <w:color w:val="000000"/>
          <w:sz w:val="20"/>
          <w:szCs w:val="20"/>
          <w:lang w:val="en-IN" w:eastAsia="en-IN"/>
        </w:rPr>
        <w:t xml:space="preserve">considered </w:t>
      </w:r>
      <w:ins w:id="447" w:author="Author" w:date="2017-04-04T19:19:00Z">
        <w:r w:rsidR="00EF6F51" w:rsidRPr="00E75366">
          <w:rPr>
            <w:rFonts w:ascii="Courier New" w:eastAsia="Times New Roman" w:hAnsi="Courier New" w:cs="Courier New"/>
            <w:color w:val="000000"/>
            <w:sz w:val="20"/>
            <w:szCs w:val="20"/>
            <w:lang w:val="en-IN" w:eastAsia="en-IN"/>
          </w:rPr>
          <w:t xml:space="preserve">not only </w:t>
        </w:r>
      </w:ins>
      <w:r w:rsidRPr="00E75366">
        <w:rPr>
          <w:rFonts w:ascii="Courier New" w:eastAsia="Times New Roman" w:hAnsi="Courier New" w:cs="Courier New"/>
          <w:color w:val="000000"/>
          <w:sz w:val="20"/>
          <w:szCs w:val="20"/>
          <w:lang w:val="en-IN" w:eastAsia="en-IN"/>
        </w:rPr>
        <w:t>at the same time (12:00 and 24:00</w:t>
      </w:r>
      <w:ins w:id="448" w:author="Author" w:date="2017-04-04T19:19:00Z">
        <w:r w:rsidR="00EF6F51">
          <w:rPr>
            <w:rFonts w:ascii="Courier New" w:eastAsia="Times New Roman" w:hAnsi="Courier New" w:cs="Courier New"/>
            <w:color w:val="000000"/>
            <w:sz w:val="20"/>
            <w:szCs w:val="20"/>
            <w:lang w:val="en-IN" w:eastAsia="en-IN"/>
          </w:rPr>
          <w:t xml:space="preserve"> </w:t>
        </w:r>
      </w:ins>
      <w:del w:id="449" w:author="Author" w:date="2017-04-04T19:19:00Z">
        <w:r w:rsidRPr="00E75366" w:rsidDel="00EF6F51">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UTC), but</w:t>
      </w:r>
      <w:ins w:id="450" w:author="Author" w:date="2017-04-04T19:19:00Z">
        <w:r w:rsidR="00EF6F51">
          <w:rPr>
            <w:rFonts w:ascii="Courier New" w:eastAsia="Times New Roman" w:hAnsi="Courier New" w:cs="Courier New"/>
            <w:color w:val="000000"/>
            <w:sz w:val="20"/>
            <w:szCs w:val="20"/>
            <w:lang w:val="en-IN" w:eastAsia="en-IN"/>
          </w:rPr>
          <w:t xml:space="preserve"> also</w:t>
        </w:r>
      </w:ins>
      <w:r w:rsidRPr="00E75366">
        <w:rPr>
          <w:rFonts w:ascii="Courier New" w:eastAsia="Times New Roman" w:hAnsi="Courier New" w:cs="Courier New"/>
          <w:color w:val="000000"/>
          <w:sz w:val="20"/>
          <w:szCs w:val="20"/>
          <w:lang w:val="en-IN" w:eastAsia="en-IN"/>
        </w:rPr>
        <w:t xml:space="preserve"> at other hours by allowing a time shift. Therefore, instead of looking for analogues at a 24</w:t>
      </w:r>
      <w:ins w:id="451" w:author="Author" w:date="2017-04-04T19:19:00Z">
        <w:r w:rsidR="00EF6F51">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 xml:space="preserve">h time step, they are sought at the time step matching the predictor temporal resolution (Fig. </w:t>
      </w:r>
      <w:r w:rsidRPr="00E75366">
        <w:rPr>
          <w:rFonts w:ascii="Courier New" w:eastAsia="Times New Roman" w:hAnsi="Courier New" w:cs="Courier New"/>
          <w:color w:val="800000"/>
          <w:sz w:val="20"/>
          <w:szCs w:val="20"/>
          <w:lang w:val="en-IN" w:eastAsia="en-IN"/>
        </w:rPr>
        <w:t>\</w:t>
      </w:r>
      <w:proofErr w:type="gramStart"/>
      <w:r w:rsidRPr="00E75366">
        <w:rPr>
          <w:rFonts w:ascii="Courier New" w:eastAsia="Times New Roman" w:hAnsi="Courier New" w:cs="Courier New"/>
          <w:color w:val="800000"/>
          <w:sz w:val="20"/>
          <w:szCs w:val="20"/>
          <w:lang w:val="en-IN" w:eastAsia="en-IN"/>
        </w:rPr>
        <w:t>ref</w:t>
      </w:r>
      <w:r w:rsidRPr="00E75366">
        <w:rPr>
          <w:rFonts w:ascii="Courier New" w:eastAsia="Times New Roman" w:hAnsi="Courier New" w:cs="Courier New"/>
          <w:color w:val="000000"/>
          <w:sz w:val="20"/>
          <w:szCs w:val="20"/>
          <w:lang w:val="en-IN" w:eastAsia="en-IN"/>
        </w:rPr>
        <w:t>{</w:t>
      </w:r>
      <w:proofErr w:type="gramEnd"/>
      <w:r w:rsidRPr="00E75366">
        <w:rPr>
          <w:rFonts w:ascii="Courier New" w:eastAsia="Times New Roman" w:hAnsi="Courier New" w:cs="Courier New"/>
          <w:color w:val="000000"/>
          <w:sz w:val="20"/>
          <w:szCs w:val="20"/>
          <w:lang w:val="en-IN" w:eastAsia="en-IN"/>
        </w:rPr>
        <w:t>fig:principle}). The ERA-20C dataset</w:t>
      </w:r>
      <w:ins w:id="452" w:author="Author" w:date="2017-04-04T19:20:00Z">
        <w:r w:rsidR="00EF6F51">
          <w:rPr>
            <w:rFonts w:ascii="Courier New" w:eastAsia="Times New Roman" w:hAnsi="Courier New" w:cs="Courier New"/>
            <w:color w:val="000000"/>
            <w:sz w:val="20"/>
            <w:szCs w:val="20"/>
            <w:lang w:val="en-IN" w:eastAsia="en-IN"/>
          </w:rPr>
          <w:t xml:space="preserve"> used</w:t>
        </w:r>
      </w:ins>
      <w:del w:id="453" w:author="Author" w:date="2017-04-04T19:20:00Z">
        <w:r w:rsidRPr="00E75366" w:rsidDel="00EF6F51">
          <w:rPr>
            <w:rFonts w:ascii="Courier New" w:eastAsia="Times New Roman" w:hAnsi="Courier New" w:cs="Courier New"/>
            <w:color w:val="000000"/>
            <w:sz w:val="20"/>
            <w:szCs w:val="20"/>
            <w:lang w:val="en-IN" w:eastAsia="en-IN"/>
          </w:rPr>
          <w:delText xml:space="preserve"> made </w:delText>
        </w:r>
      </w:del>
      <w:ins w:id="454" w:author="Author" w:date="2017-04-04T19:20:00Z">
        <w:r w:rsidR="00EF6F51"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here </w:t>
      </w:r>
      <w:del w:id="455" w:author="Author" w:date="2017-04-04T19:20:00Z">
        <w:r w:rsidRPr="00E75366" w:rsidDel="00EF6F51">
          <w:rPr>
            <w:rFonts w:ascii="Courier New" w:eastAsia="Times New Roman" w:hAnsi="Courier New" w:cs="Courier New"/>
            <w:color w:val="000000"/>
            <w:sz w:val="20"/>
            <w:szCs w:val="20"/>
            <w:lang w:val="en-IN" w:eastAsia="en-IN"/>
          </w:rPr>
          <w:delText xml:space="preserve">possible </w:delText>
        </w:r>
      </w:del>
      <w:r w:rsidRPr="00E75366">
        <w:rPr>
          <w:rFonts w:ascii="Courier New" w:eastAsia="Times New Roman" w:hAnsi="Courier New" w:cs="Courier New"/>
          <w:color w:val="000000"/>
          <w:sz w:val="20"/>
          <w:szCs w:val="20"/>
          <w:lang w:val="en-IN" w:eastAsia="en-IN"/>
        </w:rPr>
        <w:t xml:space="preserve">to test an MTW with </w:t>
      </w:r>
      <w:del w:id="456" w:author="Author" w:date="2017-04-04T19:20:00Z">
        <w:r w:rsidRPr="00E75366" w:rsidDel="00EF6F51">
          <w:rPr>
            <w:rFonts w:ascii="Courier New" w:eastAsia="Times New Roman" w:hAnsi="Courier New" w:cs="Courier New"/>
            <w:color w:val="000000"/>
            <w:sz w:val="20"/>
            <w:szCs w:val="20"/>
            <w:lang w:val="en-IN" w:eastAsia="en-IN"/>
          </w:rPr>
          <w:delText xml:space="preserve">a </w:delText>
        </w:r>
      </w:del>
      <w:r w:rsidRPr="00E75366">
        <w:rPr>
          <w:rFonts w:ascii="Courier New" w:eastAsia="Times New Roman" w:hAnsi="Courier New" w:cs="Courier New"/>
          <w:color w:val="000000"/>
          <w:sz w:val="20"/>
          <w:szCs w:val="20"/>
          <w:lang w:val="en-IN" w:eastAsia="en-IN"/>
        </w:rPr>
        <w:t>12</w:t>
      </w:r>
      <w:ins w:id="457" w:author="Author" w:date="2017-04-04T19:20:00Z">
        <w:r w:rsidR="00EF6F51">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 6</w:t>
      </w:r>
      <w:ins w:id="458" w:author="Author" w:date="2017-04-04T19:20:00Z">
        <w:r w:rsidR="00EF6F51">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 or 3</w:t>
      </w:r>
      <w:ins w:id="459" w:author="Author" w:date="2017-04-04T19:20:00Z">
        <w:r w:rsidR="00EF6F51">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 time step</w:t>
      </w:r>
      <w:ins w:id="460" w:author="Author" w:date="2017-04-04T19:20:00Z">
        <w:r w:rsidR="00EF6F51">
          <w:rPr>
            <w:rFonts w:ascii="Courier New" w:eastAsia="Times New Roman" w:hAnsi="Courier New" w:cs="Courier New"/>
            <w:color w:val="000000"/>
            <w:sz w:val="20"/>
            <w:szCs w:val="20"/>
            <w:lang w:val="en-IN" w:eastAsia="en-IN"/>
          </w:rPr>
          <w:t>s, which are referred to as</w:t>
        </w:r>
      </w:ins>
      <w:r w:rsidRPr="00E75366">
        <w:rPr>
          <w:rFonts w:ascii="Courier New" w:eastAsia="Times New Roman" w:hAnsi="Courier New" w:cs="Courier New"/>
          <w:color w:val="000000"/>
          <w:sz w:val="20"/>
          <w:szCs w:val="20"/>
          <w:lang w:val="en-IN" w:eastAsia="en-IN"/>
        </w:rPr>
        <w:t xml:space="preserve"> </w:t>
      </w:r>
      <w:del w:id="461" w:author="Author" w:date="2017-04-04T19:21:00Z">
        <w:r w:rsidRPr="00E75366" w:rsidDel="00EF6F51">
          <w:rPr>
            <w:rFonts w:ascii="Courier New" w:eastAsia="Times New Roman" w:hAnsi="Courier New" w:cs="Courier New"/>
            <w:color w:val="000000"/>
            <w:sz w:val="20"/>
            <w:szCs w:val="20"/>
            <w:lang w:val="en-IN" w:eastAsia="en-IN"/>
          </w:rPr>
          <w:delText xml:space="preserve">(named respectively </w:delText>
        </w:r>
      </w:del>
      <w:r w:rsidRPr="00E75366">
        <w:rPr>
          <w:rFonts w:ascii="Courier New" w:eastAsia="Times New Roman" w:hAnsi="Courier New" w:cs="Courier New"/>
          <w:color w:val="000000"/>
          <w:sz w:val="20"/>
          <w:szCs w:val="20"/>
          <w:lang w:val="en-IN" w:eastAsia="en-IN"/>
        </w:rPr>
        <w:t>12</w:t>
      </w:r>
      <w:ins w:id="462" w:author="Author" w:date="2017-04-04T19:21:00Z">
        <w:r w:rsidR="00EF6F51">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w:t>
      </w:r>
      <w:ins w:id="463" w:author="Author" w:date="2017-04-04T19:21:00Z">
        <w:r w:rsidR="00EF6F51">
          <w:rPr>
            <w:rFonts w:ascii="Courier New" w:eastAsia="Times New Roman" w:hAnsi="Courier New" w:cs="Courier New"/>
            <w:color w:val="000000"/>
            <w:sz w:val="20"/>
            <w:szCs w:val="20"/>
            <w:lang w:val="en-IN" w:eastAsia="en-IN"/>
          </w:rPr>
          <w:t xml:space="preserve"> </w:t>
        </w:r>
      </w:ins>
      <w:del w:id="464" w:author="Author" w:date="2017-04-04T19:21:00Z">
        <w:r w:rsidRPr="00E75366" w:rsidDel="00EF6F51">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MTW, 6</w:t>
      </w:r>
      <w:ins w:id="465" w:author="Author" w:date="2017-04-04T19:21:00Z">
        <w:r w:rsidR="00EF6F51">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w:t>
      </w:r>
      <w:ins w:id="466" w:author="Author" w:date="2017-04-04T19:21:00Z">
        <w:r w:rsidR="00EF6F51">
          <w:rPr>
            <w:rFonts w:ascii="Courier New" w:eastAsia="Times New Roman" w:hAnsi="Courier New" w:cs="Courier New"/>
            <w:color w:val="000000"/>
            <w:sz w:val="20"/>
            <w:szCs w:val="20"/>
            <w:lang w:val="en-IN" w:eastAsia="en-IN"/>
          </w:rPr>
          <w:t xml:space="preserve"> </w:t>
        </w:r>
      </w:ins>
      <w:del w:id="467" w:author="Author" w:date="2017-04-04T19:21:00Z">
        <w:r w:rsidRPr="00E75366" w:rsidDel="00EF6F51">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MTW, </w:t>
      </w:r>
      <w:ins w:id="468" w:author="Author" w:date="2017-04-04T19:21:00Z">
        <w:r w:rsidR="00312CBD">
          <w:rPr>
            <w:rFonts w:ascii="Courier New" w:eastAsia="Times New Roman" w:hAnsi="Courier New" w:cs="Courier New"/>
            <w:color w:val="000000"/>
            <w:sz w:val="20"/>
            <w:szCs w:val="20"/>
            <w:lang w:val="en-IN" w:eastAsia="en-IN"/>
          </w:rPr>
          <w:t xml:space="preserve">and </w:t>
        </w:r>
      </w:ins>
      <w:r w:rsidRPr="00E75366">
        <w:rPr>
          <w:rFonts w:ascii="Courier New" w:eastAsia="Times New Roman" w:hAnsi="Courier New" w:cs="Courier New"/>
          <w:color w:val="000000"/>
          <w:sz w:val="20"/>
          <w:szCs w:val="20"/>
          <w:lang w:val="en-IN" w:eastAsia="en-IN"/>
        </w:rPr>
        <w:t>3</w:t>
      </w:r>
      <w:ins w:id="469" w:author="Author" w:date="2017-04-04T19:21:00Z">
        <w:r w:rsidR="00312CBD">
          <w:rPr>
            <w:rFonts w:ascii="Courier New" w:eastAsia="Times New Roman" w:hAnsi="Courier New" w:cs="Courier New"/>
            <w:color w:val="000000"/>
            <w:sz w:val="20"/>
            <w:szCs w:val="20"/>
            <w:lang w:val="en-IN" w:eastAsia="en-IN"/>
          </w:rPr>
          <w:t xml:space="preserve">-hr </w:t>
        </w:r>
      </w:ins>
      <w:del w:id="470" w:author="Author" w:date="2017-04-04T19:21:00Z">
        <w:r w:rsidRPr="00E75366" w:rsidDel="00EF6F51">
          <w:rPr>
            <w:rFonts w:ascii="Courier New" w:eastAsia="Times New Roman" w:hAnsi="Courier New" w:cs="Courier New"/>
            <w:color w:val="000000"/>
            <w:sz w:val="20"/>
            <w:szCs w:val="20"/>
            <w:lang w:val="en-IN" w:eastAsia="en-IN"/>
          </w:rPr>
          <w:delText>h-</w:delText>
        </w:r>
      </w:del>
      <w:r w:rsidRPr="00E75366">
        <w:rPr>
          <w:rFonts w:ascii="Courier New" w:eastAsia="Times New Roman" w:hAnsi="Courier New" w:cs="Courier New"/>
          <w:color w:val="000000"/>
          <w:sz w:val="20"/>
          <w:szCs w:val="20"/>
          <w:lang w:val="en-IN" w:eastAsia="en-IN"/>
        </w:rPr>
        <w:t>MTW</w:t>
      </w:r>
      <w:ins w:id="471" w:author="Author" w:date="2017-04-04T19:21:00Z">
        <w:r w:rsidR="00312CBD">
          <w:rPr>
            <w:rFonts w:ascii="Courier New" w:eastAsia="Times New Roman" w:hAnsi="Courier New" w:cs="Courier New"/>
            <w:color w:val="000000"/>
            <w:sz w:val="20"/>
            <w:szCs w:val="20"/>
            <w:lang w:val="en-IN" w:eastAsia="en-IN"/>
          </w:rPr>
          <w:t>, respectively</w:t>
        </w:r>
      </w:ins>
      <w:del w:id="472" w:author="Author" w:date="2017-04-04T19:21:00Z">
        <w:r w:rsidRPr="00E75366" w:rsidDel="00312CBD">
          <w:rPr>
            <w:rFonts w:ascii="Courier New" w:eastAsia="Times New Roman" w:hAnsi="Courier New" w:cs="Courier New"/>
            <w:color w:val="000000"/>
            <w:sz w:val="20"/>
            <w:szCs w:val="20"/>
            <w:lang w:val="en-IN" w:eastAsia="en-IN"/>
          </w:rPr>
          <w:delText xml:space="preserve"> hereafter)</w:delText>
        </w:r>
      </w:del>
      <w:r w:rsidRPr="00E75366">
        <w:rPr>
          <w:rFonts w:ascii="Courier New" w:eastAsia="Times New Roman" w:hAnsi="Courier New" w:cs="Courier New"/>
          <w:color w:val="000000"/>
          <w:sz w:val="20"/>
          <w:szCs w:val="20"/>
          <w:lang w:val="en-IN" w:eastAsia="en-IN"/>
        </w:rPr>
        <w:t xml:space="preserve">. Thus, the candidates are </w:t>
      </w:r>
      <w:del w:id="473" w:author="Author" w:date="2017-04-04T19:22:00Z">
        <w:r w:rsidRPr="00E75366" w:rsidDel="00312CBD">
          <w:rPr>
            <w:rFonts w:ascii="Courier New" w:eastAsia="Times New Roman" w:hAnsi="Courier New" w:cs="Courier New"/>
            <w:color w:val="000000"/>
            <w:sz w:val="20"/>
            <w:szCs w:val="20"/>
            <w:lang w:val="en-IN" w:eastAsia="en-IN"/>
          </w:rPr>
          <w:delText xml:space="preserve">2 </w:delText>
        </w:r>
      </w:del>
      <w:ins w:id="474" w:author="Author" w:date="2017-04-04T19:22:00Z">
        <w:r w:rsidR="00312CBD">
          <w:rPr>
            <w:rFonts w:ascii="Courier New" w:eastAsia="Times New Roman" w:hAnsi="Courier New" w:cs="Courier New"/>
            <w:color w:val="000000"/>
            <w:sz w:val="20"/>
            <w:szCs w:val="20"/>
            <w:lang w:val="en-IN" w:eastAsia="en-IN"/>
          </w:rPr>
          <w:t>two</w:t>
        </w:r>
        <w:r w:rsidR="00312CBD"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(12</w:t>
      </w:r>
      <w:ins w:id="475" w:author="Author" w:date="2017-04-04T19:21:00Z">
        <w:r w:rsidR="00312CBD">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w:t>
      </w:r>
      <w:ins w:id="476" w:author="Author" w:date="2017-04-04T19:21:00Z">
        <w:r w:rsidR="00312CBD">
          <w:rPr>
            <w:rFonts w:ascii="Courier New" w:eastAsia="Times New Roman" w:hAnsi="Courier New" w:cs="Courier New"/>
            <w:color w:val="000000"/>
            <w:sz w:val="20"/>
            <w:szCs w:val="20"/>
            <w:lang w:val="en-IN" w:eastAsia="en-IN"/>
          </w:rPr>
          <w:t xml:space="preserve"> </w:t>
        </w:r>
      </w:ins>
      <w:del w:id="477" w:author="Author" w:date="2017-04-04T19:21:00Z">
        <w:r w:rsidRPr="00E75366" w:rsidDel="00312CBD">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MTW), </w:t>
      </w:r>
      <w:del w:id="478" w:author="Author" w:date="2017-04-04T19:22:00Z">
        <w:r w:rsidRPr="00E75366" w:rsidDel="00312CBD">
          <w:rPr>
            <w:rFonts w:ascii="Courier New" w:eastAsia="Times New Roman" w:hAnsi="Courier New" w:cs="Courier New"/>
            <w:color w:val="000000"/>
            <w:sz w:val="20"/>
            <w:szCs w:val="20"/>
            <w:lang w:val="en-IN" w:eastAsia="en-IN"/>
          </w:rPr>
          <w:delText xml:space="preserve">4 </w:delText>
        </w:r>
      </w:del>
      <w:ins w:id="479" w:author="Author" w:date="2017-04-04T19:22:00Z">
        <w:r w:rsidR="00312CBD">
          <w:rPr>
            <w:rFonts w:ascii="Courier New" w:eastAsia="Times New Roman" w:hAnsi="Courier New" w:cs="Courier New"/>
            <w:color w:val="000000"/>
            <w:sz w:val="20"/>
            <w:szCs w:val="20"/>
            <w:lang w:val="en-IN" w:eastAsia="en-IN"/>
          </w:rPr>
          <w:t>four</w:t>
        </w:r>
        <w:r w:rsidR="00312CBD"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(6</w:t>
      </w:r>
      <w:ins w:id="480" w:author="Author" w:date="2017-04-04T19:22:00Z">
        <w:r w:rsidR="00312CBD">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w:t>
      </w:r>
      <w:ins w:id="481" w:author="Author" w:date="2017-04-04T19:22:00Z">
        <w:r w:rsidR="00312CBD">
          <w:rPr>
            <w:rFonts w:ascii="Courier New" w:eastAsia="Times New Roman" w:hAnsi="Courier New" w:cs="Courier New"/>
            <w:color w:val="000000"/>
            <w:sz w:val="20"/>
            <w:szCs w:val="20"/>
            <w:lang w:val="en-IN" w:eastAsia="en-IN"/>
          </w:rPr>
          <w:t xml:space="preserve"> </w:t>
        </w:r>
      </w:ins>
      <w:del w:id="482" w:author="Author" w:date="2017-04-04T19:22:00Z">
        <w:r w:rsidRPr="00E75366" w:rsidDel="00312CBD">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MTW), or </w:t>
      </w:r>
      <w:del w:id="483" w:author="Author" w:date="2017-04-04T19:22:00Z">
        <w:r w:rsidRPr="00E75366" w:rsidDel="00312CBD">
          <w:rPr>
            <w:rFonts w:ascii="Courier New" w:eastAsia="Times New Roman" w:hAnsi="Courier New" w:cs="Courier New"/>
            <w:color w:val="000000"/>
            <w:sz w:val="20"/>
            <w:szCs w:val="20"/>
            <w:lang w:val="en-IN" w:eastAsia="en-IN"/>
          </w:rPr>
          <w:delText xml:space="preserve">8 </w:delText>
        </w:r>
      </w:del>
      <w:ins w:id="484" w:author="Author" w:date="2017-04-04T19:22:00Z">
        <w:r w:rsidR="00312CBD">
          <w:rPr>
            <w:rFonts w:ascii="Courier New" w:eastAsia="Times New Roman" w:hAnsi="Courier New" w:cs="Courier New"/>
            <w:color w:val="000000"/>
            <w:sz w:val="20"/>
            <w:szCs w:val="20"/>
            <w:lang w:val="en-IN" w:eastAsia="en-IN"/>
          </w:rPr>
          <w:t>eight</w:t>
        </w:r>
        <w:r w:rsidR="00312CBD"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(3</w:t>
      </w:r>
      <w:ins w:id="485" w:author="Author" w:date="2017-04-04T19:22:00Z">
        <w:r w:rsidR="00312CBD">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w:t>
      </w:r>
      <w:ins w:id="486" w:author="Author" w:date="2017-04-04T19:22:00Z">
        <w:r w:rsidR="00312CBD">
          <w:rPr>
            <w:rFonts w:ascii="Courier New" w:eastAsia="Times New Roman" w:hAnsi="Courier New" w:cs="Courier New"/>
            <w:color w:val="000000"/>
            <w:sz w:val="20"/>
            <w:szCs w:val="20"/>
            <w:lang w:val="en-IN" w:eastAsia="en-IN"/>
          </w:rPr>
          <w:t xml:space="preserve"> </w:t>
        </w:r>
      </w:ins>
      <w:del w:id="487" w:author="Author" w:date="2017-04-04T19:22:00Z">
        <w:r w:rsidRPr="00E75366" w:rsidDel="00312CBD">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MTW) times as many </w:t>
      </w:r>
      <w:del w:id="488" w:author="Author" w:date="2017-04-04T19:22:00Z">
        <w:r w:rsidRPr="00E75366" w:rsidDel="00312CBD">
          <w:rPr>
            <w:rFonts w:ascii="Courier New" w:eastAsia="Times New Roman" w:hAnsi="Courier New" w:cs="Courier New"/>
            <w:color w:val="000000"/>
            <w:sz w:val="20"/>
            <w:szCs w:val="20"/>
            <w:lang w:val="en-IN" w:eastAsia="en-IN"/>
          </w:rPr>
          <w:delText>(even though they are not fully independent)</w:delText>
        </w:r>
      </w:del>
      <w:r w:rsidRPr="00E75366">
        <w:rPr>
          <w:rFonts w:ascii="Courier New" w:eastAsia="Times New Roman" w:hAnsi="Courier New" w:cs="Courier New"/>
          <w:color w:val="000000"/>
          <w:sz w:val="20"/>
          <w:szCs w:val="20"/>
          <w:lang w:val="en-IN" w:eastAsia="en-IN"/>
        </w:rPr>
        <w:t xml:space="preserve"> as in the conventional approach</w:t>
      </w:r>
      <w:ins w:id="489" w:author="Author" w:date="2017-04-04T19:22:00Z">
        <w:r w:rsidR="00312CBD">
          <w:rPr>
            <w:rFonts w:ascii="Courier New" w:eastAsia="Times New Roman" w:hAnsi="Courier New" w:cs="Courier New"/>
            <w:color w:val="000000"/>
            <w:sz w:val="20"/>
            <w:szCs w:val="20"/>
            <w:lang w:val="en-IN" w:eastAsia="en-IN"/>
          </w:rPr>
          <w:t xml:space="preserve"> </w:t>
        </w:r>
        <w:r w:rsidR="00312CBD" w:rsidRPr="00E75366">
          <w:rPr>
            <w:rFonts w:ascii="Courier New" w:eastAsia="Times New Roman" w:hAnsi="Courier New" w:cs="Courier New"/>
            <w:color w:val="000000"/>
            <w:sz w:val="20"/>
            <w:szCs w:val="20"/>
            <w:lang w:val="en-IN" w:eastAsia="en-IN"/>
          </w:rPr>
          <w:t>even though they are not fully independent</w:t>
        </w:r>
      </w:ins>
      <w:r w:rsidRPr="00E75366">
        <w:rPr>
          <w:rFonts w:ascii="Courier New" w:eastAsia="Times New Roman" w:hAnsi="Courier New" w:cs="Courier New"/>
          <w:color w:val="00000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t xml:space="preserve">The target situations and their corresponding observed precipitation values do not change. </w:t>
      </w:r>
      <w:del w:id="490" w:author="Author" w:date="2017-04-04T19:24:00Z">
        <w:r w:rsidRPr="00E75366" w:rsidDel="00312CBD">
          <w:rPr>
            <w:rFonts w:ascii="Courier New" w:eastAsia="Times New Roman" w:hAnsi="Courier New" w:cs="Courier New"/>
            <w:color w:val="000000"/>
            <w:sz w:val="20"/>
            <w:szCs w:val="20"/>
            <w:lang w:val="en-IN" w:eastAsia="en-IN"/>
          </w:rPr>
          <w:delText>We then aim at</w:delText>
        </w:r>
      </w:del>
      <w:ins w:id="491" w:author="Author" w:date="2017-04-04T19:24:00Z">
        <w:r w:rsidR="00312CBD">
          <w:rPr>
            <w:rFonts w:ascii="Courier New" w:eastAsia="Times New Roman" w:hAnsi="Courier New" w:cs="Courier New"/>
            <w:color w:val="000000"/>
            <w:sz w:val="20"/>
            <w:szCs w:val="20"/>
            <w:lang w:val="en-IN" w:eastAsia="en-IN"/>
          </w:rPr>
          <w:t>We attempted to</w:t>
        </w:r>
      </w:ins>
      <w:r w:rsidRPr="00E75366">
        <w:rPr>
          <w:rFonts w:ascii="Courier New" w:eastAsia="Times New Roman" w:hAnsi="Courier New" w:cs="Courier New"/>
          <w:color w:val="000000"/>
          <w:sz w:val="20"/>
          <w:szCs w:val="20"/>
          <w:lang w:val="en-IN" w:eastAsia="en-IN"/>
        </w:rPr>
        <w:t xml:space="preserve"> predict</w:t>
      </w:r>
      <w:del w:id="492" w:author="Author" w:date="2017-04-04T19:24:00Z">
        <w:r w:rsidRPr="00E75366" w:rsidDel="00312CBD">
          <w:rPr>
            <w:rFonts w:ascii="Courier New" w:eastAsia="Times New Roman" w:hAnsi="Courier New" w:cs="Courier New"/>
            <w:color w:val="000000"/>
            <w:sz w:val="20"/>
            <w:szCs w:val="20"/>
            <w:lang w:val="en-IN" w:eastAsia="en-IN"/>
          </w:rPr>
          <w:delText>ing</w:delText>
        </w:r>
      </w:del>
      <w:r w:rsidRPr="00E75366">
        <w:rPr>
          <w:rFonts w:ascii="Courier New" w:eastAsia="Times New Roman" w:hAnsi="Courier New" w:cs="Courier New"/>
          <w:color w:val="000000"/>
          <w:sz w:val="20"/>
          <w:szCs w:val="20"/>
          <w:lang w:val="en-IN" w:eastAsia="en-IN"/>
        </w:rPr>
        <w:t xml:space="preserve"> the exact same time series for the MTW and the conventional approach</w:t>
      </w:r>
      <w:del w:id="493" w:author="Author" w:date="2017-04-04T19:24:00Z">
        <w:r w:rsidRPr="00E75366" w:rsidDel="00312CBD">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so that the performance scores can be directly compared. In order to assess the benefit of searching for analogue situations at a sub-daily time step for quantitative precipitation prediction, an appropriate precipitation series is required. </w:t>
      </w:r>
      <w:proofErr w:type="gramStart"/>
      <w:r w:rsidRPr="00E75366">
        <w:rPr>
          <w:rFonts w:ascii="Courier New" w:eastAsia="Times New Roman" w:hAnsi="Courier New" w:cs="Courier New"/>
          <w:color w:val="000000"/>
          <w:sz w:val="20"/>
          <w:szCs w:val="20"/>
          <w:lang w:val="en-IN" w:eastAsia="en-IN"/>
        </w:rPr>
        <w:t xml:space="preserve">On the basis of </w:t>
      </w:r>
      <w:ins w:id="494" w:author="Author" w:date="2017-04-04T19:24:00Z">
        <w:r w:rsidR="00312CBD">
          <w:rPr>
            <w:rFonts w:ascii="Courier New" w:eastAsia="Times New Roman" w:hAnsi="Courier New" w:cs="Courier New"/>
            <w:color w:val="000000"/>
            <w:sz w:val="20"/>
            <w:szCs w:val="20"/>
            <w:lang w:val="en-IN" w:eastAsia="en-IN"/>
          </w:rPr>
          <w:t xml:space="preserve">the </w:t>
        </w:r>
      </w:ins>
      <w:r w:rsidRPr="00E75366">
        <w:rPr>
          <w:rFonts w:ascii="Courier New" w:eastAsia="Times New Roman" w:hAnsi="Courier New" w:cs="Courier New"/>
          <w:color w:val="000000"/>
          <w:sz w:val="20"/>
          <w:szCs w:val="20"/>
          <w:lang w:val="en-IN" w:eastAsia="en-IN"/>
        </w:rPr>
        <w:t>hourly time series (Sect.</w:t>
      </w:r>
      <w:proofErr w:type="gramEnd"/>
      <w:r w:rsidRPr="00E75366">
        <w:rPr>
          <w:rFonts w:ascii="Courier New" w:eastAsia="Times New Roman" w:hAnsi="Courier New" w:cs="Courier New"/>
          <w:color w:val="000000"/>
          <w:sz w:val="20"/>
          <w:szCs w:val="20"/>
          <w:lang w:val="en-IN" w:eastAsia="en-IN"/>
        </w:rPr>
        <w:t xml:space="preserve"> </w:t>
      </w:r>
      <w:r w:rsidRPr="00E75366">
        <w:rPr>
          <w:rFonts w:ascii="Courier New" w:eastAsia="Times New Roman" w:hAnsi="Courier New" w:cs="Courier New"/>
          <w:color w:val="800000"/>
          <w:sz w:val="20"/>
          <w:szCs w:val="20"/>
          <w:lang w:val="en-IN" w:eastAsia="en-IN"/>
        </w:rPr>
        <w:t>\ref</w:t>
      </w:r>
      <w:r w:rsidRPr="00E75366">
        <w:rPr>
          <w:rFonts w:ascii="Courier New" w:eastAsia="Times New Roman" w:hAnsi="Courier New" w:cs="Courier New"/>
          <w:color w:val="000000"/>
          <w:sz w:val="20"/>
          <w:szCs w:val="20"/>
          <w:lang w:val="en-IN" w:eastAsia="en-IN"/>
        </w:rPr>
        <w:t>{sec:data}), 24</w:t>
      </w:r>
      <w:ins w:id="495" w:author="Author" w:date="2017-04-04T19:24:00Z">
        <w:r w:rsidR="00312CBD">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 totals were processed at time steps matching the MTW by means of a moving 24</w:t>
      </w:r>
      <w:ins w:id="496" w:author="Author" w:date="2017-04-04T19:25:00Z">
        <w:r w:rsidR="00312CBD">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 total on the period 1982-</w:t>
      </w:r>
      <w:ins w:id="497" w:author="Author" w:date="2017-04-04T19:25:00Z">
        <w:r w:rsidR="00312CBD">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 xml:space="preserve">2010. </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\section{Results}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\label{sec:results}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commentRangeStart w:id="498"/>
      <w:r w:rsidRPr="00E75366">
        <w:rPr>
          <w:rFonts w:ascii="Courier New" w:eastAsia="Times New Roman" w:hAnsi="Courier New" w:cs="Courier New"/>
          <w:color w:val="000000"/>
          <w:sz w:val="20"/>
          <w:szCs w:val="20"/>
          <w:lang w:val="en-IN" w:eastAsia="en-IN"/>
        </w:rPr>
        <w:t xml:space="preserve">The AMs were applied to both ERA-20C and MERRA-2 datasets. Most </w:t>
      </w:r>
      <w:ins w:id="499" w:author="Author" w:date="2017-04-04T19:25:00Z">
        <w:r w:rsidR="00703FA5">
          <w:rPr>
            <w:rFonts w:ascii="Courier New" w:eastAsia="Times New Roman" w:hAnsi="Courier New" w:cs="Courier New"/>
            <w:color w:val="000000"/>
            <w:sz w:val="20"/>
            <w:szCs w:val="20"/>
            <w:lang w:val="en-IN" w:eastAsia="en-IN"/>
          </w:rPr>
          <w:t xml:space="preserve">of the </w:t>
        </w:r>
      </w:ins>
      <w:r w:rsidRPr="00E75366">
        <w:rPr>
          <w:rFonts w:ascii="Courier New" w:eastAsia="Times New Roman" w:hAnsi="Courier New" w:cs="Courier New"/>
          <w:color w:val="000000"/>
          <w:sz w:val="20"/>
          <w:szCs w:val="20"/>
          <w:lang w:val="en-IN" w:eastAsia="en-IN"/>
        </w:rPr>
        <w:t>results are presented for the ERA-20C dataset</w:t>
      </w:r>
      <w:del w:id="500" w:author="Author" w:date="2017-04-04T19:25:00Z">
        <w:r w:rsidRPr="00E75366" w:rsidDel="00703FA5">
          <w:rPr>
            <w:rFonts w:ascii="Courier New" w:eastAsia="Times New Roman" w:hAnsi="Courier New" w:cs="Courier New"/>
            <w:color w:val="000000"/>
            <w:sz w:val="20"/>
            <w:szCs w:val="20"/>
            <w:lang w:val="en-IN" w:eastAsia="en-IN"/>
          </w:rPr>
          <w:delText xml:space="preserve">, </w:delText>
        </w:r>
      </w:del>
      <w:ins w:id="501" w:author="Author" w:date="2017-04-04T19:25:00Z">
        <w:r w:rsidR="00703FA5">
          <w:rPr>
            <w:rFonts w:ascii="Courier New" w:eastAsia="Times New Roman" w:hAnsi="Courier New" w:cs="Courier New"/>
            <w:color w:val="000000"/>
            <w:sz w:val="20"/>
            <w:szCs w:val="20"/>
            <w:lang w:val="en-IN" w:eastAsia="en-IN"/>
          </w:rPr>
          <w:t xml:space="preserve"> because</w:t>
        </w:r>
        <w:r w:rsidR="00703FA5" w:rsidRPr="00E75366">
          <w:rPr>
            <w:rFonts w:ascii="Courier New" w:eastAsia="Times New Roman" w:hAnsi="Courier New" w:cs="Courier New"/>
            <w:color w:val="000000"/>
            <w:sz w:val="20"/>
            <w:szCs w:val="20"/>
            <w:lang w:val="en-IN" w:eastAsia="en-IN"/>
          </w:rPr>
          <w:t xml:space="preserve"> </w:t>
        </w:r>
      </w:ins>
      <w:del w:id="502" w:author="Author" w:date="2017-04-04T19:25:00Z">
        <w:r w:rsidRPr="00E75366" w:rsidDel="00703FA5">
          <w:rPr>
            <w:rFonts w:ascii="Courier New" w:eastAsia="Times New Roman" w:hAnsi="Courier New" w:cs="Courier New"/>
            <w:color w:val="000000"/>
            <w:sz w:val="20"/>
            <w:szCs w:val="20"/>
            <w:lang w:val="en-IN" w:eastAsia="en-IN"/>
          </w:rPr>
          <w:delText xml:space="preserve">as </w:delText>
        </w:r>
      </w:del>
      <w:r w:rsidRPr="00E75366">
        <w:rPr>
          <w:rFonts w:ascii="Courier New" w:eastAsia="Times New Roman" w:hAnsi="Courier New" w:cs="Courier New"/>
          <w:color w:val="000000"/>
          <w:sz w:val="20"/>
          <w:szCs w:val="20"/>
          <w:lang w:val="en-IN" w:eastAsia="en-IN"/>
        </w:rPr>
        <w:t xml:space="preserve">it allows </w:t>
      </w:r>
      <w:ins w:id="503" w:author="Author" w:date="2017-04-04T19:25:00Z">
        <w:r w:rsidR="00703FA5">
          <w:rPr>
            <w:rFonts w:ascii="Courier New" w:eastAsia="Times New Roman" w:hAnsi="Courier New" w:cs="Courier New"/>
            <w:color w:val="000000"/>
            <w:sz w:val="20"/>
            <w:szCs w:val="20"/>
            <w:lang w:val="en-IN" w:eastAsia="en-IN"/>
          </w:rPr>
          <w:t xml:space="preserve">for </w:t>
        </w:r>
      </w:ins>
      <w:r w:rsidRPr="00E75366">
        <w:rPr>
          <w:rFonts w:ascii="Courier New" w:eastAsia="Times New Roman" w:hAnsi="Courier New" w:cs="Courier New"/>
          <w:color w:val="000000"/>
          <w:sz w:val="20"/>
          <w:szCs w:val="20"/>
          <w:lang w:val="en-IN" w:eastAsia="en-IN"/>
        </w:rPr>
        <w:t>testing a 3</w:t>
      </w:r>
      <w:ins w:id="504" w:author="Author" w:date="2017-04-04T19:25:00Z">
        <w:r w:rsidR="00703FA5">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w:t>
      </w:r>
      <w:ins w:id="505" w:author="Author" w:date="2017-04-04T19:25:00Z">
        <w:r w:rsidR="00703FA5">
          <w:rPr>
            <w:rFonts w:ascii="Courier New" w:eastAsia="Times New Roman" w:hAnsi="Courier New" w:cs="Courier New"/>
            <w:color w:val="000000"/>
            <w:sz w:val="20"/>
            <w:szCs w:val="20"/>
            <w:lang w:val="en-IN" w:eastAsia="en-IN"/>
          </w:rPr>
          <w:t xml:space="preserve"> </w:t>
        </w:r>
      </w:ins>
      <w:del w:id="506" w:author="Author" w:date="2017-04-04T19:25:00Z">
        <w:r w:rsidRPr="00E75366" w:rsidDel="00703FA5">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MTW,</w:t>
      </w:r>
      <w:ins w:id="507" w:author="Author" w:date="2017-04-04T19:26:00Z">
        <w:r w:rsidR="00703FA5">
          <w:rPr>
            <w:rFonts w:ascii="Courier New" w:eastAsia="Times New Roman" w:hAnsi="Courier New" w:cs="Courier New"/>
            <w:color w:val="000000"/>
            <w:sz w:val="20"/>
            <w:szCs w:val="20"/>
            <w:lang w:val="en-IN" w:eastAsia="en-IN"/>
          </w:rPr>
          <w:t xml:space="preserve"> although</w:t>
        </w:r>
      </w:ins>
      <w:r w:rsidRPr="00E75366">
        <w:rPr>
          <w:rFonts w:ascii="Courier New" w:eastAsia="Times New Roman" w:hAnsi="Courier New" w:cs="Courier New"/>
          <w:color w:val="000000"/>
          <w:sz w:val="20"/>
          <w:szCs w:val="20"/>
          <w:lang w:val="en-IN" w:eastAsia="en-IN"/>
        </w:rPr>
        <w:t xml:space="preserve"> </w:t>
      </w:r>
      <w:ins w:id="508" w:author="Author" w:date="2017-04-04T19:26:00Z">
        <w:r w:rsidR="00703FA5" w:rsidRPr="00E75366">
          <w:rPr>
            <w:rFonts w:ascii="Courier New" w:eastAsia="Times New Roman" w:hAnsi="Courier New" w:cs="Courier New"/>
            <w:color w:val="000000"/>
            <w:sz w:val="20"/>
            <w:szCs w:val="20"/>
            <w:lang w:val="en-IN" w:eastAsia="en-IN"/>
          </w:rPr>
          <w:t xml:space="preserve">similar conclusions </w:t>
        </w:r>
      </w:ins>
      <w:del w:id="509" w:author="Author" w:date="2017-04-04T19:26:00Z">
        <w:r w:rsidRPr="00E75366" w:rsidDel="00703FA5">
          <w:rPr>
            <w:rFonts w:ascii="Courier New" w:eastAsia="Times New Roman" w:hAnsi="Courier New" w:cs="Courier New"/>
            <w:color w:val="000000"/>
            <w:sz w:val="20"/>
            <w:szCs w:val="20"/>
            <w:lang w:val="en-IN" w:eastAsia="en-IN"/>
          </w:rPr>
          <w:delText xml:space="preserve">but </w:delText>
        </w:r>
      </w:del>
      <w:del w:id="510" w:author="Author" w:date="2017-04-04T19:25:00Z">
        <w:r w:rsidRPr="00E75366" w:rsidDel="00703FA5">
          <w:rPr>
            <w:rFonts w:ascii="Courier New" w:eastAsia="Times New Roman" w:hAnsi="Courier New" w:cs="Courier New"/>
            <w:color w:val="000000"/>
            <w:sz w:val="20"/>
            <w:szCs w:val="20"/>
            <w:lang w:val="en-IN" w:eastAsia="en-IN"/>
          </w:rPr>
          <w:delText xml:space="preserve">would </w:delText>
        </w:r>
      </w:del>
      <w:ins w:id="511" w:author="Author" w:date="2017-04-04T19:25:00Z">
        <w:r w:rsidR="00703FA5">
          <w:rPr>
            <w:rFonts w:ascii="Courier New" w:eastAsia="Times New Roman" w:hAnsi="Courier New" w:cs="Courier New"/>
            <w:color w:val="000000"/>
            <w:sz w:val="20"/>
            <w:szCs w:val="20"/>
            <w:lang w:val="en-IN" w:eastAsia="en-IN"/>
          </w:rPr>
          <w:t>can</w:t>
        </w:r>
        <w:r w:rsidR="00703FA5" w:rsidRPr="00E75366">
          <w:rPr>
            <w:rFonts w:ascii="Courier New" w:eastAsia="Times New Roman" w:hAnsi="Courier New" w:cs="Courier New"/>
            <w:color w:val="000000"/>
            <w:sz w:val="20"/>
            <w:szCs w:val="20"/>
            <w:lang w:val="en-IN" w:eastAsia="en-IN"/>
          </w:rPr>
          <w:t xml:space="preserve"> </w:t>
        </w:r>
      </w:ins>
      <w:del w:id="512" w:author="Author" w:date="2017-04-04T19:26:00Z">
        <w:r w:rsidRPr="00E75366" w:rsidDel="00703FA5">
          <w:rPr>
            <w:rFonts w:ascii="Courier New" w:eastAsia="Times New Roman" w:hAnsi="Courier New" w:cs="Courier New"/>
            <w:color w:val="000000"/>
            <w:sz w:val="20"/>
            <w:szCs w:val="20"/>
            <w:lang w:val="en-IN" w:eastAsia="en-IN"/>
          </w:rPr>
          <w:delText>lead to similar conclusions with</w:delText>
        </w:r>
      </w:del>
      <w:ins w:id="513" w:author="Author" w:date="2017-04-04T19:26:00Z">
        <w:r w:rsidR="00703FA5">
          <w:rPr>
            <w:rFonts w:ascii="Courier New" w:eastAsia="Times New Roman" w:hAnsi="Courier New" w:cs="Courier New"/>
            <w:color w:val="000000"/>
            <w:sz w:val="20"/>
            <w:szCs w:val="20"/>
            <w:lang w:val="en-IN" w:eastAsia="en-IN"/>
          </w:rPr>
          <w:t>be found by using</w:t>
        </w:r>
      </w:ins>
      <w:r w:rsidRPr="00E75366">
        <w:rPr>
          <w:rFonts w:ascii="Courier New" w:eastAsia="Times New Roman" w:hAnsi="Courier New" w:cs="Courier New"/>
          <w:color w:val="000000"/>
          <w:sz w:val="20"/>
          <w:szCs w:val="20"/>
          <w:lang w:val="en-IN" w:eastAsia="en-IN"/>
        </w:rPr>
        <w:t xml:space="preserve"> MERRA-2. </w:t>
      </w:r>
      <w:commentRangeEnd w:id="498"/>
      <w:r w:rsidR="00703FA5">
        <w:rPr>
          <w:rStyle w:val="CommentReference"/>
        </w:rPr>
        <w:commentReference w:id="498"/>
      </w:r>
      <w:r w:rsidRPr="00E75366">
        <w:rPr>
          <w:rFonts w:ascii="Courier New" w:eastAsia="Times New Roman" w:hAnsi="Courier New" w:cs="Courier New"/>
          <w:color w:val="000000"/>
          <w:sz w:val="20"/>
          <w:szCs w:val="20"/>
          <w:lang w:val="en-IN" w:eastAsia="en-IN"/>
        </w:rPr>
        <w:t>The impact of an MTW was assessed on</w:t>
      </w:r>
      <w:ins w:id="514" w:author="Author" w:date="2017-04-04T19:27:00Z">
        <w:r w:rsidR="00703FA5">
          <w:rPr>
            <w:rFonts w:ascii="Courier New" w:eastAsia="Times New Roman" w:hAnsi="Courier New" w:cs="Courier New"/>
            <w:color w:val="000000"/>
            <w:sz w:val="20"/>
            <w:szCs w:val="20"/>
            <w:lang w:val="en-IN" w:eastAsia="en-IN"/>
          </w:rPr>
          <w:t xml:space="preserve"> the</w:t>
        </w:r>
      </w:ins>
      <w:r w:rsidRPr="00E75366">
        <w:rPr>
          <w:rFonts w:ascii="Courier New" w:eastAsia="Times New Roman" w:hAnsi="Courier New" w:cs="Courier New"/>
          <w:color w:val="000000"/>
          <w:sz w:val="20"/>
          <w:szCs w:val="20"/>
          <w:lang w:val="en-IN" w:eastAsia="en-IN"/>
        </w:rPr>
        <w:t xml:space="preserve"> two </w:t>
      </w:r>
      <w:del w:id="515" w:author="Author" w:date="2017-04-04T19:28:00Z">
        <w:r w:rsidRPr="00E75366" w:rsidDel="00703FA5">
          <w:rPr>
            <w:rFonts w:ascii="Courier New" w:eastAsia="Times New Roman" w:hAnsi="Courier New" w:cs="Courier New"/>
            <w:color w:val="000000"/>
            <w:sz w:val="20"/>
            <w:szCs w:val="20"/>
            <w:lang w:val="en-IN" w:eastAsia="en-IN"/>
          </w:rPr>
          <w:delText xml:space="preserve">different </w:delText>
        </w:r>
      </w:del>
      <w:del w:id="516" w:author="Author" w:date="2017-04-04T19:27:00Z">
        <w:r w:rsidRPr="00E75366" w:rsidDel="00703FA5">
          <w:rPr>
            <w:rFonts w:ascii="Courier New" w:eastAsia="Times New Roman" w:hAnsi="Courier New" w:cs="Courier New"/>
            <w:color w:val="000000"/>
            <w:sz w:val="20"/>
            <w:szCs w:val="20"/>
            <w:lang w:val="en-IN" w:eastAsia="en-IN"/>
          </w:rPr>
          <w:delText>basis</w:delText>
        </w:r>
      </w:del>
      <w:ins w:id="517" w:author="Author" w:date="2017-04-04T19:27:00Z">
        <w:r w:rsidR="00703FA5" w:rsidRPr="00E75366">
          <w:rPr>
            <w:rFonts w:ascii="Courier New" w:eastAsia="Times New Roman" w:hAnsi="Courier New" w:cs="Courier New"/>
            <w:color w:val="000000"/>
            <w:sz w:val="20"/>
            <w:szCs w:val="20"/>
            <w:lang w:val="en-IN" w:eastAsia="en-IN"/>
          </w:rPr>
          <w:t>bas</w:t>
        </w:r>
        <w:r w:rsidR="00703FA5">
          <w:rPr>
            <w:rFonts w:ascii="Courier New" w:eastAsia="Times New Roman" w:hAnsi="Courier New" w:cs="Courier New"/>
            <w:color w:val="000000"/>
            <w:sz w:val="20"/>
            <w:szCs w:val="20"/>
            <w:lang w:val="en-IN" w:eastAsia="en-IN"/>
          </w:rPr>
          <w:t>e</w:t>
        </w:r>
        <w:r w:rsidR="00703FA5" w:rsidRPr="00E75366">
          <w:rPr>
            <w:rFonts w:ascii="Courier New" w:eastAsia="Times New Roman" w:hAnsi="Courier New" w:cs="Courier New"/>
            <w:color w:val="000000"/>
            <w:sz w:val="20"/>
            <w:szCs w:val="20"/>
            <w:lang w:val="en-IN" w:eastAsia="en-IN"/>
          </w:rPr>
          <w:t>s</w:t>
        </w:r>
      </w:ins>
      <w:del w:id="518" w:author="Author" w:date="2017-04-04T19:28:00Z">
        <w:r w:rsidRPr="00E75366" w:rsidDel="00703FA5">
          <w:rPr>
            <w:rFonts w:ascii="Courier New" w:eastAsia="Times New Roman" w:hAnsi="Courier New" w:cs="Courier New"/>
            <w:color w:val="000000"/>
            <w:sz w:val="20"/>
            <w:szCs w:val="20"/>
            <w:lang w:val="en-IN" w:eastAsia="en-IN"/>
          </w:rPr>
          <w:delText>:</w:delText>
        </w:r>
      </w:del>
      <w:ins w:id="519" w:author="Author" w:date="2017-04-04T19:28:00Z">
        <w:r w:rsidR="00703FA5">
          <w:rPr>
            <w:rFonts w:ascii="Courier New" w:eastAsia="Times New Roman" w:hAnsi="Courier New" w:cs="Courier New"/>
            <w:color w:val="000000"/>
            <w:sz w:val="20"/>
            <w:szCs w:val="20"/>
            <w:lang w:val="en-IN" w:eastAsia="en-IN"/>
          </w:rPr>
          <w:t xml:space="preserve"> given below.</w:t>
        </w:r>
      </w:ins>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\begin</w:t>
      </w:r>
      <w:r w:rsidRPr="00E75366">
        <w:rPr>
          <w:rFonts w:ascii="Courier New" w:eastAsia="Times New Roman" w:hAnsi="Courier New" w:cs="Courier New"/>
          <w:color w:val="000000"/>
          <w:sz w:val="20"/>
          <w:szCs w:val="20"/>
          <w:lang w:val="en-IN" w:eastAsia="en-IN"/>
        </w:rPr>
        <w:t>{itemize}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\item</w:t>
      </w:r>
      <w:r w:rsidRPr="00E75366">
        <w:rPr>
          <w:rFonts w:ascii="Courier New" w:eastAsia="Times New Roman" w:hAnsi="Courier New" w:cs="Courier New"/>
          <w:color w:val="000000"/>
          <w:sz w:val="20"/>
          <w:szCs w:val="20"/>
          <w:lang w:val="en-IN" w:eastAsia="en-IN"/>
        </w:rPr>
        <w:t xml:space="preserve"> Original parameters: The AMs were initially calibrated for each station based on the conventional 24</w:t>
      </w:r>
      <w:ins w:id="520" w:author="Author" w:date="2017-04-04T19:28:00Z">
        <w:r w:rsidR="00703FA5">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 xml:space="preserve">h approach. Then, the MTW was introduced into the AMs, but the parameters (spatial windows and number of analogues) were not reassessed. The analogy was then identical, </w:t>
      </w:r>
      <w:del w:id="521" w:author="Author" w:date="2017-04-04T19:28:00Z">
        <w:r w:rsidRPr="00E75366" w:rsidDel="00703FA5">
          <w:rPr>
            <w:rFonts w:ascii="Courier New" w:eastAsia="Times New Roman" w:hAnsi="Courier New" w:cs="Courier New"/>
            <w:color w:val="000000"/>
            <w:sz w:val="20"/>
            <w:szCs w:val="20"/>
            <w:lang w:val="en-IN" w:eastAsia="en-IN"/>
          </w:rPr>
          <w:delText>with the only difference</w:delText>
        </w:r>
      </w:del>
      <w:ins w:id="522" w:author="Author" w:date="2017-04-04T19:28:00Z">
        <w:r w:rsidR="00703FA5">
          <w:rPr>
            <w:rFonts w:ascii="Courier New" w:eastAsia="Times New Roman" w:hAnsi="Courier New" w:cs="Courier New"/>
            <w:color w:val="000000"/>
            <w:sz w:val="20"/>
            <w:szCs w:val="20"/>
            <w:lang w:val="en-IN" w:eastAsia="en-IN"/>
          </w:rPr>
          <w:t xml:space="preserve">except for the fact </w:t>
        </w:r>
      </w:ins>
      <w:del w:id="523" w:author="Author" w:date="2017-04-04T19:28:00Z">
        <w:r w:rsidRPr="00E75366" w:rsidDel="00703FA5">
          <w:rPr>
            <w:rFonts w:ascii="Courier New" w:eastAsia="Times New Roman" w:hAnsi="Courier New" w:cs="Courier New"/>
            <w:color w:val="000000"/>
            <w:sz w:val="20"/>
            <w:szCs w:val="20"/>
            <w:lang w:val="en-IN" w:eastAsia="en-IN"/>
          </w:rPr>
          <w:delText xml:space="preserve"> </w:delText>
        </w:r>
      </w:del>
      <w:r w:rsidRPr="00E75366">
        <w:rPr>
          <w:rFonts w:ascii="Courier New" w:eastAsia="Times New Roman" w:hAnsi="Courier New" w:cs="Courier New"/>
          <w:color w:val="000000"/>
          <w:sz w:val="20"/>
          <w:szCs w:val="20"/>
          <w:lang w:val="en-IN" w:eastAsia="en-IN"/>
        </w:rPr>
        <w:t>that the MTW had more candidate</w:t>
      </w:r>
      <w:ins w:id="524" w:author="Author" w:date="2017-04-04T19:29:00Z">
        <w:r w:rsidR="00703FA5">
          <w:rPr>
            <w:rFonts w:ascii="Courier New" w:eastAsia="Times New Roman" w:hAnsi="Courier New" w:cs="Courier New"/>
            <w:color w:val="000000"/>
            <w:sz w:val="20"/>
            <w:szCs w:val="20"/>
            <w:lang w:val="en-IN" w:eastAsia="en-IN"/>
          </w:rPr>
          <w:t>s</w:t>
        </w:r>
      </w:ins>
      <w:r w:rsidRPr="00E75366">
        <w:rPr>
          <w:rFonts w:ascii="Courier New" w:eastAsia="Times New Roman" w:hAnsi="Courier New" w:cs="Courier New"/>
          <w:color w:val="000000"/>
          <w:sz w:val="20"/>
          <w:szCs w:val="20"/>
          <w:lang w:val="en-IN" w:eastAsia="en-IN"/>
        </w:rPr>
        <w:t xml:space="preserve"> at disposal.</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\item</w:t>
      </w:r>
      <w:r w:rsidRPr="00E75366">
        <w:rPr>
          <w:rFonts w:ascii="Courier New" w:eastAsia="Times New Roman" w:hAnsi="Courier New" w:cs="Courier New"/>
          <w:color w:val="000000"/>
          <w:sz w:val="20"/>
          <w:szCs w:val="20"/>
          <w:lang w:val="en-IN" w:eastAsia="en-IN"/>
        </w:rPr>
        <w:t xml:space="preserve"> Recalibrated: The parameters of the AMs were reassessed after the introduction of the MTW at different time steps. Indeed, one can assume that the introduction of the MTW might change the optimum value of some parameters (different spatial windows and number of analogues). </w:t>
      </w:r>
      <w:proofErr w:type="gramStart"/>
      <w:r w:rsidRPr="00E75366">
        <w:rPr>
          <w:rFonts w:ascii="Courier New" w:eastAsia="Times New Roman" w:hAnsi="Courier New" w:cs="Courier New"/>
          <w:color w:val="000000"/>
          <w:sz w:val="20"/>
          <w:szCs w:val="20"/>
          <w:lang w:val="en-IN" w:eastAsia="en-IN"/>
        </w:rPr>
        <w:t>The calibration (Sect.</w:t>
      </w:r>
      <w:proofErr w:type="gramEnd"/>
      <w:r w:rsidRPr="00E75366">
        <w:rPr>
          <w:rFonts w:ascii="Courier New" w:eastAsia="Times New Roman" w:hAnsi="Courier New" w:cs="Courier New"/>
          <w:color w:val="000000"/>
          <w:sz w:val="20"/>
          <w:szCs w:val="20"/>
          <w:lang w:val="en-IN" w:eastAsia="en-IN"/>
        </w:rPr>
        <w:t xml:space="preserve"> </w:t>
      </w:r>
      <w:r w:rsidRPr="00E75366">
        <w:rPr>
          <w:rFonts w:ascii="Courier New" w:eastAsia="Times New Roman" w:hAnsi="Courier New" w:cs="Courier New"/>
          <w:color w:val="800000"/>
          <w:sz w:val="20"/>
          <w:szCs w:val="20"/>
          <w:lang w:val="en-IN" w:eastAsia="en-IN"/>
        </w:rPr>
        <w:t>\ref</w:t>
      </w:r>
      <w:r w:rsidRPr="00E75366">
        <w:rPr>
          <w:rFonts w:ascii="Courier New" w:eastAsia="Times New Roman" w:hAnsi="Courier New" w:cs="Courier New"/>
          <w:color w:val="000000"/>
          <w:sz w:val="20"/>
          <w:szCs w:val="20"/>
          <w:lang w:val="en-IN" w:eastAsia="en-IN"/>
        </w:rPr>
        <w:t xml:space="preserve">{sec:calibration}) was then </w:t>
      </w:r>
      <w:del w:id="525" w:author="Author" w:date="2017-04-04T19:29:00Z">
        <w:r w:rsidRPr="00E75366" w:rsidDel="00703FA5">
          <w:rPr>
            <w:rFonts w:ascii="Courier New" w:eastAsia="Times New Roman" w:hAnsi="Courier New" w:cs="Courier New"/>
            <w:color w:val="000000"/>
            <w:sz w:val="20"/>
            <w:szCs w:val="20"/>
            <w:lang w:val="en-IN" w:eastAsia="en-IN"/>
          </w:rPr>
          <w:delText xml:space="preserve">be </w:delText>
        </w:r>
      </w:del>
      <w:r w:rsidRPr="00E75366">
        <w:rPr>
          <w:rFonts w:ascii="Courier New" w:eastAsia="Times New Roman" w:hAnsi="Courier New" w:cs="Courier New"/>
          <w:color w:val="000000"/>
          <w:sz w:val="20"/>
          <w:szCs w:val="20"/>
          <w:lang w:val="en-IN" w:eastAsia="en-IN"/>
        </w:rPr>
        <w:t xml:space="preserve">reprocessed to adapt the AMs to the new information available through the MTW. The main difference was the increase in the optimal number of analogues, which is discussed in Sect. </w:t>
      </w:r>
      <w:r w:rsidRPr="00E75366">
        <w:rPr>
          <w:rFonts w:ascii="Courier New" w:eastAsia="Times New Roman" w:hAnsi="Courier New" w:cs="Courier New"/>
          <w:color w:val="800000"/>
          <w:sz w:val="20"/>
          <w:szCs w:val="20"/>
          <w:lang w:val="en-IN" w:eastAsia="en-IN"/>
        </w:rPr>
        <w:t>\</w:t>
      </w:r>
      <w:proofErr w:type="gramStart"/>
      <w:r w:rsidRPr="00E75366">
        <w:rPr>
          <w:rFonts w:ascii="Courier New" w:eastAsia="Times New Roman" w:hAnsi="Courier New" w:cs="Courier New"/>
          <w:color w:val="800000"/>
          <w:sz w:val="20"/>
          <w:szCs w:val="20"/>
          <w:lang w:val="en-IN" w:eastAsia="en-IN"/>
        </w:rPr>
        <w:t>ref</w:t>
      </w:r>
      <w:r w:rsidRPr="00E75366">
        <w:rPr>
          <w:rFonts w:ascii="Courier New" w:eastAsia="Times New Roman" w:hAnsi="Courier New" w:cs="Courier New"/>
          <w:color w:val="000000"/>
          <w:sz w:val="20"/>
          <w:szCs w:val="20"/>
          <w:lang w:val="en-IN" w:eastAsia="en-IN"/>
        </w:rPr>
        <w:t>{</w:t>
      </w:r>
      <w:proofErr w:type="gramEnd"/>
      <w:r w:rsidRPr="00E75366">
        <w:rPr>
          <w:rFonts w:ascii="Courier New" w:eastAsia="Times New Roman" w:hAnsi="Courier New" w:cs="Courier New"/>
          <w:color w:val="000000"/>
          <w:sz w:val="20"/>
          <w:szCs w:val="20"/>
          <w:lang w:val="en-IN" w:eastAsia="en-IN"/>
        </w:rPr>
        <w:t>sec:increase_analognb}.</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\end</w:t>
      </w:r>
      <w:r w:rsidRPr="00E75366">
        <w:rPr>
          <w:rFonts w:ascii="Courier New" w:eastAsia="Times New Roman" w:hAnsi="Courier New" w:cs="Courier New"/>
          <w:color w:val="000000"/>
          <w:sz w:val="20"/>
          <w:szCs w:val="20"/>
          <w:lang w:val="en-IN" w:eastAsia="en-IN"/>
        </w:rPr>
        <w:t>{itemize}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lastRenderedPageBreak/>
        <w:tab/>
        <w:t xml:space="preserve">The MTW is expected to </w:t>
      </w:r>
      <w:del w:id="526" w:author="Author" w:date="2017-04-04T19:29:00Z">
        <w:r w:rsidRPr="00E75366" w:rsidDel="00703FA5">
          <w:rPr>
            <w:rFonts w:ascii="Courier New" w:eastAsia="Times New Roman" w:hAnsi="Courier New" w:cs="Courier New"/>
            <w:color w:val="000000"/>
            <w:sz w:val="20"/>
            <w:szCs w:val="20"/>
            <w:lang w:val="en-IN" w:eastAsia="en-IN"/>
          </w:rPr>
          <w:delText>have an impact on</w:delText>
        </w:r>
      </w:del>
      <w:ins w:id="527" w:author="Author" w:date="2017-04-04T19:29:00Z">
        <w:r w:rsidR="00703FA5">
          <w:rPr>
            <w:rFonts w:ascii="Courier New" w:eastAsia="Times New Roman" w:hAnsi="Courier New" w:cs="Courier New"/>
            <w:color w:val="000000"/>
            <w:sz w:val="20"/>
            <w:szCs w:val="20"/>
            <w:lang w:val="en-IN" w:eastAsia="en-IN"/>
          </w:rPr>
          <w:t>affect</w:t>
        </w:r>
      </w:ins>
      <w:r w:rsidRPr="00E75366">
        <w:rPr>
          <w:rFonts w:ascii="Courier New" w:eastAsia="Times New Roman" w:hAnsi="Courier New" w:cs="Courier New"/>
          <w:color w:val="000000"/>
          <w:sz w:val="20"/>
          <w:szCs w:val="20"/>
          <w:lang w:val="en-IN" w:eastAsia="en-IN"/>
        </w:rPr>
        <w:t xml:space="preserve"> both the selection of analogue dates and the prediction skill. Both are </w:t>
      </w:r>
      <w:del w:id="528" w:author="Author" w:date="2017-04-04T19:29:00Z">
        <w:r w:rsidRPr="00E75366" w:rsidDel="00703FA5">
          <w:rPr>
            <w:rFonts w:ascii="Courier New" w:eastAsia="Times New Roman" w:hAnsi="Courier New" w:cs="Courier New"/>
            <w:color w:val="000000"/>
            <w:sz w:val="20"/>
            <w:szCs w:val="20"/>
            <w:lang w:val="en-IN" w:eastAsia="en-IN"/>
          </w:rPr>
          <w:delText xml:space="preserve">analyzed </w:delText>
        </w:r>
      </w:del>
      <w:ins w:id="529" w:author="Author" w:date="2017-04-04T19:29:00Z">
        <w:r w:rsidR="00703FA5" w:rsidRPr="00E75366">
          <w:rPr>
            <w:rFonts w:ascii="Courier New" w:eastAsia="Times New Roman" w:hAnsi="Courier New" w:cs="Courier New"/>
            <w:color w:val="000000"/>
            <w:sz w:val="20"/>
            <w:szCs w:val="20"/>
            <w:lang w:val="en-IN" w:eastAsia="en-IN"/>
          </w:rPr>
          <w:t>analy</w:t>
        </w:r>
        <w:r w:rsidR="00703FA5">
          <w:rPr>
            <w:rFonts w:ascii="Courier New" w:eastAsia="Times New Roman" w:hAnsi="Courier New" w:cs="Courier New"/>
            <w:color w:val="000000"/>
            <w:sz w:val="20"/>
            <w:szCs w:val="20"/>
            <w:lang w:val="en-IN" w:eastAsia="en-IN"/>
          </w:rPr>
          <w:t>s</w:t>
        </w:r>
        <w:r w:rsidR="00703FA5" w:rsidRPr="00E75366">
          <w:rPr>
            <w:rFonts w:ascii="Courier New" w:eastAsia="Times New Roman" w:hAnsi="Courier New" w:cs="Courier New"/>
            <w:color w:val="000000"/>
            <w:sz w:val="20"/>
            <w:szCs w:val="20"/>
            <w:lang w:val="en-IN" w:eastAsia="en-IN"/>
          </w:rPr>
          <w:t xml:space="preserve">ed </w:t>
        </w:r>
      </w:ins>
      <w:r w:rsidRPr="00E75366">
        <w:rPr>
          <w:rFonts w:ascii="Courier New" w:eastAsia="Times New Roman" w:hAnsi="Courier New" w:cs="Courier New"/>
          <w:color w:val="000000"/>
          <w:sz w:val="20"/>
          <w:szCs w:val="20"/>
          <w:lang w:val="en-IN" w:eastAsia="en-IN"/>
        </w:rPr>
        <w:t>separately hereafter.</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\subsection{Influence of the MTW on the selection of analogue dates}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\label{sec:influence_analogue_dates}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t>First, the impact of the MTW on the selection of analogue dates was analy</w:t>
      </w:r>
      <w:ins w:id="530" w:author="Author" w:date="2017-04-04T19:30:00Z">
        <w:r w:rsidR="00703FA5">
          <w:rPr>
            <w:rFonts w:ascii="Courier New" w:eastAsia="Times New Roman" w:hAnsi="Courier New" w:cs="Courier New"/>
            <w:color w:val="000000"/>
            <w:sz w:val="20"/>
            <w:szCs w:val="20"/>
            <w:lang w:val="en-IN" w:eastAsia="en-IN"/>
          </w:rPr>
          <w:t>s</w:t>
        </w:r>
      </w:ins>
      <w:del w:id="531" w:author="Author" w:date="2017-04-04T19:30:00Z">
        <w:r w:rsidRPr="00E75366" w:rsidDel="00703FA5">
          <w:rPr>
            <w:rFonts w:ascii="Courier New" w:eastAsia="Times New Roman" w:hAnsi="Courier New" w:cs="Courier New"/>
            <w:color w:val="000000"/>
            <w:sz w:val="20"/>
            <w:szCs w:val="20"/>
            <w:lang w:val="en-IN" w:eastAsia="en-IN"/>
          </w:rPr>
          <w:delText>z</w:delText>
        </w:r>
      </w:del>
      <w:proofErr w:type="gramStart"/>
      <w:r w:rsidRPr="00E75366">
        <w:rPr>
          <w:rFonts w:ascii="Courier New" w:eastAsia="Times New Roman" w:hAnsi="Courier New" w:cs="Courier New"/>
          <w:color w:val="000000"/>
          <w:sz w:val="20"/>
          <w:szCs w:val="20"/>
          <w:lang w:val="en-IN" w:eastAsia="en-IN"/>
        </w:rPr>
        <w:t>ed</w:t>
      </w:r>
      <w:proofErr w:type="gramEnd"/>
      <w:del w:id="532" w:author="Author" w:date="2017-04-04T19:33:00Z">
        <w:r w:rsidRPr="00E75366" w:rsidDel="002F689D">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independently of </w:t>
      </w:r>
      <w:del w:id="533" w:author="Author" w:date="2017-04-04T19:33:00Z">
        <w:r w:rsidRPr="00E75366" w:rsidDel="002F689D">
          <w:rPr>
            <w:rFonts w:ascii="Courier New" w:eastAsia="Times New Roman" w:hAnsi="Courier New" w:cs="Courier New"/>
            <w:color w:val="000000"/>
            <w:sz w:val="20"/>
            <w:szCs w:val="20"/>
            <w:lang w:val="en-IN" w:eastAsia="en-IN"/>
          </w:rPr>
          <w:delText xml:space="preserve">any </w:delText>
        </w:r>
      </w:del>
      <w:r w:rsidRPr="00E75366">
        <w:rPr>
          <w:rFonts w:ascii="Courier New" w:eastAsia="Times New Roman" w:hAnsi="Courier New" w:cs="Courier New"/>
          <w:color w:val="000000"/>
          <w:sz w:val="20"/>
          <w:szCs w:val="20"/>
          <w:lang w:val="en-IN" w:eastAsia="en-IN"/>
        </w:rPr>
        <w:t xml:space="preserve">precipitation data. This was </w:t>
      </w:r>
      <w:del w:id="534" w:author="Author" w:date="2017-04-04T19:33:00Z">
        <w:r w:rsidRPr="00E75366" w:rsidDel="002F689D">
          <w:rPr>
            <w:rFonts w:ascii="Courier New" w:eastAsia="Times New Roman" w:hAnsi="Courier New" w:cs="Courier New"/>
            <w:color w:val="000000"/>
            <w:sz w:val="20"/>
            <w:szCs w:val="20"/>
            <w:lang w:val="en-IN" w:eastAsia="en-IN"/>
          </w:rPr>
          <w:delText xml:space="preserve">done </w:delText>
        </w:r>
      </w:del>
      <w:ins w:id="535" w:author="Author" w:date="2017-04-04T19:33:00Z">
        <w:r w:rsidR="002F689D">
          <w:rPr>
            <w:rFonts w:ascii="Courier New" w:eastAsia="Times New Roman" w:hAnsi="Courier New" w:cs="Courier New"/>
            <w:color w:val="000000"/>
            <w:sz w:val="20"/>
            <w:szCs w:val="20"/>
            <w:lang w:val="en-IN" w:eastAsia="en-IN"/>
          </w:rPr>
          <w:t>conducted</w:t>
        </w:r>
        <w:r w:rsidR="002F689D" w:rsidRPr="00E75366">
          <w:rPr>
            <w:rFonts w:ascii="Courier New" w:eastAsia="Times New Roman" w:hAnsi="Courier New" w:cs="Courier New"/>
            <w:color w:val="000000"/>
            <w:sz w:val="20"/>
            <w:szCs w:val="20"/>
            <w:lang w:val="en-IN" w:eastAsia="en-IN"/>
          </w:rPr>
          <w:t xml:space="preserve"> </w:t>
        </w:r>
      </w:ins>
      <w:del w:id="536" w:author="Author" w:date="2017-04-04T19:33:00Z">
        <w:r w:rsidRPr="00E75366" w:rsidDel="002F689D">
          <w:rPr>
            <w:rFonts w:ascii="Courier New" w:eastAsia="Times New Roman" w:hAnsi="Courier New" w:cs="Courier New"/>
            <w:color w:val="000000"/>
            <w:sz w:val="20"/>
            <w:szCs w:val="20"/>
            <w:lang w:val="en-IN" w:eastAsia="en-IN"/>
          </w:rPr>
          <w:delText xml:space="preserve">on </w:delText>
        </w:r>
      </w:del>
      <w:ins w:id="537" w:author="Author" w:date="2017-04-04T19:33:00Z">
        <w:r w:rsidR="002F689D">
          <w:rPr>
            <w:rFonts w:ascii="Courier New" w:eastAsia="Times New Roman" w:hAnsi="Courier New" w:cs="Courier New"/>
            <w:color w:val="000000"/>
            <w:sz w:val="20"/>
            <w:szCs w:val="20"/>
            <w:lang w:val="en-IN" w:eastAsia="en-IN"/>
          </w:rPr>
          <w:t>for</w:t>
        </w:r>
        <w:r w:rsidR="002F689D"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the period 1982-</w:t>
      </w:r>
      <w:ins w:id="538" w:author="Author" w:date="2017-04-04T19:33:00Z">
        <w:r w:rsidR="002F689D">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 xml:space="preserve">2010, </w:t>
      </w:r>
      <w:del w:id="539" w:author="Author" w:date="2017-04-04T19:33:00Z">
        <w:r w:rsidRPr="00E75366" w:rsidDel="002F689D">
          <w:rPr>
            <w:rFonts w:ascii="Courier New" w:eastAsia="Times New Roman" w:hAnsi="Courier New" w:cs="Courier New"/>
            <w:color w:val="000000"/>
            <w:sz w:val="20"/>
            <w:szCs w:val="20"/>
            <w:lang w:val="en-IN" w:eastAsia="en-IN"/>
          </w:rPr>
          <w:delText xml:space="preserve">but </w:delText>
        </w:r>
      </w:del>
      <w:ins w:id="540" w:author="Author" w:date="2017-04-04T19:33:00Z">
        <w:r w:rsidR="002F689D">
          <w:rPr>
            <w:rFonts w:ascii="Courier New" w:eastAsia="Times New Roman" w:hAnsi="Courier New" w:cs="Courier New"/>
            <w:color w:val="000000"/>
            <w:sz w:val="20"/>
            <w:szCs w:val="20"/>
            <w:lang w:val="en-IN" w:eastAsia="en-IN"/>
          </w:rPr>
          <w:t>although a longer period could have been used</w:t>
        </w:r>
        <w:r w:rsidR="002F689D" w:rsidRPr="00E75366">
          <w:rPr>
            <w:rFonts w:ascii="Courier New" w:eastAsia="Times New Roman" w:hAnsi="Courier New" w:cs="Courier New"/>
            <w:color w:val="000000"/>
            <w:sz w:val="20"/>
            <w:szCs w:val="20"/>
            <w:lang w:val="en-IN" w:eastAsia="en-IN"/>
          </w:rPr>
          <w:t xml:space="preserve"> </w:t>
        </w:r>
      </w:ins>
      <w:del w:id="541" w:author="Author" w:date="2017-04-04T19:34:00Z">
        <w:r w:rsidRPr="00E75366" w:rsidDel="002F689D">
          <w:rPr>
            <w:rFonts w:ascii="Courier New" w:eastAsia="Times New Roman" w:hAnsi="Courier New" w:cs="Courier New"/>
            <w:color w:val="000000"/>
            <w:sz w:val="20"/>
            <w:szCs w:val="20"/>
            <w:lang w:val="en-IN" w:eastAsia="en-IN"/>
          </w:rPr>
          <w:delText>could have been done on a longer period, as</w:delText>
        </w:r>
      </w:del>
      <w:ins w:id="542" w:author="Author" w:date="2017-04-04T19:34:00Z">
        <w:r w:rsidR="002F689D">
          <w:rPr>
            <w:rFonts w:ascii="Courier New" w:eastAsia="Times New Roman" w:hAnsi="Courier New" w:cs="Courier New"/>
            <w:color w:val="000000"/>
            <w:sz w:val="20"/>
            <w:szCs w:val="20"/>
            <w:lang w:val="en-IN" w:eastAsia="en-IN"/>
          </w:rPr>
          <w:t>because</w:t>
        </w:r>
      </w:ins>
      <w:r w:rsidRPr="00E75366">
        <w:rPr>
          <w:rFonts w:ascii="Courier New" w:eastAsia="Times New Roman" w:hAnsi="Courier New" w:cs="Courier New"/>
          <w:color w:val="000000"/>
          <w:sz w:val="20"/>
          <w:szCs w:val="20"/>
          <w:lang w:val="en-IN" w:eastAsia="en-IN"/>
        </w:rPr>
        <w:t xml:space="preserve"> no sub-daily precipitation series is required at this stage. The results are presented for the Ulrichen station, but were very similar for all other stations. The original parameters were used </w:t>
      </w:r>
      <w:del w:id="543" w:author="Author" w:date="2017-04-04T19:34:00Z">
        <w:r w:rsidRPr="00E75366" w:rsidDel="002F689D">
          <w:rPr>
            <w:rFonts w:ascii="Courier New" w:eastAsia="Times New Roman" w:hAnsi="Courier New" w:cs="Courier New"/>
            <w:color w:val="000000"/>
            <w:sz w:val="20"/>
            <w:szCs w:val="20"/>
            <w:lang w:val="en-IN" w:eastAsia="en-IN"/>
          </w:rPr>
          <w:delText xml:space="preserve">here </w:delText>
        </w:r>
      </w:del>
      <w:r w:rsidRPr="00E75366">
        <w:rPr>
          <w:rFonts w:ascii="Courier New" w:eastAsia="Times New Roman" w:hAnsi="Courier New" w:cs="Courier New"/>
          <w:color w:val="000000"/>
          <w:sz w:val="20"/>
          <w:szCs w:val="20"/>
          <w:lang w:val="en-IN" w:eastAsia="en-IN"/>
        </w:rPr>
        <w:t>when assessing the impact of the MTW</w:t>
      </w:r>
      <w:ins w:id="544" w:author="Author" w:date="2017-04-04T19:34:00Z">
        <w:r w:rsidR="002F689D">
          <w:rPr>
            <w:rFonts w:ascii="Courier New" w:eastAsia="Times New Roman" w:hAnsi="Courier New" w:cs="Courier New"/>
            <w:color w:val="000000"/>
            <w:sz w:val="20"/>
            <w:szCs w:val="20"/>
            <w:lang w:val="en-IN" w:eastAsia="en-IN"/>
          </w:rPr>
          <w:t>;</w:t>
        </w:r>
      </w:ins>
      <w:del w:id="545" w:author="Author" w:date="2017-04-04T19:34:00Z">
        <w:r w:rsidRPr="00E75366" w:rsidDel="002F689D">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no recalibration of the parameters </w:t>
      </w:r>
      <w:del w:id="546" w:author="Author" w:date="2017-04-04T19:34:00Z">
        <w:r w:rsidRPr="00E75366" w:rsidDel="002F689D">
          <w:rPr>
            <w:rFonts w:ascii="Courier New" w:eastAsia="Times New Roman" w:hAnsi="Courier New" w:cs="Courier New"/>
            <w:color w:val="000000"/>
            <w:sz w:val="20"/>
            <w:szCs w:val="20"/>
            <w:lang w:val="en-IN" w:eastAsia="en-IN"/>
          </w:rPr>
          <w:delText>took place</w:delText>
        </w:r>
      </w:del>
      <w:ins w:id="547" w:author="Author" w:date="2017-04-04T19:34:00Z">
        <w:r w:rsidR="002F689D">
          <w:rPr>
            <w:rFonts w:ascii="Courier New" w:eastAsia="Times New Roman" w:hAnsi="Courier New" w:cs="Courier New"/>
            <w:color w:val="000000"/>
            <w:sz w:val="20"/>
            <w:szCs w:val="20"/>
            <w:lang w:val="en-IN" w:eastAsia="en-IN"/>
          </w:rPr>
          <w:t>was conducted</w:t>
        </w:r>
      </w:ins>
      <w:r w:rsidRPr="00E75366">
        <w:rPr>
          <w:rFonts w:ascii="Courier New" w:eastAsia="Times New Roman" w:hAnsi="Courier New" w:cs="Courier New"/>
          <w:color w:val="00000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\subsubsection{Analogy of the atmospheric circulation}</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\label{sec:changes_analogy_circul}</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t xml:space="preserve">When searching for analogues in the first level of analogy, such as on the geopotential heights in the 2Z method (Sect. </w:t>
      </w:r>
      <w:r w:rsidRPr="00E75366">
        <w:rPr>
          <w:rFonts w:ascii="Courier New" w:eastAsia="Times New Roman" w:hAnsi="Courier New" w:cs="Courier New"/>
          <w:color w:val="800000"/>
          <w:sz w:val="20"/>
          <w:szCs w:val="20"/>
          <w:lang w:val="en-IN" w:eastAsia="en-IN"/>
        </w:rPr>
        <w:t>\ref</w:t>
      </w:r>
      <w:r w:rsidRPr="00E75366">
        <w:rPr>
          <w:rFonts w:ascii="Courier New" w:eastAsia="Times New Roman" w:hAnsi="Courier New" w:cs="Courier New"/>
          <w:color w:val="000000"/>
          <w:sz w:val="20"/>
          <w:szCs w:val="20"/>
          <w:lang w:val="en-IN" w:eastAsia="en-IN"/>
        </w:rPr>
        <w:t xml:space="preserve">{sec:analog_method}), </w:t>
      </w:r>
      <w:del w:id="548" w:author="Author" w:date="2017-04-04T19:35:00Z">
        <w:r w:rsidRPr="00E75366" w:rsidDel="00063B7C">
          <w:rPr>
            <w:rFonts w:ascii="Courier New" w:eastAsia="Times New Roman" w:hAnsi="Courier New" w:cs="Courier New"/>
            <w:color w:val="000000"/>
            <w:sz w:val="20"/>
            <w:szCs w:val="20"/>
            <w:lang w:val="en-IN" w:eastAsia="en-IN"/>
          </w:rPr>
          <w:delText xml:space="preserve">there were </w:delText>
        </w:r>
      </w:del>
      <w:r w:rsidRPr="00E75366">
        <w:rPr>
          <w:rFonts w:ascii="Courier New" w:eastAsia="Times New Roman" w:hAnsi="Courier New" w:cs="Courier New"/>
          <w:color w:val="000000"/>
          <w:sz w:val="20"/>
          <w:szCs w:val="20"/>
          <w:lang w:val="en-IN" w:eastAsia="en-IN"/>
        </w:rPr>
        <w:t xml:space="preserve">up to eight times as many candidates </w:t>
      </w:r>
      <w:del w:id="549" w:author="Author" w:date="2017-04-04T19:35:00Z">
        <w:r w:rsidRPr="00E75366" w:rsidDel="00063B7C">
          <w:rPr>
            <w:rFonts w:ascii="Courier New" w:eastAsia="Times New Roman" w:hAnsi="Courier New" w:cs="Courier New"/>
            <w:color w:val="000000"/>
            <w:sz w:val="20"/>
            <w:szCs w:val="20"/>
            <w:lang w:val="en-IN" w:eastAsia="en-IN"/>
          </w:rPr>
          <w:delText>(even though not fully independent)</w:delText>
        </w:r>
      </w:del>
      <w:r w:rsidRPr="00E75366">
        <w:rPr>
          <w:rFonts w:ascii="Courier New" w:eastAsia="Times New Roman" w:hAnsi="Courier New" w:cs="Courier New"/>
          <w:color w:val="000000"/>
          <w:sz w:val="20"/>
          <w:szCs w:val="20"/>
          <w:lang w:val="en-IN" w:eastAsia="en-IN"/>
        </w:rPr>
        <w:t xml:space="preserve"> </w:t>
      </w:r>
      <w:ins w:id="550" w:author="Author" w:date="2017-04-04T19:35:00Z">
        <w:r w:rsidR="00063B7C">
          <w:rPr>
            <w:rFonts w:ascii="Courier New" w:eastAsia="Times New Roman" w:hAnsi="Courier New" w:cs="Courier New"/>
            <w:color w:val="000000"/>
            <w:sz w:val="20"/>
            <w:szCs w:val="20"/>
            <w:lang w:val="en-IN" w:eastAsia="en-IN"/>
          </w:rPr>
          <w:t xml:space="preserve">were provided </w:t>
        </w:r>
      </w:ins>
      <w:r w:rsidRPr="00E75366">
        <w:rPr>
          <w:rFonts w:ascii="Courier New" w:eastAsia="Times New Roman" w:hAnsi="Courier New" w:cs="Courier New"/>
          <w:color w:val="000000"/>
          <w:sz w:val="20"/>
          <w:szCs w:val="20"/>
          <w:lang w:val="en-IN" w:eastAsia="en-IN"/>
        </w:rPr>
        <w:t xml:space="preserve">with the MTW than before </w:t>
      </w:r>
      <w:ins w:id="551" w:author="Author" w:date="2017-04-04T19:35:00Z">
        <w:r w:rsidR="00063B7C" w:rsidRPr="00E75366">
          <w:rPr>
            <w:rFonts w:ascii="Courier New" w:eastAsia="Times New Roman" w:hAnsi="Courier New" w:cs="Courier New"/>
            <w:color w:val="000000"/>
            <w:sz w:val="20"/>
            <w:szCs w:val="20"/>
            <w:lang w:val="en-IN" w:eastAsia="en-IN"/>
          </w:rPr>
          <w:t xml:space="preserve">even though </w:t>
        </w:r>
        <w:r w:rsidR="00063B7C">
          <w:rPr>
            <w:rFonts w:ascii="Courier New" w:eastAsia="Times New Roman" w:hAnsi="Courier New" w:cs="Courier New"/>
            <w:color w:val="000000"/>
            <w:sz w:val="20"/>
            <w:szCs w:val="20"/>
            <w:lang w:val="en-IN" w:eastAsia="en-IN"/>
          </w:rPr>
          <w:t xml:space="preserve">they are </w:t>
        </w:r>
        <w:r w:rsidR="00063B7C" w:rsidRPr="00E75366">
          <w:rPr>
            <w:rFonts w:ascii="Courier New" w:eastAsia="Times New Roman" w:hAnsi="Courier New" w:cs="Courier New"/>
            <w:color w:val="000000"/>
            <w:sz w:val="20"/>
            <w:szCs w:val="20"/>
            <w:lang w:val="en-IN" w:eastAsia="en-IN"/>
          </w:rPr>
          <w:t>not fully independent</w:t>
        </w:r>
        <w:r w:rsidR="00063B7C">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(Sect. </w:t>
      </w:r>
      <w:r w:rsidRPr="00E75366">
        <w:rPr>
          <w:rFonts w:ascii="Courier New" w:eastAsia="Times New Roman" w:hAnsi="Courier New" w:cs="Courier New"/>
          <w:color w:val="800000"/>
          <w:sz w:val="20"/>
          <w:szCs w:val="20"/>
          <w:lang w:val="en-IN" w:eastAsia="en-IN"/>
        </w:rPr>
        <w:t>\</w:t>
      </w:r>
      <w:proofErr w:type="gramStart"/>
      <w:r w:rsidRPr="00E75366">
        <w:rPr>
          <w:rFonts w:ascii="Courier New" w:eastAsia="Times New Roman" w:hAnsi="Courier New" w:cs="Courier New"/>
          <w:color w:val="800000"/>
          <w:sz w:val="20"/>
          <w:szCs w:val="20"/>
          <w:lang w:val="en-IN" w:eastAsia="en-IN"/>
        </w:rPr>
        <w:t>ref</w:t>
      </w:r>
      <w:r w:rsidRPr="00E75366">
        <w:rPr>
          <w:rFonts w:ascii="Courier New" w:eastAsia="Times New Roman" w:hAnsi="Courier New" w:cs="Courier New"/>
          <w:color w:val="000000"/>
          <w:sz w:val="20"/>
          <w:szCs w:val="20"/>
          <w:lang w:val="en-IN" w:eastAsia="en-IN"/>
        </w:rPr>
        <w:t>{</w:t>
      </w:r>
      <w:proofErr w:type="gramEnd"/>
      <w:r w:rsidRPr="00E75366">
        <w:rPr>
          <w:rFonts w:ascii="Courier New" w:eastAsia="Times New Roman" w:hAnsi="Courier New" w:cs="Courier New"/>
          <w:color w:val="000000"/>
          <w:sz w:val="20"/>
          <w:szCs w:val="20"/>
          <w:lang w:val="en-IN" w:eastAsia="en-IN"/>
        </w:rPr>
        <w:t xml:space="preserve">sec:mtw}). Figure </w:t>
      </w:r>
      <w:r w:rsidRPr="00E75366">
        <w:rPr>
          <w:rFonts w:ascii="Courier New" w:eastAsia="Times New Roman" w:hAnsi="Courier New" w:cs="Courier New"/>
          <w:color w:val="800000"/>
          <w:sz w:val="20"/>
          <w:szCs w:val="20"/>
          <w:lang w:val="en-IN" w:eastAsia="en-IN"/>
        </w:rPr>
        <w:t>\ref</w:t>
      </w:r>
      <w:r w:rsidRPr="00E75366">
        <w:rPr>
          <w:rFonts w:ascii="Courier New" w:eastAsia="Times New Roman" w:hAnsi="Courier New" w:cs="Courier New"/>
          <w:color w:val="000000"/>
          <w:sz w:val="20"/>
          <w:szCs w:val="20"/>
          <w:lang w:val="en-IN" w:eastAsia="en-IN"/>
        </w:rPr>
        <w:t>{fig:changes_S1_</w:t>
      </w:r>
      <w:commentRangeStart w:id="552"/>
      <w:r w:rsidRPr="00E75366">
        <w:rPr>
          <w:rFonts w:ascii="Courier New" w:eastAsia="Times New Roman" w:hAnsi="Courier New" w:cs="Courier New"/>
          <w:color w:val="000000"/>
          <w:sz w:val="20"/>
          <w:szCs w:val="20"/>
          <w:lang w:val="en-IN" w:eastAsia="en-IN"/>
        </w:rPr>
        <w:t>analogs</w:t>
      </w:r>
      <w:commentRangeEnd w:id="552"/>
      <w:r w:rsidR="00CE5EB1">
        <w:rPr>
          <w:rStyle w:val="CommentReference"/>
        </w:rPr>
        <w:commentReference w:id="552"/>
      </w:r>
      <w:r w:rsidRPr="00E75366">
        <w:rPr>
          <w:rFonts w:ascii="Courier New" w:eastAsia="Times New Roman" w:hAnsi="Courier New" w:cs="Courier New"/>
          <w:color w:val="000000"/>
          <w:sz w:val="20"/>
          <w:szCs w:val="20"/>
          <w:lang w:val="en-IN" w:eastAsia="en-IN"/>
        </w:rPr>
        <w:t xml:space="preserve">} shows the changes in the distributions, for target dates over the CP, of the analogy criterion (S1) for the </w:t>
      </w:r>
      <w:r w:rsidRPr="00E75366">
        <w:rPr>
          <w:rFonts w:ascii="Courier New" w:eastAsia="Times New Roman" w:hAnsi="Courier New" w:cs="Courier New"/>
          <w:color w:val="008000"/>
          <w:sz w:val="20"/>
          <w:szCs w:val="20"/>
          <w:lang w:val="en-IN" w:eastAsia="en-IN"/>
        </w:rPr>
        <w:t>$1</w:t>
      </w:r>
      <w:proofErr w:type="gramStart"/>
      <w:r w:rsidRPr="00E75366">
        <w:rPr>
          <w:rFonts w:ascii="Courier New" w:eastAsia="Times New Roman" w:hAnsi="Courier New" w:cs="Courier New"/>
          <w:color w:val="008000"/>
          <w:sz w:val="20"/>
          <w:szCs w:val="20"/>
          <w:lang w:val="en-IN" w:eastAsia="en-IN"/>
        </w:rPr>
        <w:t>^{</w:t>
      </w:r>
      <w:proofErr w:type="gramEnd"/>
      <w:r w:rsidRPr="00E75366">
        <w:rPr>
          <w:rFonts w:ascii="Courier New" w:eastAsia="Times New Roman" w:hAnsi="Courier New" w:cs="Courier New"/>
          <w:color w:val="008000"/>
          <w:sz w:val="20"/>
          <w:szCs w:val="20"/>
          <w:lang w:val="en-IN" w:eastAsia="en-IN"/>
        </w:rPr>
        <w:t>st}$</w:t>
      </w:r>
      <w:r w:rsidRPr="00E75366">
        <w:rPr>
          <w:rFonts w:ascii="Courier New" w:eastAsia="Times New Roman" w:hAnsi="Courier New" w:cs="Courier New"/>
          <w:color w:val="000000"/>
          <w:sz w:val="20"/>
          <w:szCs w:val="20"/>
          <w:lang w:val="en-IN" w:eastAsia="en-IN"/>
        </w:rPr>
        <w:t xml:space="preserve">, </w:t>
      </w:r>
      <w:r w:rsidRPr="00E75366">
        <w:rPr>
          <w:rFonts w:ascii="Courier New" w:eastAsia="Times New Roman" w:hAnsi="Courier New" w:cs="Courier New"/>
          <w:color w:val="008000"/>
          <w:sz w:val="20"/>
          <w:szCs w:val="20"/>
          <w:lang w:val="en-IN" w:eastAsia="en-IN"/>
        </w:rPr>
        <w:t>$15^{th}$</w:t>
      </w:r>
      <w:r w:rsidRPr="00E75366">
        <w:rPr>
          <w:rFonts w:ascii="Courier New" w:eastAsia="Times New Roman" w:hAnsi="Courier New" w:cs="Courier New"/>
          <w:color w:val="000000"/>
          <w:sz w:val="20"/>
          <w:szCs w:val="20"/>
          <w:lang w:val="en-IN" w:eastAsia="en-IN"/>
        </w:rPr>
        <w:t xml:space="preserve">, and </w:t>
      </w:r>
      <w:r w:rsidRPr="00E75366">
        <w:rPr>
          <w:rFonts w:ascii="Courier New" w:eastAsia="Times New Roman" w:hAnsi="Courier New" w:cs="Courier New"/>
          <w:color w:val="008000"/>
          <w:sz w:val="20"/>
          <w:szCs w:val="20"/>
          <w:lang w:val="en-IN" w:eastAsia="en-IN"/>
        </w:rPr>
        <w:t>$30^{th}$</w:t>
      </w:r>
      <w:r w:rsidRPr="00E75366">
        <w:rPr>
          <w:rFonts w:ascii="Courier New" w:eastAsia="Times New Roman" w:hAnsi="Courier New" w:cs="Courier New"/>
          <w:color w:val="000000"/>
          <w:sz w:val="20"/>
          <w:szCs w:val="20"/>
          <w:lang w:val="en-IN" w:eastAsia="en-IN"/>
        </w:rPr>
        <w:t xml:space="preserve"> analogue rank</w:t>
      </w:r>
      <w:ins w:id="553" w:author="Author" w:date="2017-04-04T19:36:00Z">
        <w:r w:rsidR="009B4DF1">
          <w:rPr>
            <w:rFonts w:ascii="Courier New" w:eastAsia="Times New Roman" w:hAnsi="Courier New" w:cs="Courier New"/>
            <w:color w:val="000000"/>
            <w:sz w:val="20"/>
            <w:szCs w:val="20"/>
            <w:lang w:val="en-IN" w:eastAsia="en-IN"/>
          </w:rPr>
          <w:t xml:space="preserve"> owing</w:t>
        </w:r>
      </w:ins>
      <w:del w:id="554" w:author="Author" w:date="2017-04-04T19:36:00Z">
        <w:r w:rsidRPr="00E75366" w:rsidDel="009B4DF1">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due to </w:t>
      </w:r>
      <w:ins w:id="555" w:author="Author" w:date="2017-04-04T19:36:00Z">
        <w:r w:rsidR="009B4DF1">
          <w:rPr>
            <w:rFonts w:ascii="Courier New" w:eastAsia="Times New Roman" w:hAnsi="Courier New" w:cs="Courier New"/>
            <w:color w:val="000000"/>
            <w:sz w:val="20"/>
            <w:szCs w:val="20"/>
            <w:lang w:val="en-IN" w:eastAsia="en-IN"/>
          </w:rPr>
          <w:t xml:space="preserve">the </w:t>
        </w:r>
      </w:ins>
      <w:r w:rsidRPr="00E75366">
        <w:rPr>
          <w:rFonts w:ascii="Courier New" w:eastAsia="Times New Roman" w:hAnsi="Courier New" w:cs="Courier New"/>
          <w:color w:val="000000"/>
          <w:sz w:val="20"/>
          <w:szCs w:val="20"/>
          <w:lang w:val="en-IN" w:eastAsia="en-IN"/>
        </w:rPr>
        <w:t>introduction of an MTW with a 12</w:t>
      </w:r>
      <w:ins w:id="556" w:author="Author" w:date="2017-04-04T19:36:00Z">
        <w:r w:rsidR="009B4DF1">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 6</w:t>
      </w:r>
      <w:ins w:id="557" w:author="Author" w:date="2017-04-04T19:36:00Z">
        <w:r w:rsidR="009B4DF1">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 or 3</w:t>
      </w:r>
      <w:ins w:id="558" w:author="Author" w:date="2017-04-04T19:36:00Z">
        <w:r w:rsidR="009B4DF1">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 time step. The shape</w:t>
      </w:r>
      <w:ins w:id="559" w:author="Author" w:date="2017-04-04T19:39:00Z">
        <w:r w:rsidR="009B4DF1">
          <w:rPr>
            <w:rFonts w:ascii="Courier New" w:eastAsia="Times New Roman" w:hAnsi="Courier New" w:cs="Courier New"/>
            <w:color w:val="000000"/>
            <w:sz w:val="20"/>
            <w:szCs w:val="20"/>
            <w:lang w:val="en-IN" w:eastAsia="en-IN"/>
          </w:rPr>
          <w:t>s</w:t>
        </w:r>
      </w:ins>
      <w:r w:rsidRPr="00E75366">
        <w:rPr>
          <w:rFonts w:ascii="Courier New" w:eastAsia="Times New Roman" w:hAnsi="Courier New" w:cs="Courier New"/>
          <w:color w:val="000000"/>
          <w:sz w:val="20"/>
          <w:szCs w:val="20"/>
          <w:lang w:val="en-IN" w:eastAsia="en-IN"/>
        </w:rPr>
        <w:t xml:space="preserve"> of the distributions of the conventional approach and the MTWs were found to be similar</w:t>
      </w:r>
      <w:ins w:id="560" w:author="Author" w:date="2017-04-04T19:38:00Z">
        <w:r w:rsidR="009B4DF1">
          <w:rPr>
            <w:rFonts w:ascii="Courier New" w:eastAsia="Times New Roman" w:hAnsi="Courier New" w:cs="Courier New"/>
            <w:color w:val="000000"/>
            <w:sz w:val="20"/>
            <w:szCs w:val="20"/>
            <w:lang w:val="en-IN" w:eastAsia="en-IN"/>
          </w:rPr>
          <w:t>. However</w:t>
        </w:r>
      </w:ins>
      <w:r w:rsidRPr="00E75366">
        <w:rPr>
          <w:rFonts w:ascii="Courier New" w:eastAsia="Times New Roman" w:hAnsi="Courier New" w:cs="Courier New"/>
          <w:color w:val="000000"/>
          <w:sz w:val="20"/>
          <w:szCs w:val="20"/>
          <w:lang w:val="en-IN" w:eastAsia="en-IN"/>
        </w:rPr>
        <w:t>,</w:t>
      </w:r>
      <w:del w:id="561" w:author="Author" w:date="2017-04-04T19:39:00Z">
        <w:r w:rsidRPr="00E75366" w:rsidDel="009B4DF1">
          <w:rPr>
            <w:rFonts w:ascii="Courier New" w:eastAsia="Times New Roman" w:hAnsi="Courier New" w:cs="Courier New"/>
            <w:color w:val="000000"/>
            <w:sz w:val="20"/>
            <w:szCs w:val="20"/>
            <w:lang w:val="en-IN" w:eastAsia="en-IN"/>
          </w:rPr>
          <w:delText xml:space="preserve"> </w:delText>
        </w:r>
      </w:del>
      <w:del w:id="562" w:author="Author" w:date="2017-04-04T19:37:00Z">
        <w:r w:rsidRPr="00E75366" w:rsidDel="009B4DF1">
          <w:rPr>
            <w:rFonts w:ascii="Courier New" w:eastAsia="Times New Roman" w:hAnsi="Courier New" w:cs="Courier New"/>
            <w:color w:val="000000"/>
            <w:sz w:val="20"/>
            <w:szCs w:val="20"/>
            <w:lang w:val="en-IN" w:eastAsia="en-IN"/>
          </w:rPr>
          <w:delText xml:space="preserve">but </w:delText>
        </w:r>
      </w:del>
      <w:ins w:id="563" w:author="Author" w:date="2017-04-04T19:37:00Z">
        <w:r w:rsidR="009B4DF1"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the values of the analogy criterion were gradually reduced </w:t>
      </w:r>
      <w:del w:id="564" w:author="Author" w:date="2017-04-04T19:37:00Z">
        <w:r w:rsidRPr="00E75366" w:rsidDel="009B4DF1">
          <w:rPr>
            <w:rFonts w:ascii="Courier New" w:eastAsia="Times New Roman" w:hAnsi="Courier New" w:cs="Courier New"/>
            <w:color w:val="000000"/>
            <w:sz w:val="20"/>
            <w:szCs w:val="20"/>
            <w:lang w:val="en-IN" w:eastAsia="en-IN"/>
          </w:rPr>
          <w:delText>(</w:delText>
        </w:r>
      </w:del>
      <w:ins w:id="565" w:author="Author" w:date="2017-04-04T19:37:00Z">
        <w:r w:rsidR="009B4DF1">
          <w:rPr>
            <w:rFonts w:ascii="Courier New" w:eastAsia="Times New Roman" w:hAnsi="Courier New" w:cs="Courier New"/>
            <w:color w:val="000000"/>
            <w:sz w:val="20"/>
            <w:szCs w:val="20"/>
            <w:lang w:val="en-IN" w:eastAsia="en-IN"/>
          </w:rPr>
          <w:t xml:space="preserve">and were </w:t>
        </w:r>
      </w:ins>
      <w:r w:rsidRPr="00E75366">
        <w:rPr>
          <w:rFonts w:ascii="Courier New" w:eastAsia="Times New Roman" w:hAnsi="Courier New" w:cs="Courier New"/>
          <w:color w:val="000000"/>
          <w:sz w:val="20"/>
          <w:szCs w:val="20"/>
          <w:lang w:val="en-IN" w:eastAsia="en-IN"/>
        </w:rPr>
        <w:t>shifted to the left</w:t>
      </w:r>
      <w:del w:id="566" w:author="Author" w:date="2017-04-04T19:37:00Z">
        <w:r w:rsidRPr="00E75366" w:rsidDel="009B4DF1">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with smaller </w:t>
      </w:r>
      <w:ins w:id="567" w:author="Author" w:date="2017-04-04T19:37:00Z">
        <w:r w:rsidR="009B4DF1">
          <w:rPr>
            <w:rFonts w:ascii="Courier New" w:eastAsia="Times New Roman" w:hAnsi="Courier New" w:cs="Courier New"/>
            <w:color w:val="000000"/>
            <w:sz w:val="20"/>
            <w:szCs w:val="20"/>
            <w:lang w:val="en-IN" w:eastAsia="en-IN"/>
          </w:rPr>
          <w:t>MTW</w:t>
        </w:r>
        <w:r w:rsidR="009B4DF1"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time steps </w:t>
      </w:r>
      <w:del w:id="568" w:author="Author" w:date="2017-04-04T19:37:00Z">
        <w:r w:rsidRPr="00E75366" w:rsidDel="009B4DF1">
          <w:rPr>
            <w:rFonts w:ascii="Courier New" w:eastAsia="Times New Roman" w:hAnsi="Courier New" w:cs="Courier New"/>
            <w:color w:val="000000"/>
            <w:sz w:val="20"/>
            <w:szCs w:val="20"/>
            <w:lang w:val="en-IN" w:eastAsia="en-IN"/>
          </w:rPr>
          <w:delText xml:space="preserve">MTWs </w:delText>
        </w:r>
      </w:del>
      <w:r w:rsidRPr="00E75366">
        <w:rPr>
          <w:rFonts w:ascii="Courier New" w:eastAsia="Times New Roman" w:hAnsi="Courier New" w:cs="Courier New"/>
          <w:color w:val="000000"/>
          <w:sz w:val="20"/>
          <w:szCs w:val="20"/>
          <w:lang w:val="en-IN" w:eastAsia="en-IN"/>
        </w:rPr>
        <w:t>and were</w:t>
      </w:r>
      <w:del w:id="569" w:author="Author" w:date="2017-04-04T19:37:00Z">
        <w:r w:rsidRPr="00E75366" w:rsidDel="009B4DF1">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therefore</w:t>
      </w:r>
      <w:del w:id="570" w:author="Author" w:date="2017-04-04T19:37:00Z">
        <w:r w:rsidRPr="00E75366" w:rsidDel="009B4DF1">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better. The circulation analogy was </w:t>
      </w:r>
      <w:del w:id="571" w:author="Author" w:date="2017-04-04T19:39:00Z">
        <w:r w:rsidRPr="00E75366" w:rsidDel="009B4DF1">
          <w:rPr>
            <w:rFonts w:ascii="Courier New" w:eastAsia="Times New Roman" w:hAnsi="Courier New" w:cs="Courier New"/>
            <w:color w:val="000000"/>
            <w:sz w:val="20"/>
            <w:szCs w:val="20"/>
            <w:lang w:val="en-IN" w:eastAsia="en-IN"/>
          </w:rPr>
          <w:delText xml:space="preserve">here </w:delText>
        </w:r>
      </w:del>
      <w:r w:rsidRPr="00E75366">
        <w:rPr>
          <w:rFonts w:ascii="Courier New" w:eastAsia="Times New Roman" w:hAnsi="Courier New" w:cs="Courier New"/>
          <w:color w:val="000000"/>
          <w:sz w:val="20"/>
          <w:szCs w:val="20"/>
          <w:lang w:val="en-IN" w:eastAsia="en-IN"/>
        </w:rPr>
        <w:t xml:space="preserve">regularly improved with the doubling of the MTW time step. For analogues with higher ranks (e.g. </w:t>
      </w:r>
      <w:r w:rsidRPr="00E75366">
        <w:rPr>
          <w:rFonts w:ascii="Courier New" w:eastAsia="Times New Roman" w:hAnsi="Courier New" w:cs="Courier New"/>
          <w:color w:val="008000"/>
          <w:sz w:val="20"/>
          <w:szCs w:val="20"/>
          <w:lang w:val="en-IN" w:eastAsia="en-IN"/>
        </w:rPr>
        <w:t>$15</w:t>
      </w:r>
      <w:proofErr w:type="gramStart"/>
      <w:r w:rsidRPr="00E75366">
        <w:rPr>
          <w:rFonts w:ascii="Courier New" w:eastAsia="Times New Roman" w:hAnsi="Courier New" w:cs="Courier New"/>
          <w:color w:val="008000"/>
          <w:sz w:val="20"/>
          <w:szCs w:val="20"/>
          <w:lang w:val="en-IN" w:eastAsia="en-IN"/>
        </w:rPr>
        <w:t>^{</w:t>
      </w:r>
      <w:proofErr w:type="gramEnd"/>
      <w:r w:rsidRPr="00E75366">
        <w:rPr>
          <w:rFonts w:ascii="Courier New" w:eastAsia="Times New Roman" w:hAnsi="Courier New" w:cs="Courier New"/>
          <w:color w:val="008000"/>
          <w:sz w:val="20"/>
          <w:szCs w:val="20"/>
          <w:lang w:val="en-IN" w:eastAsia="en-IN"/>
        </w:rPr>
        <w:t>th}$</w:t>
      </w:r>
      <w:r w:rsidRPr="00E75366">
        <w:rPr>
          <w:rFonts w:ascii="Courier New" w:eastAsia="Times New Roman" w:hAnsi="Courier New" w:cs="Courier New"/>
          <w:color w:val="000000"/>
          <w:sz w:val="20"/>
          <w:szCs w:val="20"/>
          <w:lang w:val="en-IN" w:eastAsia="en-IN"/>
        </w:rPr>
        <w:t xml:space="preserve"> or </w:t>
      </w:r>
      <w:r w:rsidRPr="00E75366">
        <w:rPr>
          <w:rFonts w:ascii="Courier New" w:eastAsia="Times New Roman" w:hAnsi="Courier New" w:cs="Courier New"/>
          <w:color w:val="008000"/>
          <w:sz w:val="20"/>
          <w:szCs w:val="20"/>
          <w:lang w:val="en-IN" w:eastAsia="en-IN"/>
        </w:rPr>
        <w:t>$30^{th}$</w:t>
      </w:r>
      <w:r w:rsidRPr="00E75366">
        <w:rPr>
          <w:rFonts w:ascii="Courier New" w:eastAsia="Times New Roman" w:hAnsi="Courier New" w:cs="Courier New"/>
          <w:color w:val="000000"/>
          <w:sz w:val="20"/>
          <w:szCs w:val="20"/>
          <w:lang w:val="en-IN" w:eastAsia="en-IN"/>
        </w:rPr>
        <w:t xml:space="preserve">), the difference between the two distributions was larger than </w:t>
      </w:r>
      <w:ins w:id="572" w:author="Author" w:date="2017-04-04T19:39:00Z">
        <w:r w:rsidR="009B4DF1">
          <w:rPr>
            <w:rFonts w:ascii="Courier New" w:eastAsia="Times New Roman" w:hAnsi="Courier New" w:cs="Courier New"/>
            <w:color w:val="000000"/>
            <w:sz w:val="20"/>
            <w:szCs w:val="20"/>
            <w:lang w:val="en-IN" w:eastAsia="en-IN"/>
          </w:rPr>
          <w:t xml:space="preserve">that </w:t>
        </w:r>
      </w:ins>
      <w:r w:rsidRPr="00E75366">
        <w:rPr>
          <w:rFonts w:ascii="Courier New" w:eastAsia="Times New Roman" w:hAnsi="Courier New" w:cs="Courier New"/>
          <w:color w:val="000000"/>
          <w:sz w:val="20"/>
          <w:szCs w:val="20"/>
          <w:lang w:val="en-IN" w:eastAsia="en-IN"/>
        </w:rPr>
        <w:t>for the first rank, which means that the improvement increased with the rank of the analogue</w:t>
      </w:r>
      <w:del w:id="573" w:author="Author" w:date="2017-04-04T20:56:00Z">
        <w:r w:rsidRPr="00E75366" w:rsidDel="005619F3">
          <w:rPr>
            <w:rFonts w:ascii="Courier New" w:eastAsia="Times New Roman" w:hAnsi="Courier New" w:cs="Courier New"/>
            <w:color w:val="000000"/>
            <w:sz w:val="20"/>
            <w:szCs w:val="20"/>
            <w:lang w:val="en-IN" w:eastAsia="en-IN"/>
          </w:rPr>
          <w:delText>s</w:delText>
        </w:r>
      </w:del>
      <w:r w:rsidRPr="00E75366">
        <w:rPr>
          <w:rFonts w:ascii="Courier New" w:eastAsia="Times New Roman" w:hAnsi="Courier New" w:cs="Courier New"/>
          <w:color w:val="000000"/>
          <w:sz w:val="20"/>
          <w:szCs w:val="20"/>
          <w:lang w:val="en-IN" w:eastAsia="en-IN"/>
        </w:rPr>
        <w:t xml:space="preserve">. </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t>The improvements of the analogy with the rank of the analogues are summari</w:t>
      </w:r>
      <w:ins w:id="574" w:author="Author" w:date="2017-04-04T19:30:00Z">
        <w:r w:rsidR="00C67DAC">
          <w:rPr>
            <w:rFonts w:ascii="Courier New" w:eastAsia="Times New Roman" w:hAnsi="Courier New" w:cs="Courier New"/>
            <w:color w:val="000000"/>
            <w:sz w:val="20"/>
            <w:szCs w:val="20"/>
            <w:lang w:val="en-IN" w:eastAsia="en-IN"/>
          </w:rPr>
          <w:t>s</w:t>
        </w:r>
      </w:ins>
      <w:del w:id="575" w:author="Author" w:date="2017-04-04T19:30:00Z">
        <w:r w:rsidRPr="00E75366" w:rsidDel="00C67DAC">
          <w:rPr>
            <w:rFonts w:ascii="Courier New" w:eastAsia="Times New Roman" w:hAnsi="Courier New" w:cs="Courier New"/>
            <w:color w:val="000000"/>
            <w:sz w:val="20"/>
            <w:szCs w:val="20"/>
            <w:lang w:val="en-IN" w:eastAsia="en-IN"/>
          </w:rPr>
          <w:delText>z</w:delText>
        </w:r>
      </w:del>
      <w:proofErr w:type="gramStart"/>
      <w:r w:rsidRPr="00E75366">
        <w:rPr>
          <w:rFonts w:ascii="Courier New" w:eastAsia="Times New Roman" w:hAnsi="Courier New" w:cs="Courier New"/>
          <w:color w:val="000000"/>
          <w:sz w:val="20"/>
          <w:szCs w:val="20"/>
          <w:lang w:val="en-IN" w:eastAsia="en-IN"/>
        </w:rPr>
        <w:t>ed</w:t>
      </w:r>
      <w:proofErr w:type="gramEnd"/>
      <w:r w:rsidRPr="00E75366">
        <w:rPr>
          <w:rFonts w:ascii="Courier New" w:eastAsia="Times New Roman" w:hAnsi="Courier New" w:cs="Courier New"/>
          <w:color w:val="000000"/>
          <w:sz w:val="20"/>
          <w:szCs w:val="20"/>
          <w:lang w:val="en-IN" w:eastAsia="en-IN"/>
        </w:rPr>
        <w:t xml:space="preserve"> in Fig. </w:t>
      </w:r>
      <w:r w:rsidRPr="00E75366">
        <w:rPr>
          <w:rFonts w:ascii="Courier New" w:eastAsia="Times New Roman" w:hAnsi="Courier New" w:cs="Courier New"/>
          <w:color w:val="800000"/>
          <w:sz w:val="20"/>
          <w:szCs w:val="20"/>
          <w:lang w:val="en-IN" w:eastAsia="en-IN"/>
        </w:rPr>
        <w:t>\ref</w:t>
      </w:r>
      <w:r w:rsidRPr="00E75366">
        <w:rPr>
          <w:rFonts w:ascii="Courier New" w:eastAsia="Times New Roman" w:hAnsi="Courier New" w:cs="Courier New"/>
          <w:color w:val="000000"/>
          <w:sz w:val="20"/>
          <w:szCs w:val="20"/>
          <w:lang w:val="en-IN" w:eastAsia="en-IN"/>
        </w:rPr>
        <w:t xml:space="preserve">{fig:changes_S1}, which shows </w:t>
      </w:r>
      <w:ins w:id="576" w:author="Author" w:date="2017-04-04T20:57:00Z">
        <w:r w:rsidR="005619F3">
          <w:rPr>
            <w:rFonts w:ascii="Courier New" w:eastAsia="Times New Roman" w:hAnsi="Courier New" w:cs="Courier New"/>
            <w:color w:val="000000"/>
            <w:sz w:val="20"/>
            <w:szCs w:val="20"/>
            <w:lang w:val="en-IN" w:eastAsia="en-IN"/>
          </w:rPr>
          <w:t xml:space="preserve">the </w:t>
        </w:r>
      </w:ins>
      <w:del w:id="577" w:author="Author" w:date="2017-04-04T20:56:00Z">
        <w:r w:rsidRPr="00E75366" w:rsidDel="005619F3">
          <w:rPr>
            <w:rFonts w:ascii="Courier New" w:eastAsia="Times New Roman" w:hAnsi="Courier New" w:cs="Courier New"/>
            <w:color w:val="000000"/>
            <w:sz w:val="20"/>
            <w:szCs w:val="20"/>
            <w:lang w:val="en-IN" w:eastAsia="en-IN"/>
          </w:rPr>
          <w:delText xml:space="preserve">(top) </w:delText>
        </w:r>
      </w:del>
      <w:r w:rsidRPr="00E75366">
        <w:rPr>
          <w:rFonts w:ascii="Courier New" w:eastAsia="Times New Roman" w:hAnsi="Courier New" w:cs="Courier New"/>
          <w:color w:val="000000"/>
          <w:sz w:val="20"/>
          <w:szCs w:val="20"/>
          <w:lang w:val="en-IN" w:eastAsia="en-IN"/>
        </w:rPr>
        <w:t>quantiles of the S1 criterion for the conventional method and the MTWs at different time steps</w:t>
      </w:r>
      <w:ins w:id="578" w:author="Author" w:date="2017-04-04T20:56:00Z">
        <w:r w:rsidR="005619F3">
          <w:rPr>
            <w:rFonts w:ascii="Courier New" w:eastAsia="Times New Roman" w:hAnsi="Courier New" w:cs="Courier New"/>
            <w:color w:val="000000"/>
            <w:sz w:val="20"/>
            <w:szCs w:val="20"/>
            <w:lang w:val="en-IN" w:eastAsia="en-IN"/>
          </w:rPr>
          <w:t xml:space="preserve"> </w:t>
        </w:r>
        <w:r w:rsidR="005619F3" w:rsidRPr="00E75366">
          <w:rPr>
            <w:rFonts w:ascii="Courier New" w:eastAsia="Times New Roman" w:hAnsi="Courier New" w:cs="Courier New"/>
            <w:color w:val="000000"/>
            <w:sz w:val="20"/>
            <w:szCs w:val="20"/>
            <w:lang w:val="en-IN" w:eastAsia="en-IN"/>
          </w:rPr>
          <w:t>(top)</w:t>
        </w:r>
      </w:ins>
      <w:del w:id="579" w:author="Author" w:date="2017-04-04T20:57:00Z">
        <w:r w:rsidRPr="00E75366" w:rsidDel="005619F3">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and </w:t>
      </w:r>
      <w:del w:id="580" w:author="Author" w:date="2017-04-04T20:57:00Z">
        <w:r w:rsidRPr="00E75366" w:rsidDel="005619F3">
          <w:rPr>
            <w:rFonts w:ascii="Courier New" w:eastAsia="Times New Roman" w:hAnsi="Courier New" w:cs="Courier New"/>
            <w:color w:val="000000"/>
            <w:sz w:val="20"/>
            <w:szCs w:val="20"/>
            <w:lang w:val="en-IN" w:eastAsia="en-IN"/>
          </w:rPr>
          <w:delText>(bottom) quantile</w:delText>
        </w:r>
      </w:del>
      <w:ins w:id="581" w:author="Author" w:date="2017-04-04T20:57:00Z">
        <w:r w:rsidR="005619F3">
          <w:rPr>
            <w:rFonts w:ascii="Courier New" w:eastAsia="Times New Roman" w:hAnsi="Courier New" w:cs="Courier New"/>
            <w:color w:val="000000"/>
            <w:sz w:val="20"/>
            <w:szCs w:val="20"/>
            <w:lang w:val="en-IN" w:eastAsia="en-IN"/>
          </w:rPr>
          <w:t>those</w:t>
        </w:r>
      </w:ins>
      <w:del w:id="582" w:author="Author" w:date="2017-04-04T20:57:00Z">
        <w:r w:rsidRPr="00E75366" w:rsidDel="005619F3">
          <w:rPr>
            <w:rFonts w:ascii="Courier New" w:eastAsia="Times New Roman" w:hAnsi="Courier New" w:cs="Courier New"/>
            <w:color w:val="000000"/>
            <w:sz w:val="20"/>
            <w:szCs w:val="20"/>
            <w:lang w:val="en-IN" w:eastAsia="en-IN"/>
          </w:rPr>
          <w:delText>s</w:delText>
        </w:r>
      </w:del>
      <w:r w:rsidRPr="00E75366">
        <w:rPr>
          <w:rFonts w:ascii="Courier New" w:eastAsia="Times New Roman" w:hAnsi="Courier New" w:cs="Courier New"/>
          <w:color w:val="000000"/>
          <w:sz w:val="20"/>
          <w:szCs w:val="20"/>
          <w:lang w:val="en-IN" w:eastAsia="en-IN"/>
        </w:rPr>
        <w:t xml:space="preserve"> of the relative reduction </w:t>
      </w:r>
      <w:ins w:id="583" w:author="Author" w:date="2017-04-04T20:57:00Z">
        <w:r w:rsidR="005619F3">
          <w:rPr>
            <w:rFonts w:ascii="Courier New" w:eastAsia="Times New Roman" w:hAnsi="Courier New" w:cs="Courier New"/>
            <w:color w:val="000000"/>
            <w:sz w:val="20"/>
            <w:szCs w:val="20"/>
            <w:lang w:val="en-IN" w:eastAsia="en-IN"/>
          </w:rPr>
          <w:t xml:space="preserve">indicating </w:t>
        </w:r>
      </w:ins>
      <w:del w:id="584" w:author="Author" w:date="2017-04-04T20:57:00Z">
        <w:r w:rsidRPr="00E75366" w:rsidDel="005619F3">
          <w:rPr>
            <w:rFonts w:ascii="Courier New" w:eastAsia="Times New Roman" w:hAnsi="Courier New" w:cs="Courier New"/>
            <w:color w:val="000000"/>
            <w:sz w:val="20"/>
            <w:szCs w:val="20"/>
            <w:lang w:val="en-IN" w:eastAsia="en-IN"/>
          </w:rPr>
          <w:delText xml:space="preserve">(meaning </w:delText>
        </w:r>
      </w:del>
      <w:r w:rsidRPr="00E75366">
        <w:rPr>
          <w:rFonts w:ascii="Courier New" w:eastAsia="Times New Roman" w:hAnsi="Courier New" w:cs="Courier New"/>
          <w:color w:val="000000"/>
          <w:sz w:val="20"/>
          <w:szCs w:val="20"/>
          <w:lang w:val="en-IN" w:eastAsia="en-IN"/>
        </w:rPr>
        <w:t>improvement</w:t>
      </w:r>
      <w:del w:id="585" w:author="Author" w:date="2017-04-04T20:57:00Z">
        <w:r w:rsidRPr="00E75366" w:rsidDel="005619F3">
          <w:rPr>
            <w:rFonts w:ascii="Courier New" w:eastAsia="Times New Roman" w:hAnsi="Courier New" w:cs="Courier New"/>
            <w:color w:val="000000"/>
            <w:sz w:val="20"/>
            <w:szCs w:val="20"/>
            <w:lang w:val="en-IN" w:eastAsia="en-IN"/>
          </w:rPr>
          <w:delText xml:space="preserve">) </w:delText>
        </w:r>
      </w:del>
      <w:ins w:id="586" w:author="Author" w:date="2017-04-04T20:57:00Z">
        <w:r w:rsidR="005619F3">
          <w:rPr>
            <w:rFonts w:ascii="Courier New" w:eastAsia="Times New Roman" w:hAnsi="Courier New" w:cs="Courier New"/>
            <w:color w:val="000000"/>
            <w:sz w:val="20"/>
            <w:szCs w:val="20"/>
            <w:lang w:val="en-IN" w:eastAsia="en-IN"/>
          </w:rPr>
          <w:t xml:space="preserve"> owing</w:t>
        </w:r>
        <w:r w:rsidR="005619F3" w:rsidRPr="00E75366">
          <w:rPr>
            <w:rFonts w:ascii="Courier New" w:eastAsia="Times New Roman" w:hAnsi="Courier New" w:cs="Courier New"/>
            <w:color w:val="000000"/>
            <w:sz w:val="20"/>
            <w:szCs w:val="20"/>
            <w:lang w:val="en-IN" w:eastAsia="en-IN"/>
          </w:rPr>
          <w:t xml:space="preserve"> </w:t>
        </w:r>
      </w:ins>
      <w:del w:id="587" w:author="Author" w:date="2017-04-04T20:57:00Z">
        <w:r w:rsidRPr="00E75366" w:rsidDel="005619F3">
          <w:rPr>
            <w:rFonts w:ascii="Courier New" w:eastAsia="Times New Roman" w:hAnsi="Courier New" w:cs="Courier New"/>
            <w:color w:val="000000"/>
            <w:sz w:val="20"/>
            <w:szCs w:val="20"/>
            <w:lang w:val="en-IN" w:eastAsia="en-IN"/>
          </w:rPr>
          <w:delText xml:space="preserve">due </w:delText>
        </w:r>
      </w:del>
      <w:r w:rsidRPr="00E75366">
        <w:rPr>
          <w:rFonts w:ascii="Courier New" w:eastAsia="Times New Roman" w:hAnsi="Courier New" w:cs="Courier New"/>
          <w:color w:val="000000"/>
          <w:sz w:val="20"/>
          <w:szCs w:val="20"/>
          <w:lang w:val="en-IN" w:eastAsia="en-IN"/>
        </w:rPr>
        <w:t>to the MTWs</w:t>
      </w:r>
      <w:ins w:id="588" w:author="Author" w:date="2017-04-04T20:58:00Z">
        <w:r w:rsidR="005619F3">
          <w:rPr>
            <w:rFonts w:ascii="Courier New" w:eastAsia="Times New Roman" w:hAnsi="Courier New" w:cs="Courier New"/>
            <w:color w:val="000000"/>
            <w:sz w:val="20"/>
            <w:szCs w:val="20"/>
            <w:lang w:val="en-IN" w:eastAsia="en-IN"/>
          </w:rPr>
          <w:t xml:space="preserve"> </w:t>
        </w:r>
      </w:ins>
      <w:ins w:id="589" w:author="Author" w:date="2017-04-04T20:57:00Z">
        <w:r w:rsidR="005619F3" w:rsidRPr="00E75366">
          <w:rPr>
            <w:rFonts w:ascii="Courier New" w:eastAsia="Times New Roman" w:hAnsi="Courier New" w:cs="Courier New"/>
            <w:color w:val="000000"/>
            <w:sz w:val="20"/>
            <w:szCs w:val="20"/>
            <w:lang w:val="en-IN" w:eastAsia="en-IN"/>
          </w:rPr>
          <w:t>(bottom)</w:t>
        </w:r>
      </w:ins>
      <w:r w:rsidRPr="00E75366">
        <w:rPr>
          <w:rFonts w:ascii="Courier New" w:eastAsia="Times New Roman" w:hAnsi="Courier New" w:cs="Courier New"/>
          <w:color w:val="000000"/>
          <w:sz w:val="20"/>
          <w:szCs w:val="20"/>
          <w:lang w:val="en-IN" w:eastAsia="en-IN"/>
        </w:rPr>
        <w:t xml:space="preserve">. This confirms that </w:t>
      </w:r>
      <w:del w:id="590" w:author="Author" w:date="2017-04-04T20:58:00Z">
        <w:r w:rsidRPr="00E75366" w:rsidDel="005619F3">
          <w:rPr>
            <w:rFonts w:ascii="Courier New" w:eastAsia="Times New Roman" w:hAnsi="Courier New" w:cs="Courier New"/>
            <w:color w:val="000000"/>
            <w:sz w:val="20"/>
            <w:szCs w:val="20"/>
            <w:lang w:val="en-IN" w:eastAsia="en-IN"/>
          </w:rPr>
          <w:delText xml:space="preserve">this </w:delText>
        </w:r>
      </w:del>
      <w:ins w:id="591" w:author="Author" w:date="2017-04-04T20:58:00Z">
        <w:r w:rsidR="005619F3">
          <w:rPr>
            <w:rFonts w:ascii="Courier New" w:eastAsia="Times New Roman" w:hAnsi="Courier New" w:cs="Courier New"/>
            <w:color w:val="000000"/>
            <w:sz w:val="20"/>
            <w:szCs w:val="20"/>
            <w:lang w:val="en-IN" w:eastAsia="en-IN"/>
          </w:rPr>
          <w:t>the</w:t>
        </w:r>
        <w:r w:rsidR="005619F3"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improvement </w:t>
      </w:r>
      <w:del w:id="592" w:author="Author" w:date="2017-04-04T20:58:00Z">
        <w:r w:rsidRPr="00E75366" w:rsidDel="005619F3">
          <w:rPr>
            <w:rFonts w:ascii="Courier New" w:eastAsia="Times New Roman" w:hAnsi="Courier New" w:cs="Courier New"/>
            <w:color w:val="000000"/>
            <w:sz w:val="20"/>
            <w:szCs w:val="20"/>
            <w:lang w:val="en-IN" w:eastAsia="en-IN"/>
          </w:rPr>
          <w:delText xml:space="preserve">is </w:delText>
        </w:r>
      </w:del>
      <w:r w:rsidRPr="00E75366">
        <w:rPr>
          <w:rFonts w:ascii="Courier New" w:eastAsia="Times New Roman" w:hAnsi="Courier New" w:cs="Courier New"/>
          <w:color w:val="000000"/>
          <w:sz w:val="20"/>
          <w:szCs w:val="20"/>
          <w:lang w:val="en-IN" w:eastAsia="en-IN"/>
        </w:rPr>
        <w:t xml:space="preserve">constantly </w:t>
      </w:r>
      <w:del w:id="593" w:author="Author" w:date="2017-04-04T20:58:00Z">
        <w:r w:rsidRPr="00E75366" w:rsidDel="005619F3">
          <w:rPr>
            <w:rFonts w:ascii="Courier New" w:eastAsia="Times New Roman" w:hAnsi="Courier New" w:cs="Courier New"/>
            <w:color w:val="000000"/>
            <w:sz w:val="20"/>
            <w:szCs w:val="20"/>
            <w:lang w:val="en-IN" w:eastAsia="en-IN"/>
          </w:rPr>
          <w:delText xml:space="preserve">increasing </w:delText>
        </w:r>
      </w:del>
      <w:ins w:id="594" w:author="Author" w:date="2017-04-04T20:58:00Z">
        <w:r w:rsidR="005619F3" w:rsidRPr="00E75366">
          <w:rPr>
            <w:rFonts w:ascii="Courier New" w:eastAsia="Times New Roman" w:hAnsi="Courier New" w:cs="Courier New"/>
            <w:color w:val="000000"/>
            <w:sz w:val="20"/>
            <w:szCs w:val="20"/>
            <w:lang w:val="en-IN" w:eastAsia="en-IN"/>
          </w:rPr>
          <w:t>increas</w:t>
        </w:r>
        <w:r w:rsidR="005619F3">
          <w:rPr>
            <w:rFonts w:ascii="Courier New" w:eastAsia="Times New Roman" w:hAnsi="Courier New" w:cs="Courier New"/>
            <w:color w:val="000000"/>
            <w:sz w:val="20"/>
            <w:szCs w:val="20"/>
            <w:lang w:val="en-IN" w:eastAsia="en-IN"/>
          </w:rPr>
          <w:t>ed</w:t>
        </w:r>
        <w:r w:rsidR="005619F3"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from the first to the last analogue (Fig. </w:t>
      </w:r>
      <w:proofErr w:type="gramStart"/>
      <w:r w:rsidRPr="00E75366">
        <w:rPr>
          <w:rFonts w:ascii="Courier New" w:eastAsia="Times New Roman" w:hAnsi="Courier New" w:cs="Courier New"/>
          <w:color w:val="800000"/>
          <w:sz w:val="20"/>
          <w:szCs w:val="20"/>
          <w:lang w:val="en-IN" w:eastAsia="en-IN"/>
        </w:rPr>
        <w:t>\ref</w:t>
      </w:r>
      <w:r w:rsidRPr="00E75366">
        <w:rPr>
          <w:rFonts w:ascii="Courier New" w:eastAsia="Times New Roman" w:hAnsi="Courier New" w:cs="Courier New"/>
          <w:color w:val="000000"/>
          <w:sz w:val="20"/>
          <w:szCs w:val="20"/>
          <w:lang w:val="en-IN" w:eastAsia="en-IN"/>
        </w:rPr>
        <w:t>{fig:changes_S1} bottom).</w:t>
      </w:r>
      <w:proofErr w:type="gramEnd"/>
      <w:r w:rsidRPr="00E75366">
        <w:rPr>
          <w:rFonts w:ascii="Courier New" w:eastAsia="Times New Roman" w:hAnsi="Courier New" w:cs="Courier New"/>
          <w:color w:val="000000"/>
          <w:sz w:val="20"/>
          <w:szCs w:val="20"/>
          <w:lang w:val="en-IN" w:eastAsia="en-IN"/>
        </w:rPr>
        <w:t xml:space="preserve"> </w:t>
      </w:r>
      <w:del w:id="595" w:author="Author" w:date="2017-04-04T20:58:00Z">
        <w:r w:rsidRPr="00E75366" w:rsidDel="005619F3">
          <w:rPr>
            <w:rFonts w:ascii="Courier New" w:eastAsia="Times New Roman" w:hAnsi="Courier New" w:cs="Courier New"/>
            <w:color w:val="000000"/>
            <w:sz w:val="20"/>
            <w:szCs w:val="20"/>
            <w:lang w:val="en-IN" w:eastAsia="en-IN"/>
          </w:rPr>
          <w:delText xml:space="preserve">It </w:delText>
        </w:r>
      </w:del>
      <w:ins w:id="596" w:author="Author" w:date="2017-04-04T20:58:00Z">
        <w:r w:rsidR="005619F3">
          <w:rPr>
            <w:rFonts w:ascii="Courier New" w:eastAsia="Times New Roman" w:hAnsi="Courier New" w:cs="Courier New"/>
            <w:color w:val="000000"/>
            <w:sz w:val="20"/>
            <w:szCs w:val="20"/>
            <w:lang w:val="en-IN" w:eastAsia="en-IN"/>
          </w:rPr>
          <w:t>This theory</w:t>
        </w:r>
        <w:r w:rsidR="005619F3"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can be explained by the accumulation of better analogues in the selection, </w:t>
      </w:r>
      <w:del w:id="597" w:author="Author" w:date="2017-04-04T20:58:00Z">
        <w:r w:rsidRPr="00E75366" w:rsidDel="005619F3">
          <w:rPr>
            <w:rFonts w:ascii="Courier New" w:eastAsia="Times New Roman" w:hAnsi="Courier New" w:cs="Courier New"/>
            <w:color w:val="000000"/>
            <w:sz w:val="20"/>
            <w:szCs w:val="20"/>
            <w:lang w:val="en-IN" w:eastAsia="en-IN"/>
          </w:rPr>
          <w:delText xml:space="preserve">with </w:delText>
        </w:r>
      </w:del>
      <w:ins w:id="598" w:author="Author" w:date="2017-04-04T20:58:00Z">
        <w:r w:rsidR="005619F3">
          <w:rPr>
            <w:rFonts w:ascii="Courier New" w:eastAsia="Times New Roman" w:hAnsi="Courier New" w:cs="Courier New"/>
            <w:color w:val="000000"/>
            <w:sz w:val="20"/>
            <w:szCs w:val="20"/>
            <w:lang w:val="en-IN" w:eastAsia="en-IN"/>
          </w:rPr>
          <w:t>whereby the</w:t>
        </w:r>
        <w:r w:rsidR="005619F3"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new</w:t>
      </w:r>
      <w:ins w:id="599" w:author="Author" w:date="2017-04-04T20:58:00Z">
        <w:r w:rsidR="005619F3">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 xml:space="preserve"> better situations </w:t>
      </w:r>
      <w:del w:id="600" w:author="Author" w:date="2017-04-04T20:59:00Z">
        <w:r w:rsidRPr="00E75366" w:rsidDel="005619F3">
          <w:rPr>
            <w:rFonts w:ascii="Courier New" w:eastAsia="Times New Roman" w:hAnsi="Courier New" w:cs="Courier New"/>
            <w:color w:val="000000"/>
            <w:sz w:val="20"/>
            <w:szCs w:val="20"/>
            <w:lang w:val="en-IN" w:eastAsia="en-IN"/>
          </w:rPr>
          <w:delText xml:space="preserve">pushing </w:delText>
        </w:r>
      </w:del>
      <w:ins w:id="601" w:author="Author" w:date="2017-04-04T20:59:00Z">
        <w:r w:rsidR="005619F3" w:rsidRPr="00E75366">
          <w:rPr>
            <w:rFonts w:ascii="Courier New" w:eastAsia="Times New Roman" w:hAnsi="Courier New" w:cs="Courier New"/>
            <w:color w:val="000000"/>
            <w:sz w:val="20"/>
            <w:szCs w:val="20"/>
            <w:lang w:val="en-IN" w:eastAsia="en-IN"/>
          </w:rPr>
          <w:t>pus</w:t>
        </w:r>
        <w:r w:rsidR="005619F3">
          <w:rPr>
            <w:rFonts w:ascii="Courier New" w:eastAsia="Times New Roman" w:hAnsi="Courier New" w:cs="Courier New"/>
            <w:color w:val="000000"/>
            <w:sz w:val="20"/>
            <w:szCs w:val="20"/>
            <w:lang w:val="en-IN" w:eastAsia="en-IN"/>
          </w:rPr>
          <w:t>h</w:t>
        </w:r>
        <w:r w:rsidR="005619F3" w:rsidRPr="00E75366">
          <w:rPr>
            <w:rFonts w:ascii="Courier New" w:eastAsia="Times New Roman" w:hAnsi="Courier New" w:cs="Courier New"/>
            <w:color w:val="000000"/>
            <w:sz w:val="20"/>
            <w:szCs w:val="20"/>
            <w:lang w:val="en-IN" w:eastAsia="en-IN"/>
          </w:rPr>
          <w:t xml:space="preserve"> </w:t>
        </w:r>
      </w:ins>
      <w:ins w:id="602" w:author="Author" w:date="2017-04-04T20:58:00Z">
        <w:r w:rsidR="005619F3">
          <w:rPr>
            <w:rFonts w:ascii="Courier New" w:eastAsia="Times New Roman" w:hAnsi="Courier New" w:cs="Courier New"/>
            <w:color w:val="000000"/>
            <w:sz w:val="20"/>
            <w:szCs w:val="20"/>
            <w:lang w:val="en-IN" w:eastAsia="en-IN"/>
          </w:rPr>
          <w:t xml:space="preserve">the </w:t>
        </w:r>
      </w:ins>
      <w:r w:rsidRPr="00E75366">
        <w:rPr>
          <w:rFonts w:ascii="Courier New" w:eastAsia="Times New Roman" w:hAnsi="Courier New" w:cs="Courier New"/>
          <w:color w:val="000000"/>
          <w:sz w:val="20"/>
          <w:szCs w:val="20"/>
          <w:lang w:val="en-IN" w:eastAsia="en-IN"/>
        </w:rPr>
        <w:t xml:space="preserve">previous analogues to higher ranks. </w:t>
      </w:r>
      <w:del w:id="603" w:author="Author" w:date="2017-04-04T20:59:00Z">
        <w:r w:rsidRPr="00E75366" w:rsidDel="005619F3">
          <w:rPr>
            <w:rFonts w:ascii="Courier New" w:eastAsia="Times New Roman" w:hAnsi="Courier New" w:cs="Courier New"/>
            <w:color w:val="000000"/>
            <w:sz w:val="20"/>
            <w:szCs w:val="20"/>
            <w:lang w:val="en-IN" w:eastAsia="en-IN"/>
          </w:rPr>
          <w:delText>One can also see the</w:delText>
        </w:r>
      </w:del>
      <w:ins w:id="604" w:author="Author" w:date="2017-04-04T20:59:00Z">
        <w:r w:rsidR="005619F3">
          <w:rPr>
            <w:rFonts w:ascii="Courier New" w:eastAsia="Times New Roman" w:hAnsi="Courier New" w:cs="Courier New"/>
            <w:color w:val="000000"/>
            <w:sz w:val="20"/>
            <w:szCs w:val="20"/>
            <w:lang w:val="en-IN" w:eastAsia="en-IN"/>
          </w:rPr>
          <w:t>The</w:t>
        </w:r>
      </w:ins>
      <w:r w:rsidRPr="00E75366">
        <w:rPr>
          <w:rFonts w:ascii="Courier New" w:eastAsia="Times New Roman" w:hAnsi="Courier New" w:cs="Courier New"/>
          <w:color w:val="000000"/>
          <w:sz w:val="20"/>
          <w:szCs w:val="20"/>
          <w:lang w:val="en-IN" w:eastAsia="en-IN"/>
        </w:rPr>
        <w:t xml:space="preserve"> regularity of the improvements brought by decreasing time steps</w:t>
      </w:r>
      <w:ins w:id="605" w:author="Author" w:date="2017-04-04T20:59:00Z">
        <w:r w:rsidR="005619F3">
          <w:rPr>
            <w:rFonts w:ascii="Courier New" w:eastAsia="Times New Roman" w:hAnsi="Courier New" w:cs="Courier New"/>
            <w:color w:val="000000"/>
            <w:sz w:val="20"/>
            <w:szCs w:val="20"/>
            <w:lang w:val="en-IN" w:eastAsia="en-IN"/>
          </w:rPr>
          <w:t xml:space="preserve"> is also evident</w:t>
        </w:r>
      </w:ins>
      <w:r w:rsidRPr="00E75366">
        <w:rPr>
          <w:rFonts w:ascii="Courier New" w:eastAsia="Times New Roman" w:hAnsi="Courier New" w:cs="Courier New"/>
          <w:color w:val="000000"/>
          <w:sz w:val="20"/>
          <w:szCs w:val="20"/>
          <w:lang w:val="en-IN" w:eastAsia="en-IN"/>
        </w:rPr>
        <w:t xml:space="preserve">. The introduction of the MTW </w:t>
      </w:r>
      <w:del w:id="606" w:author="Author" w:date="2017-04-04T20:59:00Z">
        <w:r w:rsidRPr="00E75366" w:rsidDel="005619F3">
          <w:rPr>
            <w:rFonts w:ascii="Courier New" w:eastAsia="Times New Roman" w:hAnsi="Courier New" w:cs="Courier New"/>
            <w:color w:val="000000"/>
            <w:sz w:val="20"/>
            <w:szCs w:val="20"/>
            <w:lang w:val="en-IN" w:eastAsia="en-IN"/>
          </w:rPr>
          <w:delText>allows finding</w:delText>
        </w:r>
      </w:del>
      <w:ins w:id="607" w:author="Author" w:date="2017-04-04T20:59:00Z">
        <w:r w:rsidR="005619F3">
          <w:rPr>
            <w:rFonts w:ascii="Courier New" w:eastAsia="Times New Roman" w:hAnsi="Courier New" w:cs="Courier New"/>
            <w:color w:val="000000"/>
            <w:sz w:val="20"/>
            <w:szCs w:val="20"/>
            <w:lang w:val="en-IN" w:eastAsia="en-IN"/>
          </w:rPr>
          <w:t>enables</w:t>
        </w:r>
      </w:ins>
      <w:r w:rsidRPr="00E75366">
        <w:rPr>
          <w:rFonts w:ascii="Courier New" w:eastAsia="Times New Roman" w:hAnsi="Courier New" w:cs="Courier New"/>
          <w:color w:val="000000"/>
          <w:sz w:val="20"/>
          <w:szCs w:val="20"/>
          <w:lang w:val="en-IN" w:eastAsia="en-IN"/>
        </w:rPr>
        <w:t xml:space="preserve"> better analogue situations </w:t>
      </w:r>
      <w:ins w:id="608" w:author="Author" w:date="2017-04-04T20:59:00Z">
        <w:r w:rsidR="005619F3">
          <w:rPr>
            <w:rFonts w:ascii="Courier New" w:eastAsia="Times New Roman" w:hAnsi="Courier New" w:cs="Courier New"/>
            <w:color w:val="000000"/>
            <w:sz w:val="20"/>
            <w:szCs w:val="20"/>
            <w:lang w:val="en-IN" w:eastAsia="en-IN"/>
          </w:rPr>
          <w:t xml:space="preserve">to be found </w:t>
        </w:r>
      </w:ins>
      <w:r w:rsidRPr="00E75366">
        <w:rPr>
          <w:rFonts w:ascii="Courier New" w:eastAsia="Times New Roman" w:hAnsi="Courier New" w:cs="Courier New"/>
          <w:color w:val="000000"/>
          <w:sz w:val="20"/>
          <w:szCs w:val="20"/>
          <w:lang w:val="en-IN" w:eastAsia="en-IN"/>
        </w:rPr>
        <w:t xml:space="preserve">in the first level of </w:t>
      </w:r>
      <w:ins w:id="609" w:author="Author" w:date="2017-04-04T20:59:00Z">
        <w:r w:rsidR="005619F3">
          <w:rPr>
            <w:rFonts w:ascii="Courier New" w:eastAsia="Times New Roman" w:hAnsi="Courier New" w:cs="Courier New"/>
            <w:color w:val="000000"/>
            <w:sz w:val="20"/>
            <w:szCs w:val="20"/>
            <w:lang w:val="en-IN" w:eastAsia="en-IN"/>
          </w:rPr>
          <w:t xml:space="preserve">the </w:t>
        </w:r>
      </w:ins>
      <w:r w:rsidRPr="00E75366">
        <w:rPr>
          <w:rFonts w:ascii="Courier New" w:eastAsia="Times New Roman" w:hAnsi="Courier New" w:cs="Courier New"/>
          <w:color w:val="000000"/>
          <w:sz w:val="20"/>
          <w:szCs w:val="20"/>
          <w:lang w:val="en-IN" w:eastAsia="en-IN"/>
        </w:rPr>
        <w:t xml:space="preserve">analogy, resulting in </w:t>
      </w:r>
      <w:del w:id="610" w:author="Author" w:date="2017-04-04T21:00:00Z">
        <w:r w:rsidRPr="00E75366" w:rsidDel="005619F3">
          <w:rPr>
            <w:rFonts w:ascii="Courier New" w:eastAsia="Times New Roman" w:hAnsi="Courier New" w:cs="Courier New"/>
            <w:color w:val="000000"/>
            <w:sz w:val="20"/>
            <w:szCs w:val="20"/>
            <w:lang w:val="en-IN" w:eastAsia="en-IN"/>
          </w:rPr>
          <w:delText xml:space="preserve">a </w:delText>
        </w:r>
      </w:del>
      <w:ins w:id="611" w:author="Author" w:date="2017-04-04T21:00:00Z">
        <w:r w:rsidR="005619F3">
          <w:rPr>
            <w:rFonts w:ascii="Courier New" w:eastAsia="Times New Roman" w:hAnsi="Courier New" w:cs="Courier New"/>
            <w:color w:val="000000"/>
            <w:sz w:val="20"/>
            <w:szCs w:val="20"/>
            <w:lang w:val="en-IN" w:eastAsia="en-IN"/>
          </w:rPr>
          <w:t>the</w:t>
        </w:r>
        <w:r w:rsidR="005619F3"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selection of days with </w:t>
      </w:r>
      <w:del w:id="612" w:author="Author" w:date="2017-04-04T21:00:00Z">
        <w:r w:rsidRPr="00E75366" w:rsidDel="005619F3">
          <w:rPr>
            <w:rFonts w:ascii="Courier New" w:eastAsia="Times New Roman" w:hAnsi="Courier New" w:cs="Courier New"/>
            <w:color w:val="000000"/>
            <w:sz w:val="20"/>
            <w:szCs w:val="20"/>
            <w:lang w:val="en-IN" w:eastAsia="en-IN"/>
          </w:rPr>
          <w:delText xml:space="preserve">here a </w:delText>
        </w:r>
      </w:del>
      <w:r w:rsidRPr="00E75366">
        <w:rPr>
          <w:rFonts w:ascii="Courier New" w:eastAsia="Times New Roman" w:hAnsi="Courier New" w:cs="Courier New"/>
          <w:color w:val="000000"/>
          <w:sz w:val="20"/>
          <w:szCs w:val="20"/>
          <w:lang w:val="en-IN" w:eastAsia="en-IN"/>
        </w:rPr>
        <w:t xml:space="preserve">better similarity in the atmospheric circulation. This improvement </w:t>
      </w:r>
      <w:del w:id="613" w:author="Author" w:date="2017-04-04T21:00:00Z">
        <w:r w:rsidRPr="00E75366" w:rsidDel="005619F3">
          <w:rPr>
            <w:rFonts w:ascii="Courier New" w:eastAsia="Times New Roman" w:hAnsi="Courier New" w:cs="Courier New"/>
            <w:color w:val="000000"/>
            <w:sz w:val="20"/>
            <w:szCs w:val="20"/>
            <w:lang w:val="en-IN" w:eastAsia="en-IN"/>
          </w:rPr>
          <w:delText xml:space="preserve">is </w:delText>
        </w:r>
      </w:del>
      <w:ins w:id="614" w:author="Author" w:date="2017-04-04T21:00:00Z">
        <w:r w:rsidR="005619F3">
          <w:rPr>
            <w:rFonts w:ascii="Courier New" w:eastAsia="Times New Roman" w:hAnsi="Courier New" w:cs="Courier New"/>
            <w:color w:val="000000"/>
            <w:sz w:val="20"/>
            <w:szCs w:val="20"/>
            <w:lang w:val="en-IN" w:eastAsia="en-IN"/>
          </w:rPr>
          <w:t>was</w:t>
        </w:r>
        <w:r w:rsidR="005619F3"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superior for MTWs with a smaller time step.</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t>The impact of the MTW on the analogy criterion has been analysed per precipitation class</w:t>
      </w:r>
      <w:ins w:id="615" w:author="Author" w:date="2017-04-04T21:00:00Z">
        <w:r w:rsidR="005619F3">
          <w:rPr>
            <w:rFonts w:ascii="Courier New" w:eastAsia="Times New Roman" w:hAnsi="Courier New" w:cs="Courier New"/>
            <w:color w:val="000000"/>
            <w:sz w:val="20"/>
            <w:szCs w:val="20"/>
            <w:lang w:val="en-IN" w:eastAsia="en-IN"/>
          </w:rPr>
          <w:t>, or the</w:t>
        </w:r>
      </w:ins>
      <w:del w:id="616" w:author="Author" w:date="2017-04-04T21:00:00Z">
        <w:r w:rsidRPr="00E75366" w:rsidDel="005619F3">
          <w:rPr>
            <w:rFonts w:ascii="Courier New" w:eastAsia="Times New Roman" w:hAnsi="Courier New" w:cs="Courier New"/>
            <w:color w:val="000000"/>
            <w:sz w:val="20"/>
            <w:szCs w:val="20"/>
            <w:lang w:val="en-IN" w:eastAsia="en-IN"/>
          </w:rPr>
          <w:delText>es (for the</w:delText>
        </w:r>
      </w:del>
      <w:r w:rsidRPr="00E75366">
        <w:rPr>
          <w:rFonts w:ascii="Courier New" w:eastAsia="Times New Roman" w:hAnsi="Courier New" w:cs="Courier New"/>
          <w:color w:val="000000"/>
          <w:sz w:val="20"/>
          <w:szCs w:val="20"/>
          <w:lang w:val="en-IN" w:eastAsia="en-IN"/>
        </w:rPr>
        <w:t xml:space="preserve"> target day</w:t>
      </w:r>
      <w:ins w:id="617" w:author="Author" w:date="2017-04-04T21:00:00Z">
        <w:r w:rsidR="005619F3">
          <w:rPr>
            <w:rFonts w:ascii="Courier New" w:eastAsia="Times New Roman" w:hAnsi="Courier New" w:cs="Courier New"/>
            <w:color w:val="000000"/>
            <w:sz w:val="20"/>
            <w:szCs w:val="20"/>
            <w:lang w:val="en-IN" w:eastAsia="en-IN"/>
          </w:rPr>
          <w:t>,</w:t>
        </w:r>
      </w:ins>
      <w:del w:id="618" w:author="Author" w:date="2017-04-04T21:00:00Z">
        <w:r w:rsidRPr="00E75366" w:rsidDel="005619F3">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for </w:t>
      </w:r>
      <w:del w:id="619" w:author="Author" w:date="2017-04-04T21:01:00Z">
        <w:r w:rsidRPr="00E75366" w:rsidDel="005619F3">
          <w:rPr>
            <w:rFonts w:ascii="Courier New" w:eastAsia="Times New Roman" w:hAnsi="Courier New" w:cs="Courier New"/>
            <w:color w:val="000000"/>
            <w:sz w:val="20"/>
            <w:szCs w:val="20"/>
            <w:lang w:val="en-IN" w:eastAsia="en-IN"/>
          </w:rPr>
          <w:delText xml:space="preserve">a </w:delText>
        </w:r>
      </w:del>
      <w:r w:rsidRPr="00E75366">
        <w:rPr>
          <w:rFonts w:ascii="Courier New" w:eastAsia="Times New Roman" w:hAnsi="Courier New" w:cs="Courier New"/>
          <w:color w:val="000000"/>
          <w:sz w:val="20"/>
          <w:szCs w:val="20"/>
          <w:lang w:val="en-IN" w:eastAsia="en-IN"/>
        </w:rPr>
        <w:t>6</w:t>
      </w:r>
      <w:ins w:id="620" w:author="Author" w:date="2017-04-04T21:01:00Z">
        <w:r w:rsidR="005619F3">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w:t>
      </w:r>
      <w:del w:id="621" w:author="Author" w:date="2017-04-04T21:01:00Z">
        <w:r w:rsidRPr="00E75366" w:rsidDel="005619F3">
          <w:rPr>
            <w:rFonts w:ascii="Courier New" w:eastAsia="Times New Roman" w:hAnsi="Courier New" w:cs="Courier New"/>
            <w:color w:val="000000"/>
            <w:sz w:val="20"/>
            <w:szCs w:val="20"/>
            <w:lang w:val="en-IN" w:eastAsia="en-IN"/>
          </w:rPr>
          <w:delText>-</w:delText>
        </w:r>
      </w:del>
      <w:ins w:id="622" w:author="Author" w:date="2017-04-04T21:01:00Z">
        <w:r w:rsidR="005619F3">
          <w:rPr>
            <w:rFonts w:ascii="Courier New" w:eastAsia="Times New Roman" w:hAnsi="Courier New" w:cs="Courier New"/>
            <w:color w:val="000000"/>
            <w:sz w:val="20"/>
            <w:szCs w:val="20"/>
            <w:lang w:val="en-IN" w:eastAsia="en-IN"/>
          </w:rPr>
          <w:t xml:space="preserve"> </w:t>
        </w:r>
      </w:ins>
      <w:del w:id="623" w:author="Author" w:date="2017-04-04T21:01:00Z">
        <w:r w:rsidRPr="00E75366" w:rsidDel="005619F3">
          <w:rPr>
            <w:rFonts w:ascii="Courier New" w:eastAsia="Times New Roman" w:hAnsi="Courier New" w:cs="Courier New"/>
            <w:color w:val="000000"/>
            <w:sz w:val="20"/>
            <w:szCs w:val="20"/>
            <w:lang w:val="en-IN" w:eastAsia="en-IN"/>
          </w:rPr>
          <w:delText xml:space="preserve">MTW </w:delText>
        </w:r>
      </w:del>
      <w:r w:rsidRPr="00E75366">
        <w:rPr>
          <w:rFonts w:ascii="Courier New" w:eastAsia="Times New Roman" w:hAnsi="Courier New" w:cs="Courier New"/>
          <w:color w:val="000000"/>
          <w:sz w:val="20"/>
          <w:szCs w:val="20"/>
          <w:lang w:val="en-IN" w:eastAsia="en-IN"/>
        </w:rPr>
        <w:t xml:space="preserve">and </w:t>
      </w:r>
      <w:del w:id="624" w:author="Author" w:date="2017-04-04T21:01:00Z">
        <w:r w:rsidRPr="00E75366" w:rsidDel="005619F3">
          <w:rPr>
            <w:rFonts w:ascii="Courier New" w:eastAsia="Times New Roman" w:hAnsi="Courier New" w:cs="Courier New"/>
            <w:color w:val="000000"/>
            <w:sz w:val="20"/>
            <w:szCs w:val="20"/>
            <w:lang w:val="en-IN" w:eastAsia="en-IN"/>
          </w:rPr>
          <w:delText xml:space="preserve">a </w:delText>
        </w:r>
      </w:del>
      <w:r w:rsidRPr="00E75366">
        <w:rPr>
          <w:rFonts w:ascii="Courier New" w:eastAsia="Times New Roman" w:hAnsi="Courier New" w:cs="Courier New"/>
          <w:color w:val="000000"/>
          <w:sz w:val="20"/>
          <w:szCs w:val="20"/>
          <w:lang w:val="en-IN" w:eastAsia="en-IN"/>
        </w:rPr>
        <w:t>3</w:t>
      </w:r>
      <w:ins w:id="625" w:author="Author" w:date="2017-04-04T21:01:00Z">
        <w:r w:rsidR="005619F3">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w:t>
      </w:r>
      <w:ins w:id="626" w:author="Author" w:date="2017-04-04T21:01:00Z">
        <w:r w:rsidR="005619F3">
          <w:rPr>
            <w:rFonts w:ascii="Courier New" w:eastAsia="Times New Roman" w:hAnsi="Courier New" w:cs="Courier New"/>
            <w:color w:val="000000"/>
            <w:sz w:val="20"/>
            <w:szCs w:val="20"/>
            <w:lang w:val="en-IN" w:eastAsia="en-IN"/>
          </w:rPr>
          <w:t xml:space="preserve"> </w:t>
        </w:r>
      </w:ins>
      <w:del w:id="627" w:author="Author" w:date="2017-04-04T21:01:00Z">
        <w:r w:rsidRPr="00E75366" w:rsidDel="005619F3">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MTW</w:t>
      </w:r>
      <w:ins w:id="628" w:author="Author" w:date="2017-04-04T21:01:00Z">
        <w:r w:rsidR="005619F3">
          <w:rPr>
            <w:rFonts w:ascii="Courier New" w:eastAsia="Times New Roman" w:hAnsi="Courier New" w:cs="Courier New"/>
            <w:color w:val="000000"/>
            <w:sz w:val="20"/>
            <w:szCs w:val="20"/>
            <w:lang w:val="en-IN" w:eastAsia="en-IN"/>
          </w:rPr>
          <w:t>s</w:t>
        </w:r>
      </w:ins>
      <w:r w:rsidRPr="00E75366">
        <w:rPr>
          <w:rFonts w:ascii="Courier New" w:eastAsia="Times New Roman" w:hAnsi="Courier New" w:cs="Courier New"/>
          <w:color w:val="000000"/>
          <w:sz w:val="20"/>
          <w:szCs w:val="20"/>
          <w:lang w:val="en-IN" w:eastAsia="en-IN"/>
        </w:rPr>
        <w:t xml:space="preserve">. The results are summarised in Fig. </w:t>
      </w:r>
      <w:proofErr w:type="gramStart"/>
      <w:r w:rsidRPr="00E75366">
        <w:rPr>
          <w:rFonts w:ascii="Courier New" w:eastAsia="Times New Roman" w:hAnsi="Courier New" w:cs="Courier New"/>
          <w:color w:val="800000"/>
          <w:sz w:val="20"/>
          <w:szCs w:val="20"/>
          <w:lang w:val="en-IN" w:eastAsia="en-IN"/>
        </w:rPr>
        <w:t>\ref</w:t>
      </w:r>
      <w:r w:rsidRPr="00E75366">
        <w:rPr>
          <w:rFonts w:ascii="Courier New" w:eastAsia="Times New Roman" w:hAnsi="Courier New" w:cs="Courier New"/>
          <w:color w:val="000000"/>
          <w:sz w:val="20"/>
          <w:szCs w:val="20"/>
          <w:lang w:val="en-IN" w:eastAsia="en-IN"/>
        </w:rPr>
        <w:t>{fig:changes_S1_precip_threshold} by the median reduction of S1 for the days with precipitation</w:t>
      </w:r>
      <w:del w:id="629" w:author="Author" w:date="2017-04-04T21:01:00Z">
        <w:r w:rsidRPr="00E75366" w:rsidDel="005619F3">
          <w:rPr>
            <w:rFonts w:ascii="Courier New" w:eastAsia="Times New Roman" w:hAnsi="Courier New" w:cs="Courier New"/>
            <w:color w:val="000000"/>
            <w:sz w:val="20"/>
            <w:szCs w:val="20"/>
            <w:lang w:val="en-IN" w:eastAsia="en-IN"/>
          </w:rPr>
          <w:delText xml:space="preserve"> (organi</w:delText>
        </w:r>
      </w:del>
      <w:del w:id="630" w:author="Author" w:date="2017-04-04T19:31:00Z">
        <w:r w:rsidRPr="00E75366" w:rsidDel="00C67DAC">
          <w:rPr>
            <w:rFonts w:ascii="Courier New" w:eastAsia="Times New Roman" w:hAnsi="Courier New" w:cs="Courier New"/>
            <w:color w:val="000000"/>
            <w:sz w:val="20"/>
            <w:szCs w:val="20"/>
            <w:lang w:val="en-IN" w:eastAsia="en-IN"/>
          </w:rPr>
          <w:delText>z</w:delText>
        </w:r>
      </w:del>
      <w:del w:id="631" w:author="Author" w:date="2017-04-04T21:01:00Z">
        <w:r w:rsidRPr="00E75366" w:rsidDel="005619F3">
          <w:rPr>
            <w:rFonts w:ascii="Courier New" w:eastAsia="Times New Roman" w:hAnsi="Courier New" w:cs="Courier New"/>
            <w:color w:val="000000"/>
            <w:sz w:val="20"/>
            <w:szCs w:val="20"/>
            <w:lang w:val="en-IN" w:eastAsia="en-IN"/>
          </w:rPr>
          <w:delText>ed into classes)</w:delText>
        </w:r>
      </w:del>
      <w:r w:rsidRPr="00E75366">
        <w:rPr>
          <w:rFonts w:ascii="Courier New" w:eastAsia="Times New Roman" w:hAnsi="Courier New" w:cs="Courier New"/>
          <w:color w:val="000000"/>
          <w:sz w:val="20"/>
          <w:szCs w:val="20"/>
          <w:lang w:val="en-IN" w:eastAsia="en-IN"/>
        </w:rPr>
        <w:t xml:space="preserve"> between two thresholds.</w:t>
      </w:r>
      <w:proofErr w:type="gramEnd"/>
      <w:r w:rsidRPr="00E75366">
        <w:rPr>
          <w:rFonts w:ascii="Courier New" w:eastAsia="Times New Roman" w:hAnsi="Courier New" w:cs="Courier New"/>
          <w:color w:val="000000"/>
          <w:sz w:val="20"/>
          <w:szCs w:val="20"/>
          <w:lang w:val="en-IN" w:eastAsia="en-IN"/>
        </w:rPr>
        <w:t xml:space="preserve"> With </w:t>
      </w:r>
      <w:ins w:id="632" w:author="Author" w:date="2017-04-04T21:01:00Z">
        <w:r w:rsidR="005619F3">
          <w:rPr>
            <w:rFonts w:ascii="Courier New" w:eastAsia="Times New Roman" w:hAnsi="Courier New" w:cs="Courier New"/>
            <w:color w:val="000000"/>
            <w:sz w:val="20"/>
            <w:szCs w:val="20"/>
            <w:lang w:val="en-IN" w:eastAsia="en-IN"/>
          </w:rPr>
          <w:t xml:space="preserve">a reduction in </w:t>
        </w:r>
      </w:ins>
      <w:r w:rsidRPr="00E75366">
        <w:rPr>
          <w:rFonts w:ascii="Courier New" w:eastAsia="Times New Roman" w:hAnsi="Courier New" w:cs="Courier New"/>
          <w:color w:val="000000"/>
          <w:sz w:val="20"/>
          <w:szCs w:val="20"/>
          <w:lang w:val="en-IN" w:eastAsia="en-IN"/>
        </w:rPr>
        <w:t>the number of cases per class</w:t>
      </w:r>
      <w:del w:id="633" w:author="Author" w:date="2017-04-04T21:01:00Z">
        <w:r w:rsidRPr="00E75366" w:rsidDel="005619F3">
          <w:rPr>
            <w:rFonts w:ascii="Courier New" w:eastAsia="Times New Roman" w:hAnsi="Courier New" w:cs="Courier New"/>
            <w:color w:val="000000"/>
            <w:sz w:val="20"/>
            <w:szCs w:val="20"/>
            <w:lang w:val="en-IN" w:eastAsia="en-IN"/>
          </w:rPr>
          <w:delText xml:space="preserve"> being reduced</w:delText>
        </w:r>
      </w:del>
      <w:r w:rsidRPr="00E75366">
        <w:rPr>
          <w:rFonts w:ascii="Courier New" w:eastAsia="Times New Roman" w:hAnsi="Courier New" w:cs="Courier New"/>
          <w:color w:val="000000"/>
          <w:sz w:val="20"/>
          <w:szCs w:val="20"/>
          <w:lang w:val="en-IN" w:eastAsia="en-IN"/>
        </w:rPr>
        <w:t xml:space="preserve">, the curves </w:t>
      </w:r>
      <w:del w:id="634" w:author="Author" w:date="2017-04-04T21:02:00Z">
        <w:r w:rsidRPr="00E75366" w:rsidDel="005619F3">
          <w:rPr>
            <w:rFonts w:ascii="Courier New" w:eastAsia="Times New Roman" w:hAnsi="Courier New" w:cs="Courier New"/>
            <w:color w:val="000000"/>
            <w:sz w:val="20"/>
            <w:szCs w:val="20"/>
            <w:lang w:val="en-IN" w:eastAsia="en-IN"/>
          </w:rPr>
          <w:delText xml:space="preserve">are </w:delText>
        </w:r>
      </w:del>
      <w:ins w:id="635" w:author="Author" w:date="2017-04-04T21:02:00Z">
        <w:r w:rsidR="005619F3">
          <w:rPr>
            <w:rFonts w:ascii="Courier New" w:eastAsia="Times New Roman" w:hAnsi="Courier New" w:cs="Courier New"/>
            <w:color w:val="000000"/>
            <w:sz w:val="20"/>
            <w:szCs w:val="20"/>
            <w:lang w:val="en-IN" w:eastAsia="en-IN"/>
          </w:rPr>
          <w:t>were</w:t>
        </w:r>
        <w:r w:rsidR="005619F3"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not as smooth </w:t>
      </w:r>
      <w:ins w:id="636" w:author="Author" w:date="2017-04-04T21:02:00Z">
        <w:r w:rsidR="005619F3">
          <w:rPr>
            <w:rFonts w:ascii="Courier New" w:eastAsia="Times New Roman" w:hAnsi="Courier New" w:cs="Courier New"/>
            <w:color w:val="000000"/>
            <w:sz w:val="20"/>
            <w:szCs w:val="20"/>
            <w:lang w:val="en-IN" w:eastAsia="en-IN"/>
          </w:rPr>
          <w:t>as those in the</w:t>
        </w:r>
      </w:ins>
      <w:del w:id="637" w:author="Author" w:date="2017-04-04T21:02:00Z">
        <w:r w:rsidRPr="00E75366" w:rsidDel="005619F3">
          <w:rPr>
            <w:rFonts w:ascii="Courier New" w:eastAsia="Times New Roman" w:hAnsi="Courier New" w:cs="Courier New"/>
            <w:color w:val="000000"/>
            <w:sz w:val="20"/>
            <w:szCs w:val="20"/>
            <w:lang w:val="en-IN" w:eastAsia="en-IN"/>
          </w:rPr>
          <w:delText>as in</w:delText>
        </w:r>
      </w:del>
      <w:r w:rsidRPr="00E75366">
        <w:rPr>
          <w:rFonts w:ascii="Courier New" w:eastAsia="Times New Roman" w:hAnsi="Courier New" w:cs="Courier New"/>
          <w:color w:val="000000"/>
          <w:sz w:val="20"/>
          <w:szCs w:val="20"/>
          <w:lang w:val="en-IN" w:eastAsia="en-IN"/>
        </w:rPr>
        <w:t xml:space="preserve"> previous analyses. It is </w:t>
      </w:r>
      <w:r w:rsidRPr="00E75366">
        <w:rPr>
          <w:rFonts w:ascii="Courier New" w:eastAsia="Times New Roman" w:hAnsi="Courier New" w:cs="Courier New"/>
          <w:color w:val="000000"/>
          <w:sz w:val="20"/>
          <w:szCs w:val="20"/>
          <w:lang w:val="en-IN" w:eastAsia="en-IN"/>
        </w:rPr>
        <w:lastRenderedPageBreak/>
        <w:t>nevertheless clear that the improvements were larger for days with higher precipitation</w:t>
      </w:r>
      <w:del w:id="638" w:author="Author" w:date="2017-04-04T21:02:00Z">
        <w:r w:rsidRPr="00E75366" w:rsidDel="005619F3">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for both the 6</w:t>
      </w:r>
      <w:ins w:id="639" w:author="Author" w:date="2017-04-04T21:02:00Z">
        <w:r w:rsidR="005619F3">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w:t>
      </w:r>
      <w:ins w:id="640" w:author="Author" w:date="2017-04-04T21:02:00Z">
        <w:r w:rsidR="005619F3">
          <w:rPr>
            <w:rFonts w:ascii="Courier New" w:eastAsia="Times New Roman" w:hAnsi="Courier New" w:cs="Courier New"/>
            <w:color w:val="000000"/>
            <w:sz w:val="20"/>
            <w:szCs w:val="20"/>
            <w:lang w:val="en-IN" w:eastAsia="en-IN"/>
          </w:rPr>
          <w:t xml:space="preserve"> </w:t>
        </w:r>
      </w:ins>
      <w:del w:id="641" w:author="Author" w:date="2017-04-04T21:02:00Z">
        <w:r w:rsidRPr="00E75366" w:rsidDel="005619F3">
          <w:rPr>
            <w:rFonts w:ascii="Courier New" w:eastAsia="Times New Roman" w:hAnsi="Courier New" w:cs="Courier New"/>
            <w:color w:val="000000"/>
            <w:sz w:val="20"/>
            <w:szCs w:val="20"/>
            <w:lang w:val="en-IN" w:eastAsia="en-IN"/>
          </w:rPr>
          <w:delText xml:space="preserve">-MTW </w:delText>
        </w:r>
      </w:del>
      <w:r w:rsidRPr="00E75366">
        <w:rPr>
          <w:rFonts w:ascii="Courier New" w:eastAsia="Times New Roman" w:hAnsi="Courier New" w:cs="Courier New"/>
          <w:color w:val="000000"/>
          <w:sz w:val="20"/>
          <w:szCs w:val="20"/>
          <w:lang w:val="en-IN" w:eastAsia="en-IN"/>
        </w:rPr>
        <w:t xml:space="preserve">and </w:t>
      </w:r>
      <w:del w:id="642" w:author="Author" w:date="2017-04-04T21:02:00Z">
        <w:r w:rsidRPr="00E75366" w:rsidDel="005619F3">
          <w:rPr>
            <w:rFonts w:ascii="Courier New" w:eastAsia="Times New Roman" w:hAnsi="Courier New" w:cs="Courier New"/>
            <w:color w:val="000000"/>
            <w:sz w:val="20"/>
            <w:szCs w:val="20"/>
            <w:lang w:val="en-IN" w:eastAsia="en-IN"/>
          </w:rPr>
          <w:delText xml:space="preserve">the </w:delText>
        </w:r>
      </w:del>
      <w:r w:rsidRPr="00E75366">
        <w:rPr>
          <w:rFonts w:ascii="Courier New" w:eastAsia="Times New Roman" w:hAnsi="Courier New" w:cs="Courier New"/>
          <w:color w:val="000000"/>
          <w:sz w:val="20"/>
          <w:szCs w:val="20"/>
          <w:lang w:val="en-IN" w:eastAsia="en-IN"/>
        </w:rPr>
        <w:t>3h</w:t>
      </w:r>
      <w:del w:id="643" w:author="Author" w:date="2017-04-04T21:02:00Z">
        <w:r w:rsidRPr="00E75366" w:rsidDel="005619F3">
          <w:rPr>
            <w:rFonts w:ascii="Courier New" w:eastAsia="Times New Roman" w:hAnsi="Courier New" w:cs="Courier New"/>
            <w:color w:val="000000"/>
            <w:sz w:val="20"/>
            <w:szCs w:val="20"/>
            <w:lang w:val="en-IN" w:eastAsia="en-IN"/>
          </w:rPr>
          <w:delText>-</w:delText>
        </w:r>
      </w:del>
      <w:ins w:id="644" w:author="Author" w:date="2017-04-04T21:02:00Z">
        <w:r w:rsidR="005619F3">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MTW.</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t xml:space="preserve">The effect of the MTW on the S1 criterion </w:t>
      </w:r>
      <w:del w:id="645" w:author="Author" w:date="2017-04-04T21:02:00Z">
        <w:r w:rsidRPr="00E75366" w:rsidDel="005619F3">
          <w:rPr>
            <w:rFonts w:ascii="Courier New" w:eastAsia="Times New Roman" w:hAnsi="Courier New" w:cs="Courier New"/>
            <w:color w:val="000000"/>
            <w:sz w:val="20"/>
            <w:szCs w:val="20"/>
            <w:lang w:val="en-IN" w:eastAsia="en-IN"/>
          </w:rPr>
          <w:delText xml:space="preserve">has </w:delText>
        </w:r>
      </w:del>
      <w:ins w:id="646" w:author="Author" w:date="2017-04-04T21:02:00Z">
        <w:r w:rsidR="005619F3">
          <w:rPr>
            <w:rFonts w:ascii="Courier New" w:eastAsia="Times New Roman" w:hAnsi="Courier New" w:cs="Courier New"/>
            <w:color w:val="000000"/>
            <w:sz w:val="20"/>
            <w:szCs w:val="20"/>
            <w:lang w:val="en-IN" w:eastAsia="en-IN"/>
          </w:rPr>
          <w:t>was</w:t>
        </w:r>
        <w:r w:rsidR="005619F3"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been decomposed per season and is presented in Fig. </w:t>
      </w:r>
      <w:r w:rsidRPr="00E75366">
        <w:rPr>
          <w:rFonts w:ascii="Courier New" w:eastAsia="Times New Roman" w:hAnsi="Courier New" w:cs="Courier New"/>
          <w:color w:val="800000"/>
          <w:sz w:val="20"/>
          <w:szCs w:val="20"/>
          <w:lang w:val="en-IN" w:eastAsia="en-IN"/>
        </w:rPr>
        <w:t>\</w:t>
      </w:r>
      <w:proofErr w:type="gramStart"/>
      <w:r w:rsidRPr="00E75366">
        <w:rPr>
          <w:rFonts w:ascii="Courier New" w:eastAsia="Times New Roman" w:hAnsi="Courier New" w:cs="Courier New"/>
          <w:color w:val="800000"/>
          <w:sz w:val="20"/>
          <w:szCs w:val="20"/>
          <w:lang w:val="en-IN" w:eastAsia="en-IN"/>
        </w:rPr>
        <w:t>ref</w:t>
      </w:r>
      <w:r w:rsidRPr="00E75366">
        <w:rPr>
          <w:rFonts w:ascii="Courier New" w:eastAsia="Times New Roman" w:hAnsi="Courier New" w:cs="Courier New"/>
          <w:color w:val="000000"/>
          <w:sz w:val="20"/>
          <w:szCs w:val="20"/>
          <w:lang w:val="en-IN" w:eastAsia="en-IN"/>
        </w:rPr>
        <w:t>{</w:t>
      </w:r>
      <w:proofErr w:type="gramEnd"/>
      <w:r w:rsidRPr="00E75366">
        <w:rPr>
          <w:rFonts w:ascii="Courier New" w:eastAsia="Times New Roman" w:hAnsi="Courier New" w:cs="Courier New"/>
          <w:color w:val="000000"/>
          <w:sz w:val="20"/>
          <w:szCs w:val="20"/>
          <w:lang w:val="en-IN" w:eastAsia="en-IN"/>
        </w:rPr>
        <w:t xml:space="preserve">fig:changes_S1_seasons}. </w:t>
      </w:r>
      <w:ins w:id="647" w:author="Author" w:date="2017-04-04T21:03:00Z">
        <w:r w:rsidR="005619F3">
          <w:rPr>
            <w:rFonts w:ascii="Courier New" w:eastAsia="Times New Roman" w:hAnsi="Courier New" w:cs="Courier New"/>
            <w:color w:val="000000"/>
            <w:sz w:val="20"/>
            <w:szCs w:val="20"/>
            <w:lang w:val="en-IN" w:eastAsia="en-IN"/>
          </w:rPr>
          <w:t>The d</w:t>
        </w:r>
      </w:ins>
      <w:del w:id="648" w:author="Author" w:date="2017-04-04T21:03:00Z">
        <w:r w:rsidRPr="00E75366" w:rsidDel="005619F3">
          <w:rPr>
            <w:rFonts w:ascii="Courier New" w:eastAsia="Times New Roman" w:hAnsi="Courier New" w:cs="Courier New"/>
            <w:color w:val="000000"/>
            <w:sz w:val="20"/>
            <w:szCs w:val="20"/>
            <w:lang w:val="en-IN" w:eastAsia="en-IN"/>
          </w:rPr>
          <w:delText>D</w:delText>
        </w:r>
      </w:del>
      <w:r w:rsidRPr="00E75366">
        <w:rPr>
          <w:rFonts w:ascii="Courier New" w:eastAsia="Times New Roman" w:hAnsi="Courier New" w:cs="Courier New"/>
          <w:color w:val="000000"/>
          <w:sz w:val="20"/>
          <w:szCs w:val="20"/>
          <w:lang w:val="en-IN" w:eastAsia="en-IN"/>
        </w:rPr>
        <w:t xml:space="preserve">ifferences </w:t>
      </w:r>
      <w:del w:id="649" w:author="Author" w:date="2017-04-04T21:02:00Z">
        <w:r w:rsidRPr="00E75366" w:rsidDel="005619F3">
          <w:rPr>
            <w:rFonts w:ascii="Courier New" w:eastAsia="Times New Roman" w:hAnsi="Courier New" w:cs="Courier New"/>
            <w:color w:val="000000"/>
            <w:sz w:val="20"/>
            <w:szCs w:val="20"/>
            <w:lang w:val="en-IN" w:eastAsia="en-IN"/>
          </w:rPr>
          <w:delText xml:space="preserve">between </w:delText>
        </w:r>
      </w:del>
      <w:ins w:id="650" w:author="Author" w:date="2017-04-04T21:02:00Z">
        <w:r w:rsidR="005619F3">
          <w:rPr>
            <w:rFonts w:ascii="Courier New" w:eastAsia="Times New Roman" w:hAnsi="Courier New" w:cs="Courier New"/>
            <w:color w:val="000000"/>
            <w:sz w:val="20"/>
            <w:szCs w:val="20"/>
            <w:lang w:val="en-IN" w:eastAsia="en-IN"/>
          </w:rPr>
          <w:t>among</w:t>
        </w:r>
        <w:r w:rsidR="005619F3"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the seasons </w:t>
      </w:r>
      <w:del w:id="651" w:author="Author" w:date="2017-04-04T21:03:00Z">
        <w:r w:rsidRPr="00E75366" w:rsidDel="005619F3">
          <w:rPr>
            <w:rFonts w:ascii="Courier New" w:eastAsia="Times New Roman" w:hAnsi="Courier New" w:cs="Courier New"/>
            <w:color w:val="000000"/>
            <w:sz w:val="20"/>
            <w:szCs w:val="20"/>
            <w:lang w:val="en-IN" w:eastAsia="en-IN"/>
          </w:rPr>
          <w:delText xml:space="preserve">are </w:delText>
        </w:r>
      </w:del>
      <w:ins w:id="652" w:author="Author" w:date="2017-04-04T21:03:00Z">
        <w:r w:rsidR="005619F3">
          <w:rPr>
            <w:rFonts w:ascii="Courier New" w:eastAsia="Times New Roman" w:hAnsi="Courier New" w:cs="Courier New"/>
            <w:color w:val="000000"/>
            <w:sz w:val="20"/>
            <w:szCs w:val="20"/>
            <w:lang w:val="en-IN" w:eastAsia="en-IN"/>
          </w:rPr>
          <w:t>were</w:t>
        </w:r>
        <w:r w:rsidR="005619F3"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substantial, with greater improvements </w:t>
      </w:r>
      <w:ins w:id="653" w:author="Author" w:date="2017-04-04T21:03:00Z">
        <w:r w:rsidR="005619F3">
          <w:rPr>
            <w:rFonts w:ascii="Courier New" w:eastAsia="Times New Roman" w:hAnsi="Courier New" w:cs="Courier New"/>
            <w:color w:val="000000"/>
            <w:sz w:val="20"/>
            <w:szCs w:val="20"/>
            <w:lang w:val="en-IN" w:eastAsia="en-IN"/>
          </w:rPr>
          <w:t xml:space="preserve">shown </w:t>
        </w:r>
      </w:ins>
      <w:r w:rsidRPr="00E75366">
        <w:rPr>
          <w:rFonts w:ascii="Courier New" w:eastAsia="Times New Roman" w:hAnsi="Courier New" w:cs="Courier New"/>
          <w:color w:val="000000"/>
          <w:sz w:val="20"/>
          <w:szCs w:val="20"/>
          <w:lang w:val="en-IN" w:eastAsia="en-IN"/>
        </w:rPr>
        <w:t xml:space="preserve">for winter than summer. </w:t>
      </w:r>
      <w:del w:id="654" w:author="Author" w:date="2017-04-04T21:03:00Z">
        <w:r w:rsidRPr="00E75366" w:rsidDel="005619F3">
          <w:rPr>
            <w:rFonts w:ascii="Courier New" w:eastAsia="Times New Roman" w:hAnsi="Courier New" w:cs="Courier New"/>
            <w:color w:val="000000"/>
            <w:sz w:val="20"/>
            <w:szCs w:val="20"/>
            <w:lang w:val="en-IN" w:eastAsia="en-IN"/>
          </w:rPr>
          <w:delText>An a</w:delText>
        </w:r>
      </w:del>
      <w:ins w:id="655" w:author="Author" w:date="2017-04-04T21:03:00Z">
        <w:r w:rsidR="005619F3">
          <w:rPr>
            <w:rFonts w:ascii="Courier New" w:eastAsia="Times New Roman" w:hAnsi="Courier New" w:cs="Courier New"/>
            <w:color w:val="000000"/>
            <w:sz w:val="20"/>
            <w:szCs w:val="20"/>
            <w:lang w:val="en-IN" w:eastAsia="en-IN"/>
          </w:rPr>
          <w:t>A</w:t>
        </w:r>
      </w:ins>
      <w:r w:rsidRPr="00E75366">
        <w:rPr>
          <w:rFonts w:ascii="Courier New" w:eastAsia="Times New Roman" w:hAnsi="Courier New" w:cs="Courier New"/>
          <w:color w:val="000000"/>
          <w:sz w:val="20"/>
          <w:szCs w:val="20"/>
          <w:lang w:val="en-IN" w:eastAsia="en-IN"/>
        </w:rPr>
        <w:t xml:space="preserve">nalysis of the selected hours for the geopotential height predictor was then performed for the MTW with different time steps (Fig. </w:t>
      </w:r>
      <w:r w:rsidRPr="00E75366">
        <w:rPr>
          <w:rFonts w:ascii="Courier New" w:eastAsia="Times New Roman" w:hAnsi="Courier New" w:cs="Courier New"/>
          <w:color w:val="800000"/>
          <w:sz w:val="20"/>
          <w:szCs w:val="20"/>
          <w:lang w:val="en-IN" w:eastAsia="en-IN"/>
        </w:rPr>
        <w:t>\</w:t>
      </w:r>
      <w:proofErr w:type="gramStart"/>
      <w:r w:rsidRPr="00E75366">
        <w:rPr>
          <w:rFonts w:ascii="Courier New" w:eastAsia="Times New Roman" w:hAnsi="Courier New" w:cs="Courier New"/>
          <w:color w:val="800000"/>
          <w:sz w:val="20"/>
          <w:szCs w:val="20"/>
          <w:lang w:val="en-IN" w:eastAsia="en-IN"/>
        </w:rPr>
        <w:t>ref</w:t>
      </w:r>
      <w:r w:rsidRPr="00E75366">
        <w:rPr>
          <w:rFonts w:ascii="Courier New" w:eastAsia="Times New Roman" w:hAnsi="Courier New" w:cs="Courier New"/>
          <w:color w:val="000000"/>
          <w:sz w:val="20"/>
          <w:szCs w:val="20"/>
          <w:lang w:val="en-IN" w:eastAsia="en-IN"/>
        </w:rPr>
        <w:t>{</w:t>
      </w:r>
      <w:proofErr w:type="gramEnd"/>
      <w:r w:rsidRPr="00E75366">
        <w:rPr>
          <w:rFonts w:ascii="Courier New" w:eastAsia="Times New Roman" w:hAnsi="Courier New" w:cs="Courier New"/>
          <w:color w:val="000000"/>
          <w:sz w:val="20"/>
          <w:szCs w:val="20"/>
          <w:lang w:val="en-IN" w:eastAsia="en-IN"/>
        </w:rPr>
        <w:t xml:space="preserve">fig:hours_selection_per_season}). </w:t>
      </w:r>
      <w:del w:id="656" w:author="Author" w:date="2017-04-04T21:03:00Z">
        <w:r w:rsidRPr="00E75366" w:rsidDel="005619F3">
          <w:rPr>
            <w:rFonts w:ascii="Courier New" w:eastAsia="Times New Roman" w:hAnsi="Courier New" w:cs="Courier New"/>
            <w:color w:val="000000"/>
            <w:sz w:val="20"/>
            <w:szCs w:val="20"/>
            <w:lang w:val="en-IN" w:eastAsia="en-IN"/>
          </w:rPr>
          <w:delText>It was found that t</w:delText>
        </w:r>
      </w:del>
      <w:ins w:id="657" w:author="Author" w:date="2017-04-04T21:03:00Z">
        <w:r w:rsidR="005619F3">
          <w:rPr>
            <w:rFonts w:ascii="Courier New" w:eastAsia="Times New Roman" w:hAnsi="Courier New" w:cs="Courier New"/>
            <w:color w:val="000000"/>
            <w:sz w:val="20"/>
            <w:szCs w:val="20"/>
            <w:lang w:val="en-IN" w:eastAsia="en-IN"/>
          </w:rPr>
          <w:t>T</w:t>
        </w:r>
      </w:ins>
      <w:r w:rsidRPr="00E75366">
        <w:rPr>
          <w:rFonts w:ascii="Courier New" w:eastAsia="Times New Roman" w:hAnsi="Courier New" w:cs="Courier New"/>
          <w:color w:val="000000"/>
          <w:sz w:val="20"/>
          <w:szCs w:val="20"/>
          <w:lang w:val="en-IN" w:eastAsia="en-IN"/>
        </w:rPr>
        <w:t xml:space="preserve">he new choice of the temporal window in winter </w:t>
      </w:r>
      <w:del w:id="658" w:author="Author" w:date="2017-04-04T21:03:00Z">
        <w:r w:rsidRPr="00E75366" w:rsidDel="005619F3">
          <w:rPr>
            <w:rFonts w:ascii="Courier New" w:eastAsia="Times New Roman" w:hAnsi="Courier New" w:cs="Courier New"/>
            <w:color w:val="000000"/>
            <w:sz w:val="20"/>
            <w:szCs w:val="20"/>
            <w:lang w:val="en-IN" w:eastAsia="en-IN"/>
          </w:rPr>
          <w:delText xml:space="preserve">is </w:delText>
        </w:r>
      </w:del>
      <w:ins w:id="659" w:author="Author" w:date="2017-04-04T21:03:00Z">
        <w:r w:rsidR="005619F3">
          <w:rPr>
            <w:rFonts w:ascii="Courier New" w:eastAsia="Times New Roman" w:hAnsi="Courier New" w:cs="Courier New"/>
            <w:color w:val="000000"/>
            <w:sz w:val="20"/>
            <w:szCs w:val="20"/>
            <w:lang w:val="en-IN" w:eastAsia="en-IN"/>
          </w:rPr>
          <w:t>was</w:t>
        </w:r>
        <w:r w:rsidR="005619F3"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more balanced between the different hours of the day</w:t>
      </w:r>
      <w:ins w:id="660" w:author="Author" w:date="2017-04-04T21:03:00Z">
        <w:r w:rsidR="005619F3">
          <w:rPr>
            <w:rFonts w:ascii="Courier New" w:eastAsia="Times New Roman" w:hAnsi="Courier New" w:cs="Courier New"/>
            <w:color w:val="000000"/>
            <w:sz w:val="20"/>
            <w:szCs w:val="20"/>
            <w:lang w:val="en-IN" w:eastAsia="en-IN"/>
          </w:rPr>
          <w:t>, showing</w:t>
        </w:r>
      </w:ins>
      <w:r w:rsidRPr="00E75366">
        <w:rPr>
          <w:rFonts w:ascii="Courier New" w:eastAsia="Times New Roman" w:hAnsi="Courier New" w:cs="Courier New"/>
          <w:color w:val="000000"/>
          <w:sz w:val="20"/>
          <w:szCs w:val="20"/>
          <w:lang w:val="en-IN" w:eastAsia="en-IN"/>
        </w:rPr>
        <w:t xml:space="preserve"> </w:t>
      </w:r>
      <w:del w:id="661" w:author="Author" w:date="2017-04-04T21:04:00Z">
        <w:r w:rsidRPr="00E75366" w:rsidDel="005619F3">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more regular repartition</w:t>
      </w:r>
      <w:del w:id="662" w:author="Author" w:date="2017-04-04T21:04:00Z">
        <w:r w:rsidRPr="00E75366" w:rsidDel="005619F3">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and </w:t>
      </w:r>
      <w:del w:id="663" w:author="Author" w:date="2017-04-04T21:04:00Z">
        <w:r w:rsidRPr="00E75366" w:rsidDel="005619F3">
          <w:rPr>
            <w:rFonts w:ascii="Courier New" w:eastAsia="Times New Roman" w:hAnsi="Courier New" w:cs="Courier New"/>
            <w:color w:val="000000"/>
            <w:sz w:val="20"/>
            <w:szCs w:val="20"/>
            <w:lang w:val="en-IN" w:eastAsia="en-IN"/>
          </w:rPr>
          <w:delText xml:space="preserve">this </w:delText>
        </w:r>
      </w:del>
      <w:ins w:id="664" w:author="Author" w:date="2017-04-04T21:04:00Z">
        <w:r w:rsidR="005619F3" w:rsidRPr="00E75366">
          <w:rPr>
            <w:rFonts w:ascii="Courier New" w:eastAsia="Times New Roman" w:hAnsi="Courier New" w:cs="Courier New"/>
            <w:color w:val="000000"/>
            <w:sz w:val="20"/>
            <w:szCs w:val="20"/>
            <w:lang w:val="en-IN" w:eastAsia="en-IN"/>
          </w:rPr>
          <w:t>th</w:t>
        </w:r>
        <w:r w:rsidR="005619F3">
          <w:rPr>
            <w:rFonts w:ascii="Courier New" w:eastAsia="Times New Roman" w:hAnsi="Courier New" w:cs="Courier New"/>
            <w:color w:val="000000"/>
            <w:sz w:val="20"/>
            <w:szCs w:val="20"/>
            <w:lang w:val="en-IN" w:eastAsia="en-IN"/>
          </w:rPr>
          <w:t>u</w:t>
        </w:r>
        <w:r w:rsidR="005619F3" w:rsidRPr="00E75366">
          <w:rPr>
            <w:rFonts w:ascii="Courier New" w:eastAsia="Times New Roman" w:hAnsi="Courier New" w:cs="Courier New"/>
            <w:color w:val="000000"/>
            <w:sz w:val="20"/>
            <w:szCs w:val="20"/>
            <w:lang w:val="en-IN" w:eastAsia="en-IN"/>
          </w:rPr>
          <w:t xml:space="preserve">s </w:t>
        </w:r>
      </w:ins>
      <w:r w:rsidRPr="00E75366">
        <w:rPr>
          <w:rFonts w:ascii="Courier New" w:eastAsia="Times New Roman" w:hAnsi="Courier New" w:cs="Courier New"/>
          <w:color w:val="000000"/>
          <w:sz w:val="20"/>
          <w:szCs w:val="20"/>
          <w:lang w:val="en-IN" w:eastAsia="en-IN"/>
        </w:rPr>
        <w:t xml:space="preserve">for all MTW time steps. This </w:t>
      </w:r>
      <w:del w:id="665" w:author="Author" w:date="2017-04-04T21:04:00Z">
        <w:r w:rsidRPr="00E75366" w:rsidDel="005619F3">
          <w:rPr>
            <w:rFonts w:ascii="Courier New" w:eastAsia="Times New Roman" w:hAnsi="Courier New" w:cs="Courier New"/>
            <w:color w:val="000000"/>
            <w:sz w:val="20"/>
            <w:szCs w:val="20"/>
            <w:lang w:val="en-IN" w:eastAsia="en-IN"/>
          </w:rPr>
          <w:delText xml:space="preserve">means </w:delText>
        </w:r>
      </w:del>
      <w:ins w:id="666" w:author="Author" w:date="2017-04-04T21:04:00Z">
        <w:r w:rsidR="005619F3">
          <w:rPr>
            <w:rFonts w:ascii="Courier New" w:eastAsia="Times New Roman" w:hAnsi="Courier New" w:cs="Courier New"/>
            <w:color w:val="000000"/>
            <w:sz w:val="20"/>
            <w:szCs w:val="20"/>
            <w:lang w:val="en-IN" w:eastAsia="en-IN"/>
          </w:rPr>
          <w:t>indicates</w:t>
        </w:r>
        <w:r w:rsidR="005619F3"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a change in selection of a greater portion of the analogue dates </w:t>
      </w:r>
      <w:del w:id="667" w:author="Author" w:date="2017-04-04T21:04:00Z">
        <w:r w:rsidRPr="00E75366" w:rsidDel="005619F3">
          <w:rPr>
            <w:rFonts w:ascii="Courier New" w:eastAsia="Times New Roman" w:hAnsi="Courier New" w:cs="Courier New"/>
            <w:color w:val="000000"/>
            <w:sz w:val="20"/>
            <w:szCs w:val="20"/>
            <w:lang w:val="en-IN" w:eastAsia="en-IN"/>
          </w:rPr>
          <w:delText>compared to the conventional</w:delText>
        </w:r>
      </w:del>
      <w:ins w:id="668" w:author="Author" w:date="2017-04-04T21:04:00Z">
        <w:r w:rsidR="005619F3">
          <w:rPr>
            <w:rFonts w:ascii="Courier New" w:eastAsia="Times New Roman" w:hAnsi="Courier New" w:cs="Courier New"/>
            <w:color w:val="000000"/>
            <w:sz w:val="20"/>
            <w:szCs w:val="20"/>
            <w:lang w:val="en-IN" w:eastAsia="en-IN"/>
          </w:rPr>
          <w:t>in this</w:t>
        </w:r>
      </w:ins>
      <w:ins w:id="669" w:author="Author" w:date="2017-04-04T21:05:00Z">
        <w:r w:rsidR="005619F3">
          <w:rPr>
            <w:rFonts w:ascii="Courier New" w:eastAsia="Times New Roman" w:hAnsi="Courier New" w:cs="Courier New"/>
            <w:color w:val="000000"/>
            <w:sz w:val="20"/>
            <w:szCs w:val="20"/>
            <w:lang w:val="en-IN" w:eastAsia="en-IN"/>
          </w:rPr>
          <w:t xml:space="preserve"> method</w:t>
        </w:r>
      </w:ins>
      <w:r w:rsidRPr="00E75366">
        <w:rPr>
          <w:rFonts w:ascii="Courier New" w:eastAsia="Times New Roman" w:hAnsi="Courier New" w:cs="Courier New"/>
          <w:color w:val="000000"/>
          <w:sz w:val="20"/>
          <w:szCs w:val="20"/>
          <w:lang w:val="en-IN" w:eastAsia="en-IN"/>
        </w:rPr>
        <w:t xml:space="preserve"> </w:t>
      </w:r>
      <w:del w:id="670" w:author="Author" w:date="2017-04-04T21:05:00Z">
        <w:r w:rsidRPr="00E75366" w:rsidDel="005619F3">
          <w:rPr>
            <w:rFonts w:ascii="Courier New" w:eastAsia="Times New Roman" w:hAnsi="Courier New" w:cs="Courier New"/>
            <w:color w:val="000000"/>
            <w:sz w:val="20"/>
            <w:szCs w:val="20"/>
            <w:lang w:val="en-IN" w:eastAsia="en-IN"/>
          </w:rPr>
          <w:delText>approach</w:delText>
        </w:r>
      </w:del>
      <w:ins w:id="671" w:author="Author" w:date="2017-04-04T21:04:00Z">
        <w:r w:rsidR="005619F3">
          <w:rPr>
            <w:rFonts w:ascii="Courier New" w:eastAsia="Times New Roman" w:hAnsi="Courier New" w:cs="Courier New"/>
            <w:color w:val="000000"/>
            <w:sz w:val="20"/>
            <w:szCs w:val="20"/>
            <w:lang w:val="en-IN" w:eastAsia="en-IN"/>
          </w:rPr>
          <w:t>than tha</w:t>
        </w:r>
      </w:ins>
      <w:ins w:id="672" w:author="Author" w:date="2017-04-04T21:05:00Z">
        <w:r w:rsidR="005619F3">
          <w:rPr>
            <w:rFonts w:ascii="Courier New" w:eastAsia="Times New Roman" w:hAnsi="Courier New" w:cs="Courier New"/>
            <w:color w:val="000000"/>
            <w:sz w:val="20"/>
            <w:szCs w:val="20"/>
            <w:lang w:val="en-IN" w:eastAsia="en-IN"/>
          </w:rPr>
          <w:t>t</w:t>
        </w:r>
      </w:ins>
      <w:ins w:id="673" w:author="Author" w:date="2017-04-04T21:04:00Z">
        <w:r w:rsidR="005619F3">
          <w:rPr>
            <w:rFonts w:ascii="Courier New" w:eastAsia="Times New Roman" w:hAnsi="Courier New" w:cs="Courier New"/>
            <w:color w:val="000000"/>
            <w:sz w:val="20"/>
            <w:szCs w:val="20"/>
            <w:lang w:val="en-IN" w:eastAsia="en-IN"/>
          </w:rPr>
          <w:t xml:space="preserve"> </w:t>
        </w:r>
      </w:ins>
      <w:ins w:id="674" w:author="Author" w:date="2017-04-04T21:05:00Z">
        <w:r w:rsidR="005619F3">
          <w:rPr>
            <w:rFonts w:ascii="Courier New" w:eastAsia="Times New Roman" w:hAnsi="Courier New" w:cs="Courier New"/>
            <w:color w:val="000000"/>
            <w:sz w:val="20"/>
            <w:szCs w:val="20"/>
            <w:lang w:val="en-IN" w:eastAsia="en-IN"/>
          </w:rPr>
          <w:t>in</w:t>
        </w:r>
      </w:ins>
      <w:ins w:id="675" w:author="Author" w:date="2017-04-04T21:04:00Z">
        <w:r w:rsidR="005619F3">
          <w:rPr>
            <w:rFonts w:ascii="Courier New" w:eastAsia="Times New Roman" w:hAnsi="Courier New" w:cs="Courier New"/>
            <w:color w:val="000000"/>
            <w:sz w:val="20"/>
            <w:szCs w:val="20"/>
            <w:lang w:val="en-IN" w:eastAsia="en-IN"/>
          </w:rPr>
          <w:t xml:space="preserve"> the conventional</w:t>
        </w:r>
      </w:ins>
      <w:ins w:id="676" w:author="Author" w:date="2017-04-04T21:05:00Z">
        <w:r w:rsidR="005619F3" w:rsidRPr="005619F3">
          <w:rPr>
            <w:rFonts w:ascii="Courier New" w:eastAsia="Times New Roman" w:hAnsi="Courier New" w:cs="Courier New"/>
            <w:color w:val="000000"/>
            <w:sz w:val="20"/>
            <w:szCs w:val="20"/>
            <w:lang w:val="en-IN" w:eastAsia="en-IN"/>
          </w:rPr>
          <w:t xml:space="preserve"> </w:t>
        </w:r>
        <w:r w:rsidR="005619F3" w:rsidRPr="00E75366">
          <w:rPr>
            <w:rFonts w:ascii="Courier New" w:eastAsia="Times New Roman" w:hAnsi="Courier New" w:cs="Courier New"/>
            <w:color w:val="000000"/>
            <w:sz w:val="20"/>
            <w:szCs w:val="20"/>
            <w:lang w:val="en-IN" w:eastAsia="en-IN"/>
          </w:rPr>
          <w:t>approach</w:t>
        </w:r>
      </w:ins>
      <w:r w:rsidRPr="00E75366">
        <w:rPr>
          <w:rFonts w:ascii="Courier New" w:eastAsia="Times New Roman" w:hAnsi="Courier New" w:cs="Courier New"/>
          <w:color w:val="000000"/>
          <w:sz w:val="20"/>
          <w:szCs w:val="20"/>
          <w:lang w:val="en-IN" w:eastAsia="en-IN"/>
        </w:rPr>
        <w:t xml:space="preserve">. On the contrary, the days in summer </w:t>
      </w:r>
      <w:del w:id="677" w:author="Author" w:date="2017-04-04T21:05:00Z">
        <w:r w:rsidRPr="00E75366" w:rsidDel="005619F3">
          <w:rPr>
            <w:rFonts w:ascii="Courier New" w:eastAsia="Times New Roman" w:hAnsi="Courier New" w:cs="Courier New"/>
            <w:color w:val="000000"/>
            <w:sz w:val="20"/>
            <w:szCs w:val="20"/>
            <w:lang w:val="en-IN" w:eastAsia="en-IN"/>
          </w:rPr>
          <w:delText xml:space="preserve">had </w:delText>
        </w:r>
      </w:del>
      <w:ins w:id="678" w:author="Author" w:date="2017-04-04T21:05:00Z">
        <w:r w:rsidR="005619F3">
          <w:rPr>
            <w:rFonts w:ascii="Courier New" w:eastAsia="Times New Roman" w:hAnsi="Courier New" w:cs="Courier New"/>
            <w:color w:val="000000"/>
            <w:sz w:val="20"/>
            <w:szCs w:val="20"/>
            <w:lang w:val="en-IN" w:eastAsia="en-IN"/>
          </w:rPr>
          <w:t>showed</w:t>
        </w:r>
        <w:r w:rsidR="005619F3"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a preference for the initial temporal window (Z500</w:t>
      </w:r>
      <w:ins w:id="679" w:author="Author" w:date="2017-04-04T21:05:00Z">
        <w:r w:rsidR="005619F3">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 xml:space="preserve"> 24</w:t>
      </w:r>
      <w:del w:id="680" w:author="Author" w:date="2017-04-04T21:05:00Z">
        <w:r w:rsidRPr="00E75366" w:rsidDel="005619F3">
          <w:rPr>
            <w:rFonts w:ascii="Courier New" w:eastAsia="Times New Roman" w:hAnsi="Courier New" w:cs="Courier New"/>
            <w:color w:val="000000"/>
            <w:sz w:val="20"/>
            <w:szCs w:val="20"/>
            <w:lang w:val="en-IN" w:eastAsia="en-IN"/>
          </w:rPr>
          <w:delText>~</w:delText>
        </w:r>
      </w:del>
      <w:ins w:id="681" w:author="Author" w:date="2017-04-04T21:05:00Z">
        <w:r w:rsidR="005619F3">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h </w:t>
      </w:r>
      <w:del w:id="682" w:author="Author" w:date="2017-04-04T21:05:00Z">
        <w:r w:rsidRPr="005619F3" w:rsidDel="005619F3">
          <w:rPr>
            <w:rFonts w:ascii="Courier New" w:eastAsia="Times New Roman" w:hAnsi="Courier New" w:cs="Courier New"/>
            <w:sz w:val="20"/>
            <w:szCs w:val="20"/>
            <w:lang w:val="en-IN" w:eastAsia="en-IN"/>
            <w:rPrChange w:id="683" w:author="Author" w:date="2017-04-04T21:05:00Z">
              <w:rPr>
                <w:rFonts w:ascii="Courier New" w:eastAsia="Times New Roman" w:hAnsi="Courier New" w:cs="Courier New"/>
                <w:color w:val="800000"/>
                <w:sz w:val="20"/>
                <w:szCs w:val="20"/>
                <w:lang w:val="en-IN" w:eastAsia="en-IN"/>
              </w:rPr>
            </w:rPrChange>
          </w:rPr>
          <w:delText xml:space="preserve">\&amp; </w:delText>
        </w:r>
      </w:del>
      <w:ins w:id="684" w:author="Author" w:date="2017-04-04T21:05:00Z">
        <w:r w:rsidR="005619F3" w:rsidRPr="005619F3">
          <w:rPr>
            <w:rFonts w:ascii="Courier New" w:eastAsia="Times New Roman" w:hAnsi="Courier New" w:cs="Courier New"/>
            <w:sz w:val="20"/>
            <w:szCs w:val="20"/>
            <w:lang w:val="en-IN" w:eastAsia="en-IN"/>
            <w:rPrChange w:id="685" w:author="Author" w:date="2017-04-04T21:05:00Z">
              <w:rPr>
                <w:rFonts w:ascii="Courier New" w:eastAsia="Times New Roman" w:hAnsi="Courier New" w:cs="Courier New"/>
                <w:color w:val="800000"/>
                <w:sz w:val="20"/>
                <w:szCs w:val="20"/>
                <w:lang w:val="en-IN" w:eastAsia="en-IN"/>
              </w:rPr>
            </w:rPrChange>
          </w:rPr>
          <w:t xml:space="preserve">and </w:t>
        </w:r>
      </w:ins>
      <w:r w:rsidRPr="00E75366">
        <w:rPr>
          <w:rFonts w:ascii="Courier New" w:eastAsia="Times New Roman" w:hAnsi="Courier New" w:cs="Courier New"/>
          <w:color w:val="000000"/>
          <w:sz w:val="20"/>
          <w:szCs w:val="20"/>
          <w:lang w:val="en-IN" w:eastAsia="en-IN"/>
        </w:rPr>
        <w:t>Z1000</w:t>
      </w:r>
      <w:ins w:id="686" w:author="Author" w:date="2017-04-04T21:06:00Z">
        <w:r w:rsidR="005619F3">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 xml:space="preserve"> 12</w:t>
      </w:r>
      <w:del w:id="687" w:author="Author" w:date="2017-04-04T21:06:00Z">
        <w:r w:rsidRPr="00E75366" w:rsidDel="005619F3">
          <w:rPr>
            <w:rFonts w:ascii="Courier New" w:eastAsia="Times New Roman" w:hAnsi="Courier New" w:cs="Courier New"/>
            <w:color w:val="000000"/>
            <w:sz w:val="20"/>
            <w:szCs w:val="20"/>
            <w:lang w:val="en-IN" w:eastAsia="en-IN"/>
          </w:rPr>
          <w:delText>~</w:delText>
        </w:r>
      </w:del>
      <w:ins w:id="688" w:author="Author" w:date="2017-04-04T21:06:00Z">
        <w:r w:rsidR="005619F3">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h). </w:t>
      </w:r>
      <w:del w:id="689" w:author="Author" w:date="2017-04-04T21:06:00Z">
        <w:r w:rsidRPr="00E75366" w:rsidDel="005619F3">
          <w:rPr>
            <w:rFonts w:ascii="Courier New" w:eastAsia="Times New Roman" w:hAnsi="Courier New" w:cs="Courier New"/>
            <w:color w:val="000000"/>
            <w:sz w:val="20"/>
            <w:szCs w:val="20"/>
            <w:lang w:val="en-IN" w:eastAsia="en-IN"/>
          </w:rPr>
          <w:delText xml:space="preserve">It </w:delText>
        </w:r>
      </w:del>
      <w:ins w:id="690" w:author="Author" w:date="2017-04-04T21:06:00Z">
        <w:r w:rsidR="005619F3">
          <w:rPr>
            <w:rFonts w:ascii="Courier New" w:eastAsia="Times New Roman" w:hAnsi="Courier New" w:cs="Courier New"/>
            <w:color w:val="000000"/>
            <w:sz w:val="20"/>
            <w:szCs w:val="20"/>
            <w:lang w:val="en-IN" w:eastAsia="en-IN"/>
          </w:rPr>
          <w:t xml:space="preserve">This </w:t>
        </w:r>
      </w:ins>
      <w:r w:rsidRPr="00E75366">
        <w:rPr>
          <w:rFonts w:ascii="Courier New" w:eastAsia="Times New Roman" w:hAnsi="Courier New" w:cs="Courier New"/>
          <w:color w:val="000000"/>
          <w:sz w:val="20"/>
          <w:szCs w:val="20"/>
          <w:lang w:val="en-IN" w:eastAsia="en-IN"/>
        </w:rPr>
        <w:t xml:space="preserve">is likely </w:t>
      </w:r>
      <w:del w:id="691" w:author="Author" w:date="2017-04-04T21:06:00Z">
        <w:r w:rsidRPr="00E75366" w:rsidDel="005619F3">
          <w:rPr>
            <w:rFonts w:ascii="Courier New" w:eastAsia="Times New Roman" w:hAnsi="Courier New" w:cs="Courier New"/>
            <w:color w:val="000000"/>
            <w:sz w:val="20"/>
            <w:szCs w:val="20"/>
            <w:lang w:val="en-IN" w:eastAsia="en-IN"/>
          </w:rPr>
          <w:delText xml:space="preserve">due </w:delText>
        </w:r>
      </w:del>
      <w:ins w:id="692" w:author="Author" w:date="2017-04-04T21:06:00Z">
        <w:r w:rsidR="005619F3">
          <w:rPr>
            <w:rFonts w:ascii="Courier New" w:eastAsia="Times New Roman" w:hAnsi="Courier New" w:cs="Courier New"/>
            <w:color w:val="000000"/>
            <w:sz w:val="20"/>
            <w:szCs w:val="20"/>
            <w:lang w:val="en-IN" w:eastAsia="en-IN"/>
          </w:rPr>
          <w:t>attributed to the</w:t>
        </w:r>
      </w:ins>
      <w:del w:id="693" w:author="Author" w:date="2017-04-04T21:06:00Z">
        <w:r w:rsidRPr="00E75366" w:rsidDel="005619F3">
          <w:rPr>
            <w:rFonts w:ascii="Courier New" w:eastAsia="Times New Roman" w:hAnsi="Courier New" w:cs="Courier New"/>
            <w:color w:val="000000"/>
            <w:sz w:val="20"/>
            <w:szCs w:val="20"/>
            <w:lang w:val="en-IN" w:eastAsia="en-IN"/>
          </w:rPr>
          <w:delText>to</w:delText>
        </w:r>
      </w:del>
      <w:r w:rsidRPr="00E75366">
        <w:rPr>
          <w:rFonts w:ascii="Courier New" w:eastAsia="Times New Roman" w:hAnsi="Courier New" w:cs="Courier New"/>
          <w:color w:val="000000"/>
          <w:sz w:val="20"/>
          <w:szCs w:val="20"/>
          <w:lang w:val="en-IN" w:eastAsia="en-IN"/>
        </w:rPr>
        <w:t xml:space="preserve"> more pronounced diurnal effects, which reduced the potential for improvement of the criteria. These effects are in phase with the daily cycle, and good analogues were essentially found for the same hours. When a 3</w:t>
      </w:r>
      <w:ins w:id="694" w:author="Author" w:date="2017-04-04T21:06:00Z">
        <w:r w:rsidR="006C7F80">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w:t>
      </w:r>
      <w:ins w:id="695" w:author="Author" w:date="2017-04-04T21:06:00Z">
        <w:r w:rsidR="006C7F80">
          <w:rPr>
            <w:rFonts w:ascii="Courier New" w:eastAsia="Times New Roman" w:hAnsi="Courier New" w:cs="Courier New"/>
            <w:color w:val="000000"/>
            <w:sz w:val="20"/>
            <w:szCs w:val="20"/>
            <w:lang w:val="en-IN" w:eastAsia="en-IN"/>
          </w:rPr>
          <w:t xml:space="preserve"> </w:t>
        </w:r>
      </w:ins>
      <w:del w:id="696" w:author="Author" w:date="2017-04-04T21:06:00Z">
        <w:r w:rsidRPr="00E75366" w:rsidDel="006C7F80">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MTW was used, the time step following the initial temporal window (</w:t>
      </w:r>
      <w:del w:id="697" w:author="Author" w:date="2017-04-04T21:06:00Z">
        <w:r w:rsidRPr="00E75366" w:rsidDel="006C7F80">
          <w:rPr>
            <w:rFonts w:ascii="Courier New" w:eastAsia="Times New Roman" w:hAnsi="Courier New" w:cs="Courier New"/>
            <w:color w:val="000000"/>
            <w:sz w:val="20"/>
            <w:szCs w:val="20"/>
            <w:lang w:val="en-IN" w:eastAsia="en-IN"/>
          </w:rPr>
          <w:delText xml:space="preserve">so </w:delText>
        </w:r>
      </w:del>
      <w:r w:rsidRPr="00E75366">
        <w:rPr>
          <w:rFonts w:ascii="Courier New" w:eastAsia="Times New Roman" w:hAnsi="Courier New" w:cs="Courier New"/>
          <w:color w:val="000000"/>
          <w:sz w:val="20"/>
          <w:szCs w:val="20"/>
          <w:lang w:val="en-IN" w:eastAsia="en-IN"/>
        </w:rPr>
        <w:t>Z500</w:t>
      </w:r>
      <w:ins w:id="698" w:author="Author" w:date="2017-04-04T21:07:00Z">
        <w:r w:rsidR="006C7F80">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 xml:space="preserve"> 27</w:t>
      </w:r>
      <w:del w:id="699" w:author="Author" w:date="2017-04-04T21:07:00Z">
        <w:r w:rsidRPr="00E75366" w:rsidDel="006C7F80">
          <w:rPr>
            <w:rFonts w:ascii="Courier New" w:eastAsia="Times New Roman" w:hAnsi="Courier New" w:cs="Courier New"/>
            <w:color w:val="000000"/>
            <w:sz w:val="20"/>
            <w:szCs w:val="20"/>
            <w:lang w:val="en-IN" w:eastAsia="en-IN"/>
          </w:rPr>
          <w:delText>~</w:delText>
        </w:r>
      </w:del>
      <w:ins w:id="700" w:author="Author" w:date="2017-04-04T21:07:00Z">
        <w:r w:rsidR="006C7F80">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h </w:t>
      </w:r>
      <w:del w:id="701" w:author="Author" w:date="2017-04-04T21:07:00Z">
        <w:r w:rsidRPr="006C7F80" w:rsidDel="006C7F80">
          <w:rPr>
            <w:rFonts w:ascii="Courier New" w:eastAsia="Times New Roman" w:hAnsi="Courier New" w:cs="Courier New"/>
            <w:sz w:val="20"/>
            <w:szCs w:val="20"/>
            <w:lang w:val="en-IN" w:eastAsia="en-IN"/>
            <w:rPrChange w:id="702" w:author="Author" w:date="2017-04-04T21:07:00Z">
              <w:rPr>
                <w:rFonts w:ascii="Courier New" w:eastAsia="Times New Roman" w:hAnsi="Courier New" w:cs="Courier New"/>
                <w:color w:val="800000"/>
                <w:sz w:val="20"/>
                <w:szCs w:val="20"/>
                <w:lang w:val="en-IN" w:eastAsia="en-IN"/>
              </w:rPr>
            </w:rPrChange>
          </w:rPr>
          <w:delText>\&amp;</w:delText>
        </w:r>
        <w:r w:rsidRPr="00E75366" w:rsidDel="006C7F80">
          <w:rPr>
            <w:rFonts w:ascii="Courier New" w:eastAsia="Times New Roman" w:hAnsi="Courier New" w:cs="Courier New"/>
            <w:color w:val="000000"/>
            <w:sz w:val="20"/>
            <w:szCs w:val="20"/>
            <w:lang w:val="en-IN" w:eastAsia="en-IN"/>
          </w:rPr>
          <w:delText xml:space="preserve"> </w:delText>
        </w:r>
      </w:del>
      <w:ins w:id="703" w:author="Author" w:date="2017-04-04T21:07:00Z">
        <w:r w:rsidR="006C7F80">
          <w:rPr>
            <w:rFonts w:ascii="Courier New" w:eastAsia="Times New Roman" w:hAnsi="Courier New" w:cs="Courier New"/>
            <w:sz w:val="20"/>
            <w:szCs w:val="20"/>
            <w:lang w:val="en-IN" w:eastAsia="en-IN"/>
          </w:rPr>
          <w:t>and</w:t>
        </w:r>
        <w:r w:rsidR="006C7F80"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Z1000</w:t>
      </w:r>
      <w:ins w:id="704" w:author="Author" w:date="2017-04-04T21:07:00Z">
        <w:r w:rsidR="006C7F80">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 xml:space="preserve"> 15</w:t>
      </w:r>
      <w:ins w:id="705" w:author="Author" w:date="2017-04-04T21:07:00Z">
        <w:r w:rsidR="006C7F80">
          <w:rPr>
            <w:rFonts w:ascii="Courier New" w:eastAsia="Times New Roman" w:hAnsi="Courier New" w:cs="Courier New"/>
            <w:color w:val="000000"/>
            <w:sz w:val="20"/>
            <w:szCs w:val="20"/>
            <w:lang w:val="en-IN" w:eastAsia="en-IN"/>
          </w:rPr>
          <w:t xml:space="preserve"> </w:t>
        </w:r>
      </w:ins>
      <w:del w:id="706" w:author="Author" w:date="2017-04-04T21:07:00Z">
        <w:r w:rsidRPr="00E75366" w:rsidDel="006C7F80">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h) was </w:t>
      </w:r>
      <w:ins w:id="707" w:author="Author" w:date="2017-04-04T21:07:00Z">
        <w:r w:rsidR="006C7F80" w:rsidRPr="00E75366">
          <w:rPr>
            <w:rFonts w:ascii="Courier New" w:eastAsia="Times New Roman" w:hAnsi="Courier New" w:cs="Courier New"/>
            <w:color w:val="000000"/>
            <w:sz w:val="20"/>
            <w:szCs w:val="20"/>
            <w:lang w:val="en-IN" w:eastAsia="en-IN"/>
          </w:rPr>
          <w:t xml:space="preserve">selected </w:t>
        </w:r>
      </w:ins>
      <w:r w:rsidRPr="00E75366">
        <w:rPr>
          <w:rFonts w:ascii="Courier New" w:eastAsia="Times New Roman" w:hAnsi="Courier New" w:cs="Courier New"/>
          <w:color w:val="000000"/>
          <w:sz w:val="20"/>
          <w:szCs w:val="20"/>
          <w:lang w:val="en-IN" w:eastAsia="en-IN"/>
        </w:rPr>
        <w:t xml:space="preserve">almost as often </w:t>
      </w:r>
      <w:del w:id="708" w:author="Author" w:date="2017-04-04T21:07:00Z">
        <w:r w:rsidRPr="00E75366" w:rsidDel="006C7F80">
          <w:rPr>
            <w:rFonts w:ascii="Courier New" w:eastAsia="Times New Roman" w:hAnsi="Courier New" w:cs="Courier New"/>
            <w:color w:val="000000"/>
            <w:sz w:val="20"/>
            <w:szCs w:val="20"/>
            <w:lang w:val="en-IN" w:eastAsia="en-IN"/>
          </w:rPr>
          <w:delText xml:space="preserve">selected </w:delText>
        </w:r>
      </w:del>
      <w:r w:rsidRPr="00E75366">
        <w:rPr>
          <w:rFonts w:ascii="Courier New" w:eastAsia="Times New Roman" w:hAnsi="Courier New" w:cs="Courier New"/>
          <w:color w:val="000000"/>
          <w:sz w:val="20"/>
          <w:szCs w:val="20"/>
          <w:lang w:val="en-IN" w:eastAsia="en-IN"/>
        </w:rPr>
        <w:t xml:space="preserve">as the initial </w:t>
      </w:r>
      <w:del w:id="709" w:author="Author" w:date="2017-04-04T21:07:00Z">
        <w:r w:rsidRPr="00E75366" w:rsidDel="006C7F80">
          <w:rPr>
            <w:rFonts w:ascii="Courier New" w:eastAsia="Times New Roman" w:hAnsi="Courier New" w:cs="Courier New"/>
            <w:color w:val="000000"/>
            <w:sz w:val="20"/>
            <w:szCs w:val="20"/>
            <w:lang w:val="en-IN" w:eastAsia="en-IN"/>
          </w:rPr>
          <w:delText xml:space="preserve">one </w:delText>
        </w:r>
      </w:del>
      <w:ins w:id="710" w:author="Author" w:date="2017-04-04T21:07:00Z">
        <w:r w:rsidR="006C7F80">
          <w:rPr>
            <w:rFonts w:ascii="Courier New" w:eastAsia="Times New Roman" w:hAnsi="Courier New" w:cs="Courier New"/>
            <w:color w:val="000000"/>
            <w:sz w:val="20"/>
            <w:szCs w:val="20"/>
            <w:lang w:val="en-IN" w:eastAsia="en-IN"/>
          </w:rPr>
          <w:t>values</w:t>
        </w:r>
        <w:r w:rsidR="006C7F80"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for all seasons.</w:t>
      </w:r>
      <w:ins w:id="711" w:author="Author" w:date="2017-04-04T21:08:00Z">
        <w:r w:rsidR="006C7F80">
          <w:rPr>
            <w:rFonts w:ascii="Courier New" w:eastAsia="Times New Roman" w:hAnsi="Courier New" w:cs="Courier New"/>
            <w:color w:val="000000"/>
            <w:sz w:val="20"/>
            <w:szCs w:val="20"/>
            <w:lang w:val="en-IN" w:eastAsia="en-IN"/>
          </w:rPr>
          <w:t xml:space="preserve"> T</w:t>
        </w:r>
      </w:ins>
      <w:del w:id="712" w:author="Author" w:date="2017-04-04T21:08:00Z">
        <w:r w:rsidRPr="00E75366" w:rsidDel="006C7F80">
          <w:rPr>
            <w:rFonts w:ascii="Courier New" w:eastAsia="Times New Roman" w:hAnsi="Courier New" w:cs="Courier New"/>
            <w:color w:val="000000"/>
            <w:sz w:val="20"/>
            <w:szCs w:val="20"/>
            <w:lang w:val="en-IN" w:eastAsia="en-IN"/>
          </w:rPr>
          <w:delText xml:space="preserve"> </w:delText>
        </w:r>
      </w:del>
      <w:del w:id="713" w:author="Author" w:date="2017-04-04T21:07:00Z">
        <w:r w:rsidRPr="00E75366" w:rsidDel="006C7F80">
          <w:rPr>
            <w:rFonts w:ascii="Courier New" w:eastAsia="Times New Roman" w:hAnsi="Courier New" w:cs="Courier New"/>
            <w:color w:val="000000"/>
            <w:sz w:val="20"/>
            <w:szCs w:val="20"/>
            <w:lang w:val="en-IN" w:eastAsia="en-IN"/>
          </w:rPr>
          <w:delText xml:space="preserve">It </w:delText>
        </w:r>
      </w:del>
      <w:ins w:id="714" w:author="Author" w:date="2017-04-04T21:07:00Z">
        <w:r w:rsidR="006C7F80">
          <w:rPr>
            <w:rFonts w:ascii="Courier New" w:eastAsia="Times New Roman" w:hAnsi="Courier New" w:cs="Courier New"/>
            <w:color w:val="000000"/>
            <w:sz w:val="20"/>
            <w:szCs w:val="20"/>
            <w:lang w:val="en-IN" w:eastAsia="en-IN"/>
          </w:rPr>
          <w:t xml:space="preserve">his result </w:t>
        </w:r>
      </w:ins>
      <w:r w:rsidRPr="00E75366">
        <w:rPr>
          <w:rFonts w:ascii="Courier New" w:eastAsia="Times New Roman" w:hAnsi="Courier New" w:cs="Courier New"/>
          <w:color w:val="000000"/>
          <w:sz w:val="20"/>
          <w:szCs w:val="20"/>
          <w:lang w:val="en-IN" w:eastAsia="en-IN"/>
        </w:rPr>
        <w:t>can be considered as relatively similar in terms of the solar influence. The other seasons were between these two extremes, which is consistent with their respective improvements in S1.</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\subsubsection{Moisture analogy}</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\label{sec:changes_analogy_moisture}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t xml:space="preserve">When adding the second level of analogy of the 2Z-2MI method (Table </w:t>
      </w:r>
      <w:r w:rsidRPr="00E75366">
        <w:rPr>
          <w:rFonts w:ascii="Courier New" w:eastAsia="Times New Roman" w:hAnsi="Courier New" w:cs="Courier New"/>
          <w:color w:val="800000"/>
          <w:sz w:val="20"/>
          <w:szCs w:val="20"/>
          <w:lang w:val="en-IN" w:eastAsia="en-IN"/>
        </w:rPr>
        <w:t>\ref</w:t>
      </w:r>
      <w:r w:rsidRPr="00E75366">
        <w:rPr>
          <w:rFonts w:ascii="Courier New" w:eastAsia="Times New Roman" w:hAnsi="Courier New" w:cs="Courier New"/>
          <w:color w:val="000000"/>
          <w:sz w:val="20"/>
          <w:szCs w:val="20"/>
          <w:lang w:val="en-IN" w:eastAsia="en-IN"/>
        </w:rPr>
        <w:t xml:space="preserve">{table:method_2Z-2MI}), the number of candidate situations did not increase </w:t>
      </w:r>
      <w:del w:id="715" w:author="Author" w:date="2017-04-04T21:09:00Z">
        <w:r w:rsidRPr="00E75366" w:rsidDel="006C7F80">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when using the original parameters</w:t>
      </w:r>
      <w:del w:id="716" w:author="Author" w:date="2017-04-04T21:09:00Z">
        <w:r w:rsidRPr="00E75366" w:rsidDel="006C7F80">
          <w:rPr>
            <w:rFonts w:ascii="Courier New" w:eastAsia="Times New Roman" w:hAnsi="Courier New" w:cs="Courier New"/>
            <w:color w:val="000000"/>
            <w:sz w:val="20"/>
            <w:szCs w:val="20"/>
            <w:lang w:val="en-IN" w:eastAsia="en-IN"/>
          </w:rPr>
          <w:delText>)</w:delText>
        </w:r>
      </w:del>
      <w:ins w:id="717" w:author="Author" w:date="2017-04-04T21:09:00Z">
        <w:r w:rsidR="006C7F80">
          <w:rPr>
            <w:rFonts w:ascii="Courier New" w:eastAsia="Times New Roman" w:hAnsi="Courier New" w:cs="Courier New"/>
            <w:color w:val="000000"/>
            <w:sz w:val="20"/>
            <w:szCs w:val="20"/>
            <w:lang w:val="en-IN" w:eastAsia="en-IN"/>
          </w:rPr>
          <w:t xml:space="preserve"> because</w:t>
        </w:r>
      </w:ins>
      <w:del w:id="718" w:author="Author" w:date="2017-04-04T21:09:00Z">
        <w:r w:rsidRPr="00E75366" w:rsidDel="006C7F80">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w:t>
      </w:r>
      <w:del w:id="719" w:author="Author" w:date="2017-04-04T21:09:00Z">
        <w:r w:rsidRPr="00E75366" w:rsidDel="006C7F80">
          <w:rPr>
            <w:rFonts w:ascii="Courier New" w:eastAsia="Times New Roman" w:hAnsi="Courier New" w:cs="Courier New"/>
            <w:color w:val="000000"/>
            <w:sz w:val="20"/>
            <w:szCs w:val="20"/>
            <w:lang w:val="en-IN" w:eastAsia="en-IN"/>
          </w:rPr>
          <w:delText xml:space="preserve">as </w:delText>
        </w:r>
      </w:del>
      <w:r w:rsidRPr="00E75366">
        <w:rPr>
          <w:rFonts w:ascii="Courier New" w:eastAsia="Times New Roman" w:hAnsi="Courier New" w:cs="Courier New"/>
          <w:color w:val="000000"/>
          <w:sz w:val="20"/>
          <w:szCs w:val="20"/>
          <w:lang w:val="en-IN" w:eastAsia="en-IN"/>
        </w:rPr>
        <w:t xml:space="preserve">they were conditioned by the </w:t>
      </w:r>
      <w:r w:rsidRPr="00E75366">
        <w:rPr>
          <w:rFonts w:ascii="Courier New" w:eastAsia="Times New Roman" w:hAnsi="Courier New" w:cs="Courier New"/>
          <w:color w:val="008000"/>
          <w:sz w:val="20"/>
          <w:szCs w:val="20"/>
          <w:lang w:val="en-IN" w:eastAsia="en-IN"/>
        </w:rPr>
        <w:t>$N</w:t>
      </w:r>
      <w:proofErr w:type="gramStart"/>
      <w:r w:rsidRPr="00E75366">
        <w:rPr>
          <w:rFonts w:ascii="Courier New" w:eastAsia="Times New Roman" w:hAnsi="Courier New" w:cs="Courier New"/>
          <w:color w:val="008000"/>
          <w:sz w:val="20"/>
          <w:szCs w:val="20"/>
          <w:lang w:val="en-IN" w:eastAsia="en-IN"/>
        </w:rPr>
        <w:t>_{</w:t>
      </w:r>
      <w:proofErr w:type="gramEnd"/>
      <w:r w:rsidRPr="00E75366">
        <w:rPr>
          <w:rFonts w:ascii="Courier New" w:eastAsia="Times New Roman" w:hAnsi="Courier New" w:cs="Courier New"/>
          <w:color w:val="008000"/>
          <w:sz w:val="20"/>
          <w:szCs w:val="20"/>
          <w:lang w:val="en-IN" w:eastAsia="en-IN"/>
        </w:rPr>
        <w:t>1}$</w:t>
      </w:r>
      <w:r w:rsidRPr="00E75366">
        <w:rPr>
          <w:rFonts w:ascii="Courier New" w:eastAsia="Times New Roman" w:hAnsi="Courier New" w:cs="Courier New"/>
          <w:color w:val="000000"/>
          <w:sz w:val="20"/>
          <w:szCs w:val="20"/>
          <w:lang w:val="en-IN" w:eastAsia="en-IN"/>
        </w:rPr>
        <w:t xml:space="preserve"> previously selected analogues</w:t>
      </w:r>
      <w:ins w:id="720" w:author="Author" w:date="2017-04-04T21:09:00Z">
        <w:r w:rsidR="006C7F80">
          <w:rPr>
            <w:rFonts w:ascii="Courier New" w:eastAsia="Times New Roman" w:hAnsi="Courier New" w:cs="Courier New"/>
            <w:color w:val="000000"/>
            <w:sz w:val="20"/>
            <w:szCs w:val="20"/>
            <w:lang w:val="en-IN" w:eastAsia="en-IN"/>
          </w:rPr>
          <w:t xml:space="preserve">; however, </w:t>
        </w:r>
      </w:ins>
      <w:del w:id="721" w:author="Author" w:date="2017-04-04T21:09:00Z">
        <w:r w:rsidRPr="00E75366" w:rsidDel="006C7F80">
          <w:rPr>
            <w:rFonts w:ascii="Courier New" w:eastAsia="Times New Roman" w:hAnsi="Courier New" w:cs="Courier New"/>
            <w:color w:val="000000"/>
            <w:sz w:val="20"/>
            <w:szCs w:val="20"/>
            <w:lang w:val="en-IN" w:eastAsia="en-IN"/>
          </w:rPr>
          <w:delText xml:space="preserve">, </w:delText>
        </w:r>
      </w:del>
      <w:del w:id="722" w:author="Author" w:date="2017-04-04T21:10:00Z">
        <w:r w:rsidRPr="00E75366" w:rsidDel="006C7F80">
          <w:rPr>
            <w:rFonts w:ascii="Courier New" w:eastAsia="Times New Roman" w:hAnsi="Courier New" w:cs="Courier New"/>
            <w:color w:val="000000"/>
            <w:sz w:val="20"/>
            <w:szCs w:val="20"/>
            <w:lang w:val="en-IN" w:eastAsia="en-IN"/>
          </w:rPr>
          <w:delText xml:space="preserve">but </w:delText>
        </w:r>
      </w:del>
      <w:r w:rsidRPr="00E75366">
        <w:rPr>
          <w:rFonts w:ascii="Courier New" w:eastAsia="Times New Roman" w:hAnsi="Courier New" w:cs="Courier New"/>
          <w:color w:val="000000"/>
          <w:sz w:val="20"/>
          <w:szCs w:val="20"/>
          <w:lang w:val="en-IN" w:eastAsia="en-IN"/>
        </w:rPr>
        <w:t xml:space="preserve">their dates </w:t>
      </w:r>
      <w:del w:id="723" w:author="Author" w:date="2017-04-04T21:10:00Z">
        <w:r w:rsidRPr="00E75366" w:rsidDel="006C7F80">
          <w:rPr>
            <w:rFonts w:ascii="Courier New" w:eastAsia="Times New Roman" w:hAnsi="Courier New" w:cs="Courier New"/>
            <w:color w:val="000000"/>
            <w:sz w:val="20"/>
            <w:szCs w:val="20"/>
            <w:lang w:val="en-IN" w:eastAsia="en-IN"/>
          </w:rPr>
          <w:delText xml:space="preserve">had </w:delText>
        </w:r>
      </w:del>
      <w:r w:rsidRPr="00E75366">
        <w:rPr>
          <w:rFonts w:ascii="Courier New" w:eastAsia="Times New Roman" w:hAnsi="Courier New" w:cs="Courier New"/>
          <w:color w:val="000000"/>
          <w:sz w:val="20"/>
          <w:szCs w:val="20"/>
          <w:lang w:val="en-IN" w:eastAsia="en-IN"/>
        </w:rPr>
        <w:t xml:space="preserve">changed. In contrast to the AM on the atmospheric circulation only, both a reduction </w:t>
      </w:r>
      <w:del w:id="724" w:author="Author" w:date="2017-04-04T21:10:00Z">
        <w:r w:rsidRPr="00E75366" w:rsidDel="006C7F80">
          <w:rPr>
            <w:rFonts w:ascii="Courier New" w:eastAsia="Times New Roman" w:hAnsi="Courier New" w:cs="Courier New"/>
            <w:color w:val="000000"/>
            <w:sz w:val="20"/>
            <w:szCs w:val="20"/>
            <w:lang w:val="en-IN" w:eastAsia="en-IN"/>
          </w:rPr>
          <w:delText xml:space="preserve">or </w:delText>
        </w:r>
      </w:del>
      <w:ins w:id="725" w:author="Author" w:date="2017-04-04T21:10:00Z">
        <w:r w:rsidR="006C7F80">
          <w:rPr>
            <w:rFonts w:ascii="Courier New" w:eastAsia="Times New Roman" w:hAnsi="Courier New" w:cs="Courier New"/>
            <w:color w:val="000000"/>
            <w:sz w:val="20"/>
            <w:szCs w:val="20"/>
            <w:lang w:val="en-IN" w:eastAsia="en-IN"/>
          </w:rPr>
          <w:t>and</w:t>
        </w:r>
        <w:r w:rsidR="006C7F80"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an increase </w:t>
      </w:r>
      <w:del w:id="726" w:author="Author" w:date="2017-04-04T21:10:00Z">
        <w:r w:rsidRPr="00E75366" w:rsidDel="006C7F80">
          <w:rPr>
            <w:rFonts w:ascii="Courier New" w:eastAsia="Times New Roman" w:hAnsi="Courier New" w:cs="Courier New"/>
            <w:color w:val="000000"/>
            <w:sz w:val="20"/>
            <w:szCs w:val="20"/>
            <w:lang w:val="en-IN" w:eastAsia="en-IN"/>
          </w:rPr>
          <w:delText xml:space="preserve">of </w:delText>
        </w:r>
      </w:del>
      <w:ins w:id="727" w:author="Author" w:date="2017-04-04T21:10:00Z">
        <w:r w:rsidR="006C7F80">
          <w:rPr>
            <w:rFonts w:ascii="Courier New" w:eastAsia="Times New Roman" w:hAnsi="Courier New" w:cs="Courier New"/>
            <w:color w:val="000000"/>
            <w:sz w:val="20"/>
            <w:szCs w:val="20"/>
            <w:lang w:val="en-IN" w:eastAsia="en-IN"/>
          </w:rPr>
          <w:t>in</w:t>
        </w:r>
        <w:r w:rsidR="006C7F80"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the RMSE analogy criterion values were possible with the MTW compared </w:t>
      </w:r>
      <w:del w:id="728" w:author="Author" w:date="2017-04-04T21:10:00Z">
        <w:r w:rsidRPr="00E75366" w:rsidDel="006C7F80">
          <w:rPr>
            <w:rFonts w:ascii="Courier New" w:eastAsia="Times New Roman" w:hAnsi="Courier New" w:cs="Courier New"/>
            <w:color w:val="000000"/>
            <w:sz w:val="20"/>
            <w:szCs w:val="20"/>
            <w:lang w:val="en-IN" w:eastAsia="en-IN"/>
          </w:rPr>
          <w:delText xml:space="preserve">to </w:delText>
        </w:r>
      </w:del>
      <w:ins w:id="729" w:author="Author" w:date="2017-04-04T21:10:00Z">
        <w:r w:rsidR="006C7F80">
          <w:rPr>
            <w:rFonts w:ascii="Courier New" w:eastAsia="Times New Roman" w:hAnsi="Courier New" w:cs="Courier New"/>
            <w:color w:val="000000"/>
            <w:sz w:val="20"/>
            <w:szCs w:val="20"/>
            <w:lang w:val="en-IN" w:eastAsia="en-IN"/>
          </w:rPr>
          <w:t>with</w:t>
        </w:r>
        <w:r w:rsidR="006C7F80"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the static approach. </w:t>
      </w:r>
      <w:proofErr w:type="gramStart"/>
      <w:r w:rsidRPr="00E75366">
        <w:rPr>
          <w:rFonts w:ascii="Courier New" w:eastAsia="Times New Roman" w:hAnsi="Courier New" w:cs="Courier New"/>
          <w:color w:val="000000"/>
          <w:sz w:val="20"/>
          <w:szCs w:val="20"/>
          <w:lang w:val="en-IN" w:eastAsia="en-IN"/>
        </w:rPr>
        <w:t>The results of the second level of analogy</w:t>
      </w:r>
      <w:ins w:id="730" w:author="Author" w:date="2017-04-04T21:11:00Z">
        <w:r w:rsidR="006C7F80">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 xml:space="preserve"> </w:t>
      </w:r>
      <w:del w:id="731" w:author="Author" w:date="2017-04-04T21:11:00Z">
        <w:r w:rsidRPr="00E75366" w:rsidDel="006C7F80">
          <w:rPr>
            <w:rFonts w:ascii="Courier New" w:eastAsia="Times New Roman" w:hAnsi="Courier New" w:cs="Courier New"/>
            <w:color w:val="000000"/>
            <w:sz w:val="20"/>
            <w:szCs w:val="20"/>
            <w:lang w:val="en-IN" w:eastAsia="en-IN"/>
          </w:rPr>
          <w:delText xml:space="preserve">are </w:delText>
        </w:r>
      </w:del>
      <w:r w:rsidRPr="00E75366">
        <w:rPr>
          <w:rFonts w:ascii="Courier New" w:eastAsia="Times New Roman" w:hAnsi="Courier New" w:cs="Courier New"/>
          <w:color w:val="000000"/>
          <w:sz w:val="20"/>
          <w:szCs w:val="20"/>
          <w:lang w:val="en-IN" w:eastAsia="en-IN"/>
        </w:rPr>
        <w:t>presented in Fig.</w:t>
      </w:r>
      <w:proofErr w:type="gramEnd"/>
      <w:r w:rsidRPr="00E75366">
        <w:rPr>
          <w:rFonts w:ascii="Courier New" w:eastAsia="Times New Roman" w:hAnsi="Courier New" w:cs="Courier New"/>
          <w:color w:val="000000"/>
          <w:sz w:val="20"/>
          <w:szCs w:val="20"/>
          <w:lang w:val="en-IN" w:eastAsia="en-IN"/>
        </w:rPr>
        <w:t xml:space="preserve"> </w:t>
      </w:r>
      <w:r w:rsidRPr="00E75366">
        <w:rPr>
          <w:rFonts w:ascii="Courier New" w:eastAsia="Times New Roman" w:hAnsi="Courier New" w:cs="Courier New"/>
          <w:color w:val="800000"/>
          <w:sz w:val="20"/>
          <w:szCs w:val="20"/>
          <w:lang w:val="en-IN" w:eastAsia="en-IN"/>
        </w:rPr>
        <w:t>\ref</w:t>
      </w:r>
      <w:r w:rsidRPr="00E75366">
        <w:rPr>
          <w:rFonts w:ascii="Courier New" w:eastAsia="Times New Roman" w:hAnsi="Courier New" w:cs="Courier New"/>
          <w:color w:val="000000"/>
          <w:sz w:val="20"/>
          <w:szCs w:val="20"/>
          <w:lang w:val="en-IN" w:eastAsia="en-IN"/>
        </w:rPr>
        <w:t>{fig:changes_RMSE}</w:t>
      </w:r>
      <w:ins w:id="732" w:author="Author" w:date="2017-04-04T21:11:00Z">
        <w:r w:rsidR="006C7F80">
          <w:rPr>
            <w:rFonts w:ascii="Courier New" w:eastAsia="Times New Roman" w:hAnsi="Courier New" w:cs="Courier New"/>
            <w:color w:val="000000"/>
            <w:sz w:val="20"/>
            <w:szCs w:val="20"/>
            <w:lang w:val="en-IN" w:eastAsia="en-IN"/>
          </w:rPr>
          <w:t>,</w:t>
        </w:r>
      </w:ins>
      <w:del w:id="733" w:author="Author" w:date="2017-04-04T21:10:00Z">
        <w:r w:rsidRPr="00E75366" w:rsidDel="006C7F80">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w:t>
      </w:r>
      <w:del w:id="734" w:author="Author" w:date="2017-04-04T21:11:00Z">
        <w:r w:rsidRPr="00E75366" w:rsidDel="006C7F80">
          <w:rPr>
            <w:rFonts w:ascii="Courier New" w:eastAsia="Times New Roman" w:hAnsi="Courier New" w:cs="Courier New"/>
            <w:color w:val="000000"/>
            <w:sz w:val="20"/>
            <w:szCs w:val="20"/>
            <w:lang w:val="en-IN" w:eastAsia="en-IN"/>
          </w:rPr>
          <w:delText xml:space="preserve">and </w:delText>
        </w:r>
      </w:del>
      <w:r w:rsidRPr="00E75366">
        <w:rPr>
          <w:rFonts w:ascii="Courier New" w:eastAsia="Times New Roman" w:hAnsi="Courier New" w:cs="Courier New"/>
          <w:color w:val="000000"/>
          <w:sz w:val="20"/>
          <w:szCs w:val="20"/>
          <w:lang w:val="en-IN" w:eastAsia="en-IN"/>
        </w:rPr>
        <w:t>show</w:t>
      </w:r>
      <w:ins w:id="735" w:author="Author" w:date="2017-04-04T21:11:00Z">
        <w:r w:rsidR="006C7F80">
          <w:rPr>
            <w:rFonts w:ascii="Courier New" w:eastAsia="Times New Roman" w:hAnsi="Courier New" w:cs="Courier New"/>
            <w:color w:val="000000"/>
            <w:sz w:val="20"/>
            <w:szCs w:val="20"/>
            <w:lang w:val="en-IN" w:eastAsia="en-IN"/>
          </w:rPr>
          <w:t>ed</w:t>
        </w:r>
      </w:ins>
      <w:r w:rsidRPr="00E75366">
        <w:rPr>
          <w:rFonts w:ascii="Courier New" w:eastAsia="Times New Roman" w:hAnsi="Courier New" w:cs="Courier New"/>
          <w:color w:val="000000"/>
          <w:sz w:val="20"/>
          <w:szCs w:val="20"/>
          <w:lang w:val="en-IN" w:eastAsia="en-IN"/>
        </w:rPr>
        <w:t xml:space="preserve"> no improvement </w:t>
      </w:r>
      <w:del w:id="736" w:author="Author" w:date="2017-04-04T21:11:00Z">
        <w:r w:rsidRPr="00E75366" w:rsidDel="006C7F80">
          <w:rPr>
            <w:rFonts w:ascii="Courier New" w:eastAsia="Times New Roman" w:hAnsi="Courier New" w:cs="Courier New"/>
            <w:color w:val="000000"/>
            <w:sz w:val="20"/>
            <w:szCs w:val="20"/>
            <w:lang w:val="en-IN" w:eastAsia="en-IN"/>
          </w:rPr>
          <w:delText xml:space="preserve">of </w:delText>
        </w:r>
      </w:del>
      <w:ins w:id="737" w:author="Author" w:date="2017-04-04T21:11:00Z">
        <w:r w:rsidR="006C7F80">
          <w:rPr>
            <w:rFonts w:ascii="Courier New" w:eastAsia="Times New Roman" w:hAnsi="Courier New" w:cs="Courier New"/>
            <w:color w:val="000000"/>
            <w:sz w:val="20"/>
            <w:szCs w:val="20"/>
            <w:lang w:val="en-IN" w:eastAsia="en-IN"/>
          </w:rPr>
          <w:t>in</w:t>
        </w:r>
        <w:r w:rsidR="006C7F80" w:rsidRPr="00E75366">
          <w:rPr>
            <w:rFonts w:ascii="Courier New" w:eastAsia="Times New Roman" w:hAnsi="Courier New" w:cs="Courier New"/>
            <w:color w:val="000000"/>
            <w:sz w:val="20"/>
            <w:szCs w:val="20"/>
            <w:lang w:val="en-IN" w:eastAsia="en-IN"/>
          </w:rPr>
          <w:t xml:space="preserve"> </w:t>
        </w:r>
      </w:ins>
      <w:del w:id="738" w:author="Author" w:date="2017-04-04T21:11:00Z">
        <w:r w:rsidRPr="00E75366" w:rsidDel="006C7F80">
          <w:rPr>
            <w:rFonts w:ascii="Courier New" w:eastAsia="Times New Roman" w:hAnsi="Courier New" w:cs="Courier New"/>
            <w:color w:val="000000"/>
            <w:sz w:val="20"/>
            <w:szCs w:val="20"/>
            <w:lang w:val="en-IN" w:eastAsia="en-IN"/>
          </w:rPr>
          <w:delText xml:space="preserve">the </w:delText>
        </w:r>
      </w:del>
      <w:r w:rsidRPr="00E75366">
        <w:rPr>
          <w:rFonts w:ascii="Courier New" w:eastAsia="Times New Roman" w:hAnsi="Courier New" w:cs="Courier New"/>
          <w:color w:val="000000"/>
          <w:sz w:val="20"/>
          <w:szCs w:val="20"/>
          <w:lang w:val="en-IN" w:eastAsia="en-IN"/>
        </w:rPr>
        <w:t>RMSE values</w:t>
      </w:r>
      <w:ins w:id="739" w:author="Author" w:date="2017-04-04T21:11:00Z">
        <w:r w:rsidR="006C7F80">
          <w:rPr>
            <w:rFonts w:ascii="Courier New" w:eastAsia="Times New Roman" w:hAnsi="Courier New" w:cs="Courier New"/>
            <w:color w:val="000000"/>
            <w:sz w:val="20"/>
            <w:szCs w:val="20"/>
            <w:lang w:val="en-IN" w:eastAsia="en-IN"/>
          </w:rPr>
          <w:t xml:space="preserve"> regardless of </w:t>
        </w:r>
      </w:ins>
      <w:del w:id="740" w:author="Author" w:date="2017-04-04T21:11:00Z">
        <w:r w:rsidRPr="00E75366" w:rsidDel="006C7F80">
          <w:rPr>
            <w:rFonts w:ascii="Courier New" w:eastAsia="Times New Roman" w:hAnsi="Courier New" w:cs="Courier New"/>
            <w:color w:val="000000"/>
            <w:sz w:val="20"/>
            <w:szCs w:val="20"/>
            <w:lang w:val="en-IN" w:eastAsia="en-IN"/>
          </w:rPr>
          <w:delText xml:space="preserve">, whatever </w:delText>
        </w:r>
      </w:del>
      <w:r w:rsidRPr="00E75366">
        <w:rPr>
          <w:rFonts w:ascii="Courier New" w:eastAsia="Times New Roman" w:hAnsi="Courier New" w:cs="Courier New"/>
          <w:color w:val="000000"/>
          <w:sz w:val="20"/>
          <w:szCs w:val="20"/>
          <w:lang w:val="en-IN" w:eastAsia="en-IN"/>
        </w:rPr>
        <w:t xml:space="preserve">the MTW time step. Unlike the first level of analogy, the relative changes </w:t>
      </w:r>
      <w:del w:id="741" w:author="Author" w:date="2017-04-04T21:11:00Z">
        <w:r w:rsidRPr="00E75366" w:rsidDel="006C7F80">
          <w:rPr>
            <w:rFonts w:ascii="Courier New" w:eastAsia="Times New Roman" w:hAnsi="Courier New" w:cs="Courier New"/>
            <w:color w:val="000000"/>
            <w:sz w:val="20"/>
            <w:szCs w:val="20"/>
            <w:lang w:val="en-IN" w:eastAsia="en-IN"/>
          </w:rPr>
          <w:delText xml:space="preserve">of </w:delText>
        </w:r>
      </w:del>
      <w:ins w:id="742" w:author="Author" w:date="2017-04-04T21:11:00Z">
        <w:r w:rsidR="006C7F80">
          <w:rPr>
            <w:rFonts w:ascii="Courier New" w:eastAsia="Times New Roman" w:hAnsi="Courier New" w:cs="Courier New"/>
            <w:color w:val="000000"/>
            <w:sz w:val="20"/>
            <w:szCs w:val="20"/>
            <w:lang w:val="en-IN" w:eastAsia="en-IN"/>
          </w:rPr>
          <w:t>in</w:t>
        </w:r>
        <w:r w:rsidR="006C7F80"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the RMSE values were distributed relatively symmetrically around zero.</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commentRangeStart w:id="743"/>
      <w:r w:rsidRPr="00E75366">
        <w:rPr>
          <w:rFonts w:ascii="Courier New" w:eastAsia="Times New Roman" w:hAnsi="Courier New" w:cs="Courier New"/>
          <w:color w:val="000000"/>
          <w:sz w:val="20"/>
          <w:szCs w:val="20"/>
          <w:lang w:val="en-IN" w:eastAsia="en-IN"/>
        </w:rPr>
        <w:t>These criterion values were not improved by the MTW because the number of candidates was not higher</w:t>
      </w:r>
      <w:ins w:id="744" w:author="Author" w:date="2017-04-04T21:12:00Z">
        <w:r w:rsidR="006C7F80">
          <w:rPr>
            <w:rFonts w:ascii="Courier New" w:eastAsia="Times New Roman" w:hAnsi="Courier New" w:cs="Courier New"/>
            <w:color w:val="000000"/>
            <w:sz w:val="20"/>
            <w:szCs w:val="20"/>
            <w:lang w:val="en-IN" w:eastAsia="en-IN"/>
          </w:rPr>
          <w:t>; the</w:t>
        </w:r>
      </w:ins>
      <w:r w:rsidRPr="00E75366">
        <w:rPr>
          <w:rFonts w:ascii="Courier New" w:eastAsia="Times New Roman" w:hAnsi="Courier New" w:cs="Courier New"/>
          <w:color w:val="000000"/>
          <w:sz w:val="20"/>
          <w:szCs w:val="20"/>
          <w:lang w:val="en-IN" w:eastAsia="en-IN"/>
        </w:rPr>
        <w:t xml:space="preserve"> </w:t>
      </w:r>
      <w:del w:id="745" w:author="Author" w:date="2017-04-04T21:12:00Z">
        <w:r w:rsidRPr="00E75366" w:rsidDel="006C7F80">
          <w:rPr>
            <w:rFonts w:ascii="Courier New" w:eastAsia="Times New Roman" w:hAnsi="Courier New" w:cs="Courier New"/>
            <w:color w:val="000000"/>
            <w:sz w:val="20"/>
            <w:szCs w:val="20"/>
            <w:lang w:val="en-IN" w:eastAsia="en-IN"/>
          </w:rPr>
          <w:delText xml:space="preserve">(still the </w:delText>
        </w:r>
      </w:del>
      <w:r w:rsidRPr="00E75366">
        <w:rPr>
          <w:rFonts w:ascii="Courier New" w:eastAsia="Times New Roman" w:hAnsi="Courier New" w:cs="Courier New"/>
          <w:color w:val="008000"/>
          <w:sz w:val="20"/>
          <w:szCs w:val="20"/>
          <w:lang w:val="en-IN" w:eastAsia="en-IN"/>
        </w:rPr>
        <w:t>$N</w:t>
      </w:r>
      <w:proofErr w:type="gramStart"/>
      <w:r w:rsidRPr="00E75366">
        <w:rPr>
          <w:rFonts w:ascii="Courier New" w:eastAsia="Times New Roman" w:hAnsi="Courier New" w:cs="Courier New"/>
          <w:color w:val="008000"/>
          <w:sz w:val="20"/>
          <w:szCs w:val="20"/>
          <w:lang w:val="en-IN" w:eastAsia="en-IN"/>
        </w:rPr>
        <w:t>_{</w:t>
      </w:r>
      <w:proofErr w:type="gramEnd"/>
      <w:r w:rsidRPr="00E75366">
        <w:rPr>
          <w:rFonts w:ascii="Courier New" w:eastAsia="Times New Roman" w:hAnsi="Courier New" w:cs="Courier New"/>
          <w:color w:val="008000"/>
          <w:sz w:val="20"/>
          <w:szCs w:val="20"/>
          <w:lang w:val="en-IN" w:eastAsia="en-IN"/>
        </w:rPr>
        <w:t>1}$</w:t>
      </w:r>
      <w:r w:rsidRPr="00E75366">
        <w:rPr>
          <w:rFonts w:ascii="Courier New" w:eastAsia="Times New Roman" w:hAnsi="Courier New" w:cs="Courier New"/>
          <w:color w:val="000000"/>
          <w:sz w:val="20"/>
          <w:szCs w:val="20"/>
          <w:lang w:val="en-IN" w:eastAsia="en-IN"/>
        </w:rPr>
        <w:t xml:space="preserve"> days </w:t>
      </w:r>
      <w:ins w:id="746" w:author="Author" w:date="2017-04-04T21:12:00Z">
        <w:r w:rsidR="006C7F80">
          <w:rPr>
            <w:rFonts w:ascii="Courier New" w:eastAsia="Times New Roman" w:hAnsi="Courier New" w:cs="Courier New"/>
            <w:color w:val="000000"/>
            <w:sz w:val="20"/>
            <w:szCs w:val="20"/>
            <w:lang w:val="en-IN" w:eastAsia="en-IN"/>
          </w:rPr>
          <w:t xml:space="preserve">are the same as those </w:t>
        </w:r>
      </w:ins>
      <w:r w:rsidRPr="00E75366">
        <w:rPr>
          <w:rFonts w:ascii="Courier New" w:eastAsia="Times New Roman" w:hAnsi="Courier New" w:cs="Courier New"/>
          <w:color w:val="000000"/>
          <w:sz w:val="20"/>
          <w:szCs w:val="20"/>
          <w:lang w:val="en-IN" w:eastAsia="en-IN"/>
        </w:rPr>
        <w:t>selected in the first level of analogy</w:t>
      </w:r>
      <w:commentRangeEnd w:id="743"/>
      <w:r w:rsidR="006C7F80">
        <w:rPr>
          <w:rStyle w:val="CommentReference"/>
        </w:rPr>
        <w:commentReference w:id="743"/>
      </w:r>
      <w:del w:id="747" w:author="Author" w:date="2017-04-04T21:12:00Z">
        <w:r w:rsidRPr="00E75366" w:rsidDel="006C7F80">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The use of an MTW did not increase the sample size in this case</w:t>
      </w:r>
      <w:del w:id="748" w:author="Author" w:date="2017-04-04T21:13:00Z">
        <w:r w:rsidRPr="00E75366" w:rsidDel="006C7F80">
          <w:rPr>
            <w:rFonts w:ascii="Courier New" w:eastAsia="Times New Roman" w:hAnsi="Courier New" w:cs="Courier New"/>
            <w:color w:val="000000"/>
            <w:sz w:val="20"/>
            <w:szCs w:val="20"/>
            <w:lang w:val="en-IN" w:eastAsia="en-IN"/>
          </w:rPr>
          <w:delText xml:space="preserve">, </w:delText>
        </w:r>
      </w:del>
      <w:ins w:id="749" w:author="Author" w:date="2017-04-04T21:13:00Z">
        <w:r w:rsidR="006C7F80">
          <w:rPr>
            <w:rFonts w:ascii="Courier New" w:eastAsia="Times New Roman" w:hAnsi="Courier New" w:cs="Courier New"/>
            <w:color w:val="000000"/>
            <w:sz w:val="20"/>
            <w:szCs w:val="20"/>
            <w:lang w:val="en-IN" w:eastAsia="en-IN"/>
          </w:rPr>
          <w:t xml:space="preserve"> because</w:t>
        </w:r>
        <w:r w:rsidR="006C7F80" w:rsidRPr="00E75366">
          <w:rPr>
            <w:rFonts w:ascii="Courier New" w:eastAsia="Times New Roman" w:hAnsi="Courier New" w:cs="Courier New"/>
            <w:color w:val="000000"/>
            <w:sz w:val="20"/>
            <w:szCs w:val="20"/>
            <w:lang w:val="en-IN" w:eastAsia="en-IN"/>
          </w:rPr>
          <w:t xml:space="preserve"> </w:t>
        </w:r>
      </w:ins>
      <w:del w:id="750" w:author="Author" w:date="2017-04-04T21:13:00Z">
        <w:r w:rsidRPr="00E75366" w:rsidDel="006C7F80">
          <w:rPr>
            <w:rFonts w:ascii="Courier New" w:eastAsia="Times New Roman" w:hAnsi="Courier New" w:cs="Courier New"/>
            <w:color w:val="000000"/>
            <w:sz w:val="20"/>
            <w:szCs w:val="20"/>
            <w:lang w:val="en-IN" w:eastAsia="en-IN"/>
          </w:rPr>
          <w:delText xml:space="preserve">as </w:delText>
        </w:r>
      </w:del>
      <w:r w:rsidRPr="00E75366">
        <w:rPr>
          <w:rFonts w:ascii="Courier New" w:eastAsia="Times New Roman" w:hAnsi="Courier New" w:cs="Courier New"/>
          <w:color w:val="000000"/>
          <w:sz w:val="20"/>
          <w:szCs w:val="20"/>
          <w:lang w:val="en-IN" w:eastAsia="en-IN"/>
        </w:rPr>
        <w:t xml:space="preserve">the second level of analogy </w:t>
      </w:r>
      <w:ins w:id="751" w:author="Author" w:date="2017-04-04T21:13:00Z">
        <w:r w:rsidR="006C7F80">
          <w:rPr>
            <w:rFonts w:ascii="Courier New" w:eastAsia="Times New Roman" w:hAnsi="Courier New" w:cs="Courier New"/>
            <w:color w:val="000000"/>
            <w:sz w:val="20"/>
            <w:szCs w:val="20"/>
            <w:lang w:val="en-IN" w:eastAsia="en-IN"/>
          </w:rPr>
          <w:t xml:space="preserve">included </w:t>
        </w:r>
      </w:ins>
      <w:r w:rsidRPr="00E75366">
        <w:rPr>
          <w:rFonts w:ascii="Courier New" w:eastAsia="Times New Roman" w:hAnsi="Courier New" w:cs="Courier New"/>
          <w:color w:val="000000"/>
          <w:sz w:val="20"/>
          <w:szCs w:val="20"/>
          <w:lang w:val="en-IN" w:eastAsia="en-IN"/>
        </w:rPr>
        <w:t xml:space="preserve">only subsamples in the dates provided by the first level. However, this result of a globally null improvement </w:t>
      </w:r>
      <w:del w:id="752" w:author="Author" w:date="2017-04-04T21:13:00Z">
        <w:r w:rsidRPr="00E75366" w:rsidDel="006C7F80">
          <w:rPr>
            <w:rFonts w:ascii="Courier New" w:eastAsia="Times New Roman" w:hAnsi="Courier New" w:cs="Courier New"/>
            <w:color w:val="000000"/>
            <w:sz w:val="20"/>
            <w:szCs w:val="20"/>
            <w:lang w:val="en-IN" w:eastAsia="en-IN"/>
          </w:rPr>
          <w:delText xml:space="preserve">of </w:delText>
        </w:r>
      </w:del>
      <w:ins w:id="753" w:author="Author" w:date="2017-04-04T21:13:00Z">
        <w:r w:rsidR="006C7F80">
          <w:rPr>
            <w:rFonts w:ascii="Courier New" w:eastAsia="Times New Roman" w:hAnsi="Courier New" w:cs="Courier New"/>
            <w:color w:val="000000"/>
            <w:sz w:val="20"/>
            <w:szCs w:val="20"/>
            <w:lang w:val="en-IN" w:eastAsia="en-IN"/>
          </w:rPr>
          <w:t>in</w:t>
        </w:r>
        <w:r w:rsidR="006C7F80"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the RMSE values does not mean that the 2Z-2MI method cannot be improved by the MTW. </w:t>
      </w:r>
      <w:del w:id="754" w:author="Author" w:date="2017-04-04T21:13:00Z">
        <w:r w:rsidRPr="00E75366" w:rsidDel="006C7F80">
          <w:rPr>
            <w:rFonts w:ascii="Courier New" w:eastAsia="Times New Roman" w:hAnsi="Courier New" w:cs="Courier New"/>
            <w:color w:val="000000"/>
            <w:sz w:val="20"/>
            <w:szCs w:val="20"/>
            <w:lang w:val="en-IN" w:eastAsia="en-IN"/>
          </w:rPr>
          <w:delText>It means that</w:delText>
        </w:r>
      </w:del>
      <w:proofErr w:type="gramStart"/>
      <w:ins w:id="755" w:author="Author" w:date="2017-04-04T21:14:00Z">
        <w:r w:rsidR="006C7F80">
          <w:rPr>
            <w:rFonts w:ascii="Courier New" w:eastAsia="Times New Roman" w:hAnsi="Courier New" w:cs="Courier New"/>
            <w:color w:val="000000"/>
            <w:sz w:val="20"/>
            <w:szCs w:val="20"/>
            <w:lang w:val="en-IN" w:eastAsia="en-IN"/>
          </w:rPr>
          <w:t>A</w:t>
        </w:r>
      </w:ins>
      <w:proofErr w:type="gramEnd"/>
      <w:del w:id="756" w:author="Author" w:date="2017-04-04T21:14:00Z">
        <w:r w:rsidRPr="00E75366" w:rsidDel="006C7F80">
          <w:rPr>
            <w:rFonts w:ascii="Courier New" w:eastAsia="Times New Roman" w:hAnsi="Courier New" w:cs="Courier New"/>
            <w:color w:val="000000"/>
            <w:sz w:val="20"/>
            <w:szCs w:val="20"/>
            <w:lang w:val="en-IN" w:eastAsia="en-IN"/>
          </w:rPr>
          <w:delText xml:space="preserve"> a</w:delText>
        </w:r>
      </w:del>
      <w:r w:rsidRPr="00E75366">
        <w:rPr>
          <w:rFonts w:ascii="Courier New" w:eastAsia="Times New Roman" w:hAnsi="Courier New" w:cs="Courier New"/>
          <w:color w:val="000000"/>
          <w:sz w:val="20"/>
          <w:szCs w:val="20"/>
          <w:lang w:val="en-IN" w:eastAsia="en-IN"/>
        </w:rPr>
        <w:t xml:space="preserve">fter </w:t>
      </w:r>
      <w:del w:id="757" w:author="Author" w:date="2017-04-04T22:00:00Z">
        <w:r w:rsidRPr="00E75366" w:rsidDel="001918EF">
          <w:rPr>
            <w:rFonts w:ascii="Courier New" w:eastAsia="Times New Roman" w:hAnsi="Courier New" w:cs="Courier New"/>
            <w:color w:val="000000"/>
            <w:sz w:val="20"/>
            <w:szCs w:val="20"/>
            <w:lang w:val="en-IN" w:eastAsia="en-IN"/>
          </w:rPr>
          <w:delText xml:space="preserve">the </w:delText>
        </w:r>
      </w:del>
      <w:r w:rsidRPr="00E75366">
        <w:rPr>
          <w:rFonts w:ascii="Courier New" w:eastAsia="Times New Roman" w:hAnsi="Courier New" w:cs="Courier New"/>
          <w:color w:val="000000"/>
          <w:sz w:val="20"/>
          <w:szCs w:val="20"/>
          <w:lang w:val="en-IN" w:eastAsia="en-IN"/>
        </w:rPr>
        <w:t xml:space="preserve">selection of the analogue dates for the synoptic circulation, the new candidate dates did not provide better analogues in terms of moisture. However, the selected dates </w:t>
      </w:r>
      <w:del w:id="758" w:author="Author" w:date="2017-04-04T21:14:00Z">
        <w:r w:rsidRPr="00E75366" w:rsidDel="006C7F80">
          <w:rPr>
            <w:rFonts w:ascii="Courier New" w:eastAsia="Times New Roman" w:hAnsi="Courier New" w:cs="Courier New"/>
            <w:color w:val="000000"/>
            <w:sz w:val="20"/>
            <w:szCs w:val="20"/>
            <w:lang w:val="en-IN" w:eastAsia="en-IN"/>
          </w:rPr>
          <w:delText xml:space="preserve">have </w:delText>
        </w:r>
      </w:del>
      <w:r w:rsidRPr="00E75366">
        <w:rPr>
          <w:rFonts w:ascii="Courier New" w:eastAsia="Times New Roman" w:hAnsi="Courier New" w:cs="Courier New"/>
          <w:color w:val="000000"/>
          <w:sz w:val="20"/>
          <w:szCs w:val="20"/>
          <w:lang w:val="en-IN" w:eastAsia="en-IN"/>
        </w:rPr>
        <w:t xml:space="preserve">changed in the first level of analogy and </w:t>
      </w:r>
      <w:del w:id="759" w:author="Author" w:date="2017-04-04T21:14:00Z">
        <w:r w:rsidRPr="00E75366" w:rsidDel="006C7F80">
          <w:rPr>
            <w:rFonts w:ascii="Courier New" w:eastAsia="Times New Roman" w:hAnsi="Courier New" w:cs="Courier New"/>
            <w:color w:val="000000"/>
            <w:sz w:val="20"/>
            <w:szCs w:val="20"/>
            <w:lang w:val="en-IN" w:eastAsia="en-IN"/>
          </w:rPr>
          <w:delText xml:space="preserve">also </w:delText>
        </w:r>
      </w:del>
      <w:r w:rsidRPr="00E75366">
        <w:rPr>
          <w:rFonts w:ascii="Courier New" w:eastAsia="Times New Roman" w:hAnsi="Courier New" w:cs="Courier New"/>
          <w:color w:val="000000"/>
          <w:sz w:val="20"/>
          <w:szCs w:val="20"/>
          <w:lang w:val="en-IN" w:eastAsia="en-IN"/>
        </w:rPr>
        <w:t>in the final selection</w:t>
      </w:r>
      <w:ins w:id="760" w:author="Author" w:date="2017-04-04T21:14:00Z">
        <w:r w:rsidR="006C7F80">
          <w:rPr>
            <w:rFonts w:ascii="Courier New" w:eastAsia="Times New Roman" w:hAnsi="Courier New" w:cs="Courier New"/>
            <w:color w:val="000000"/>
            <w:sz w:val="20"/>
            <w:szCs w:val="20"/>
            <w:lang w:val="en-IN" w:eastAsia="en-IN"/>
          </w:rPr>
          <w:t>;</w:t>
        </w:r>
      </w:ins>
      <w:del w:id="761" w:author="Author" w:date="2017-04-04T21:14:00Z">
        <w:r w:rsidRPr="00E75366" w:rsidDel="006C7F80">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w:t>
      </w:r>
      <w:del w:id="762" w:author="Author" w:date="2017-04-04T21:14:00Z">
        <w:r w:rsidRPr="00E75366" w:rsidDel="006C7F80">
          <w:rPr>
            <w:rFonts w:ascii="Courier New" w:eastAsia="Times New Roman" w:hAnsi="Courier New" w:cs="Courier New"/>
            <w:color w:val="000000"/>
            <w:sz w:val="20"/>
            <w:szCs w:val="20"/>
            <w:lang w:val="en-IN" w:eastAsia="en-IN"/>
          </w:rPr>
          <w:delText xml:space="preserve">and </w:delText>
        </w:r>
      </w:del>
      <w:r w:rsidRPr="00E75366">
        <w:rPr>
          <w:rFonts w:ascii="Courier New" w:eastAsia="Times New Roman" w:hAnsi="Courier New" w:cs="Courier New"/>
          <w:color w:val="000000"/>
          <w:sz w:val="20"/>
          <w:szCs w:val="20"/>
          <w:lang w:val="en-IN" w:eastAsia="en-IN"/>
        </w:rPr>
        <w:t>thus</w:t>
      </w:r>
      <w:ins w:id="763" w:author="Author" w:date="2017-04-04T21:14:00Z">
        <w:r w:rsidR="006C7F80">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 xml:space="preserve"> the distributions of precipitation values were different, which can </w:t>
      </w:r>
      <w:del w:id="764" w:author="Author" w:date="2017-04-04T21:14:00Z">
        <w:r w:rsidRPr="00E75366" w:rsidDel="006C7F80">
          <w:rPr>
            <w:rFonts w:ascii="Courier New" w:eastAsia="Times New Roman" w:hAnsi="Courier New" w:cs="Courier New"/>
            <w:color w:val="000000"/>
            <w:sz w:val="20"/>
            <w:szCs w:val="20"/>
            <w:lang w:val="en-IN" w:eastAsia="en-IN"/>
          </w:rPr>
          <w:delText>have an impact</w:delText>
        </w:r>
      </w:del>
      <w:ins w:id="765" w:author="Author" w:date="2017-04-04T21:14:00Z">
        <w:r w:rsidR="006C7F80">
          <w:rPr>
            <w:rFonts w:ascii="Courier New" w:eastAsia="Times New Roman" w:hAnsi="Courier New" w:cs="Courier New"/>
            <w:color w:val="000000"/>
            <w:sz w:val="20"/>
            <w:szCs w:val="20"/>
            <w:lang w:val="en-IN" w:eastAsia="en-IN"/>
          </w:rPr>
          <w:t>affect</w:t>
        </w:r>
      </w:ins>
      <w:r w:rsidRPr="00E75366">
        <w:rPr>
          <w:rFonts w:ascii="Courier New" w:eastAsia="Times New Roman" w:hAnsi="Courier New" w:cs="Courier New"/>
          <w:color w:val="000000"/>
          <w:sz w:val="20"/>
          <w:szCs w:val="20"/>
          <w:lang w:val="en-IN" w:eastAsia="en-IN"/>
        </w:rPr>
        <w:t xml:space="preserve"> </w:t>
      </w:r>
      <w:del w:id="766" w:author="Author" w:date="2017-04-04T21:14:00Z">
        <w:r w:rsidRPr="00E75366" w:rsidDel="006C7F80">
          <w:rPr>
            <w:rFonts w:ascii="Courier New" w:eastAsia="Times New Roman" w:hAnsi="Courier New" w:cs="Courier New"/>
            <w:color w:val="000000"/>
            <w:sz w:val="20"/>
            <w:szCs w:val="20"/>
            <w:lang w:val="en-IN" w:eastAsia="en-IN"/>
          </w:rPr>
          <w:delText xml:space="preserve">on </w:delText>
        </w:r>
      </w:del>
      <w:r w:rsidRPr="00E75366">
        <w:rPr>
          <w:rFonts w:ascii="Courier New" w:eastAsia="Times New Roman" w:hAnsi="Courier New" w:cs="Courier New"/>
          <w:color w:val="000000"/>
          <w:sz w:val="20"/>
          <w:szCs w:val="20"/>
          <w:lang w:val="en-IN" w:eastAsia="en-IN"/>
        </w:rPr>
        <w:t>the performance of the precipitation prediction.</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\subsection{Impact of the MTW on the precipitation prediction}</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\label{sec:influence_scores}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lastRenderedPageBreak/>
        <w:tab/>
        <w:t xml:space="preserve">The changes in the performance score (CRPS) of the precipitation prediction are provided in Fig. </w:t>
      </w:r>
      <w:proofErr w:type="gramStart"/>
      <w:r w:rsidRPr="00E75366">
        <w:rPr>
          <w:rFonts w:ascii="Courier New" w:eastAsia="Times New Roman" w:hAnsi="Courier New" w:cs="Courier New"/>
          <w:color w:val="800000"/>
          <w:sz w:val="20"/>
          <w:szCs w:val="20"/>
          <w:lang w:val="en-IN" w:eastAsia="en-IN"/>
        </w:rPr>
        <w:t>\ref</w:t>
      </w:r>
      <w:r w:rsidRPr="00E75366">
        <w:rPr>
          <w:rFonts w:ascii="Courier New" w:eastAsia="Times New Roman" w:hAnsi="Courier New" w:cs="Courier New"/>
          <w:color w:val="000000"/>
          <w:sz w:val="20"/>
          <w:szCs w:val="20"/>
          <w:lang w:val="en-IN" w:eastAsia="en-IN"/>
        </w:rPr>
        <w:t xml:space="preserve">{fig:plots_CRPS_2Z} and </w:t>
      </w:r>
      <w:r w:rsidRPr="00E75366">
        <w:rPr>
          <w:rFonts w:ascii="Courier New" w:eastAsia="Times New Roman" w:hAnsi="Courier New" w:cs="Courier New"/>
          <w:color w:val="800000"/>
          <w:sz w:val="20"/>
          <w:szCs w:val="20"/>
          <w:lang w:val="en-IN" w:eastAsia="en-IN"/>
        </w:rPr>
        <w:t>\ref</w:t>
      </w:r>
      <w:r w:rsidRPr="00E75366">
        <w:rPr>
          <w:rFonts w:ascii="Courier New" w:eastAsia="Times New Roman" w:hAnsi="Courier New" w:cs="Courier New"/>
          <w:color w:val="000000"/>
          <w:sz w:val="20"/>
          <w:szCs w:val="20"/>
          <w:lang w:val="en-IN" w:eastAsia="en-IN"/>
        </w:rPr>
        <w:t>{fig:plots_CRPS_2Z-2MI} for the 2Z and 2Z-2MI methods, respectively.</w:t>
      </w:r>
      <w:proofErr w:type="gramEnd"/>
      <w:r w:rsidRPr="00E75366">
        <w:rPr>
          <w:rFonts w:ascii="Courier New" w:eastAsia="Times New Roman" w:hAnsi="Courier New" w:cs="Courier New"/>
          <w:color w:val="000000"/>
          <w:sz w:val="20"/>
          <w:szCs w:val="20"/>
          <w:lang w:val="en-IN" w:eastAsia="en-IN"/>
        </w:rPr>
        <w:t xml:space="preserve"> The AMs were </w:t>
      </w:r>
      <w:del w:id="767" w:author="Author" w:date="2017-04-04T19:32:00Z">
        <w:r w:rsidRPr="00E75366" w:rsidDel="007B4EDF">
          <w:rPr>
            <w:rFonts w:ascii="Courier New" w:eastAsia="Times New Roman" w:hAnsi="Courier New" w:cs="Courier New"/>
            <w:color w:val="000000"/>
            <w:sz w:val="20"/>
            <w:szCs w:val="20"/>
            <w:lang w:val="en-IN" w:eastAsia="en-IN"/>
          </w:rPr>
          <w:delText xml:space="preserve">here </w:delText>
        </w:r>
      </w:del>
      <w:r w:rsidRPr="00E75366">
        <w:rPr>
          <w:rFonts w:ascii="Courier New" w:eastAsia="Times New Roman" w:hAnsi="Courier New" w:cs="Courier New"/>
          <w:color w:val="000000"/>
          <w:sz w:val="20"/>
          <w:szCs w:val="20"/>
          <w:lang w:val="en-IN" w:eastAsia="en-IN"/>
        </w:rPr>
        <w:t>recalibrated on the CP</w:t>
      </w:r>
      <w:del w:id="768" w:author="Author" w:date="2017-04-04T19:32:00Z">
        <w:r w:rsidRPr="00E75366" w:rsidDel="007B4EDF">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and </w:t>
      </w:r>
      <w:ins w:id="769" w:author="Author" w:date="2017-04-04T19:32:00Z">
        <w:r w:rsidR="007B4EDF">
          <w:rPr>
            <w:rFonts w:ascii="Courier New" w:eastAsia="Times New Roman" w:hAnsi="Courier New" w:cs="Courier New"/>
            <w:color w:val="000000"/>
            <w:sz w:val="20"/>
            <w:szCs w:val="20"/>
            <w:lang w:val="en-IN" w:eastAsia="en-IN"/>
          </w:rPr>
          <w:t xml:space="preserve">were </w:t>
        </w:r>
      </w:ins>
      <w:r w:rsidRPr="00E75366">
        <w:rPr>
          <w:rFonts w:ascii="Courier New" w:eastAsia="Times New Roman" w:hAnsi="Courier New" w:cs="Courier New"/>
          <w:color w:val="000000"/>
          <w:sz w:val="20"/>
          <w:szCs w:val="20"/>
          <w:lang w:val="en-IN" w:eastAsia="en-IN"/>
        </w:rPr>
        <w:t>assessed on the independent VP. The score was processed for each station and both reanalysis datasets. For ERA-20C, the 12</w:t>
      </w:r>
      <w:ins w:id="770" w:author="Author" w:date="2017-04-04T19:32:00Z">
        <w:r w:rsidR="007B4EDF">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w:t>
      </w:r>
      <w:ins w:id="771" w:author="Author" w:date="2017-04-04T19:32:00Z">
        <w:r w:rsidR="007B4EDF">
          <w:rPr>
            <w:rFonts w:ascii="Courier New" w:eastAsia="Times New Roman" w:hAnsi="Courier New" w:cs="Courier New"/>
            <w:color w:val="000000"/>
            <w:sz w:val="20"/>
            <w:szCs w:val="20"/>
            <w:lang w:val="en-IN" w:eastAsia="en-IN"/>
          </w:rPr>
          <w:t xml:space="preserve"> </w:t>
        </w:r>
      </w:ins>
      <w:del w:id="772" w:author="Author" w:date="2017-04-04T19:32:00Z">
        <w:r w:rsidRPr="00E75366" w:rsidDel="007B4EDF">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MTW, 6</w:t>
      </w:r>
      <w:ins w:id="773" w:author="Author" w:date="2017-04-04T19:32:00Z">
        <w:r w:rsidR="007B4EDF">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w:t>
      </w:r>
      <w:ins w:id="774" w:author="Author" w:date="2017-04-04T19:32:00Z">
        <w:r w:rsidR="007B4EDF">
          <w:rPr>
            <w:rFonts w:ascii="Courier New" w:eastAsia="Times New Roman" w:hAnsi="Courier New" w:cs="Courier New"/>
            <w:color w:val="000000"/>
            <w:sz w:val="20"/>
            <w:szCs w:val="20"/>
            <w:lang w:val="en-IN" w:eastAsia="en-IN"/>
          </w:rPr>
          <w:t xml:space="preserve"> </w:t>
        </w:r>
      </w:ins>
      <w:del w:id="775" w:author="Author" w:date="2017-04-04T19:32:00Z">
        <w:r w:rsidRPr="00E75366" w:rsidDel="007B4EDF">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MTW, and 3</w:t>
      </w:r>
      <w:ins w:id="776" w:author="Author" w:date="2017-04-04T19:32:00Z">
        <w:r w:rsidR="007B4EDF">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w:t>
      </w:r>
      <w:ins w:id="777" w:author="Author" w:date="2017-04-04T19:32:00Z">
        <w:r w:rsidR="007B4EDF">
          <w:rPr>
            <w:rFonts w:ascii="Courier New" w:eastAsia="Times New Roman" w:hAnsi="Courier New" w:cs="Courier New"/>
            <w:color w:val="000000"/>
            <w:sz w:val="20"/>
            <w:szCs w:val="20"/>
            <w:lang w:val="en-IN" w:eastAsia="en-IN"/>
          </w:rPr>
          <w:t xml:space="preserve"> </w:t>
        </w:r>
      </w:ins>
      <w:del w:id="778" w:author="Author" w:date="2017-04-04T19:32:00Z">
        <w:r w:rsidRPr="00E75366" w:rsidDel="007B4EDF">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MTW could be assessed, </w:t>
      </w:r>
      <w:del w:id="779" w:author="Author" w:date="2017-04-04T19:32:00Z">
        <w:r w:rsidRPr="00E75366" w:rsidDel="007B4EDF">
          <w:rPr>
            <w:rFonts w:ascii="Courier New" w:eastAsia="Times New Roman" w:hAnsi="Courier New" w:cs="Courier New"/>
            <w:color w:val="000000"/>
            <w:sz w:val="20"/>
            <w:szCs w:val="20"/>
            <w:lang w:val="en-IN" w:eastAsia="en-IN"/>
          </w:rPr>
          <w:delText xml:space="preserve">while </w:delText>
        </w:r>
      </w:del>
      <w:ins w:id="780" w:author="Author" w:date="2017-04-04T19:32:00Z">
        <w:r w:rsidR="007B4EDF">
          <w:rPr>
            <w:rFonts w:ascii="Courier New" w:eastAsia="Times New Roman" w:hAnsi="Courier New" w:cs="Courier New"/>
            <w:color w:val="000000"/>
            <w:sz w:val="20"/>
            <w:szCs w:val="20"/>
            <w:lang w:val="en-IN" w:eastAsia="en-IN"/>
          </w:rPr>
          <w:t>whereas</w:t>
        </w:r>
        <w:r w:rsidR="007B4EDF"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only the two first could be processed with the MERRA-2 dataset.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t>The MTW improved the precipitation prediction</w:t>
      </w:r>
      <w:del w:id="781" w:author="Author" w:date="2017-04-04T19:51:00Z">
        <w:r w:rsidRPr="00E75366" w:rsidDel="002610AE">
          <w:rPr>
            <w:rFonts w:ascii="Courier New" w:eastAsia="Times New Roman" w:hAnsi="Courier New" w:cs="Courier New"/>
            <w:color w:val="000000"/>
            <w:sz w:val="20"/>
            <w:szCs w:val="20"/>
            <w:lang w:val="en-IN" w:eastAsia="en-IN"/>
          </w:rPr>
          <w:delText xml:space="preserve">, </w:delText>
        </w:r>
      </w:del>
      <w:ins w:id="782" w:author="Author" w:date="2017-04-04T19:51:00Z">
        <w:r w:rsidR="002610AE">
          <w:rPr>
            <w:rFonts w:ascii="Courier New" w:eastAsia="Times New Roman" w:hAnsi="Courier New" w:cs="Courier New"/>
            <w:color w:val="000000"/>
            <w:sz w:val="20"/>
            <w:szCs w:val="20"/>
            <w:lang w:val="en-IN" w:eastAsia="en-IN"/>
          </w:rPr>
          <w:t xml:space="preserve"> because</w:t>
        </w:r>
        <w:r w:rsidR="002610AE" w:rsidRPr="00E75366">
          <w:rPr>
            <w:rFonts w:ascii="Courier New" w:eastAsia="Times New Roman" w:hAnsi="Courier New" w:cs="Courier New"/>
            <w:color w:val="000000"/>
            <w:sz w:val="20"/>
            <w:szCs w:val="20"/>
            <w:lang w:val="en-IN" w:eastAsia="en-IN"/>
          </w:rPr>
          <w:t xml:space="preserve"> </w:t>
        </w:r>
      </w:ins>
      <w:del w:id="783" w:author="Author" w:date="2017-04-04T19:51:00Z">
        <w:r w:rsidRPr="00E75366" w:rsidDel="002610AE">
          <w:rPr>
            <w:rFonts w:ascii="Courier New" w:eastAsia="Times New Roman" w:hAnsi="Courier New" w:cs="Courier New"/>
            <w:color w:val="000000"/>
            <w:sz w:val="20"/>
            <w:szCs w:val="20"/>
            <w:lang w:val="en-IN" w:eastAsia="en-IN"/>
          </w:rPr>
          <w:delText xml:space="preserve">as </w:delText>
        </w:r>
      </w:del>
      <w:r w:rsidRPr="00E75366">
        <w:rPr>
          <w:rFonts w:ascii="Courier New" w:eastAsia="Times New Roman" w:hAnsi="Courier New" w:cs="Courier New"/>
          <w:color w:val="000000"/>
          <w:sz w:val="20"/>
          <w:szCs w:val="20"/>
          <w:lang w:val="en-IN" w:eastAsia="en-IN"/>
        </w:rPr>
        <w:t xml:space="preserve">the CRPS globally decreased for all stations, both </w:t>
      </w:r>
      <w:del w:id="784" w:author="Author" w:date="2017-04-04T19:51:00Z">
        <w:r w:rsidRPr="00E75366" w:rsidDel="00AB6076">
          <w:rPr>
            <w:rFonts w:ascii="Courier New" w:eastAsia="Times New Roman" w:hAnsi="Courier New" w:cs="Courier New"/>
            <w:color w:val="000000"/>
            <w:sz w:val="20"/>
            <w:szCs w:val="20"/>
            <w:lang w:val="en-IN" w:eastAsia="en-IN"/>
          </w:rPr>
          <w:delText xml:space="preserve">on </w:delText>
        </w:r>
      </w:del>
      <w:ins w:id="785" w:author="Author" w:date="2017-04-04T19:51:00Z">
        <w:r w:rsidR="00AB6076">
          <w:rPr>
            <w:rFonts w:ascii="Courier New" w:eastAsia="Times New Roman" w:hAnsi="Courier New" w:cs="Courier New"/>
            <w:color w:val="000000"/>
            <w:sz w:val="20"/>
            <w:szCs w:val="20"/>
            <w:lang w:val="en-IN" w:eastAsia="en-IN"/>
          </w:rPr>
          <w:t>for</w:t>
        </w:r>
        <w:r w:rsidR="00AB6076"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the CP and the VP. The VP showed </w:t>
      </w:r>
      <w:del w:id="786" w:author="Author" w:date="2017-04-04T19:52:00Z">
        <w:r w:rsidRPr="00E75366" w:rsidDel="00AB6076">
          <w:rPr>
            <w:rFonts w:ascii="Courier New" w:eastAsia="Times New Roman" w:hAnsi="Courier New" w:cs="Courier New"/>
            <w:color w:val="000000"/>
            <w:sz w:val="20"/>
            <w:szCs w:val="20"/>
            <w:lang w:val="en-IN" w:eastAsia="en-IN"/>
          </w:rPr>
          <w:delText xml:space="preserve">a </w:delText>
        </w:r>
      </w:del>
      <w:r w:rsidRPr="00E75366">
        <w:rPr>
          <w:rFonts w:ascii="Courier New" w:eastAsia="Times New Roman" w:hAnsi="Courier New" w:cs="Courier New"/>
          <w:color w:val="000000"/>
          <w:sz w:val="20"/>
          <w:szCs w:val="20"/>
          <w:lang w:val="en-IN" w:eastAsia="en-IN"/>
        </w:rPr>
        <w:t>greater variability,</w:t>
      </w:r>
      <w:ins w:id="787" w:author="Author" w:date="2017-04-04T19:52:00Z">
        <w:r w:rsidR="00AB6076">
          <w:rPr>
            <w:rFonts w:ascii="Courier New" w:eastAsia="Times New Roman" w:hAnsi="Courier New" w:cs="Courier New"/>
            <w:color w:val="000000"/>
            <w:sz w:val="20"/>
            <w:szCs w:val="20"/>
            <w:lang w:val="en-IN" w:eastAsia="en-IN"/>
          </w:rPr>
          <w:t xml:space="preserve"> which is</w:t>
        </w:r>
      </w:ins>
      <w:r w:rsidRPr="00E75366">
        <w:rPr>
          <w:rFonts w:ascii="Courier New" w:eastAsia="Times New Roman" w:hAnsi="Courier New" w:cs="Courier New"/>
          <w:color w:val="000000"/>
          <w:sz w:val="20"/>
          <w:szCs w:val="20"/>
          <w:lang w:val="en-IN" w:eastAsia="en-IN"/>
        </w:rPr>
        <w:t xml:space="preserve"> likely related to </w:t>
      </w:r>
      <w:del w:id="788" w:author="Author" w:date="2017-04-04T19:53:00Z">
        <w:r w:rsidRPr="00E75366" w:rsidDel="00AB6076">
          <w:rPr>
            <w:rFonts w:ascii="Courier New" w:eastAsia="Times New Roman" w:hAnsi="Courier New" w:cs="Courier New"/>
            <w:color w:val="000000"/>
            <w:sz w:val="20"/>
            <w:szCs w:val="20"/>
            <w:lang w:val="en-IN" w:eastAsia="en-IN"/>
          </w:rPr>
          <w:delText xml:space="preserve">the </w:delText>
        </w:r>
      </w:del>
      <w:ins w:id="789" w:author="Author" w:date="2017-04-04T19:53:00Z">
        <w:r w:rsidR="00AB6076">
          <w:rPr>
            <w:rFonts w:ascii="Courier New" w:eastAsia="Times New Roman" w:hAnsi="Courier New" w:cs="Courier New"/>
            <w:color w:val="000000"/>
            <w:sz w:val="20"/>
            <w:szCs w:val="20"/>
            <w:lang w:val="en-IN" w:eastAsia="en-IN"/>
          </w:rPr>
          <w:t>its</w:t>
        </w:r>
        <w:r w:rsidR="00AB6076"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short period </w:t>
      </w:r>
      <w:ins w:id="790" w:author="Author" w:date="2017-04-04T19:53:00Z">
        <w:r w:rsidR="00AB6076">
          <w:rPr>
            <w:rFonts w:ascii="Courier New" w:eastAsia="Times New Roman" w:hAnsi="Courier New" w:cs="Courier New"/>
            <w:color w:val="000000"/>
            <w:sz w:val="20"/>
            <w:szCs w:val="20"/>
            <w:lang w:val="en-IN" w:eastAsia="en-IN"/>
          </w:rPr>
          <w:t>of six years</w:t>
        </w:r>
      </w:ins>
      <w:del w:id="791" w:author="Author" w:date="2017-04-04T19:53:00Z">
        <w:r w:rsidRPr="00E75366" w:rsidDel="00AB6076">
          <w:rPr>
            <w:rFonts w:ascii="Courier New" w:eastAsia="Times New Roman" w:hAnsi="Courier New" w:cs="Courier New"/>
            <w:color w:val="000000"/>
            <w:sz w:val="20"/>
            <w:szCs w:val="20"/>
            <w:lang w:val="en-IN" w:eastAsia="en-IN"/>
          </w:rPr>
          <w:delText>it represents (6 yr)</w:delText>
        </w:r>
      </w:del>
      <w:r w:rsidRPr="00E75366">
        <w:rPr>
          <w:rFonts w:ascii="Courier New" w:eastAsia="Times New Roman" w:hAnsi="Courier New" w:cs="Courier New"/>
          <w:color w:val="000000"/>
          <w:sz w:val="20"/>
          <w:szCs w:val="20"/>
          <w:lang w:val="en-IN" w:eastAsia="en-IN"/>
        </w:rPr>
        <w:t xml:space="preserve">. The prediction skill </w:t>
      </w:r>
      <w:del w:id="792" w:author="Author" w:date="2017-04-04T19:55:00Z">
        <w:r w:rsidRPr="00E75366" w:rsidDel="00AB6076">
          <w:rPr>
            <w:rFonts w:ascii="Courier New" w:eastAsia="Times New Roman" w:hAnsi="Courier New" w:cs="Courier New"/>
            <w:color w:val="000000"/>
            <w:sz w:val="20"/>
            <w:szCs w:val="20"/>
            <w:lang w:val="en-IN" w:eastAsia="en-IN"/>
          </w:rPr>
          <w:delText xml:space="preserve">on </w:delText>
        </w:r>
      </w:del>
      <w:ins w:id="793" w:author="Author" w:date="2017-04-04T19:56:00Z">
        <w:r w:rsidR="00AB6076">
          <w:rPr>
            <w:rFonts w:ascii="Courier New" w:eastAsia="Times New Roman" w:hAnsi="Courier New" w:cs="Courier New"/>
            <w:color w:val="000000"/>
            <w:sz w:val="20"/>
            <w:szCs w:val="20"/>
            <w:lang w:val="en-IN" w:eastAsia="en-IN"/>
          </w:rPr>
          <w:t>for</w:t>
        </w:r>
      </w:ins>
      <w:ins w:id="794" w:author="Author" w:date="2017-04-04T19:55:00Z">
        <w:r w:rsidR="00AB6076"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the CP was almost always improved further by reducing the time step of the MTW, but not </w:t>
      </w:r>
      <w:del w:id="795" w:author="Author" w:date="2017-04-04T19:55:00Z">
        <w:r w:rsidRPr="00E75366" w:rsidDel="00AB6076">
          <w:rPr>
            <w:rFonts w:ascii="Courier New" w:eastAsia="Times New Roman" w:hAnsi="Courier New" w:cs="Courier New"/>
            <w:color w:val="000000"/>
            <w:sz w:val="20"/>
            <w:szCs w:val="20"/>
            <w:lang w:val="en-IN" w:eastAsia="en-IN"/>
          </w:rPr>
          <w:delText xml:space="preserve">of </w:delText>
        </w:r>
      </w:del>
      <w:ins w:id="796" w:author="Author" w:date="2017-04-04T19:55:00Z">
        <w:r w:rsidR="00AB6076">
          <w:rPr>
            <w:rFonts w:ascii="Courier New" w:eastAsia="Times New Roman" w:hAnsi="Courier New" w:cs="Courier New"/>
            <w:color w:val="000000"/>
            <w:sz w:val="20"/>
            <w:szCs w:val="20"/>
            <w:lang w:val="en-IN" w:eastAsia="en-IN"/>
          </w:rPr>
          <w:t xml:space="preserve">at </w:t>
        </w:r>
      </w:ins>
      <w:r w:rsidRPr="00E75366">
        <w:rPr>
          <w:rFonts w:ascii="Courier New" w:eastAsia="Times New Roman" w:hAnsi="Courier New" w:cs="Courier New"/>
          <w:color w:val="000000"/>
          <w:sz w:val="20"/>
          <w:szCs w:val="20"/>
          <w:lang w:val="en-IN" w:eastAsia="en-IN"/>
        </w:rPr>
        <w:t xml:space="preserve">the same magnitude. For ERA-20C, the magnitude of the improvement of 2Z </w:t>
      </w:r>
      <w:del w:id="797" w:author="Author" w:date="2017-04-04T19:56:00Z">
        <w:r w:rsidRPr="00E75366" w:rsidDel="00AB6076">
          <w:rPr>
            <w:rFonts w:ascii="Courier New" w:eastAsia="Times New Roman" w:hAnsi="Courier New" w:cs="Courier New"/>
            <w:color w:val="000000"/>
            <w:sz w:val="20"/>
            <w:szCs w:val="20"/>
            <w:lang w:val="en-IN" w:eastAsia="en-IN"/>
          </w:rPr>
          <w:delText xml:space="preserve">on </w:delText>
        </w:r>
      </w:del>
      <w:ins w:id="798" w:author="Author" w:date="2017-04-04T19:56:00Z">
        <w:r w:rsidR="00AB6076">
          <w:rPr>
            <w:rFonts w:ascii="Courier New" w:eastAsia="Times New Roman" w:hAnsi="Courier New" w:cs="Courier New"/>
            <w:color w:val="000000"/>
            <w:sz w:val="20"/>
            <w:szCs w:val="20"/>
            <w:lang w:val="en-IN" w:eastAsia="en-IN"/>
          </w:rPr>
          <w:t>for</w:t>
        </w:r>
        <w:r w:rsidR="00AB6076"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the CP was relatively reduced when using a 3</w:t>
      </w:r>
      <w:ins w:id="799" w:author="Author" w:date="2017-04-04T19:56:00Z">
        <w:r w:rsidR="00AB6076">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w:t>
      </w:r>
      <w:ins w:id="800" w:author="Author" w:date="2017-04-04T19:56:00Z">
        <w:r w:rsidR="00AB6076">
          <w:rPr>
            <w:rFonts w:ascii="Courier New" w:eastAsia="Times New Roman" w:hAnsi="Courier New" w:cs="Courier New"/>
            <w:color w:val="000000"/>
            <w:sz w:val="20"/>
            <w:szCs w:val="20"/>
            <w:lang w:val="en-IN" w:eastAsia="en-IN"/>
          </w:rPr>
          <w:t xml:space="preserve"> </w:t>
        </w:r>
      </w:ins>
      <w:del w:id="801" w:author="Author" w:date="2017-04-04T19:56:00Z">
        <w:r w:rsidRPr="00E75366" w:rsidDel="00AB6076">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MTW instead of a 6</w:t>
      </w:r>
      <w:ins w:id="802" w:author="Author" w:date="2017-04-04T19:56:00Z">
        <w:r w:rsidR="00AB6076">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w:t>
      </w:r>
      <w:ins w:id="803" w:author="Author" w:date="2017-04-04T19:56:00Z">
        <w:r w:rsidR="00AB6076">
          <w:rPr>
            <w:rFonts w:ascii="Courier New" w:eastAsia="Times New Roman" w:hAnsi="Courier New" w:cs="Courier New"/>
            <w:color w:val="000000"/>
            <w:sz w:val="20"/>
            <w:szCs w:val="20"/>
            <w:lang w:val="en-IN" w:eastAsia="en-IN"/>
          </w:rPr>
          <w:t xml:space="preserve"> </w:t>
        </w:r>
      </w:ins>
      <w:del w:id="804" w:author="Author" w:date="2017-04-04T19:56:00Z">
        <w:r w:rsidRPr="00E75366" w:rsidDel="00AB6076">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MTW, and the </w:t>
      </w:r>
      <w:del w:id="805" w:author="Author" w:date="2017-04-04T19:32:00Z">
        <w:r w:rsidRPr="00E75366" w:rsidDel="007B4EDF">
          <w:rPr>
            <w:rFonts w:ascii="Courier New" w:eastAsia="Times New Roman" w:hAnsi="Courier New" w:cs="Courier New"/>
            <w:color w:val="000000"/>
            <w:sz w:val="20"/>
            <w:szCs w:val="20"/>
            <w:lang w:val="en-IN" w:eastAsia="en-IN"/>
          </w:rPr>
          <w:delText>variablility</w:delText>
        </w:r>
      </w:del>
      <w:ins w:id="806" w:author="Author" w:date="2017-04-04T19:32:00Z">
        <w:r w:rsidR="007B4EDF" w:rsidRPr="00E75366">
          <w:rPr>
            <w:rFonts w:ascii="Courier New" w:eastAsia="Times New Roman" w:hAnsi="Courier New" w:cs="Courier New"/>
            <w:color w:val="000000"/>
            <w:sz w:val="20"/>
            <w:szCs w:val="20"/>
            <w:lang w:val="en-IN" w:eastAsia="en-IN"/>
          </w:rPr>
          <w:t>variability</w:t>
        </w:r>
      </w:ins>
      <w:r w:rsidRPr="00E75366">
        <w:rPr>
          <w:rFonts w:ascii="Courier New" w:eastAsia="Times New Roman" w:hAnsi="Courier New" w:cs="Courier New"/>
          <w:color w:val="000000"/>
          <w:sz w:val="20"/>
          <w:szCs w:val="20"/>
          <w:lang w:val="en-IN" w:eastAsia="en-IN"/>
        </w:rPr>
        <w:t xml:space="preserve"> </w:t>
      </w:r>
      <w:del w:id="807" w:author="Author" w:date="2017-04-04T19:56:00Z">
        <w:r w:rsidRPr="00E75366" w:rsidDel="00AB6076">
          <w:rPr>
            <w:rFonts w:ascii="Courier New" w:eastAsia="Times New Roman" w:hAnsi="Courier New" w:cs="Courier New"/>
            <w:color w:val="000000"/>
            <w:sz w:val="20"/>
            <w:szCs w:val="20"/>
            <w:lang w:val="en-IN" w:eastAsia="en-IN"/>
          </w:rPr>
          <w:delText xml:space="preserve">on </w:delText>
        </w:r>
      </w:del>
      <w:ins w:id="808" w:author="Author" w:date="2017-04-04T19:56:00Z">
        <w:r w:rsidR="00AB6076">
          <w:rPr>
            <w:rFonts w:ascii="Courier New" w:eastAsia="Times New Roman" w:hAnsi="Courier New" w:cs="Courier New"/>
            <w:color w:val="000000"/>
            <w:sz w:val="20"/>
            <w:szCs w:val="20"/>
            <w:lang w:val="en-IN" w:eastAsia="en-IN"/>
          </w:rPr>
          <w:t>for</w:t>
        </w:r>
        <w:r w:rsidR="00AB6076"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the VP increased. However, as </w:t>
      </w:r>
      <w:del w:id="809" w:author="Author" w:date="2017-04-04T19:56:00Z">
        <w:r w:rsidRPr="00E75366" w:rsidDel="00AB6076">
          <w:rPr>
            <w:rFonts w:ascii="Courier New" w:eastAsia="Times New Roman" w:hAnsi="Courier New" w:cs="Courier New"/>
            <w:color w:val="000000"/>
            <w:sz w:val="20"/>
            <w:szCs w:val="20"/>
            <w:lang w:val="en-IN" w:eastAsia="en-IN"/>
          </w:rPr>
          <w:delText xml:space="preserve">it was </w:delText>
        </w:r>
      </w:del>
      <w:r w:rsidRPr="00E75366">
        <w:rPr>
          <w:rFonts w:ascii="Courier New" w:eastAsia="Times New Roman" w:hAnsi="Courier New" w:cs="Courier New"/>
          <w:color w:val="000000"/>
          <w:sz w:val="20"/>
          <w:szCs w:val="20"/>
          <w:lang w:val="en-IN" w:eastAsia="en-IN"/>
        </w:rPr>
        <w:t xml:space="preserve">shown in Fig. </w:t>
      </w:r>
      <w:r w:rsidRPr="00E75366">
        <w:rPr>
          <w:rFonts w:ascii="Courier New" w:eastAsia="Times New Roman" w:hAnsi="Courier New" w:cs="Courier New"/>
          <w:color w:val="800000"/>
          <w:sz w:val="20"/>
          <w:szCs w:val="20"/>
          <w:lang w:val="en-IN" w:eastAsia="en-IN"/>
        </w:rPr>
        <w:t>\ref</w:t>
      </w:r>
      <w:r w:rsidRPr="00E75366">
        <w:rPr>
          <w:rFonts w:ascii="Courier New" w:eastAsia="Times New Roman" w:hAnsi="Courier New" w:cs="Courier New"/>
          <w:color w:val="000000"/>
          <w:sz w:val="20"/>
          <w:szCs w:val="20"/>
          <w:lang w:val="en-IN" w:eastAsia="en-IN"/>
        </w:rPr>
        <w:t xml:space="preserve">{fig:changes_S1}, the selection of analogue dates was improved relatively equally for every reduction of the MTW time step. A possible reason </w:t>
      </w:r>
      <w:del w:id="810" w:author="Author" w:date="2017-04-04T19:57:00Z">
        <w:r w:rsidRPr="00E75366" w:rsidDel="00AB6076">
          <w:rPr>
            <w:rFonts w:ascii="Courier New" w:eastAsia="Times New Roman" w:hAnsi="Courier New" w:cs="Courier New"/>
            <w:color w:val="000000"/>
            <w:sz w:val="20"/>
            <w:szCs w:val="20"/>
            <w:lang w:val="en-IN" w:eastAsia="en-IN"/>
          </w:rPr>
          <w:delText>could b</w:delText>
        </w:r>
      </w:del>
      <w:ins w:id="811" w:author="Author" w:date="2017-04-04T19:57:00Z">
        <w:r w:rsidR="00AB6076">
          <w:rPr>
            <w:rFonts w:ascii="Courier New" w:eastAsia="Times New Roman" w:hAnsi="Courier New" w:cs="Courier New"/>
            <w:color w:val="000000"/>
            <w:sz w:val="20"/>
            <w:szCs w:val="20"/>
            <w:lang w:val="en-IN" w:eastAsia="en-IN"/>
          </w:rPr>
          <w:t>is</w:t>
        </w:r>
      </w:ins>
      <w:del w:id="812" w:author="Author" w:date="2017-04-04T19:57:00Z">
        <w:r w:rsidRPr="00E75366" w:rsidDel="00AB6076">
          <w:rPr>
            <w:rFonts w:ascii="Courier New" w:eastAsia="Times New Roman" w:hAnsi="Courier New" w:cs="Courier New"/>
            <w:color w:val="000000"/>
            <w:sz w:val="20"/>
            <w:szCs w:val="20"/>
            <w:lang w:val="en-IN" w:eastAsia="en-IN"/>
          </w:rPr>
          <w:delText>e</w:delText>
        </w:r>
      </w:del>
      <w:r w:rsidRPr="00E75366">
        <w:rPr>
          <w:rFonts w:ascii="Courier New" w:eastAsia="Times New Roman" w:hAnsi="Courier New" w:cs="Courier New"/>
          <w:color w:val="000000"/>
          <w:sz w:val="20"/>
          <w:szCs w:val="20"/>
          <w:lang w:val="en-IN" w:eastAsia="en-IN"/>
        </w:rPr>
        <w:t xml:space="preserve"> that the ERA-20C dataset was </w:t>
      </w:r>
      <w:del w:id="813" w:author="Author" w:date="2017-04-04T19:57:00Z">
        <w:r w:rsidRPr="00E75366" w:rsidDel="00AB6076">
          <w:rPr>
            <w:rFonts w:ascii="Courier New" w:eastAsia="Times New Roman" w:hAnsi="Courier New" w:cs="Courier New"/>
            <w:color w:val="000000"/>
            <w:sz w:val="20"/>
            <w:szCs w:val="20"/>
            <w:lang w:val="en-IN" w:eastAsia="en-IN"/>
          </w:rPr>
          <w:delText xml:space="preserve">build </w:delText>
        </w:r>
      </w:del>
      <w:ins w:id="814" w:author="Author" w:date="2017-04-04T19:57:00Z">
        <w:r w:rsidR="00AB6076" w:rsidRPr="00E75366">
          <w:rPr>
            <w:rFonts w:ascii="Courier New" w:eastAsia="Times New Roman" w:hAnsi="Courier New" w:cs="Courier New"/>
            <w:color w:val="000000"/>
            <w:sz w:val="20"/>
            <w:szCs w:val="20"/>
            <w:lang w:val="en-IN" w:eastAsia="en-IN"/>
          </w:rPr>
          <w:t>buil</w:t>
        </w:r>
        <w:r w:rsidR="00AB6076">
          <w:rPr>
            <w:rFonts w:ascii="Courier New" w:eastAsia="Times New Roman" w:hAnsi="Courier New" w:cs="Courier New"/>
            <w:color w:val="000000"/>
            <w:sz w:val="20"/>
            <w:szCs w:val="20"/>
            <w:lang w:val="en-IN" w:eastAsia="en-IN"/>
          </w:rPr>
          <w:t>t</w:t>
        </w:r>
        <w:r w:rsidR="00AB6076"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by </w:t>
      </w:r>
      <w:del w:id="815" w:author="Author" w:date="2017-04-04T19:57:00Z">
        <w:r w:rsidRPr="00E75366" w:rsidDel="00AB6076">
          <w:rPr>
            <w:rFonts w:ascii="Courier New" w:eastAsia="Times New Roman" w:hAnsi="Courier New" w:cs="Courier New"/>
            <w:color w:val="000000"/>
            <w:sz w:val="20"/>
            <w:szCs w:val="20"/>
            <w:lang w:val="en-IN" w:eastAsia="en-IN"/>
          </w:rPr>
          <w:delText xml:space="preserve">only </w:delText>
        </w:r>
      </w:del>
      <w:r w:rsidRPr="00E75366">
        <w:rPr>
          <w:rFonts w:ascii="Courier New" w:eastAsia="Times New Roman" w:hAnsi="Courier New" w:cs="Courier New"/>
          <w:color w:val="000000"/>
          <w:sz w:val="20"/>
          <w:szCs w:val="20"/>
          <w:lang w:val="en-IN" w:eastAsia="en-IN"/>
        </w:rPr>
        <w:t xml:space="preserve">assimilating </w:t>
      </w:r>
      <w:ins w:id="816" w:author="Author" w:date="2017-04-04T19:57:00Z">
        <w:r w:rsidR="00AB6076" w:rsidRPr="00E75366">
          <w:rPr>
            <w:rFonts w:ascii="Courier New" w:eastAsia="Times New Roman" w:hAnsi="Courier New" w:cs="Courier New"/>
            <w:color w:val="000000"/>
            <w:sz w:val="20"/>
            <w:szCs w:val="20"/>
            <w:lang w:val="en-IN" w:eastAsia="en-IN"/>
          </w:rPr>
          <w:t xml:space="preserve">only </w:t>
        </w:r>
      </w:ins>
      <w:r w:rsidRPr="00E75366">
        <w:rPr>
          <w:rFonts w:ascii="Courier New" w:eastAsia="Times New Roman" w:hAnsi="Courier New" w:cs="Courier New"/>
          <w:color w:val="000000"/>
          <w:sz w:val="20"/>
          <w:szCs w:val="20"/>
          <w:lang w:val="en-IN" w:eastAsia="en-IN"/>
        </w:rPr>
        <w:t xml:space="preserve">surface observations, </w:t>
      </w:r>
      <w:del w:id="817" w:author="Author" w:date="2017-04-04T19:57:00Z">
        <w:r w:rsidRPr="00E75366" w:rsidDel="00AB6076">
          <w:rPr>
            <w:rFonts w:ascii="Courier New" w:eastAsia="Times New Roman" w:hAnsi="Courier New" w:cs="Courier New"/>
            <w:color w:val="000000"/>
            <w:sz w:val="20"/>
            <w:szCs w:val="20"/>
            <w:lang w:val="en-IN" w:eastAsia="en-IN"/>
          </w:rPr>
          <w:delText xml:space="preserve">while </w:delText>
        </w:r>
      </w:del>
      <w:ins w:id="818" w:author="Author" w:date="2017-04-04T19:57:00Z">
        <w:r w:rsidR="00AB6076">
          <w:rPr>
            <w:rFonts w:ascii="Courier New" w:eastAsia="Times New Roman" w:hAnsi="Courier New" w:cs="Courier New"/>
            <w:color w:val="000000"/>
            <w:sz w:val="20"/>
            <w:szCs w:val="20"/>
            <w:lang w:val="en-IN" w:eastAsia="en-IN"/>
          </w:rPr>
          <w:t>whereas</w:t>
        </w:r>
        <w:r w:rsidR="00AB6076"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the AMs rely on the geopotential </w:t>
      </w:r>
      <w:ins w:id="819" w:author="Author" w:date="2017-04-04T19:58:00Z">
        <w:r w:rsidR="00AB6076">
          <w:rPr>
            <w:rFonts w:ascii="Courier New" w:eastAsia="Times New Roman" w:hAnsi="Courier New" w:cs="Courier New"/>
            <w:color w:val="000000"/>
            <w:sz w:val="20"/>
            <w:szCs w:val="20"/>
            <w:lang w:val="en-IN" w:eastAsia="en-IN"/>
          </w:rPr>
          <w:t xml:space="preserve">height </w:t>
        </w:r>
      </w:ins>
      <w:r w:rsidRPr="00E75366">
        <w:rPr>
          <w:rFonts w:ascii="Courier New" w:eastAsia="Times New Roman" w:hAnsi="Courier New" w:cs="Courier New"/>
          <w:color w:val="000000"/>
          <w:sz w:val="20"/>
          <w:szCs w:val="20"/>
          <w:lang w:val="en-IN" w:eastAsia="en-IN"/>
        </w:rPr>
        <w:t>at 500</w:t>
      </w:r>
      <w:ins w:id="820" w:author="Author" w:date="2017-04-04T19:57:00Z">
        <w:r w:rsidR="00AB6076">
          <w:rPr>
            <w:rFonts w:ascii="Courier New" w:eastAsia="Times New Roman" w:hAnsi="Courier New" w:cs="Courier New"/>
            <w:color w:val="000000"/>
            <w:sz w:val="20"/>
            <w:szCs w:val="20"/>
            <w:lang w:val="en-IN" w:eastAsia="en-IN"/>
          </w:rPr>
          <w:t xml:space="preserve"> </w:t>
        </w:r>
      </w:ins>
      <w:del w:id="821" w:author="Author" w:date="2017-04-04T19:57:00Z">
        <w:r w:rsidRPr="00E75366" w:rsidDel="00AB6076">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hPa. Thus, the timing of the atmospheric circulation at higher pressure levels might not be completely in phase with the </w:t>
      </w:r>
      <w:del w:id="822" w:author="Author" w:date="2017-04-04T19:58:00Z">
        <w:r w:rsidRPr="00E75366" w:rsidDel="00AB6076">
          <w:rPr>
            <w:rFonts w:ascii="Courier New" w:eastAsia="Times New Roman" w:hAnsi="Courier New" w:cs="Courier New"/>
            <w:color w:val="000000"/>
            <w:sz w:val="20"/>
            <w:szCs w:val="20"/>
            <w:lang w:val="en-IN" w:eastAsia="en-IN"/>
          </w:rPr>
          <w:delText xml:space="preserve">real </w:delText>
        </w:r>
      </w:del>
      <w:ins w:id="823" w:author="Author" w:date="2017-04-04T19:58:00Z">
        <w:r w:rsidR="00AB6076">
          <w:rPr>
            <w:rFonts w:ascii="Courier New" w:eastAsia="Times New Roman" w:hAnsi="Courier New" w:cs="Courier New"/>
            <w:color w:val="000000"/>
            <w:sz w:val="20"/>
            <w:szCs w:val="20"/>
            <w:lang w:val="en-IN" w:eastAsia="en-IN"/>
          </w:rPr>
          <w:t>actual</w:t>
        </w:r>
        <w:r w:rsidR="00AB6076"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perturbation systems </w:t>
      </w:r>
      <w:del w:id="824" w:author="Author" w:date="2017-04-04T19:58:00Z">
        <w:r w:rsidRPr="00E75366" w:rsidDel="00AB6076">
          <w:rPr>
            <w:rFonts w:ascii="Courier New" w:eastAsia="Times New Roman" w:hAnsi="Courier New" w:cs="Courier New"/>
            <w:color w:val="000000"/>
            <w:sz w:val="20"/>
            <w:szCs w:val="20"/>
            <w:lang w:val="en-IN" w:eastAsia="en-IN"/>
          </w:rPr>
          <w:delText xml:space="preserve">that </w:delText>
        </w:r>
      </w:del>
      <w:ins w:id="825" w:author="Author" w:date="2017-04-04T19:58:00Z">
        <w:r w:rsidR="00AB6076">
          <w:rPr>
            <w:rFonts w:ascii="Courier New" w:eastAsia="Times New Roman" w:hAnsi="Courier New" w:cs="Courier New"/>
            <w:color w:val="000000"/>
            <w:sz w:val="20"/>
            <w:szCs w:val="20"/>
            <w:lang w:val="en-IN" w:eastAsia="en-IN"/>
          </w:rPr>
          <w:t>which</w:t>
        </w:r>
        <w:r w:rsidR="00AB6076"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caused the observed precipitations. The MTW with the MERRA-2 dataset and the 2Z method also showed a certain slope break after the 12</w:t>
      </w:r>
      <w:ins w:id="826" w:author="Author" w:date="2017-04-04T19:58:00Z">
        <w:r w:rsidR="00AB6076">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w:t>
      </w:r>
      <w:ins w:id="827" w:author="Author" w:date="2017-04-04T19:58:00Z">
        <w:r w:rsidR="00AB6076">
          <w:rPr>
            <w:rFonts w:ascii="Courier New" w:eastAsia="Times New Roman" w:hAnsi="Courier New" w:cs="Courier New"/>
            <w:color w:val="000000"/>
            <w:sz w:val="20"/>
            <w:szCs w:val="20"/>
            <w:lang w:val="en-IN" w:eastAsia="en-IN"/>
          </w:rPr>
          <w:t xml:space="preserve"> </w:t>
        </w:r>
      </w:ins>
      <w:del w:id="828" w:author="Author" w:date="2017-04-04T19:58:00Z">
        <w:r w:rsidRPr="00E75366" w:rsidDel="00AB6076">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MTW</w:t>
      </w:r>
      <w:del w:id="829" w:author="Author" w:date="2017-04-04T19:58:00Z">
        <w:r w:rsidRPr="00E75366" w:rsidDel="00AB6076">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that could not be explained</w:t>
      </w:r>
      <w:del w:id="830" w:author="Author" w:date="2017-04-04T19:59:00Z">
        <w:r w:rsidRPr="00E75366" w:rsidDel="00AB6076">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and </w:t>
      </w:r>
      <w:del w:id="831" w:author="Author" w:date="2017-04-04T19:59:00Z">
        <w:r w:rsidRPr="00E75366" w:rsidDel="00AB6076">
          <w:rPr>
            <w:rFonts w:ascii="Courier New" w:eastAsia="Times New Roman" w:hAnsi="Courier New" w:cs="Courier New"/>
            <w:color w:val="000000"/>
            <w:sz w:val="20"/>
            <w:szCs w:val="20"/>
            <w:lang w:val="en-IN" w:eastAsia="en-IN"/>
          </w:rPr>
          <w:delText>that is</w:delText>
        </w:r>
      </w:del>
      <w:ins w:id="832" w:author="Author" w:date="2017-04-04T19:59:00Z">
        <w:r w:rsidR="00AB6076">
          <w:rPr>
            <w:rFonts w:ascii="Courier New" w:eastAsia="Times New Roman" w:hAnsi="Courier New" w:cs="Courier New"/>
            <w:color w:val="000000"/>
            <w:sz w:val="20"/>
            <w:szCs w:val="20"/>
            <w:lang w:val="en-IN" w:eastAsia="en-IN"/>
          </w:rPr>
          <w:t>was</w:t>
        </w:r>
      </w:ins>
      <w:r w:rsidRPr="00E75366">
        <w:rPr>
          <w:rFonts w:ascii="Courier New" w:eastAsia="Times New Roman" w:hAnsi="Courier New" w:cs="Courier New"/>
          <w:color w:val="000000"/>
          <w:sz w:val="20"/>
          <w:szCs w:val="20"/>
          <w:lang w:val="en-IN" w:eastAsia="en-IN"/>
        </w:rPr>
        <w:t xml:space="preserve"> less important for the 2Z-2MI method. However, the 12</w:t>
      </w:r>
      <w:ins w:id="833" w:author="Author" w:date="2017-04-04T19:59:00Z">
        <w:r w:rsidR="00AB6076">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w:t>
      </w:r>
      <w:ins w:id="834" w:author="Author" w:date="2017-04-04T19:59:00Z">
        <w:r w:rsidR="00AB6076">
          <w:rPr>
            <w:rFonts w:ascii="Courier New" w:eastAsia="Times New Roman" w:hAnsi="Courier New" w:cs="Courier New"/>
            <w:color w:val="000000"/>
            <w:sz w:val="20"/>
            <w:szCs w:val="20"/>
            <w:lang w:val="en-IN" w:eastAsia="en-IN"/>
          </w:rPr>
          <w:t xml:space="preserve"> </w:t>
        </w:r>
      </w:ins>
      <w:del w:id="835" w:author="Author" w:date="2017-04-04T19:59:00Z">
        <w:r w:rsidRPr="00E75366" w:rsidDel="00AB6076">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MTW resulted in important variability for the 2Z-2MI method and the MERRA-2 dataset.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t xml:space="preserve">The introduction of an MTW was previously found to show greater improvement of the S1 criterion for days with higher precipitation values (Sect. </w:t>
      </w:r>
      <w:r w:rsidRPr="00E75366">
        <w:rPr>
          <w:rFonts w:ascii="Courier New" w:eastAsia="Times New Roman" w:hAnsi="Courier New" w:cs="Courier New"/>
          <w:color w:val="800000"/>
          <w:sz w:val="20"/>
          <w:szCs w:val="20"/>
          <w:lang w:val="en-IN" w:eastAsia="en-IN"/>
        </w:rPr>
        <w:t>\</w:t>
      </w:r>
      <w:proofErr w:type="gramStart"/>
      <w:r w:rsidRPr="00E75366">
        <w:rPr>
          <w:rFonts w:ascii="Courier New" w:eastAsia="Times New Roman" w:hAnsi="Courier New" w:cs="Courier New"/>
          <w:color w:val="800000"/>
          <w:sz w:val="20"/>
          <w:szCs w:val="20"/>
          <w:lang w:val="en-IN" w:eastAsia="en-IN"/>
        </w:rPr>
        <w:t>ref</w:t>
      </w:r>
      <w:r w:rsidRPr="00E75366">
        <w:rPr>
          <w:rFonts w:ascii="Courier New" w:eastAsia="Times New Roman" w:hAnsi="Courier New" w:cs="Courier New"/>
          <w:color w:val="000000"/>
          <w:sz w:val="20"/>
          <w:szCs w:val="20"/>
          <w:lang w:val="en-IN" w:eastAsia="en-IN"/>
        </w:rPr>
        <w:t>{</w:t>
      </w:r>
      <w:proofErr w:type="gramEnd"/>
      <w:r w:rsidRPr="00E75366">
        <w:rPr>
          <w:rFonts w:ascii="Courier New" w:eastAsia="Times New Roman" w:hAnsi="Courier New" w:cs="Courier New"/>
          <w:color w:val="000000"/>
          <w:sz w:val="20"/>
          <w:szCs w:val="20"/>
          <w:lang w:val="en-IN" w:eastAsia="en-IN"/>
        </w:rPr>
        <w:t>sec:changes_analogy_circul}). The impact of the MTW was then assessed in terms of change</w:t>
      </w:r>
      <w:ins w:id="836" w:author="Author" w:date="2017-04-04T19:59:00Z">
        <w:r w:rsidR="00A24CEC">
          <w:rPr>
            <w:rFonts w:ascii="Courier New" w:eastAsia="Times New Roman" w:hAnsi="Courier New" w:cs="Courier New"/>
            <w:color w:val="000000"/>
            <w:sz w:val="20"/>
            <w:szCs w:val="20"/>
            <w:lang w:val="en-IN" w:eastAsia="en-IN"/>
          </w:rPr>
          <w:t>s in</w:t>
        </w:r>
      </w:ins>
      <w:r w:rsidRPr="00E75366">
        <w:rPr>
          <w:rFonts w:ascii="Courier New" w:eastAsia="Times New Roman" w:hAnsi="Courier New" w:cs="Courier New"/>
          <w:color w:val="000000"/>
          <w:sz w:val="20"/>
          <w:szCs w:val="20"/>
          <w:lang w:val="en-IN" w:eastAsia="en-IN"/>
        </w:rPr>
        <w:t xml:space="preserve"> </w:t>
      </w:r>
      <w:del w:id="837" w:author="Author" w:date="2017-04-04T19:59:00Z">
        <w:r w:rsidRPr="00E75366" w:rsidDel="00A24CEC">
          <w:rPr>
            <w:rFonts w:ascii="Courier New" w:eastAsia="Times New Roman" w:hAnsi="Courier New" w:cs="Courier New"/>
            <w:color w:val="000000"/>
            <w:sz w:val="20"/>
            <w:szCs w:val="20"/>
            <w:lang w:val="en-IN" w:eastAsia="en-IN"/>
          </w:rPr>
          <w:delText xml:space="preserve">of </w:delText>
        </w:r>
      </w:del>
      <w:r w:rsidRPr="00E75366">
        <w:rPr>
          <w:rFonts w:ascii="Courier New" w:eastAsia="Times New Roman" w:hAnsi="Courier New" w:cs="Courier New"/>
          <w:color w:val="000000"/>
          <w:sz w:val="20"/>
          <w:szCs w:val="20"/>
          <w:lang w:val="en-IN" w:eastAsia="en-IN"/>
        </w:rPr>
        <w:t>prediction performance per precipitation class</w:t>
      </w:r>
      <w:del w:id="838" w:author="Author" w:date="2017-04-04T19:59:00Z">
        <w:r w:rsidRPr="00E75366" w:rsidDel="00A24CEC">
          <w:rPr>
            <w:rFonts w:ascii="Courier New" w:eastAsia="Times New Roman" w:hAnsi="Courier New" w:cs="Courier New"/>
            <w:color w:val="000000"/>
            <w:sz w:val="20"/>
            <w:szCs w:val="20"/>
            <w:lang w:val="en-IN" w:eastAsia="en-IN"/>
          </w:rPr>
          <w:delText>es</w:delText>
        </w:r>
      </w:del>
      <w:r w:rsidRPr="00E75366">
        <w:rPr>
          <w:rFonts w:ascii="Courier New" w:eastAsia="Times New Roman" w:hAnsi="Courier New" w:cs="Courier New"/>
          <w:color w:val="000000"/>
          <w:sz w:val="20"/>
          <w:szCs w:val="20"/>
          <w:lang w:val="en-IN" w:eastAsia="en-IN"/>
        </w:rPr>
        <w:t xml:space="preserve"> </w:t>
      </w:r>
      <w:del w:id="839" w:author="Author" w:date="2017-04-04T19:59:00Z">
        <w:r w:rsidRPr="00E75366" w:rsidDel="00A24CEC">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for the target day</w:t>
      </w:r>
      <w:del w:id="840" w:author="Author" w:date="2017-04-04T19:59:00Z">
        <w:r w:rsidRPr="00E75366" w:rsidDel="00A24CEC">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Figure </w:t>
      </w:r>
      <w:r w:rsidRPr="00E75366">
        <w:rPr>
          <w:rFonts w:ascii="Courier New" w:eastAsia="Times New Roman" w:hAnsi="Courier New" w:cs="Courier New"/>
          <w:color w:val="800000"/>
          <w:sz w:val="20"/>
          <w:szCs w:val="20"/>
          <w:lang w:val="en-IN" w:eastAsia="en-IN"/>
        </w:rPr>
        <w:t>\ref</w:t>
      </w:r>
      <w:r w:rsidRPr="00E75366">
        <w:rPr>
          <w:rFonts w:ascii="Courier New" w:eastAsia="Times New Roman" w:hAnsi="Courier New" w:cs="Courier New"/>
          <w:color w:val="000000"/>
          <w:sz w:val="20"/>
          <w:szCs w:val="20"/>
          <w:lang w:val="en-IN" w:eastAsia="en-IN"/>
        </w:rPr>
        <w:t xml:space="preserve">{fig:changes_CRPS_precip_threshold} </w:t>
      </w:r>
      <w:del w:id="841" w:author="Author" w:date="2017-04-04T20:00:00Z">
        <w:r w:rsidRPr="00E75366" w:rsidDel="00A24CEC">
          <w:rPr>
            <w:rFonts w:ascii="Courier New" w:eastAsia="Times New Roman" w:hAnsi="Courier New" w:cs="Courier New"/>
            <w:color w:val="000000"/>
            <w:sz w:val="20"/>
            <w:szCs w:val="20"/>
            <w:lang w:val="en-IN" w:eastAsia="en-IN"/>
          </w:rPr>
          <w:delText xml:space="preserve">synthesizes </w:delText>
        </w:r>
      </w:del>
      <w:ins w:id="842" w:author="Author" w:date="2017-04-04T20:00:00Z">
        <w:r w:rsidR="00A24CEC" w:rsidRPr="00E75366">
          <w:rPr>
            <w:rFonts w:ascii="Courier New" w:eastAsia="Times New Roman" w:hAnsi="Courier New" w:cs="Courier New"/>
            <w:color w:val="000000"/>
            <w:sz w:val="20"/>
            <w:szCs w:val="20"/>
            <w:lang w:val="en-IN" w:eastAsia="en-IN"/>
          </w:rPr>
          <w:t>synthesi</w:t>
        </w:r>
        <w:r w:rsidR="00A24CEC">
          <w:rPr>
            <w:rFonts w:ascii="Courier New" w:eastAsia="Times New Roman" w:hAnsi="Courier New" w:cs="Courier New"/>
            <w:color w:val="000000"/>
            <w:sz w:val="20"/>
            <w:szCs w:val="20"/>
            <w:lang w:val="en-IN" w:eastAsia="en-IN"/>
          </w:rPr>
          <w:t>s</w:t>
        </w:r>
        <w:r w:rsidR="00A24CEC" w:rsidRPr="00E75366">
          <w:rPr>
            <w:rFonts w:ascii="Courier New" w:eastAsia="Times New Roman" w:hAnsi="Courier New" w:cs="Courier New"/>
            <w:color w:val="000000"/>
            <w:sz w:val="20"/>
            <w:szCs w:val="20"/>
            <w:lang w:val="en-IN" w:eastAsia="en-IN"/>
          </w:rPr>
          <w:t xml:space="preserve">es </w:t>
        </w:r>
      </w:ins>
      <w:r w:rsidRPr="00E75366">
        <w:rPr>
          <w:rFonts w:ascii="Courier New" w:eastAsia="Times New Roman" w:hAnsi="Courier New" w:cs="Courier New"/>
          <w:color w:val="000000"/>
          <w:sz w:val="20"/>
          <w:szCs w:val="20"/>
          <w:lang w:val="en-IN" w:eastAsia="en-IN"/>
        </w:rPr>
        <w:t>these differences for the Ulrichen station</w:t>
      </w:r>
      <w:ins w:id="843" w:author="Author" w:date="2017-04-04T20:00:00Z">
        <w:r w:rsidR="00A24CEC">
          <w:rPr>
            <w:rFonts w:ascii="Courier New" w:eastAsia="Times New Roman" w:hAnsi="Courier New" w:cs="Courier New"/>
            <w:color w:val="000000"/>
            <w:sz w:val="20"/>
            <w:szCs w:val="20"/>
            <w:lang w:val="en-IN" w:eastAsia="en-IN"/>
          </w:rPr>
          <w:t xml:space="preserve"> by</w:t>
        </w:r>
      </w:ins>
      <w:del w:id="844" w:author="Author" w:date="2017-04-04T20:00:00Z">
        <w:r w:rsidRPr="00E75366" w:rsidDel="00A24CEC">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using the original parameters with the MTW. </w:t>
      </w:r>
      <w:del w:id="845" w:author="Author" w:date="2017-04-04T20:00:00Z">
        <w:r w:rsidRPr="00E75366" w:rsidDel="00A24CEC">
          <w:rPr>
            <w:rFonts w:ascii="Courier New" w:eastAsia="Times New Roman" w:hAnsi="Courier New" w:cs="Courier New"/>
            <w:color w:val="000000"/>
            <w:sz w:val="20"/>
            <w:szCs w:val="20"/>
            <w:lang w:val="en-IN" w:eastAsia="en-IN"/>
          </w:rPr>
          <w:delText>It shows that, a</w:delText>
        </w:r>
      </w:del>
      <w:ins w:id="846" w:author="Author" w:date="2017-04-04T20:00:00Z">
        <w:r w:rsidR="00A24CEC">
          <w:rPr>
            <w:rFonts w:ascii="Courier New" w:eastAsia="Times New Roman" w:hAnsi="Courier New" w:cs="Courier New"/>
            <w:color w:val="000000"/>
            <w:sz w:val="20"/>
            <w:szCs w:val="20"/>
            <w:lang w:val="en-IN" w:eastAsia="en-IN"/>
          </w:rPr>
          <w:t>A</w:t>
        </w:r>
      </w:ins>
      <w:r w:rsidRPr="00E75366">
        <w:rPr>
          <w:rFonts w:ascii="Courier New" w:eastAsia="Times New Roman" w:hAnsi="Courier New" w:cs="Courier New"/>
          <w:color w:val="000000"/>
          <w:sz w:val="20"/>
          <w:szCs w:val="20"/>
          <w:lang w:val="en-IN" w:eastAsia="en-IN"/>
        </w:rPr>
        <w:t xml:space="preserve">fter the introduction of the MTW, the performance score was </w:t>
      </w:r>
      <w:ins w:id="847" w:author="Author" w:date="2017-04-04T20:00:00Z">
        <w:r w:rsidR="00A24CEC">
          <w:rPr>
            <w:rFonts w:ascii="Courier New" w:eastAsia="Times New Roman" w:hAnsi="Courier New" w:cs="Courier New"/>
            <w:color w:val="000000"/>
            <w:sz w:val="20"/>
            <w:szCs w:val="20"/>
            <w:lang w:val="en-IN" w:eastAsia="en-IN"/>
          </w:rPr>
          <w:t xml:space="preserve">generally </w:t>
        </w:r>
      </w:ins>
      <w:del w:id="848" w:author="Author" w:date="2017-04-04T20:00:00Z">
        <w:r w:rsidRPr="00E75366" w:rsidDel="00A24CEC">
          <w:rPr>
            <w:rFonts w:ascii="Courier New" w:eastAsia="Times New Roman" w:hAnsi="Courier New" w:cs="Courier New"/>
            <w:color w:val="000000"/>
            <w:sz w:val="20"/>
            <w:szCs w:val="20"/>
            <w:lang w:val="en-IN" w:eastAsia="en-IN"/>
          </w:rPr>
          <w:delText xml:space="preserve">in average </w:delText>
        </w:r>
      </w:del>
      <w:r w:rsidRPr="00E75366">
        <w:rPr>
          <w:rFonts w:ascii="Courier New" w:eastAsia="Times New Roman" w:hAnsi="Courier New" w:cs="Courier New"/>
          <w:color w:val="000000"/>
          <w:sz w:val="20"/>
          <w:szCs w:val="20"/>
          <w:lang w:val="en-IN" w:eastAsia="en-IN"/>
        </w:rPr>
        <w:t xml:space="preserve">further improved </w:t>
      </w:r>
      <w:del w:id="849" w:author="Author" w:date="2017-04-04T20:00:00Z">
        <w:r w:rsidRPr="00E75366" w:rsidDel="00A24CEC">
          <w:rPr>
            <w:rFonts w:ascii="Courier New" w:eastAsia="Times New Roman" w:hAnsi="Courier New" w:cs="Courier New"/>
            <w:color w:val="000000"/>
            <w:sz w:val="20"/>
            <w:szCs w:val="20"/>
            <w:lang w:val="en-IN" w:eastAsia="en-IN"/>
          </w:rPr>
          <w:delText>(</w:delText>
        </w:r>
      </w:del>
      <w:ins w:id="850" w:author="Author" w:date="2017-04-04T20:00:00Z">
        <w:r w:rsidR="00A24CEC">
          <w:rPr>
            <w:rFonts w:ascii="Courier New" w:eastAsia="Times New Roman" w:hAnsi="Courier New" w:cs="Courier New"/>
            <w:color w:val="000000"/>
            <w:sz w:val="20"/>
            <w:szCs w:val="20"/>
            <w:lang w:val="en-IN" w:eastAsia="en-IN"/>
          </w:rPr>
          <w:t xml:space="preserve">with </w:t>
        </w:r>
      </w:ins>
      <w:r w:rsidRPr="00E75366">
        <w:rPr>
          <w:rFonts w:ascii="Courier New" w:eastAsia="Times New Roman" w:hAnsi="Courier New" w:cs="Courier New"/>
          <w:color w:val="000000"/>
          <w:sz w:val="20"/>
          <w:szCs w:val="20"/>
          <w:lang w:val="en-IN" w:eastAsia="en-IN"/>
        </w:rPr>
        <w:t>reduced CRPS</w:t>
      </w:r>
      <w:del w:id="851" w:author="Author" w:date="2017-04-04T20:00:00Z">
        <w:r w:rsidRPr="00E75366" w:rsidDel="00A24CEC">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for days with higher precipitation than for non-rainy days and small precipitation values. When recalibrating the parameters using the MTW, the spread of the changes in CRPS tended to decrease, </w:t>
      </w:r>
      <w:del w:id="852" w:author="Author" w:date="2017-04-04T20:01:00Z">
        <w:r w:rsidRPr="00E75366" w:rsidDel="00A24CEC">
          <w:rPr>
            <w:rFonts w:ascii="Courier New" w:eastAsia="Times New Roman" w:hAnsi="Courier New" w:cs="Courier New"/>
            <w:color w:val="000000"/>
            <w:sz w:val="20"/>
            <w:szCs w:val="20"/>
            <w:lang w:val="en-IN" w:eastAsia="en-IN"/>
          </w:rPr>
          <w:delText xml:space="preserve">but </w:delText>
        </w:r>
      </w:del>
      <w:ins w:id="853" w:author="Author" w:date="2017-04-04T20:01:00Z">
        <w:r w:rsidR="00A24CEC">
          <w:rPr>
            <w:rFonts w:ascii="Courier New" w:eastAsia="Times New Roman" w:hAnsi="Courier New" w:cs="Courier New"/>
            <w:color w:val="000000"/>
            <w:sz w:val="20"/>
            <w:szCs w:val="20"/>
            <w:lang w:val="en-IN" w:eastAsia="en-IN"/>
          </w:rPr>
          <w:t>although</w:t>
        </w:r>
        <w:r w:rsidR="00A24CEC" w:rsidRPr="00E75366">
          <w:rPr>
            <w:rFonts w:ascii="Courier New" w:eastAsia="Times New Roman" w:hAnsi="Courier New" w:cs="Courier New"/>
            <w:color w:val="000000"/>
            <w:sz w:val="20"/>
            <w:szCs w:val="20"/>
            <w:lang w:val="en-IN" w:eastAsia="en-IN"/>
          </w:rPr>
          <w:t xml:space="preserve"> </w:t>
        </w:r>
      </w:ins>
      <w:del w:id="854" w:author="Author" w:date="2017-04-04T20:01:00Z">
        <w:r w:rsidRPr="00E75366" w:rsidDel="00A24CEC">
          <w:rPr>
            <w:rFonts w:ascii="Courier New" w:eastAsia="Times New Roman" w:hAnsi="Courier New" w:cs="Courier New"/>
            <w:color w:val="000000"/>
            <w:sz w:val="20"/>
            <w:szCs w:val="20"/>
            <w:lang w:val="en-IN" w:eastAsia="en-IN"/>
          </w:rPr>
          <w:delText xml:space="preserve">with </w:delText>
        </w:r>
      </w:del>
      <w:r w:rsidRPr="00E75366">
        <w:rPr>
          <w:rFonts w:ascii="Courier New" w:eastAsia="Times New Roman" w:hAnsi="Courier New" w:cs="Courier New"/>
          <w:color w:val="000000"/>
          <w:sz w:val="20"/>
          <w:szCs w:val="20"/>
          <w:lang w:val="en-IN" w:eastAsia="en-IN"/>
        </w:rPr>
        <w:t xml:space="preserve">a slight loss in performance </w:t>
      </w:r>
      <w:ins w:id="855" w:author="Author" w:date="2017-04-04T20:01:00Z">
        <w:r w:rsidR="00A24CEC">
          <w:rPr>
            <w:rFonts w:ascii="Courier New" w:eastAsia="Times New Roman" w:hAnsi="Courier New" w:cs="Courier New"/>
            <w:color w:val="000000"/>
            <w:sz w:val="20"/>
            <w:szCs w:val="20"/>
            <w:lang w:val="en-IN" w:eastAsia="en-IN"/>
          </w:rPr>
          <w:t xml:space="preserve">was noted </w:t>
        </w:r>
      </w:ins>
      <w:r w:rsidRPr="00E75366">
        <w:rPr>
          <w:rFonts w:ascii="Courier New" w:eastAsia="Times New Roman" w:hAnsi="Courier New" w:cs="Courier New"/>
          <w:color w:val="000000"/>
          <w:sz w:val="20"/>
          <w:szCs w:val="20"/>
          <w:lang w:val="en-IN" w:eastAsia="en-IN"/>
        </w:rPr>
        <w:t>for the most rainy days (not shown).</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t xml:space="preserve">Reliability diagrams were also </w:t>
      </w:r>
      <w:del w:id="856" w:author="Author" w:date="2017-04-04T20:02:00Z">
        <w:r w:rsidRPr="00E75366" w:rsidDel="009879E8">
          <w:rPr>
            <w:rFonts w:ascii="Courier New" w:eastAsia="Times New Roman" w:hAnsi="Courier New" w:cs="Courier New"/>
            <w:color w:val="000000"/>
            <w:sz w:val="20"/>
            <w:szCs w:val="20"/>
            <w:lang w:val="en-IN" w:eastAsia="en-IN"/>
          </w:rPr>
          <w:delText xml:space="preserve">performed </w:delText>
        </w:r>
      </w:del>
      <w:ins w:id="857" w:author="Author" w:date="2017-04-04T20:02:00Z">
        <w:r w:rsidR="009879E8">
          <w:rPr>
            <w:rFonts w:ascii="Courier New" w:eastAsia="Times New Roman" w:hAnsi="Courier New" w:cs="Courier New"/>
            <w:color w:val="000000"/>
            <w:sz w:val="20"/>
            <w:szCs w:val="20"/>
            <w:lang w:val="en-IN" w:eastAsia="en-IN"/>
          </w:rPr>
          <w:t>created</w:t>
        </w:r>
        <w:r w:rsidR="009879E8" w:rsidRPr="00E75366">
          <w:rPr>
            <w:rFonts w:ascii="Courier New" w:eastAsia="Times New Roman" w:hAnsi="Courier New" w:cs="Courier New"/>
            <w:color w:val="000000"/>
            <w:sz w:val="20"/>
            <w:szCs w:val="20"/>
            <w:lang w:val="en-IN" w:eastAsia="en-IN"/>
          </w:rPr>
          <w:t xml:space="preserve"> </w:t>
        </w:r>
      </w:ins>
      <w:del w:id="858" w:author="Author" w:date="2017-04-04T20:02:00Z">
        <w:r w:rsidRPr="00E75366" w:rsidDel="009879E8">
          <w:rPr>
            <w:rFonts w:ascii="Courier New" w:eastAsia="Times New Roman" w:hAnsi="Courier New" w:cs="Courier New"/>
            <w:color w:val="000000"/>
            <w:sz w:val="20"/>
            <w:szCs w:val="20"/>
            <w:lang w:val="en-IN" w:eastAsia="en-IN"/>
          </w:rPr>
          <w:delText xml:space="preserve">on </w:delText>
        </w:r>
      </w:del>
      <w:ins w:id="859" w:author="Author" w:date="2017-04-04T20:02:00Z">
        <w:r w:rsidR="009879E8">
          <w:rPr>
            <w:rFonts w:ascii="Courier New" w:eastAsia="Times New Roman" w:hAnsi="Courier New" w:cs="Courier New"/>
            <w:color w:val="000000"/>
            <w:sz w:val="20"/>
            <w:szCs w:val="20"/>
            <w:lang w:val="en-IN" w:eastAsia="en-IN"/>
          </w:rPr>
          <w:t>for</w:t>
        </w:r>
        <w:r w:rsidR="009879E8"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the VP for both </w:t>
      </w:r>
      <w:del w:id="860" w:author="Author" w:date="2017-04-04T20:02:00Z">
        <w:r w:rsidRPr="00E75366" w:rsidDel="009879E8">
          <w:rPr>
            <w:rFonts w:ascii="Courier New" w:eastAsia="Times New Roman" w:hAnsi="Courier New" w:cs="Courier New"/>
            <w:color w:val="000000"/>
            <w:sz w:val="20"/>
            <w:szCs w:val="20"/>
            <w:lang w:val="en-IN" w:eastAsia="en-IN"/>
          </w:rPr>
          <w:delText xml:space="preserve">the </w:delText>
        </w:r>
      </w:del>
      <w:r w:rsidRPr="00E75366">
        <w:rPr>
          <w:rFonts w:ascii="Courier New" w:eastAsia="Times New Roman" w:hAnsi="Courier New" w:cs="Courier New"/>
          <w:color w:val="000000"/>
          <w:sz w:val="20"/>
          <w:szCs w:val="20"/>
          <w:lang w:val="en-IN" w:eastAsia="en-IN"/>
        </w:rPr>
        <w:t xml:space="preserve">2Z and 2Z-2MI methods and for </w:t>
      </w:r>
      <w:ins w:id="861" w:author="Author" w:date="2017-04-04T20:04:00Z">
        <w:r w:rsidR="009879E8" w:rsidRPr="00E75366">
          <w:rPr>
            <w:rFonts w:ascii="Courier New" w:eastAsia="Times New Roman" w:hAnsi="Courier New" w:cs="Courier New"/>
            <w:color w:val="000000"/>
            <w:sz w:val="20"/>
            <w:szCs w:val="20"/>
            <w:lang w:val="en-IN" w:eastAsia="en-IN"/>
          </w:rPr>
          <w:t xml:space="preserve">percentiles </w:t>
        </w:r>
      </w:ins>
      <w:del w:id="862" w:author="Author" w:date="2017-04-04T20:04:00Z">
        <w:r w:rsidRPr="00E75366" w:rsidDel="009879E8">
          <w:rPr>
            <w:rFonts w:ascii="Courier New" w:eastAsia="Times New Roman" w:hAnsi="Courier New" w:cs="Courier New"/>
            <w:color w:val="000000"/>
            <w:sz w:val="20"/>
            <w:szCs w:val="20"/>
            <w:lang w:val="en-IN" w:eastAsia="en-IN"/>
          </w:rPr>
          <w:delText xml:space="preserve">the </w:delText>
        </w:r>
      </w:del>
      <w:r w:rsidRPr="00E75366">
        <w:rPr>
          <w:rFonts w:ascii="Courier New" w:eastAsia="Times New Roman" w:hAnsi="Courier New" w:cs="Courier New"/>
          <w:color w:val="000000"/>
          <w:sz w:val="20"/>
          <w:szCs w:val="20"/>
          <w:lang w:val="en-IN" w:eastAsia="en-IN"/>
        </w:rPr>
        <w:t>exceed</w:t>
      </w:r>
      <w:ins w:id="863" w:author="Author" w:date="2017-04-04T20:04:00Z">
        <w:r w:rsidR="009879E8">
          <w:rPr>
            <w:rFonts w:ascii="Courier New" w:eastAsia="Times New Roman" w:hAnsi="Courier New" w:cs="Courier New"/>
            <w:color w:val="000000"/>
            <w:sz w:val="20"/>
            <w:szCs w:val="20"/>
            <w:lang w:val="en-IN" w:eastAsia="en-IN"/>
          </w:rPr>
          <w:t>ing</w:t>
        </w:r>
      </w:ins>
      <w:del w:id="864" w:author="Author" w:date="2017-04-04T20:04:00Z">
        <w:r w:rsidRPr="00E75366" w:rsidDel="009879E8">
          <w:rPr>
            <w:rFonts w:ascii="Courier New" w:eastAsia="Times New Roman" w:hAnsi="Courier New" w:cs="Courier New"/>
            <w:color w:val="000000"/>
            <w:sz w:val="20"/>
            <w:szCs w:val="20"/>
            <w:lang w:val="en-IN" w:eastAsia="en-IN"/>
          </w:rPr>
          <w:delText>ence</w:delText>
        </w:r>
      </w:del>
      <w:r w:rsidRPr="00E75366">
        <w:rPr>
          <w:rFonts w:ascii="Courier New" w:eastAsia="Times New Roman" w:hAnsi="Courier New" w:cs="Courier New"/>
          <w:color w:val="000000"/>
          <w:sz w:val="20"/>
          <w:szCs w:val="20"/>
          <w:lang w:val="en-IN" w:eastAsia="en-IN"/>
        </w:rPr>
        <w:t xml:space="preserve"> </w:t>
      </w:r>
      <w:del w:id="865" w:author="Author" w:date="2017-04-04T20:04:00Z">
        <w:r w:rsidRPr="00E75366" w:rsidDel="009879E8">
          <w:rPr>
            <w:rFonts w:ascii="Courier New" w:eastAsia="Times New Roman" w:hAnsi="Courier New" w:cs="Courier New"/>
            <w:color w:val="000000"/>
            <w:sz w:val="20"/>
            <w:szCs w:val="20"/>
            <w:lang w:val="en-IN" w:eastAsia="en-IN"/>
          </w:rPr>
          <w:delText xml:space="preserve">of percentiles </w:delText>
        </w:r>
      </w:del>
      <w:r w:rsidRPr="00E75366">
        <w:rPr>
          <w:rFonts w:ascii="Courier New" w:eastAsia="Times New Roman" w:hAnsi="Courier New" w:cs="Courier New"/>
          <w:color w:val="000000"/>
          <w:sz w:val="20"/>
          <w:szCs w:val="20"/>
          <w:lang w:val="en-IN" w:eastAsia="en-IN"/>
        </w:rPr>
        <w:t>80~</w:t>
      </w:r>
      <w:r w:rsidRPr="00E75366">
        <w:rPr>
          <w:rFonts w:ascii="Courier New" w:eastAsia="Times New Roman" w:hAnsi="Courier New" w:cs="Courier New"/>
          <w:color w:val="800000"/>
          <w:sz w:val="20"/>
          <w:szCs w:val="20"/>
          <w:lang w:val="en-IN" w:eastAsia="en-IN"/>
        </w:rPr>
        <w:t>\</w:t>
      </w:r>
      <w:r w:rsidRPr="00E75366">
        <w:rPr>
          <w:rFonts w:ascii="Courier New" w:eastAsia="Times New Roman" w:hAnsi="Courier New" w:cs="Courier New"/>
          <w:color w:val="000000"/>
          <w:sz w:val="20"/>
          <w:szCs w:val="20"/>
          <w:lang w:val="en-IN" w:eastAsia="en-IN"/>
        </w:rPr>
        <w:t>% (P80</w:t>
      </w:r>
      <w:del w:id="866" w:author="Author" w:date="2017-04-04T20:05:00Z">
        <w:r w:rsidRPr="00E75366" w:rsidDel="009879E8">
          <w:rPr>
            <w:rFonts w:ascii="Courier New" w:eastAsia="Times New Roman" w:hAnsi="Courier New" w:cs="Courier New"/>
            <w:color w:val="000000"/>
            <w:sz w:val="20"/>
            <w:szCs w:val="20"/>
            <w:lang w:val="en-IN" w:eastAsia="en-IN"/>
          </w:rPr>
          <w:delText xml:space="preserve"> </w:delText>
        </w:r>
      </w:del>
      <w:del w:id="867" w:author="Author" w:date="2017-04-04T20:04:00Z">
        <w:r w:rsidRPr="00E75366" w:rsidDel="009879E8">
          <w:rPr>
            <w:rFonts w:ascii="Courier New" w:eastAsia="Times New Roman" w:hAnsi="Courier New" w:cs="Courier New"/>
            <w:color w:val="000000"/>
            <w:sz w:val="20"/>
            <w:szCs w:val="20"/>
            <w:lang w:val="en-IN" w:eastAsia="en-IN"/>
          </w:rPr>
          <w:delText>--</w:delText>
        </w:r>
      </w:del>
      <w:ins w:id="868" w:author="Author" w:date="2017-04-04T20:05:00Z">
        <w:r w:rsidR="009879E8">
          <w:rPr>
            <w:rFonts w:ascii="Courier New" w:eastAsia="Times New Roman" w:hAnsi="Courier New" w:cs="Courier New"/>
            <w:color w:val="000000"/>
            <w:sz w:val="20"/>
            <w:szCs w:val="20"/>
            <w:lang w:val="en-IN" w:eastAsia="en-IN"/>
          </w:rPr>
          <w:t xml:space="preserve">, </w:t>
        </w:r>
      </w:ins>
      <w:del w:id="869" w:author="Author" w:date="2017-04-04T20:05:00Z">
        <w:r w:rsidRPr="00E75366" w:rsidDel="009879E8">
          <w:rPr>
            <w:rFonts w:ascii="Courier New" w:eastAsia="Times New Roman" w:hAnsi="Courier New" w:cs="Courier New"/>
            <w:color w:val="000000"/>
            <w:sz w:val="20"/>
            <w:szCs w:val="20"/>
            <w:lang w:val="en-IN" w:eastAsia="en-IN"/>
          </w:rPr>
          <w:delText xml:space="preserve"> </w:delText>
        </w:r>
      </w:del>
      <w:r w:rsidRPr="00E75366">
        <w:rPr>
          <w:rFonts w:ascii="Courier New" w:eastAsia="Times New Roman" w:hAnsi="Courier New" w:cs="Courier New"/>
          <w:color w:val="000000"/>
          <w:sz w:val="20"/>
          <w:szCs w:val="20"/>
          <w:lang w:val="en-IN" w:eastAsia="en-IN"/>
        </w:rPr>
        <w:t>4</w:t>
      </w:r>
      <w:ins w:id="870" w:author="Author" w:date="2017-04-04T20:04:00Z">
        <w:r w:rsidR="009879E8">
          <w:rPr>
            <w:rFonts w:ascii="Courier New" w:eastAsia="Times New Roman" w:hAnsi="Courier New" w:cs="Courier New"/>
            <w:color w:val="000000"/>
            <w:sz w:val="20"/>
            <w:szCs w:val="20"/>
            <w:lang w:val="en-IN" w:eastAsia="en-IN"/>
          </w:rPr>
          <w:t xml:space="preserve"> </w:t>
        </w:r>
      </w:ins>
      <w:del w:id="871" w:author="Author" w:date="2017-04-04T20:04:00Z">
        <w:r w:rsidRPr="00E75366" w:rsidDel="009879E8">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mm), 90~</w:t>
      </w:r>
      <w:r w:rsidRPr="00E75366">
        <w:rPr>
          <w:rFonts w:ascii="Courier New" w:eastAsia="Times New Roman" w:hAnsi="Courier New" w:cs="Courier New"/>
          <w:color w:val="800000"/>
          <w:sz w:val="20"/>
          <w:szCs w:val="20"/>
          <w:lang w:val="en-IN" w:eastAsia="en-IN"/>
        </w:rPr>
        <w:t>\</w:t>
      </w:r>
      <w:r w:rsidRPr="00E75366">
        <w:rPr>
          <w:rFonts w:ascii="Courier New" w:eastAsia="Times New Roman" w:hAnsi="Courier New" w:cs="Courier New"/>
          <w:color w:val="000000"/>
          <w:sz w:val="20"/>
          <w:szCs w:val="20"/>
          <w:lang w:val="en-IN" w:eastAsia="en-IN"/>
        </w:rPr>
        <w:t>% (P90</w:t>
      </w:r>
      <w:ins w:id="872" w:author="Author" w:date="2017-04-04T20:05:00Z">
        <w:r w:rsidR="009879E8">
          <w:rPr>
            <w:rFonts w:ascii="Courier New" w:eastAsia="Times New Roman" w:hAnsi="Courier New" w:cs="Courier New"/>
            <w:color w:val="000000"/>
            <w:sz w:val="20"/>
            <w:szCs w:val="20"/>
            <w:lang w:val="en-IN" w:eastAsia="en-IN"/>
          </w:rPr>
          <w:t xml:space="preserve">, </w:t>
        </w:r>
      </w:ins>
      <w:del w:id="873" w:author="Author" w:date="2017-04-04T20:05:00Z">
        <w:r w:rsidRPr="00E75366" w:rsidDel="009879E8">
          <w:rPr>
            <w:rFonts w:ascii="Courier New" w:eastAsia="Times New Roman" w:hAnsi="Courier New" w:cs="Courier New"/>
            <w:color w:val="000000"/>
            <w:sz w:val="20"/>
            <w:szCs w:val="20"/>
            <w:lang w:val="en-IN" w:eastAsia="en-IN"/>
          </w:rPr>
          <w:delText xml:space="preserve"> -- </w:delText>
        </w:r>
      </w:del>
      <w:r w:rsidRPr="00E75366">
        <w:rPr>
          <w:rFonts w:ascii="Courier New" w:eastAsia="Times New Roman" w:hAnsi="Courier New" w:cs="Courier New"/>
          <w:color w:val="000000"/>
          <w:sz w:val="20"/>
          <w:szCs w:val="20"/>
          <w:lang w:val="en-IN" w:eastAsia="en-IN"/>
        </w:rPr>
        <w:t>9.5</w:t>
      </w:r>
      <w:ins w:id="874" w:author="Author" w:date="2017-04-04T20:04:00Z">
        <w:r w:rsidR="009879E8">
          <w:rPr>
            <w:rFonts w:ascii="Courier New" w:eastAsia="Times New Roman" w:hAnsi="Courier New" w:cs="Courier New"/>
            <w:color w:val="000000"/>
            <w:sz w:val="20"/>
            <w:szCs w:val="20"/>
            <w:lang w:val="en-IN" w:eastAsia="en-IN"/>
          </w:rPr>
          <w:t xml:space="preserve"> </w:t>
        </w:r>
      </w:ins>
      <w:del w:id="875" w:author="Author" w:date="2017-04-04T20:04:00Z">
        <w:r w:rsidRPr="00E75366" w:rsidDel="009879E8">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mm), and 95~</w:t>
      </w:r>
      <w:r w:rsidRPr="00E75366">
        <w:rPr>
          <w:rFonts w:ascii="Courier New" w:eastAsia="Times New Roman" w:hAnsi="Courier New" w:cs="Courier New"/>
          <w:color w:val="800000"/>
          <w:sz w:val="20"/>
          <w:szCs w:val="20"/>
          <w:lang w:val="en-IN" w:eastAsia="en-IN"/>
        </w:rPr>
        <w:t>\</w:t>
      </w:r>
      <w:r w:rsidRPr="00E75366">
        <w:rPr>
          <w:rFonts w:ascii="Courier New" w:eastAsia="Times New Roman" w:hAnsi="Courier New" w:cs="Courier New"/>
          <w:color w:val="000000"/>
          <w:sz w:val="20"/>
          <w:szCs w:val="20"/>
          <w:lang w:val="en-IN" w:eastAsia="en-IN"/>
        </w:rPr>
        <w:t>% (P95</w:t>
      </w:r>
      <w:ins w:id="876" w:author="Author" w:date="2017-04-04T20:05:00Z">
        <w:r w:rsidR="009879E8">
          <w:rPr>
            <w:rFonts w:ascii="Courier New" w:eastAsia="Times New Roman" w:hAnsi="Courier New" w:cs="Courier New"/>
            <w:color w:val="000000"/>
            <w:sz w:val="20"/>
            <w:szCs w:val="20"/>
            <w:lang w:val="en-IN" w:eastAsia="en-IN"/>
          </w:rPr>
          <w:t xml:space="preserve">, </w:t>
        </w:r>
      </w:ins>
      <w:del w:id="877" w:author="Author" w:date="2017-04-04T20:05:00Z">
        <w:r w:rsidRPr="00E75366" w:rsidDel="009879E8">
          <w:rPr>
            <w:rFonts w:ascii="Courier New" w:eastAsia="Times New Roman" w:hAnsi="Courier New" w:cs="Courier New"/>
            <w:color w:val="000000"/>
            <w:sz w:val="20"/>
            <w:szCs w:val="20"/>
            <w:lang w:val="en-IN" w:eastAsia="en-IN"/>
          </w:rPr>
          <w:delText xml:space="preserve"> -- 1</w:delText>
        </w:r>
      </w:del>
      <w:ins w:id="878" w:author="Author" w:date="2017-04-04T20:05:00Z">
        <w:r w:rsidR="009879E8">
          <w:rPr>
            <w:rFonts w:ascii="Courier New" w:eastAsia="Times New Roman" w:hAnsi="Courier New" w:cs="Courier New"/>
            <w:color w:val="000000"/>
            <w:sz w:val="20"/>
            <w:szCs w:val="20"/>
            <w:lang w:val="en-IN" w:eastAsia="en-IN"/>
          </w:rPr>
          <w:t>1</w:t>
        </w:r>
      </w:ins>
      <w:r w:rsidRPr="00E75366">
        <w:rPr>
          <w:rFonts w:ascii="Courier New" w:eastAsia="Times New Roman" w:hAnsi="Courier New" w:cs="Courier New"/>
          <w:color w:val="000000"/>
          <w:sz w:val="20"/>
          <w:szCs w:val="20"/>
          <w:lang w:val="en-IN" w:eastAsia="en-IN"/>
        </w:rPr>
        <w:t>7.5</w:t>
      </w:r>
      <w:del w:id="879" w:author="Author" w:date="2017-04-04T20:05:00Z">
        <w:r w:rsidRPr="00E75366" w:rsidDel="009879E8">
          <w:rPr>
            <w:rFonts w:ascii="Courier New" w:eastAsia="Times New Roman" w:hAnsi="Courier New" w:cs="Courier New"/>
            <w:color w:val="000000"/>
            <w:sz w:val="20"/>
            <w:szCs w:val="20"/>
            <w:lang w:val="en-IN" w:eastAsia="en-IN"/>
          </w:rPr>
          <w:delText>~</w:delText>
        </w:r>
      </w:del>
      <w:ins w:id="880" w:author="Author" w:date="2017-04-04T20:05:00Z">
        <w:r w:rsidR="009879E8">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mm) at the Ulrichen station (Fig. </w:t>
      </w:r>
      <w:r w:rsidRPr="00E75366">
        <w:rPr>
          <w:rFonts w:ascii="Courier New" w:eastAsia="Times New Roman" w:hAnsi="Courier New" w:cs="Courier New"/>
          <w:color w:val="800000"/>
          <w:sz w:val="20"/>
          <w:szCs w:val="20"/>
          <w:lang w:val="en-IN" w:eastAsia="en-IN"/>
        </w:rPr>
        <w:t>\</w:t>
      </w:r>
      <w:proofErr w:type="gramStart"/>
      <w:r w:rsidRPr="00E75366">
        <w:rPr>
          <w:rFonts w:ascii="Courier New" w:eastAsia="Times New Roman" w:hAnsi="Courier New" w:cs="Courier New"/>
          <w:color w:val="800000"/>
          <w:sz w:val="20"/>
          <w:szCs w:val="20"/>
          <w:lang w:val="en-IN" w:eastAsia="en-IN"/>
        </w:rPr>
        <w:t>ref</w:t>
      </w:r>
      <w:r w:rsidRPr="00E75366">
        <w:rPr>
          <w:rFonts w:ascii="Courier New" w:eastAsia="Times New Roman" w:hAnsi="Courier New" w:cs="Courier New"/>
          <w:color w:val="000000"/>
          <w:sz w:val="20"/>
          <w:szCs w:val="20"/>
          <w:lang w:val="en-IN" w:eastAsia="en-IN"/>
        </w:rPr>
        <w:t>{</w:t>
      </w:r>
      <w:proofErr w:type="gramEnd"/>
      <w:r w:rsidRPr="00E75366">
        <w:rPr>
          <w:rFonts w:ascii="Courier New" w:eastAsia="Times New Roman" w:hAnsi="Courier New" w:cs="Courier New"/>
          <w:color w:val="000000"/>
          <w:sz w:val="20"/>
          <w:szCs w:val="20"/>
          <w:lang w:val="en-IN" w:eastAsia="en-IN"/>
        </w:rPr>
        <w:t xml:space="preserve">fig:reliability_diagrams}). </w:t>
      </w:r>
      <w:del w:id="881" w:author="Author" w:date="2017-04-04T20:06:00Z">
        <w:r w:rsidRPr="00E75366" w:rsidDel="009879E8">
          <w:rPr>
            <w:rFonts w:ascii="Courier New" w:eastAsia="Times New Roman" w:hAnsi="Courier New" w:cs="Courier New"/>
            <w:color w:val="000000"/>
            <w:sz w:val="20"/>
            <w:szCs w:val="20"/>
            <w:lang w:val="en-IN" w:eastAsia="en-IN"/>
          </w:rPr>
          <w:delText xml:space="preserve">Reliability </w:delText>
        </w:r>
      </w:del>
      <w:ins w:id="882" w:author="Author" w:date="2017-04-04T20:06:00Z">
        <w:r w:rsidR="009879E8">
          <w:rPr>
            <w:rFonts w:ascii="Courier New" w:eastAsia="Times New Roman" w:hAnsi="Courier New" w:cs="Courier New"/>
            <w:color w:val="000000"/>
            <w:sz w:val="20"/>
            <w:szCs w:val="20"/>
            <w:lang w:val="en-IN" w:eastAsia="en-IN"/>
          </w:rPr>
          <w:t>These</w:t>
        </w:r>
        <w:r w:rsidR="009879E8"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diagrams plot the observed frequency against the predicted probability of a binary event</w:t>
      </w:r>
      <w:ins w:id="883" w:author="Author" w:date="2017-04-04T20:06:00Z">
        <w:r w:rsidR="009879E8">
          <w:rPr>
            <w:rFonts w:ascii="Courier New" w:eastAsia="Times New Roman" w:hAnsi="Courier New" w:cs="Courier New"/>
            <w:color w:val="000000"/>
            <w:sz w:val="20"/>
            <w:szCs w:val="20"/>
            <w:lang w:val="en-IN" w:eastAsia="en-IN"/>
          </w:rPr>
          <w:t xml:space="preserve">, which </w:t>
        </w:r>
        <w:r w:rsidR="009879E8" w:rsidRPr="00E75366">
          <w:rPr>
            <w:rFonts w:ascii="Courier New" w:eastAsia="Times New Roman" w:hAnsi="Courier New" w:cs="Courier New"/>
            <w:color w:val="000000"/>
            <w:sz w:val="20"/>
            <w:szCs w:val="20"/>
            <w:lang w:val="en-IN" w:eastAsia="en-IN"/>
          </w:rPr>
          <w:t>in this case</w:t>
        </w:r>
        <w:r w:rsidR="009879E8">
          <w:rPr>
            <w:rFonts w:ascii="Courier New" w:eastAsia="Times New Roman" w:hAnsi="Courier New" w:cs="Courier New"/>
            <w:color w:val="000000"/>
            <w:sz w:val="20"/>
            <w:szCs w:val="20"/>
            <w:lang w:val="en-IN" w:eastAsia="en-IN"/>
          </w:rPr>
          <w:t xml:space="preserve"> is</w:t>
        </w:r>
      </w:ins>
      <w:del w:id="884" w:author="Author" w:date="2017-04-04T20:06:00Z">
        <w:r w:rsidRPr="00E75366" w:rsidDel="009879E8">
          <w:rPr>
            <w:rFonts w:ascii="Courier New" w:eastAsia="Times New Roman" w:hAnsi="Courier New" w:cs="Courier New"/>
            <w:color w:val="000000"/>
            <w:sz w:val="20"/>
            <w:szCs w:val="20"/>
            <w:lang w:val="en-IN" w:eastAsia="en-IN"/>
          </w:rPr>
          <w:delText xml:space="preserve"> -- a </w:delText>
        </w:r>
      </w:del>
      <w:ins w:id="885" w:author="Author" w:date="2017-04-04T20:06:00Z">
        <w:r w:rsidR="009879E8">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threshold exceed</w:t>
      </w:r>
      <w:ins w:id="886" w:author="Author" w:date="2017-04-04T22:00:00Z">
        <w:r w:rsidR="001918EF">
          <w:rPr>
            <w:rFonts w:ascii="Courier New" w:eastAsia="Times New Roman" w:hAnsi="Courier New" w:cs="Courier New"/>
            <w:color w:val="000000"/>
            <w:sz w:val="20"/>
            <w:szCs w:val="20"/>
            <w:lang w:val="en-IN" w:eastAsia="en-IN"/>
          </w:rPr>
          <w:t>a</w:t>
        </w:r>
      </w:ins>
      <w:del w:id="887" w:author="Author" w:date="2017-04-04T22:00:00Z">
        <w:r w:rsidRPr="00E75366" w:rsidDel="001918EF">
          <w:rPr>
            <w:rFonts w:ascii="Courier New" w:eastAsia="Times New Roman" w:hAnsi="Courier New" w:cs="Courier New"/>
            <w:color w:val="000000"/>
            <w:sz w:val="20"/>
            <w:szCs w:val="20"/>
            <w:lang w:val="en-IN" w:eastAsia="en-IN"/>
          </w:rPr>
          <w:delText>e</w:delText>
        </w:r>
      </w:del>
      <w:r w:rsidRPr="00E75366">
        <w:rPr>
          <w:rFonts w:ascii="Courier New" w:eastAsia="Times New Roman" w:hAnsi="Courier New" w:cs="Courier New"/>
          <w:color w:val="000000"/>
          <w:sz w:val="20"/>
          <w:szCs w:val="20"/>
          <w:lang w:val="en-IN" w:eastAsia="en-IN"/>
        </w:rPr>
        <w:t>nce</w:t>
      </w:r>
      <w:del w:id="888" w:author="Author" w:date="2017-04-04T20:06:00Z">
        <w:r w:rsidRPr="00E75366" w:rsidDel="009879E8">
          <w:rPr>
            <w:rFonts w:ascii="Courier New" w:eastAsia="Times New Roman" w:hAnsi="Courier New" w:cs="Courier New"/>
            <w:color w:val="000000"/>
            <w:sz w:val="20"/>
            <w:szCs w:val="20"/>
            <w:lang w:val="en-IN" w:eastAsia="en-IN"/>
          </w:rPr>
          <w:delText xml:space="preserve"> in this case</w:delText>
        </w:r>
      </w:del>
      <w:r w:rsidRPr="00E75366">
        <w:rPr>
          <w:rFonts w:ascii="Courier New" w:eastAsia="Times New Roman" w:hAnsi="Courier New" w:cs="Courier New"/>
          <w:color w:val="000000"/>
          <w:sz w:val="20"/>
          <w:szCs w:val="20"/>
          <w:lang w:val="en-IN" w:eastAsia="en-IN"/>
        </w:rPr>
        <w:t xml:space="preserve">. For perfectly calibrated predictions, the curve should be as close as possible to the diagonal. The VP </w:t>
      </w:r>
      <w:del w:id="889" w:author="Author" w:date="2017-04-04T20:06:00Z">
        <w:r w:rsidRPr="00E75366" w:rsidDel="009879E8">
          <w:rPr>
            <w:rFonts w:ascii="Courier New" w:eastAsia="Times New Roman" w:hAnsi="Courier New" w:cs="Courier New"/>
            <w:color w:val="000000"/>
            <w:sz w:val="20"/>
            <w:szCs w:val="20"/>
            <w:lang w:val="en-IN" w:eastAsia="en-IN"/>
          </w:rPr>
          <w:delText xml:space="preserve">only </w:delText>
        </w:r>
      </w:del>
      <w:r w:rsidRPr="00E75366">
        <w:rPr>
          <w:rFonts w:ascii="Courier New" w:eastAsia="Times New Roman" w:hAnsi="Courier New" w:cs="Courier New"/>
          <w:color w:val="000000"/>
          <w:sz w:val="20"/>
          <w:szCs w:val="20"/>
          <w:lang w:val="en-IN" w:eastAsia="en-IN"/>
        </w:rPr>
        <w:t xml:space="preserve">contains </w:t>
      </w:r>
      <w:ins w:id="890" w:author="Author" w:date="2017-04-04T20:06:00Z">
        <w:r w:rsidR="009879E8" w:rsidRPr="00E75366">
          <w:rPr>
            <w:rFonts w:ascii="Courier New" w:eastAsia="Times New Roman" w:hAnsi="Courier New" w:cs="Courier New"/>
            <w:color w:val="000000"/>
            <w:sz w:val="20"/>
            <w:szCs w:val="20"/>
            <w:lang w:val="en-IN" w:eastAsia="en-IN"/>
          </w:rPr>
          <w:t xml:space="preserve">only </w:t>
        </w:r>
      </w:ins>
      <w:r w:rsidRPr="00E75366">
        <w:rPr>
          <w:rFonts w:ascii="Courier New" w:eastAsia="Times New Roman" w:hAnsi="Courier New" w:cs="Courier New"/>
          <w:color w:val="000000"/>
          <w:sz w:val="20"/>
          <w:szCs w:val="20"/>
          <w:lang w:val="en-IN" w:eastAsia="en-IN"/>
        </w:rPr>
        <w:t xml:space="preserve">six years (Sect. </w:t>
      </w:r>
      <w:r w:rsidRPr="00E75366">
        <w:rPr>
          <w:rFonts w:ascii="Courier New" w:eastAsia="Times New Roman" w:hAnsi="Courier New" w:cs="Courier New"/>
          <w:color w:val="800000"/>
          <w:sz w:val="20"/>
          <w:szCs w:val="20"/>
          <w:lang w:val="en-IN" w:eastAsia="en-IN"/>
        </w:rPr>
        <w:t>\</w:t>
      </w:r>
      <w:proofErr w:type="gramStart"/>
      <w:r w:rsidRPr="00E75366">
        <w:rPr>
          <w:rFonts w:ascii="Courier New" w:eastAsia="Times New Roman" w:hAnsi="Courier New" w:cs="Courier New"/>
          <w:color w:val="800000"/>
          <w:sz w:val="20"/>
          <w:szCs w:val="20"/>
          <w:lang w:val="en-IN" w:eastAsia="en-IN"/>
        </w:rPr>
        <w:t>ref</w:t>
      </w:r>
      <w:r w:rsidRPr="00E75366">
        <w:rPr>
          <w:rFonts w:ascii="Courier New" w:eastAsia="Times New Roman" w:hAnsi="Courier New" w:cs="Courier New"/>
          <w:color w:val="000000"/>
          <w:sz w:val="20"/>
          <w:szCs w:val="20"/>
          <w:lang w:val="en-IN" w:eastAsia="en-IN"/>
        </w:rPr>
        <w:t>{</w:t>
      </w:r>
      <w:proofErr w:type="gramEnd"/>
      <w:r w:rsidRPr="00E75366">
        <w:rPr>
          <w:rFonts w:ascii="Courier New" w:eastAsia="Times New Roman" w:hAnsi="Courier New" w:cs="Courier New"/>
          <w:color w:val="000000"/>
          <w:sz w:val="20"/>
          <w:szCs w:val="20"/>
          <w:lang w:val="en-IN" w:eastAsia="en-IN"/>
        </w:rPr>
        <w:t>sec:data_methods})</w:t>
      </w:r>
      <w:ins w:id="891" w:author="Author" w:date="2017-04-04T20:06:00Z">
        <w:r w:rsidR="009879E8">
          <w:rPr>
            <w:rFonts w:ascii="Courier New" w:eastAsia="Times New Roman" w:hAnsi="Courier New" w:cs="Courier New"/>
            <w:color w:val="000000"/>
            <w:sz w:val="20"/>
            <w:szCs w:val="20"/>
            <w:lang w:val="en-IN" w:eastAsia="en-IN"/>
          </w:rPr>
          <w:t>; therefore,</w:t>
        </w:r>
      </w:ins>
      <w:del w:id="892" w:author="Author" w:date="2017-04-04T20:06:00Z">
        <w:r w:rsidRPr="00E75366" w:rsidDel="009879E8">
          <w:rPr>
            <w:rFonts w:ascii="Courier New" w:eastAsia="Times New Roman" w:hAnsi="Courier New" w:cs="Courier New"/>
            <w:color w:val="000000"/>
            <w:sz w:val="20"/>
            <w:szCs w:val="20"/>
            <w:lang w:val="en-IN" w:eastAsia="en-IN"/>
          </w:rPr>
          <w:delText>, and thus</w:delText>
        </w:r>
      </w:del>
      <w:r w:rsidRPr="00E75366">
        <w:rPr>
          <w:rFonts w:ascii="Courier New" w:eastAsia="Times New Roman" w:hAnsi="Courier New" w:cs="Courier New"/>
          <w:color w:val="000000"/>
          <w:sz w:val="20"/>
          <w:szCs w:val="20"/>
          <w:lang w:val="en-IN" w:eastAsia="en-IN"/>
        </w:rPr>
        <w:t xml:space="preserve"> higher variability is present for higher thresholds, </w:t>
      </w:r>
      <w:ins w:id="893" w:author="Author" w:date="2017-04-04T20:06:00Z">
        <w:r w:rsidR="009879E8">
          <w:rPr>
            <w:rFonts w:ascii="Courier New" w:eastAsia="Times New Roman" w:hAnsi="Courier New" w:cs="Courier New"/>
            <w:color w:val="000000"/>
            <w:sz w:val="20"/>
            <w:szCs w:val="20"/>
            <w:lang w:val="en-IN" w:eastAsia="en-IN"/>
          </w:rPr>
          <w:t xml:space="preserve">and </w:t>
        </w:r>
      </w:ins>
      <w:r w:rsidRPr="00E75366">
        <w:rPr>
          <w:rFonts w:ascii="Courier New" w:eastAsia="Times New Roman" w:hAnsi="Courier New" w:cs="Courier New"/>
          <w:color w:val="000000"/>
          <w:sz w:val="20"/>
          <w:szCs w:val="20"/>
          <w:lang w:val="en-IN" w:eastAsia="en-IN"/>
        </w:rPr>
        <w:t xml:space="preserve">the curves </w:t>
      </w:r>
      <w:del w:id="894" w:author="Author" w:date="2017-04-04T20:06:00Z">
        <w:r w:rsidRPr="00E75366" w:rsidDel="009879E8">
          <w:rPr>
            <w:rFonts w:ascii="Courier New" w:eastAsia="Times New Roman" w:hAnsi="Courier New" w:cs="Courier New"/>
            <w:color w:val="000000"/>
            <w:sz w:val="20"/>
            <w:szCs w:val="20"/>
            <w:lang w:val="en-IN" w:eastAsia="en-IN"/>
          </w:rPr>
          <w:delText xml:space="preserve">being </w:delText>
        </w:r>
      </w:del>
      <w:ins w:id="895" w:author="Author" w:date="2017-04-04T20:06:00Z">
        <w:r w:rsidR="009879E8">
          <w:rPr>
            <w:rFonts w:ascii="Courier New" w:eastAsia="Times New Roman" w:hAnsi="Courier New" w:cs="Courier New"/>
            <w:color w:val="000000"/>
            <w:sz w:val="20"/>
            <w:szCs w:val="20"/>
            <w:lang w:val="en-IN" w:eastAsia="en-IN"/>
          </w:rPr>
          <w:t>are</w:t>
        </w:r>
        <w:r w:rsidR="009879E8"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smoother and closer to the diagonals for the CP, which is longer (not shown). </w:t>
      </w:r>
      <w:proofErr w:type="gramStart"/>
      <w:r w:rsidRPr="00E75366">
        <w:rPr>
          <w:rFonts w:ascii="Courier New" w:eastAsia="Times New Roman" w:hAnsi="Courier New" w:cs="Courier New"/>
          <w:color w:val="000000"/>
          <w:sz w:val="20"/>
          <w:szCs w:val="20"/>
          <w:lang w:val="en-IN" w:eastAsia="en-IN"/>
        </w:rPr>
        <w:t xml:space="preserve">Figure </w:t>
      </w:r>
      <w:r w:rsidRPr="00E75366">
        <w:rPr>
          <w:rFonts w:ascii="Courier New" w:eastAsia="Times New Roman" w:hAnsi="Courier New" w:cs="Courier New"/>
          <w:color w:val="800000"/>
          <w:sz w:val="20"/>
          <w:szCs w:val="20"/>
          <w:lang w:val="en-IN" w:eastAsia="en-IN"/>
        </w:rPr>
        <w:t>\ref</w:t>
      </w:r>
      <w:r w:rsidRPr="00E75366">
        <w:rPr>
          <w:rFonts w:ascii="Courier New" w:eastAsia="Times New Roman" w:hAnsi="Courier New" w:cs="Courier New"/>
          <w:color w:val="000000"/>
          <w:sz w:val="20"/>
          <w:szCs w:val="20"/>
          <w:lang w:val="en-IN" w:eastAsia="en-IN"/>
        </w:rPr>
        <w:t>{fig:reliability_diagrams} shows that the MTW improved the reliability for both 2Z and 2Z-2MI methods and for all thresholds</w:t>
      </w:r>
      <w:del w:id="896" w:author="Author" w:date="2017-04-04T20:07:00Z">
        <w:r w:rsidRPr="00E75366" w:rsidDel="009879E8">
          <w:rPr>
            <w:rFonts w:ascii="Courier New" w:eastAsia="Times New Roman" w:hAnsi="Courier New" w:cs="Courier New"/>
            <w:color w:val="000000"/>
            <w:sz w:val="20"/>
            <w:szCs w:val="20"/>
            <w:lang w:val="en-IN" w:eastAsia="en-IN"/>
          </w:rPr>
          <w:delText xml:space="preserve">, </w:delText>
        </w:r>
      </w:del>
      <w:ins w:id="897" w:author="Author" w:date="2017-04-04T20:07:00Z">
        <w:r w:rsidR="009879E8">
          <w:rPr>
            <w:rFonts w:ascii="Courier New" w:eastAsia="Times New Roman" w:hAnsi="Courier New" w:cs="Courier New"/>
            <w:color w:val="000000"/>
            <w:sz w:val="20"/>
            <w:szCs w:val="20"/>
            <w:lang w:val="en-IN" w:eastAsia="en-IN"/>
          </w:rPr>
          <w:t xml:space="preserve"> because</w:t>
        </w:r>
        <w:r w:rsidR="009879E8" w:rsidRPr="00E75366">
          <w:rPr>
            <w:rFonts w:ascii="Courier New" w:eastAsia="Times New Roman" w:hAnsi="Courier New" w:cs="Courier New"/>
            <w:color w:val="000000"/>
            <w:sz w:val="20"/>
            <w:szCs w:val="20"/>
            <w:lang w:val="en-IN" w:eastAsia="en-IN"/>
          </w:rPr>
          <w:t xml:space="preserve"> </w:t>
        </w:r>
      </w:ins>
      <w:del w:id="898" w:author="Author" w:date="2017-04-04T20:07:00Z">
        <w:r w:rsidRPr="00E75366" w:rsidDel="009879E8">
          <w:rPr>
            <w:rFonts w:ascii="Courier New" w:eastAsia="Times New Roman" w:hAnsi="Courier New" w:cs="Courier New"/>
            <w:color w:val="000000"/>
            <w:sz w:val="20"/>
            <w:szCs w:val="20"/>
            <w:lang w:val="en-IN" w:eastAsia="en-IN"/>
          </w:rPr>
          <w:delText xml:space="preserve">as </w:delText>
        </w:r>
      </w:del>
      <w:r w:rsidRPr="00E75366">
        <w:rPr>
          <w:rFonts w:ascii="Courier New" w:eastAsia="Times New Roman" w:hAnsi="Courier New" w:cs="Courier New"/>
          <w:color w:val="000000"/>
          <w:sz w:val="20"/>
          <w:szCs w:val="20"/>
          <w:lang w:val="en-IN" w:eastAsia="en-IN"/>
        </w:rPr>
        <w:t>the curves moved toward</w:t>
      </w:r>
      <w:ins w:id="899" w:author="Author" w:date="2017-04-04T20:07:00Z">
        <w:r w:rsidR="009879E8">
          <w:rPr>
            <w:rFonts w:ascii="Courier New" w:eastAsia="Times New Roman" w:hAnsi="Courier New" w:cs="Courier New"/>
            <w:color w:val="000000"/>
            <w:sz w:val="20"/>
            <w:szCs w:val="20"/>
            <w:lang w:val="en-IN" w:eastAsia="en-IN"/>
          </w:rPr>
          <w:t>s</w:t>
        </w:r>
      </w:ins>
      <w:r w:rsidRPr="00E75366">
        <w:rPr>
          <w:rFonts w:ascii="Courier New" w:eastAsia="Times New Roman" w:hAnsi="Courier New" w:cs="Courier New"/>
          <w:color w:val="000000"/>
          <w:sz w:val="20"/>
          <w:szCs w:val="20"/>
          <w:lang w:val="en-IN" w:eastAsia="en-IN"/>
        </w:rPr>
        <w:t xml:space="preserve"> the diagonal with </w:t>
      </w:r>
      <w:del w:id="900" w:author="Author" w:date="2017-04-04T20:07:00Z">
        <w:r w:rsidRPr="00E75366" w:rsidDel="009879E8">
          <w:rPr>
            <w:rFonts w:ascii="Courier New" w:eastAsia="Times New Roman" w:hAnsi="Courier New" w:cs="Courier New"/>
            <w:color w:val="000000"/>
            <w:sz w:val="20"/>
            <w:szCs w:val="20"/>
            <w:lang w:val="en-IN" w:eastAsia="en-IN"/>
          </w:rPr>
          <w:delText xml:space="preserve">a </w:delText>
        </w:r>
      </w:del>
      <w:r w:rsidRPr="00E75366">
        <w:rPr>
          <w:rFonts w:ascii="Courier New" w:eastAsia="Times New Roman" w:hAnsi="Courier New" w:cs="Courier New"/>
          <w:color w:val="000000"/>
          <w:sz w:val="20"/>
          <w:szCs w:val="20"/>
          <w:lang w:val="en-IN" w:eastAsia="en-IN"/>
        </w:rPr>
        <w:t>decreasing MTW time step</w:t>
      </w:r>
      <w:ins w:id="901" w:author="Author" w:date="2017-04-04T20:07:00Z">
        <w:r w:rsidR="009879E8">
          <w:rPr>
            <w:rFonts w:ascii="Courier New" w:eastAsia="Times New Roman" w:hAnsi="Courier New" w:cs="Courier New"/>
            <w:color w:val="000000"/>
            <w:sz w:val="20"/>
            <w:szCs w:val="20"/>
            <w:lang w:val="en-IN" w:eastAsia="en-IN"/>
          </w:rPr>
          <w:t>s</w:t>
        </w:r>
      </w:ins>
      <w:r w:rsidRPr="00E75366">
        <w:rPr>
          <w:rFonts w:ascii="Courier New" w:eastAsia="Times New Roman" w:hAnsi="Courier New" w:cs="Courier New"/>
          <w:color w:val="000000"/>
          <w:sz w:val="20"/>
          <w:szCs w:val="20"/>
          <w:lang w:val="en-IN" w:eastAsia="en-IN"/>
        </w:rPr>
        <w:t>.</w:t>
      </w:r>
      <w:proofErr w:type="gramEnd"/>
      <w:r w:rsidRPr="00E75366">
        <w:rPr>
          <w:rFonts w:ascii="Courier New" w:eastAsia="Times New Roman" w:hAnsi="Courier New" w:cs="Courier New"/>
          <w:color w:val="000000"/>
          <w:sz w:val="20"/>
          <w:szCs w:val="20"/>
          <w:lang w:val="en-IN" w:eastAsia="en-IN"/>
        </w:rPr>
        <w:t xml:space="preserve"> For P80, the 3</w:t>
      </w:r>
      <w:ins w:id="902" w:author="Author" w:date="2017-04-04T20:07:00Z">
        <w:r w:rsidR="009879E8">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w:t>
      </w:r>
      <w:ins w:id="903" w:author="Author" w:date="2017-04-04T20:07:00Z">
        <w:r w:rsidR="009879E8">
          <w:rPr>
            <w:rFonts w:ascii="Courier New" w:eastAsia="Times New Roman" w:hAnsi="Courier New" w:cs="Courier New"/>
            <w:color w:val="000000"/>
            <w:sz w:val="20"/>
            <w:szCs w:val="20"/>
            <w:lang w:val="en-IN" w:eastAsia="en-IN"/>
          </w:rPr>
          <w:t xml:space="preserve"> </w:t>
        </w:r>
      </w:ins>
      <w:del w:id="904" w:author="Author" w:date="2017-04-04T20:07:00Z">
        <w:r w:rsidRPr="00E75366" w:rsidDel="009879E8">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MTW predictions fit</w:t>
      </w:r>
      <w:del w:id="905" w:author="Author" w:date="2017-04-04T20:07:00Z">
        <w:r w:rsidRPr="00E75366" w:rsidDel="009879E8">
          <w:rPr>
            <w:rFonts w:ascii="Courier New" w:eastAsia="Times New Roman" w:hAnsi="Courier New" w:cs="Courier New"/>
            <w:color w:val="000000"/>
            <w:sz w:val="20"/>
            <w:szCs w:val="20"/>
            <w:lang w:val="en-IN" w:eastAsia="en-IN"/>
          </w:rPr>
          <w:delText>ed</w:delText>
        </w:r>
      </w:del>
      <w:r w:rsidRPr="00E75366">
        <w:rPr>
          <w:rFonts w:ascii="Courier New" w:eastAsia="Times New Roman" w:hAnsi="Courier New" w:cs="Courier New"/>
          <w:color w:val="000000"/>
          <w:sz w:val="20"/>
          <w:szCs w:val="20"/>
          <w:lang w:val="en-IN" w:eastAsia="en-IN"/>
        </w:rPr>
        <w:t xml:space="preserve"> very well the observed frequency. When considering higher thresholds, the 2Z-2MI method </w:t>
      </w:r>
      <w:del w:id="906" w:author="Author" w:date="2017-04-04T20:07:00Z">
        <w:r w:rsidRPr="00E75366" w:rsidDel="009879E8">
          <w:rPr>
            <w:rFonts w:ascii="Courier New" w:eastAsia="Times New Roman" w:hAnsi="Courier New" w:cs="Courier New"/>
            <w:color w:val="000000"/>
            <w:sz w:val="20"/>
            <w:szCs w:val="20"/>
            <w:lang w:val="en-IN" w:eastAsia="en-IN"/>
          </w:rPr>
          <w:delText xml:space="preserve">is </w:delText>
        </w:r>
      </w:del>
      <w:ins w:id="907" w:author="Author" w:date="2017-04-04T20:07:00Z">
        <w:r w:rsidR="009879E8">
          <w:rPr>
            <w:rFonts w:ascii="Courier New" w:eastAsia="Times New Roman" w:hAnsi="Courier New" w:cs="Courier New"/>
            <w:color w:val="000000"/>
            <w:sz w:val="20"/>
            <w:szCs w:val="20"/>
            <w:lang w:val="en-IN" w:eastAsia="en-IN"/>
          </w:rPr>
          <w:t>was</w:t>
        </w:r>
        <w:r w:rsidR="009879E8"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generally better </w:t>
      </w:r>
      <w:r w:rsidRPr="00E75366">
        <w:rPr>
          <w:rFonts w:ascii="Courier New" w:eastAsia="Times New Roman" w:hAnsi="Courier New" w:cs="Courier New"/>
          <w:color w:val="000000"/>
          <w:sz w:val="20"/>
          <w:szCs w:val="20"/>
          <w:lang w:val="en-IN" w:eastAsia="en-IN"/>
        </w:rPr>
        <w:lastRenderedPageBreak/>
        <w:t xml:space="preserve">than 2Z. The case of </w:t>
      </w:r>
      <w:del w:id="908" w:author="Author" w:date="2017-04-04T20:07:00Z">
        <w:r w:rsidRPr="00E75366" w:rsidDel="009879E8">
          <w:rPr>
            <w:rFonts w:ascii="Courier New" w:eastAsia="Times New Roman" w:hAnsi="Courier New" w:cs="Courier New"/>
            <w:color w:val="000000"/>
            <w:sz w:val="20"/>
            <w:szCs w:val="20"/>
            <w:lang w:val="en-IN" w:eastAsia="en-IN"/>
          </w:rPr>
          <w:delText xml:space="preserve">a </w:delText>
        </w:r>
      </w:del>
      <w:ins w:id="909" w:author="Author" w:date="2017-04-04T20:07:00Z">
        <w:r w:rsidR="009879E8">
          <w:rPr>
            <w:rFonts w:ascii="Courier New" w:eastAsia="Times New Roman" w:hAnsi="Courier New" w:cs="Courier New"/>
            <w:color w:val="000000"/>
            <w:sz w:val="20"/>
            <w:szCs w:val="20"/>
            <w:lang w:val="en-IN" w:eastAsia="en-IN"/>
          </w:rPr>
          <w:t>the</w:t>
        </w:r>
        <w:r w:rsidR="009879E8"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P95 threshold </w:t>
      </w:r>
      <w:del w:id="910" w:author="Author" w:date="2017-04-04T20:08:00Z">
        <w:r w:rsidRPr="00E75366" w:rsidDel="009879E8">
          <w:rPr>
            <w:rFonts w:ascii="Courier New" w:eastAsia="Times New Roman" w:hAnsi="Courier New" w:cs="Courier New"/>
            <w:color w:val="000000"/>
            <w:sz w:val="20"/>
            <w:szCs w:val="20"/>
            <w:lang w:val="en-IN" w:eastAsia="en-IN"/>
          </w:rPr>
          <w:delText xml:space="preserve">shows </w:delText>
        </w:r>
      </w:del>
      <w:ins w:id="911" w:author="Author" w:date="2017-04-04T20:08:00Z">
        <w:r w:rsidR="009879E8" w:rsidRPr="00E75366">
          <w:rPr>
            <w:rFonts w:ascii="Courier New" w:eastAsia="Times New Roman" w:hAnsi="Courier New" w:cs="Courier New"/>
            <w:color w:val="000000"/>
            <w:sz w:val="20"/>
            <w:szCs w:val="20"/>
            <w:lang w:val="en-IN" w:eastAsia="en-IN"/>
          </w:rPr>
          <w:t>show</w:t>
        </w:r>
        <w:r w:rsidR="009879E8">
          <w:rPr>
            <w:rFonts w:ascii="Courier New" w:eastAsia="Times New Roman" w:hAnsi="Courier New" w:cs="Courier New"/>
            <w:color w:val="000000"/>
            <w:sz w:val="20"/>
            <w:szCs w:val="20"/>
            <w:lang w:val="en-IN" w:eastAsia="en-IN"/>
          </w:rPr>
          <w:t>ed</w:t>
        </w:r>
        <w:r w:rsidR="009879E8"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a conditional dry bias associated with larger forecast probabilities for the considered AMs</w:t>
      </w:r>
      <w:ins w:id="912" w:author="Author" w:date="2017-04-04T20:08:00Z">
        <w:r w:rsidR="009879E8">
          <w:rPr>
            <w:rFonts w:ascii="Courier New" w:eastAsia="Times New Roman" w:hAnsi="Courier New" w:cs="Courier New"/>
            <w:color w:val="000000"/>
            <w:sz w:val="20"/>
            <w:szCs w:val="20"/>
            <w:lang w:val="en-IN" w:eastAsia="en-IN"/>
          </w:rPr>
          <w:t>; however, this</w:t>
        </w:r>
      </w:ins>
      <w:del w:id="913" w:author="Author" w:date="2017-04-04T20:08:00Z">
        <w:r w:rsidRPr="00E75366" w:rsidDel="009879E8">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w:t>
      </w:r>
      <w:del w:id="914" w:author="Author" w:date="2017-04-04T20:08:00Z">
        <w:r w:rsidRPr="00E75366" w:rsidDel="009879E8">
          <w:rPr>
            <w:rFonts w:ascii="Courier New" w:eastAsia="Times New Roman" w:hAnsi="Courier New" w:cs="Courier New"/>
            <w:color w:val="000000"/>
            <w:sz w:val="20"/>
            <w:szCs w:val="20"/>
            <w:lang w:val="en-IN" w:eastAsia="en-IN"/>
          </w:rPr>
          <w:delText xml:space="preserve">which </w:delText>
        </w:r>
      </w:del>
      <w:r w:rsidRPr="00E75366">
        <w:rPr>
          <w:rFonts w:ascii="Courier New" w:eastAsia="Times New Roman" w:hAnsi="Courier New" w:cs="Courier New"/>
          <w:color w:val="000000"/>
          <w:sz w:val="20"/>
          <w:szCs w:val="20"/>
          <w:lang w:val="en-IN" w:eastAsia="en-IN"/>
        </w:rPr>
        <w:t xml:space="preserve">was </w:t>
      </w:r>
      <w:del w:id="915" w:author="Author" w:date="2017-04-04T20:08:00Z">
        <w:r w:rsidRPr="00E75366" w:rsidDel="009879E8">
          <w:rPr>
            <w:rFonts w:ascii="Courier New" w:eastAsia="Times New Roman" w:hAnsi="Courier New" w:cs="Courier New"/>
            <w:color w:val="000000"/>
            <w:sz w:val="20"/>
            <w:szCs w:val="20"/>
            <w:lang w:val="en-IN" w:eastAsia="en-IN"/>
          </w:rPr>
          <w:delText xml:space="preserve">however </w:delText>
        </w:r>
      </w:del>
      <w:r w:rsidRPr="00E75366">
        <w:rPr>
          <w:rFonts w:ascii="Courier New" w:eastAsia="Times New Roman" w:hAnsi="Courier New" w:cs="Courier New"/>
          <w:color w:val="000000"/>
          <w:sz w:val="20"/>
          <w:szCs w:val="20"/>
          <w:lang w:val="en-IN" w:eastAsia="en-IN"/>
        </w:rPr>
        <w:t>substantially reduced by the 3</w:t>
      </w:r>
      <w:ins w:id="916" w:author="Author" w:date="2017-04-04T20:08:00Z">
        <w:r w:rsidR="009879E8">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w:t>
      </w:r>
      <w:ins w:id="917" w:author="Author" w:date="2017-04-04T20:08:00Z">
        <w:r w:rsidR="009879E8">
          <w:rPr>
            <w:rFonts w:ascii="Courier New" w:eastAsia="Times New Roman" w:hAnsi="Courier New" w:cs="Courier New"/>
            <w:color w:val="000000"/>
            <w:sz w:val="20"/>
            <w:szCs w:val="20"/>
            <w:lang w:val="en-IN" w:eastAsia="en-IN"/>
          </w:rPr>
          <w:t xml:space="preserve"> </w:t>
        </w:r>
      </w:ins>
      <w:del w:id="918" w:author="Author" w:date="2017-04-04T20:08:00Z">
        <w:r w:rsidRPr="00E75366" w:rsidDel="009879E8">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MTW. This conditional dry bias means </w:t>
      </w:r>
      <w:del w:id="919" w:author="Author" w:date="2017-04-04T20:08:00Z">
        <w:r w:rsidRPr="00E75366" w:rsidDel="009879E8">
          <w:rPr>
            <w:rFonts w:ascii="Courier New" w:eastAsia="Times New Roman" w:hAnsi="Courier New" w:cs="Courier New"/>
            <w:color w:val="000000"/>
            <w:sz w:val="20"/>
            <w:szCs w:val="20"/>
            <w:lang w:val="en-IN" w:eastAsia="en-IN"/>
          </w:rPr>
          <w:delText xml:space="preserve">for example here </w:delText>
        </w:r>
      </w:del>
      <w:r w:rsidRPr="00E75366">
        <w:rPr>
          <w:rFonts w:ascii="Courier New" w:eastAsia="Times New Roman" w:hAnsi="Courier New" w:cs="Courier New"/>
          <w:color w:val="000000"/>
          <w:sz w:val="20"/>
          <w:szCs w:val="20"/>
          <w:lang w:val="en-IN" w:eastAsia="en-IN"/>
        </w:rPr>
        <w:t xml:space="preserve">that the AM did not predict the event with a probability equal to 1 for 2Z. Obtaining a predicted probability of </w:t>
      </w:r>
      <w:del w:id="920" w:author="Author" w:date="2017-04-04T20:08:00Z">
        <w:r w:rsidRPr="00E75366" w:rsidDel="009879E8">
          <w:rPr>
            <w:rFonts w:ascii="Courier New" w:eastAsia="Times New Roman" w:hAnsi="Courier New" w:cs="Courier New"/>
            <w:color w:val="000000"/>
            <w:sz w:val="20"/>
            <w:szCs w:val="20"/>
            <w:lang w:val="en-IN" w:eastAsia="en-IN"/>
          </w:rPr>
          <w:delText xml:space="preserve">exceedence </w:delText>
        </w:r>
      </w:del>
      <w:ins w:id="921" w:author="Author" w:date="2017-04-04T20:08:00Z">
        <w:r w:rsidR="009879E8" w:rsidRPr="00E75366">
          <w:rPr>
            <w:rFonts w:ascii="Courier New" w:eastAsia="Times New Roman" w:hAnsi="Courier New" w:cs="Courier New"/>
            <w:color w:val="000000"/>
            <w:sz w:val="20"/>
            <w:szCs w:val="20"/>
            <w:lang w:val="en-IN" w:eastAsia="en-IN"/>
          </w:rPr>
          <w:t>exceed</w:t>
        </w:r>
        <w:r w:rsidR="009879E8">
          <w:rPr>
            <w:rFonts w:ascii="Courier New" w:eastAsia="Times New Roman" w:hAnsi="Courier New" w:cs="Courier New"/>
            <w:color w:val="000000"/>
            <w:sz w:val="20"/>
            <w:szCs w:val="20"/>
            <w:lang w:val="en-IN" w:eastAsia="en-IN"/>
          </w:rPr>
          <w:t>a</w:t>
        </w:r>
        <w:r w:rsidR="009879E8" w:rsidRPr="00E75366">
          <w:rPr>
            <w:rFonts w:ascii="Courier New" w:eastAsia="Times New Roman" w:hAnsi="Courier New" w:cs="Courier New"/>
            <w:color w:val="000000"/>
            <w:sz w:val="20"/>
            <w:szCs w:val="20"/>
            <w:lang w:val="en-IN" w:eastAsia="en-IN"/>
          </w:rPr>
          <w:t xml:space="preserve">nce </w:t>
        </w:r>
      </w:ins>
      <w:r w:rsidRPr="00E75366">
        <w:rPr>
          <w:rFonts w:ascii="Courier New" w:eastAsia="Times New Roman" w:hAnsi="Courier New" w:cs="Courier New"/>
          <w:color w:val="000000"/>
          <w:sz w:val="20"/>
          <w:szCs w:val="20"/>
          <w:lang w:val="en-IN" w:eastAsia="en-IN"/>
        </w:rPr>
        <w:t xml:space="preserve">of 1 would mean that all analogue dates for a certain target date would be above the threshold. </w:t>
      </w:r>
      <w:del w:id="922" w:author="Author" w:date="2017-04-04T20:08:00Z">
        <w:r w:rsidRPr="00E75366" w:rsidDel="009879E8">
          <w:rPr>
            <w:rFonts w:ascii="Courier New" w:eastAsia="Times New Roman" w:hAnsi="Courier New" w:cs="Courier New"/>
            <w:color w:val="000000"/>
            <w:sz w:val="20"/>
            <w:szCs w:val="20"/>
            <w:lang w:val="en-IN" w:eastAsia="en-IN"/>
          </w:rPr>
          <w:delText xml:space="preserve">As </w:delText>
        </w:r>
      </w:del>
      <w:ins w:id="923" w:author="Author" w:date="2017-04-04T20:09:00Z">
        <w:r w:rsidR="009879E8">
          <w:rPr>
            <w:rFonts w:ascii="Courier New" w:eastAsia="Times New Roman" w:hAnsi="Courier New" w:cs="Courier New"/>
            <w:color w:val="000000"/>
            <w:sz w:val="20"/>
            <w:szCs w:val="20"/>
            <w:lang w:val="en-IN" w:eastAsia="en-IN"/>
          </w:rPr>
          <w:t>The</w:t>
        </w:r>
      </w:ins>
      <w:del w:id="924" w:author="Author" w:date="2017-04-04T20:09:00Z">
        <w:r w:rsidRPr="00E75366" w:rsidDel="009879E8">
          <w:rPr>
            <w:rFonts w:ascii="Courier New" w:eastAsia="Times New Roman" w:hAnsi="Courier New" w:cs="Courier New"/>
            <w:color w:val="000000"/>
            <w:sz w:val="20"/>
            <w:szCs w:val="20"/>
            <w:lang w:val="en-IN" w:eastAsia="en-IN"/>
          </w:rPr>
          <w:delText>the</w:delText>
        </w:r>
      </w:del>
      <w:r w:rsidRPr="00E75366">
        <w:rPr>
          <w:rFonts w:ascii="Courier New" w:eastAsia="Times New Roman" w:hAnsi="Courier New" w:cs="Courier New"/>
          <w:color w:val="000000"/>
          <w:sz w:val="20"/>
          <w:szCs w:val="20"/>
          <w:lang w:val="en-IN" w:eastAsia="en-IN"/>
        </w:rPr>
        <w:t xml:space="preserve"> number of analogue dates </w:t>
      </w:r>
      <w:del w:id="925" w:author="Author" w:date="2017-04-04T20:09:00Z">
        <w:r w:rsidRPr="00E75366" w:rsidDel="009879E8">
          <w:rPr>
            <w:rFonts w:ascii="Courier New" w:eastAsia="Times New Roman" w:hAnsi="Courier New" w:cs="Courier New"/>
            <w:color w:val="000000"/>
            <w:sz w:val="20"/>
            <w:szCs w:val="20"/>
            <w:lang w:val="en-IN" w:eastAsia="en-IN"/>
          </w:rPr>
          <w:delText xml:space="preserve">is </w:delText>
        </w:r>
      </w:del>
      <w:ins w:id="926" w:author="Author" w:date="2017-04-04T20:09:00Z">
        <w:r w:rsidR="009879E8">
          <w:rPr>
            <w:rFonts w:ascii="Courier New" w:eastAsia="Times New Roman" w:hAnsi="Courier New" w:cs="Courier New"/>
            <w:color w:val="000000"/>
            <w:sz w:val="20"/>
            <w:szCs w:val="20"/>
            <w:lang w:val="en-IN" w:eastAsia="en-IN"/>
          </w:rPr>
          <w:t>is</w:t>
        </w:r>
        <w:r w:rsidR="009879E8"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30 in this case</w:t>
      </w:r>
      <w:ins w:id="927" w:author="Author" w:date="2017-04-04T20:09:00Z">
        <w:r w:rsidR="009879E8">
          <w:rPr>
            <w:rFonts w:ascii="Courier New" w:eastAsia="Times New Roman" w:hAnsi="Courier New" w:cs="Courier New"/>
            <w:color w:val="000000"/>
            <w:sz w:val="20"/>
            <w:szCs w:val="20"/>
            <w:lang w:val="en-IN" w:eastAsia="en-IN"/>
          </w:rPr>
          <w:t>;</w:t>
        </w:r>
      </w:ins>
      <w:del w:id="928" w:author="Author" w:date="2017-04-04T20:09:00Z">
        <w:r w:rsidRPr="00E75366" w:rsidDel="009879E8">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it </w:t>
      </w:r>
      <w:del w:id="929" w:author="Author" w:date="2017-04-04T20:09:00Z">
        <w:r w:rsidRPr="00E75366" w:rsidDel="009879E8">
          <w:rPr>
            <w:rFonts w:ascii="Courier New" w:eastAsia="Times New Roman" w:hAnsi="Courier New" w:cs="Courier New"/>
            <w:color w:val="000000"/>
            <w:sz w:val="20"/>
            <w:szCs w:val="20"/>
            <w:lang w:val="en-IN" w:eastAsia="en-IN"/>
          </w:rPr>
          <w:delText xml:space="preserve">becomes </w:delText>
        </w:r>
      </w:del>
      <w:ins w:id="930" w:author="Author" w:date="2017-04-04T20:09:00Z">
        <w:r w:rsidR="009879E8">
          <w:rPr>
            <w:rFonts w:ascii="Courier New" w:eastAsia="Times New Roman" w:hAnsi="Courier New" w:cs="Courier New"/>
            <w:color w:val="000000"/>
            <w:sz w:val="20"/>
            <w:szCs w:val="20"/>
            <w:lang w:val="en-IN" w:eastAsia="en-IN"/>
          </w:rPr>
          <w:t>is</w:t>
        </w:r>
        <w:r w:rsidR="009879E8"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less likely to have 30 values above the threshold when </w:t>
      </w:r>
      <w:del w:id="931" w:author="Author" w:date="2017-04-04T20:09:00Z">
        <w:r w:rsidRPr="00E75366" w:rsidDel="009879E8">
          <w:rPr>
            <w:rFonts w:ascii="Courier New" w:eastAsia="Times New Roman" w:hAnsi="Courier New" w:cs="Courier New"/>
            <w:color w:val="000000"/>
            <w:sz w:val="20"/>
            <w:szCs w:val="20"/>
            <w:lang w:val="en-IN" w:eastAsia="en-IN"/>
          </w:rPr>
          <w:delText xml:space="preserve">it </w:delText>
        </w:r>
      </w:del>
      <w:ins w:id="932" w:author="Author" w:date="2017-04-04T20:09:00Z">
        <w:r w:rsidR="009879E8">
          <w:rPr>
            <w:rFonts w:ascii="Courier New" w:eastAsia="Times New Roman" w:hAnsi="Courier New" w:cs="Courier New"/>
            <w:color w:val="000000"/>
            <w:sz w:val="20"/>
            <w:szCs w:val="20"/>
            <w:lang w:val="en-IN" w:eastAsia="en-IN"/>
          </w:rPr>
          <w:t>the MTW</w:t>
        </w:r>
        <w:r w:rsidR="009879E8"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increases. This issue is the topic of </w:t>
      </w:r>
      <w:del w:id="933" w:author="Author" w:date="2017-04-04T20:10:00Z">
        <w:r w:rsidRPr="00E75366" w:rsidDel="009879E8">
          <w:rPr>
            <w:rFonts w:ascii="Courier New" w:eastAsia="Times New Roman" w:hAnsi="Courier New" w:cs="Courier New"/>
            <w:color w:val="000000"/>
            <w:sz w:val="20"/>
            <w:szCs w:val="20"/>
            <w:lang w:val="en-IN" w:eastAsia="en-IN"/>
          </w:rPr>
          <w:delText xml:space="preserve">an </w:delText>
        </w:r>
      </w:del>
      <w:r w:rsidRPr="00E75366">
        <w:rPr>
          <w:rFonts w:ascii="Courier New" w:eastAsia="Times New Roman" w:hAnsi="Courier New" w:cs="Courier New"/>
          <w:color w:val="000000"/>
          <w:sz w:val="20"/>
          <w:szCs w:val="20"/>
          <w:lang w:val="en-IN" w:eastAsia="en-IN"/>
        </w:rPr>
        <w:t xml:space="preserve">ongoing </w:t>
      </w:r>
      <w:del w:id="934" w:author="Author" w:date="2017-04-04T20:10:00Z">
        <w:r w:rsidRPr="00E75366" w:rsidDel="009879E8">
          <w:rPr>
            <w:rFonts w:ascii="Courier New" w:eastAsia="Times New Roman" w:hAnsi="Courier New" w:cs="Courier New"/>
            <w:color w:val="000000"/>
            <w:sz w:val="20"/>
            <w:szCs w:val="20"/>
            <w:lang w:val="en-IN" w:eastAsia="en-IN"/>
          </w:rPr>
          <w:delText>work</w:delText>
        </w:r>
      </w:del>
      <w:ins w:id="935" w:author="Author" w:date="2017-04-04T20:10:00Z">
        <w:r w:rsidR="009879E8">
          <w:rPr>
            <w:rFonts w:ascii="Courier New" w:eastAsia="Times New Roman" w:hAnsi="Courier New" w:cs="Courier New"/>
            <w:color w:val="000000"/>
            <w:sz w:val="20"/>
            <w:szCs w:val="20"/>
            <w:lang w:val="en-IN" w:eastAsia="en-IN"/>
          </w:rPr>
          <w:t>research</w:t>
        </w:r>
      </w:ins>
      <w:r w:rsidRPr="00E75366">
        <w:rPr>
          <w:rFonts w:ascii="Courier New" w:eastAsia="Times New Roman" w:hAnsi="Courier New" w:cs="Courier New"/>
          <w:color w:val="000000"/>
          <w:sz w:val="20"/>
          <w:szCs w:val="20"/>
          <w:lang w:val="en-IN" w:eastAsia="en-IN"/>
        </w:rPr>
        <w:t xml:space="preserve">. However, as </w:t>
      </w:r>
      <w:del w:id="936" w:author="Author" w:date="2017-04-04T20:10:00Z">
        <w:r w:rsidRPr="00E75366" w:rsidDel="009879E8">
          <w:rPr>
            <w:rFonts w:ascii="Courier New" w:eastAsia="Times New Roman" w:hAnsi="Courier New" w:cs="Courier New"/>
            <w:color w:val="000000"/>
            <w:sz w:val="20"/>
            <w:szCs w:val="20"/>
            <w:lang w:val="en-IN" w:eastAsia="en-IN"/>
          </w:rPr>
          <w:delText>one can see</w:delText>
        </w:r>
      </w:del>
      <w:ins w:id="937" w:author="Author" w:date="2017-04-04T20:10:00Z">
        <w:r w:rsidR="009879E8">
          <w:rPr>
            <w:rFonts w:ascii="Courier New" w:eastAsia="Times New Roman" w:hAnsi="Courier New" w:cs="Courier New"/>
            <w:color w:val="000000"/>
            <w:sz w:val="20"/>
            <w:szCs w:val="20"/>
            <w:lang w:val="en-IN" w:eastAsia="en-IN"/>
          </w:rPr>
          <w:t>shown</w:t>
        </w:r>
      </w:ins>
      <w:r w:rsidRPr="00E75366">
        <w:rPr>
          <w:rFonts w:ascii="Courier New" w:eastAsia="Times New Roman" w:hAnsi="Courier New" w:cs="Courier New"/>
          <w:color w:val="000000"/>
          <w:sz w:val="20"/>
          <w:szCs w:val="20"/>
          <w:lang w:val="en-IN" w:eastAsia="en-IN"/>
        </w:rPr>
        <w:t xml:space="preserve"> in Figure </w:t>
      </w:r>
      <w:r w:rsidRPr="00E75366">
        <w:rPr>
          <w:rFonts w:ascii="Courier New" w:eastAsia="Times New Roman" w:hAnsi="Courier New" w:cs="Courier New"/>
          <w:color w:val="800000"/>
          <w:sz w:val="20"/>
          <w:szCs w:val="20"/>
          <w:lang w:val="en-IN" w:eastAsia="en-IN"/>
        </w:rPr>
        <w:t>\ref</w:t>
      </w:r>
      <w:r w:rsidRPr="00E75366">
        <w:rPr>
          <w:rFonts w:ascii="Courier New" w:eastAsia="Times New Roman" w:hAnsi="Courier New" w:cs="Courier New"/>
          <w:color w:val="000000"/>
          <w:sz w:val="20"/>
          <w:szCs w:val="20"/>
          <w:lang w:val="en-IN" w:eastAsia="en-IN"/>
        </w:rPr>
        <w:t>{fig:reliability_diagrams}</w:t>
      </w:r>
      <w:del w:id="938" w:author="Author" w:date="2017-04-04T20:10:00Z">
        <w:r w:rsidRPr="00E75366" w:rsidDel="009879E8">
          <w:rPr>
            <w:rFonts w:ascii="Courier New" w:eastAsia="Times New Roman" w:hAnsi="Courier New" w:cs="Courier New"/>
            <w:color w:val="000000"/>
            <w:sz w:val="20"/>
            <w:szCs w:val="20"/>
            <w:lang w:val="en-IN" w:eastAsia="en-IN"/>
          </w:rPr>
          <w:delText xml:space="preserve"> (bottom)</w:delText>
        </w:r>
      </w:del>
      <w:r w:rsidRPr="00E75366">
        <w:rPr>
          <w:rFonts w:ascii="Courier New" w:eastAsia="Times New Roman" w:hAnsi="Courier New" w:cs="Courier New"/>
          <w:color w:val="000000"/>
          <w:sz w:val="20"/>
          <w:szCs w:val="20"/>
          <w:lang w:val="en-IN" w:eastAsia="en-IN"/>
        </w:rPr>
        <w:t>, the introduction of an MTW, especially with a 3</w:t>
      </w:r>
      <w:ins w:id="939" w:author="Author" w:date="2017-04-04T20:10:00Z">
        <w:r w:rsidR="009879E8">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 xml:space="preserve">h </w:t>
      </w:r>
      <w:proofErr w:type="gramStart"/>
      <w:r w:rsidRPr="00E75366">
        <w:rPr>
          <w:rFonts w:ascii="Courier New" w:eastAsia="Times New Roman" w:hAnsi="Courier New" w:cs="Courier New"/>
          <w:color w:val="000000"/>
          <w:sz w:val="20"/>
          <w:szCs w:val="20"/>
          <w:lang w:val="en-IN" w:eastAsia="en-IN"/>
        </w:rPr>
        <w:t>tim</w:t>
      </w:r>
      <w:proofErr w:type="gramEnd"/>
      <w:del w:id="940" w:author="Author" w:date="2017-04-04T20:10:00Z">
        <w:r w:rsidRPr="00E75366" w:rsidDel="009879E8">
          <w:rPr>
            <w:rFonts w:ascii="Courier New" w:eastAsia="Times New Roman" w:hAnsi="Courier New" w:cs="Courier New"/>
            <w:color w:val="000000"/>
            <w:sz w:val="20"/>
            <w:szCs w:val="20"/>
            <w:lang w:val="en-IN" w:eastAsia="en-IN"/>
          </w:rPr>
          <w:delText>s</w:delText>
        </w:r>
      </w:del>
      <w:r w:rsidRPr="00E75366">
        <w:rPr>
          <w:rFonts w:ascii="Courier New" w:eastAsia="Times New Roman" w:hAnsi="Courier New" w:cs="Courier New"/>
          <w:color w:val="000000"/>
          <w:sz w:val="20"/>
          <w:szCs w:val="20"/>
          <w:lang w:val="en-IN" w:eastAsia="en-IN"/>
        </w:rPr>
        <w:t>e step,</w:t>
      </w:r>
      <w:ins w:id="941" w:author="Author" w:date="2017-04-04T20:10:00Z">
        <w:r w:rsidR="009879E8">
          <w:rPr>
            <w:rFonts w:ascii="Courier New" w:eastAsia="Times New Roman" w:hAnsi="Courier New" w:cs="Courier New"/>
            <w:color w:val="000000"/>
            <w:sz w:val="20"/>
            <w:szCs w:val="20"/>
            <w:lang w:val="en-IN" w:eastAsia="en-IN"/>
          </w:rPr>
          <w:t xml:space="preserve"> </w:t>
        </w:r>
      </w:ins>
      <w:del w:id="942" w:author="Author" w:date="2017-04-04T20:10:00Z">
        <w:r w:rsidRPr="00E75366" w:rsidDel="009879E8">
          <w:rPr>
            <w:rFonts w:ascii="Courier New" w:eastAsia="Times New Roman" w:hAnsi="Courier New" w:cs="Courier New"/>
            <w:color w:val="000000"/>
            <w:sz w:val="20"/>
            <w:szCs w:val="20"/>
            <w:lang w:val="en-IN" w:eastAsia="en-IN"/>
          </w:rPr>
          <w:delText xml:space="preserve"> </w:delText>
        </w:r>
      </w:del>
      <w:r w:rsidRPr="00E75366">
        <w:rPr>
          <w:rFonts w:ascii="Courier New" w:eastAsia="Times New Roman" w:hAnsi="Courier New" w:cs="Courier New"/>
          <w:color w:val="000000"/>
          <w:sz w:val="20"/>
          <w:szCs w:val="20"/>
          <w:lang w:val="en-IN" w:eastAsia="en-IN"/>
        </w:rPr>
        <w:t xml:space="preserve">improves </w:t>
      </w:r>
      <w:del w:id="943" w:author="Author" w:date="2017-04-04T20:10:00Z">
        <w:r w:rsidRPr="00E75366" w:rsidDel="009879E8">
          <w:rPr>
            <w:rFonts w:ascii="Courier New" w:eastAsia="Times New Roman" w:hAnsi="Courier New" w:cs="Courier New"/>
            <w:color w:val="000000"/>
            <w:sz w:val="20"/>
            <w:szCs w:val="20"/>
            <w:lang w:val="en-IN" w:eastAsia="en-IN"/>
          </w:rPr>
          <w:delText xml:space="preserve">partly </w:delText>
        </w:r>
      </w:del>
      <w:r w:rsidRPr="00E75366">
        <w:rPr>
          <w:rFonts w:ascii="Courier New" w:eastAsia="Times New Roman" w:hAnsi="Courier New" w:cs="Courier New"/>
          <w:color w:val="000000"/>
          <w:sz w:val="20"/>
          <w:szCs w:val="20"/>
          <w:lang w:val="en-IN" w:eastAsia="en-IN"/>
        </w:rPr>
        <w:t xml:space="preserve">this </w:t>
      </w:r>
      <w:del w:id="944" w:author="Author" w:date="2017-04-04T20:11:00Z">
        <w:r w:rsidRPr="00E75366" w:rsidDel="009879E8">
          <w:rPr>
            <w:rFonts w:ascii="Courier New" w:eastAsia="Times New Roman" w:hAnsi="Courier New" w:cs="Courier New"/>
            <w:color w:val="000000"/>
            <w:sz w:val="20"/>
            <w:szCs w:val="20"/>
            <w:lang w:val="en-IN" w:eastAsia="en-IN"/>
          </w:rPr>
          <w:delText>missmatch</w:delText>
        </w:r>
      </w:del>
      <w:ins w:id="945" w:author="Author" w:date="2017-04-04T20:11:00Z">
        <w:r w:rsidR="009879E8">
          <w:rPr>
            <w:rFonts w:ascii="Courier New" w:eastAsia="Times New Roman" w:hAnsi="Courier New" w:cs="Courier New"/>
            <w:color w:val="000000"/>
            <w:sz w:val="20"/>
            <w:szCs w:val="20"/>
            <w:lang w:val="en-IN" w:eastAsia="en-IN"/>
          </w:rPr>
          <w:t>mismatch to some degree</w:t>
        </w:r>
      </w:ins>
      <w:r w:rsidRPr="00E75366">
        <w:rPr>
          <w:rFonts w:ascii="Courier New" w:eastAsia="Times New Roman" w:hAnsi="Courier New" w:cs="Courier New"/>
          <w:color w:val="00000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\section{Discussion}</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\label{sec:discussion}</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\subsection{</w:t>
      </w:r>
      <w:ins w:id="946" w:author="Author" w:date="2017-04-04T20:11:00Z">
        <w:r w:rsidR="009879E8">
          <w:rPr>
            <w:rFonts w:ascii="Courier New" w:eastAsia="Times New Roman" w:hAnsi="Courier New" w:cs="Courier New"/>
            <w:b/>
            <w:bCs/>
            <w:color w:val="0000CC"/>
            <w:sz w:val="20"/>
            <w:szCs w:val="20"/>
            <w:lang w:val="en-IN" w:eastAsia="en-IN"/>
          </w:rPr>
          <w:t>B</w:t>
        </w:r>
      </w:ins>
      <w:del w:id="947" w:author="Author" w:date="2017-04-04T20:11:00Z">
        <w:r w:rsidRPr="00E75366" w:rsidDel="009879E8">
          <w:rPr>
            <w:rFonts w:ascii="Courier New" w:eastAsia="Times New Roman" w:hAnsi="Courier New" w:cs="Courier New"/>
            <w:b/>
            <w:bCs/>
            <w:color w:val="0000CC"/>
            <w:sz w:val="20"/>
            <w:szCs w:val="20"/>
            <w:lang w:val="en-IN" w:eastAsia="en-IN"/>
          </w:rPr>
          <w:delText>A b</w:delText>
        </w:r>
      </w:del>
      <w:r w:rsidRPr="00E75366">
        <w:rPr>
          <w:rFonts w:ascii="Courier New" w:eastAsia="Times New Roman" w:hAnsi="Courier New" w:cs="Courier New"/>
          <w:b/>
          <w:bCs/>
          <w:color w:val="0000CC"/>
          <w:sz w:val="20"/>
          <w:szCs w:val="20"/>
          <w:lang w:val="en-IN" w:eastAsia="en-IN"/>
        </w:rPr>
        <w:t>etter prediction of heavy precipitation}</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roofErr w:type="gramStart"/>
      <w:r w:rsidRPr="00E75366">
        <w:rPr>
          <w:rFonts w:ascii="Courier New" w:eastAsia="Times New Roman" w:hAnsi="Courier New" w:cs="Courier New"/>
          <w:color w:val="000000"/>
          <w:sz w:val="20"/>
          <w:szCs w:val="20"/>
          <w:lang w:val="en-IN" w:eastAsia="en-IN"/>
        </w:rPr>
        <w:t>Both the analogy criteria (Sect.</w:t>
      </w:r>
      <w:proofErr w:type="gramEnd"/>
      <w:r w:rsidRPr="00E75366">
        <w:rPr>
          <w:rFonts w:ascii="Courier New" w:eastAsia="Times New Roman" w:hAnsi="Courier New" w:cs="Courier New"/>
          <w:color w:val="000000"/>
          <w:sz w:val="20"/>
          <w:szCs w:val="20"/>
          <w:lang w:val="en-IN" w:eastAsia="en-IN"/>
        </w:rPr>
        <w:t xml:space="preserve"> </w:t>
      </w:r>
      <w:r w:rsidRPr="00E75366">
        <w:rPr>
          <w:rFonts w:ascii="Courier New" w:eastAsia="Times New Roman" w:hAnsi="Courier New" w:cs="Courier New"/>
          <w:color w:val="800000"/>
          <w:sz w:val="20"/>
          <w:szCs w:val="20"/>
          <w:lang w:val="en-IN" w:eastAsia="en-IN"/>
        </w:rPr>
        <w:t>\ref</w:t>
      </w:r>
      <w:r w:rsidRPr="00E75366">
        <w:rPr>
          <w:rFonts w:ascii="Courier New" w:eastAsia="Times New Roman" w:hAnsi="Courier New" w:cs="Courier New"/>
          <w:color w:val="000000"/>
          <w:sz w:val="20"/>
          <w:szCs w:val="20"/>
          <w:lang w:val="en-IN" w:eastAsia="en-IN"/>
        </w:rPr>
        <w:t xml:space="preserve">{sec:changes_analogy_circul}) and the performance scores (Sect. </w:t>
      </w:r>
      <w:r w:rsidRPr="00E75366">
        <w:rPr>
          <w:rFonts w:ascii="Courier New" w:eastAsia="Times New Roman" w:hAnsi="Courier New" w:cs="Courier New"/>
          <w:color w:val="800000"/>
          <w:sz w:val="20"/>
          <w:szCs w:val="20"/>
          <w:lang w:val="en-IN" w:eastAsia="en-IN"/>
        </w:rPr>
        <w:t>\ref</w:t>
      </w:r>
      <w:r w:rsidRPr="00E75366">
        <w:rPr>
          <w:rFonts w:ascii="Courier New" w:eastAsia="Times New Roman" w:hAnsi="Courier New" w:cs="Courier New"/>
          <w:color w:val="000000"/>
          <w:sz w:val="20"/>
          <w:szCs w:val="20"/>
          <w:lang w:val="en-IN" w:eastAsia="en-IN"/>
        </w:rPr>
        <w:t xml:space="preserve">{sec:influence_scores}) were improved to a greater extent for days with heavier precipitation. This is likely </w:t>
      </w:r>
      <w:del w:id="948" w:author="Author" w:date="2017-04-04T20:11:00Z">
        <w:r w:rsidRPr="00E75366" w:rsidDel="00D413C2">
          <w:rPr>
            <w:rFonts w:ascii="Courier New" w:eastAsia="Times New Roman" w:hAnsi="Courier New" w:cs="Courier New"/>
            <w:color w:val="000000"/>
            <w:sz w:val="20"/>
            <w:szCs w:val="20"/>
            <w:lang w:val="en-IN" w:eastAsia="en-IN"/>
          </w:rPr>
          <w:delText xml:space="preserve">due </w:delText>
        </w:r>
      </w:del>
      <w:ins w:id="949" w:author="Author" w:date="2017-04-04T20:11:00Z">
        <w:r w:rsidR="00D413C2">
          <w:rPr>
            <w:rFonts w:ascii="Courier New" w:eastAsia="Times New Roman" w:hAnsi="Courier New" w:cs="Courier New"/>
            <w:color w:val="000000"/>
            <w:sz w:val="20"/>
            <w:szCs w:val="20"/>
            <w:lang w:val="en-IN" w:eastAsia="en-IN"/>
          </w:rPr>
          <w:t>attributed</w:t>
        </w:r>
        <w:r w:rsidR="00D413C2"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to the fact that higher precipitation events are a consequence of atmospheric conditions with greater dynamics</w:t>
      </w:r>
      <w:del w:id="950" w:author="Author" w:date="2017-04-04T20:11:00Z">
        <w:r w:rsidRPr="00E75366" w:rsidDel="00D413C2">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such as weather disturbances, which have </w:t>
      </w:r>
      <w:del w:id="951" w:author="Author" w:date="2017-04-04T20:11:00Z">
        <w:r w:rsidRPr="00E75366" w:rsidDel="00D413C2">
          <w:rPr>
            <w:rFonts w:ascii="Courier New" w:eastAsia="Times New Roman" w:hAnsi="Courier New" w:cs="Courier New"/>
            <w:color w:val="000000"/>
            <w:sz w:val="20"/>
            <w:szCs w:val="20"/>
            <w:lang w:val="en-IN" w:eastAsia="en-IN"/>
          </w:rPr>
          <w:delText xml:space="preserve">a </w:delText>
        </w:r>
      </w:del>
      <w:r w:rsidRPr="00E75366">
        <w:rPr>
          <w:rFonts w:ascii="Courier New" w:eastAsia="Times New Roman" w:hAnsi="Courier New" w:cs="Courier New"/>
          <w:color w:val="000000"/>
          <w:sz w:val="20"/>
          <w:szCs w:val="20"/>
          <w:lang w:val="en-IN" w:eastAsia="en-IN"/>
        </w:rPr>
        <w:t>well-marked temporal evolution. Indeed, the position of the driving elements, such as the low</w:t>
      </w:r>
      <w:ins w:id="952" w:author="Author" w:date="2017-04-04T20:11:00Z">
        <w:r w:rsidR="00D413C2">
          <w:rPr>
            <w:rFonts w:ascii="Courier New" w:eastAsia="Times New Roman" w:hAnsi="Courier New" w:cs="Courier New"/>
            <w:color w:val="000000"/>
            <w:sz w:val="20"/>
            <w:szCs w:val="20"/>
            <w:lang w:val="en-IN" w:eastAsia="en-IN"/>
          </w:rPr>
          <w:t>-</w:t>
        </w:r>
      </w:ins>
      <w:del w:id="953" w:author="Author" w:date="2017-04-04T20:11:00Z">
        <w:r w:rsidRPr="00E75366" w:rsidDel="00D413C2">
          <w:rPr>
            <w:rFonts w:ascii="Courier New" w:eastAsia="Times New Roman" w:hAnsi="Courier New" w:cs="Courier New"/>
            <w:color w:val="000000"/>
            <w:sz w:val="20"/>
            <w:szCs w:val="20"/>
            <w:lang w:val="en-IN" w:eastAsia="en-IN"/>
          </w:rPr>
          <w:delText xml:space="preserve"> </w:delText>
        </w:r>
      </w:del>
      <w:r w:rsidRPr="00E75366">
        <w:rPr>
          <w:rFonts w:ascii="Courier New" w:eastAsia="Times New Roman" w:hAnsi="Courier New" w:cs="Courier New"/>
          <w:color w:val="000000"/>
          <w:sz w:val="20"/>
          <w:szCs w:val="20"/>
          <w:lang w:val="en-IN" w:eastAsia="en-IN"/>
        </w:rPr>
        <w:t xml:space="preserve">pressure centres and the fronts, change significantly during </w:t>
      </w:r>
      <w:del w:id="954" w:author="Author" w:date="2017-04-04T20:11:00Z">
        <w:r w:rsidRPr="00E75366" w:rsidDel="00D413C2">
          <w:rPr>
            <w:rFonts w:ascii="Courier New" w:eastAsia="Times New Roman" w:hAnsi="Courier New" w:cs="Courier New"/>
            <w:color w:val="000000"/>
            <w:sz w:val="20"/>
            <w:szCs w:val="20"/>
            <w:lang w:val="en-IN" w:eastAsia="en-IN"/>
          </w:rPr>
          <w:delText xml:space="preserve">a </w:delText>
        </w:r>
      </w:del>
      <w:ins w:id="955" w:author="Author" w:date="2017-04-04T20:12:00Z">
        <w:r w:rsidR="00D413C2">
          <w:rPr>
            <w:rFonts w:ascii="Courier New" w:eastAsia="Times New Roman" w:hAnsi="Courier New" w:cs="Courier New"/>
            <w:color w:val="000000"/>
            <w:sz w:val="20"/>
            <w:szCs w:val="20"/>
            <w:lang w:val="en-IN" w:eastAsia="en-IN"/>
          </w:rPr>
          <w:t>the course of a</w:t>
        </w:r>
      </w:ins>
      <w:ins w:id="956" w:author="Author" w:date="2017-04-04T20:11:00Z">
        <w:r w:rsidR="00D413C2"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day. These situations are less numerous than anticyclonic situations, which makes it less likely to find very good analogues at the same time of the day. We can, therefore, expect to </w:t>
      </w:r>
      <w:ins w:id="957" w:author="Author" w:date="2017-04-04T20:12:00Z">
        <w:r w:rsidR="00D413C2" w:rsidRPr="00E75366">
          <w:rPr>
            <w:rFonts w:ascii="Courier New" w:eastAsia="Times New Roman" w:hAnsi="Courier New" w:cs="Courier New"/>
            <w:color w:val="000000"/>
            <w:sz w:val="20"/>
            <w:szCs w:val="20"/>
            <w:lang w:val="en-IN" w:eastAsia="en-IN"/>
          </w:rPr>
          <w:t xml:space="preserve">more significantly </w:t>
        </w:r>
      </w:ins>
      <w:r w:rsidRPr="00E75366">
        <w:rPr>
          <w:rFonts w:ascii="Courier New" w:eastAsia="Times New Roman" w:hAnsi="Courier New" w:cs="Courier New"/>
          <w:color w:val="000000"/>
          <w:sz w:val="20"/>
          <w:szCs w:val="20"/>
          <w:lang w:val="en-IN" w:eastAsia="en-IN"/>
        </w:rPr>
        <w:t xml:space="preserve">improve these situations with greater dynamics </w:t>
      </w:r>
      <w:del w:id="958" w:author="Author" w:date="2017-04-04T20:12:00Z">
        <w:r w:rsidRPr="00E75366" w:rsidDel="00D413C2">
          <w:rPr>
            <w:rFonts w:ascii="Courier New" w:eastAsia="Times New Roman" w:hAnsi="Courier New" w:cs="Courier New"/>
            <w:color w:val="000000"/>
            <w:sz w:val="20"/>
            <w:szCs w:val="20"/>
            <w:lang w:val="en-IN" w:eastAsia="en-IN"/>
          </w:rPr>
          <w:delText xml:space="preserve">more significantly </w:delText>
        </w:r>
      </w:del>
      <w:r w:rsidRPr="00E75366">
        <w:rPr>
          <w:rFonts w:ascii="Courier New" w:eastAsia="Times New Roman" w:hAnsi="Courier New" w:cs="Courier New"/>
          <w:color w:val="000000"/>
          <w:sz w:val="20"/>
          <w:szCs w:val="20"/>
          <w:lang w:val="en-IN" w:eastAsia="en-IN"/>
        </w:rPr>
        <w:t>when introducing an MTW</w:t>
      </w:r>
      <w:ins w:id="959" w:author="Author" w:date="2017-04-04T20:12:00Z">
        <w:r w:rsidR="00D413C2">
          <w:rPr>
            <w:rFonts w:ascii="Courier New" w:eastAsia="Times New Roman" w:hAnsi="Courier New" w:cs="Courier New"/>
            <w:color w:val="000000"/>
            <w:sz w:val="20"/>
            <w:szCs w:val="20"/>
            <w:lang w:val="en-IN" w:eastAsia="en-IN"/>
          </w:rPr>
          <w:t xml:space="preserve"> because</w:t>
        </w:r>
      </w:ins>
      <w:del w:id="960" w:author="Author" w:date="2017-04-04T20:12:00Z">
        <w:r w:rsidRPr="00E75366" w:rsidDel="00D413C2">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w:t>
      </w:r>
      <w:del w:id="961" w:author="Author" w:date="2017-04-04T20:12:00Z">
        <w:r w:rsidRPr="00E75366" w:rsidDel="00D413C2">
          <w:rPr>
            <w:rFonts w:ascii="Courier New" w:eastAsia="Times New Roman" w:hAnsi="Courier New" w:cs="Courier New"/>
            <w:color w:val="000000"/>
            <w:sz w:val="20"/>
            <w:szCs w:val="20"/>
            <w:lang w:val="en-IN" w:eastAsia="en-IN"/>
          </w:rPr>
          <w:delText xml:space="preserve">as </w:delText>
        </w:r>
      </w:del>
      <w:r w:rsidRPr="00E75366">
        <w:rPr>
          <w:rFonts w:ascii="Courier New" w:eastAsia="Times New Roman" w:hAnsi="Courier New" w:cs="Courier New"/>
          <w:color w:val="000000"/>
          <w:sz w:val="20"/>
          <w:szCs w:val="20"/>
          <w:lang w:val="en-IN" w:eastAsia="en-IN"/>
        </w:rPr>
        <w:t xml:space="preserve">better matches to the target situation may be found. In contrast, days with low dynamics in </w:t>
      </w:r>
      <w:del w:id="962" w:author="Author" w:date="2017-04-04T20:12:00Z">
        <w:r w:rsidRPr="00E75366" w:rsidDel="00D413C2">
          <w:rPr>
            <w:rFonts w:ascii="Courier New" w:eastAsia="Times New Roman" w:hAnsi="Courier New" w:cs="Courier New"/>
            <w:color w:val="000000"/>
            <w:sz w:val="20"/>
            <w:szCs w:val="20"/>
            <w:lang w:val="en-IN" w:eastAsia="en-IN"/>
          </w:rPr>
          <w:delText xml:space="preserve">the </w:delText>
        </w:r>
      </w:del>
      <w:r w:rsidRPr="00E75366">
        <w:rPr>
          <w:rFonts w:ascii="Courier New" w:eastAsia="Times New Roman" w:hAnsi="Courier New" w:cs="Courier New"/>
          <w:color w:val="000000"/>
          <w:sz w:val="20"/>
          <w:szCs w:val="20"/>
          <w:lang w:val="en-IN" w:eastAsia="en-IN"/>
        </w:rPr>
        <w:t>atmospheric circulation, such as anticyclonic situations, will not be radically improved by the introduction of the MTW.</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t xml:space="preserve">The MTW improved the prediction for days with heavier </w:t>
      </w:r>
      <w:proofErr w:type="gramStart"/>
      <w:r w:rsidRPr="00E75366">
        <w:rPr>
          <w:rFonts w:ascii="Courier New" w:eastAsia="Times New Roman" w:hAnsi="Courier New" w:cs="Courier New"/>
          <w:color w:val="000000"/>
          <w:sz w:val="20"/>
          <w:szCs w:val="20"/>
          <w:lang w:val="en-IN" w:eastAsia="en-IN"/>
        </w:rPr>
        <w:t>precipitation</w:t>
      </w:r>
      <w:ins w:id="963" w:author="Author" w:date="2017-04-04T20:13:00Z">
        <w:r w:rsidR="00093FC4">
          <w:rPr>
            <w:rFonts w:ascii="Courier New" w:eastAsia="Times New Roman" w:hAnsi="Courier New" w:cs="Courier New"/>
            <w:color w:val="000000"/>
            <w:sz w:val="20"/>
            <w:szCs w:val="20"/>
            <w:lang w:val="en-IN" w:eastAsia="en-IN"/>
          </w:rPr>
          <w:t>,</w:t>
        </w:r>
        <w:proofErr w:type="gramEnd"/>
        <w:r w:rsidR="00093FC4">
          <w:rPr>
            <w:rFonts w:ascii="Courier New" w:eastAsia="Times New Roman" w:hAnsi="Courier New" w:cs="Courier New"/>
            <w:color w:val="000000"/>
            <w:sz w:val="20"/>
            <w:szCs w:val="20"/>
            <w:lang w:val="en-IN" w:eastAsia="en-IN"/>
          </w:rPr>
          <w:t xml:space="preserve"> Therefore, it </w:t>
        </w:r>
      </w:ins>
      <w:del w:id="964" w:author="Author" w:date="2017-04-04T20:13:00Z">
        <w:r w:rsidRPr="00E75366" w:rsidDel="00093FC4">
          <w:rPr>
            <w:rFonts w:ascii="Courier New" w:eastAsia="Times New Roman" w:hAnsi="Courier New" w:cs="Courier New"/>
            <w:color w:val="000000"/>
            <w:sz w:val="20"/>
            <w:szCs w:val="20"/>
            <w:lang w:val="en-IN" w:eastAsia="en-IN"/>
          </w:rPr>
          <w:delText xml:space="preserve">, and </w:delText>
        </w:r>
      </w:del>
      <w:r w:rsidRPr="00E75366">
        <w:rPr>
          <w:rFonts w:ascii="Courier New" w:eastAsia="Times New Roman" w:hAnsi="Courier New" w:cs="Courier New"/>
          <w:color w:val="000000"/>
          <w:sz w:val="20"/>
          <w:szCs w:val="20"/>
          <w:lang w:val="en-IN" w:eastAsia="en-IN"/>
        </w:rPr>
        <w:t xml:space="preserve">should improve the prediction of extremes </w:t>
      </w:r>
      <w:del w:id="965" w:author="Author" w:date="2017-04-04T20:13:00Z">
        <w:r w:rsidRPr="00E75366" w:rsidDel="00093FC4">
          <w:rPr>
            <w:rFonts w:ascii="Courier New" w:eastAsia="Times New Roman" w:hAnsi="Courier New" w:cs="Courier New"/>
            <w:color w:val="000000"/>
            <w:sz w:val="20"/>
            <w:szCs w:val="20"/>
            <w:lang w:val="en-IN" w:eastAsia="en-IN"/>
          </w:rPr>
          <w:delText xml:space="preserve">due </w:delText>
        </w:r>
      </w:del>
      <w:ins w:id="966" w:author="Author" w:date="2017-04-04T20:13:00Z">
        <w:r w:rsidR="00093FC4">
          <w:rPr>
            <w:rFonts w:ascii="Courier New" w:eastAsia="Times New Roman" w:hAnsi="Courier New" w:cs="Courier New"/>
            <w:color w:val="000000"/>
            <w:sz w:val="20"/>
            <w:szCs w:val="20"/>
            <w:lang w:val="en-IN" w:eastAsia="en-IN"/>
          </w:rPr>
          <w:t>owing</w:t>
        </w:r>
        <w:r w:rsidR="00093FC4"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to better analogue situations</w:t>
      </w:r>
      <w:del w:id="967" w:author="Author" w:date="2017-04-04T20:13:00Z">
        <w:r w:rsidRPr="00E75366" w:rsidDel="00093FC4">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w:t>
      </w:r>
      <w:del w:id="968" w:author="Author" w:date="2017-04-04T20:13:00Z">
        <w:r w:rsidRPr="00E75366" w:rsidDel="00093FC4">
          <w:rPr>
            <w:rFonts w:ascii="Courier New" w:eastAsia="Times New Roman" w:hAnsi="Courier New" w:cs="Courier New"/>
            <w:color w:val="000000"/>
            <w:sz w:val="20"/>
            <w:szCs w:val="20"/>
            <w:lang w:val="en-IN" w:eastAsia="en-IN"/>
          </w:rPr>
          <w:delText>but also due</w:delText>
        </w:r>
      </w:del>
      <w:ins w:id="969" w:author="Author" w:date="2017-04-04T20:13:00Z">
        <w:r w:rsidR="00093FC4">
          <w:rPr>
            <w:rFonts w:ascii="Courier New" w:eastAsia="Times New Roman" w:hAnsi="Courier New" w:cs="Courier New"/>
            <w:color w:val="000000"/>
            <w:sz w:val="20"/>
            <w:szCs w:val="20"/>
            <w:lang w:val="en-IN" w:eastAsia="en-IN"/>
          </w:rPr>
          <w:t>and</w:t>
        </w:r>
      </w:ins>
      <w:r w:rsidRPr="00E75366">
        <w:rPr>
          <w:rFonts w:ascii="Courier New" w:eastAsia="Times New Roman" w:hAnsi="Courier New" w:cs="Courier New"/>
          <w:color w:val="000000"/>
          <w:sz w:val="20"/>
          <w:szCs w:val="20"/>
          <w:lang w:val="en-IN" w:eastAsia="en-IN"/>
        </w:rPr>
        <w:t xml:space="preserve"> to possible new extreme values resulting from 24</w:t>
      </w:r>
      <w:ins w:id="970" w:author="Author" w:date="2017-04-04T20:13:00Z">
        <w:r w:rsidR="00093FC4">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h totals with a certain time shift. However, even though the distribution of analogue precipitation values should move towards the targeted extreme</w:t>
      </w:r>
      <w:ins w:id="971" w:author="Author" w:date="2017-04-04T20:14:00Z">
        <w:r w:rsidR="00093FC4">
          <w:rPr>
            <w:rFonts w:ascii="Courier New" w:eastAsia="Times New Roman" w:hAnsi="Courier New" w:cs="Courier New"/>
            <w:color w:val="000000"/>
            <w:sz w:val="20"/>
            <w:szCs w:val="20"/>
            <w:lang w:val="en-IN" w:eastAsia="en-IN"/>
          </w:rPr>
          <w:t xml:space="preserve"> to </w:t>
        </w:r>
      </w:ins>
      <w:del w:id="972" w:author="Author" w:date="2017-04-04T20:14:00Z">
        <w:r w:rsidRPr="00E75366" w:rsidDel="00093FC4">
          <w:rPr>
            <w:rFonts w:ascii="Courier New" w:eastAsia="Times New Roman" w:hAnsi="Courier New" w:cs="Courier New"/>
            <w:color w:val="000000"/>
            <w:sz w:val="20"/>
            <w:szCs w:val="20"/>
            <w:lang w:val="en-IN" w:eastAsia="en-IN"/>
          </w:rPr>
          <w:delText xml:space="preserve">, </w:delText>
        </w:r>
      </w:del>
      <w:r w:rsidRPr="00E75366">
        <w:rPr>
          <w:rFonts w:ascii="Courier New" w:eastAsia="Times New Roman" w:hAnsi="Courier New" w:cs="Courier New"/>
          <w:color w:val="000000"/>
          <w:sz w:val="20"/>
          <w:szCs w:val="20"/>
          <w:lang w:val="en-IN" w:eastAsia="en-IN"/>
        </w:rPr>
        <w:t>provid</w:t>
      </w:r>
      <w:ins w:id="973" w:author="Author" w:date="2017-04-04T20:14:00Z">
        <w:r w:rsidR="00093FC4">
          <w:rPr>
            <w:rFonts w:ascii="Courier New" w:eastAsia="Times New Roman" w:hAnsi="Courier New" w:cs="Courier New"/>
            <w:color w:val="000000"/>
            <w:sz w:val="20"/>
            <w:szCs w:val="20"/>
            <w:lang w:val="en-IN" w:eastAsia="en-IN"/>
          </w:rPr>
          <w:t xml:space="preserve">e </w:t>
        </w:r>
      </w:ins>
      <w:del w:id="974" w:author="Author" w:date="2017-04-04T20:14:00Z">
        <w:r w:rsidRPr="00E75366" w:rsidDel="00093FC4">
          <w:rPr>
            <w:rFonts w:ascii="Courier New" w:eastAsia="Times New Roman" w:hAnsi="Courier New" w:cs="Courier New"/>
            <w:color w:val="000000"/>
            <w:sz w:val="20"/>
            <w:szCs w:val="20"/>
            <w:lang w:val="en-IN" w:eastAsia="en-IN"/>
          </w:rPr>
          <w:delText xml:space="preserve">ing a </w:delText>
        </w:r>
      </w:del>
      <w:r w:rsidRPr="00E75366">
        <w:rPr>
          <w:rFonts w:ascii="Courier New" w:eastAsia="Times New Roman" w:hAnsi="Courier New" w:cs="Courier New"/>
          <w:color w:val="000000"/>
          <w:sz w:val="20"/>
          <w:szCs w:val="20"/>
          <w:lang w:val="en-IN" w:eastAsia="en-IN"/>
        </w:rPr>
        <w:t xml:space="preserve">better prediction, the MTW itself does not </w:t>
      </w:r>
      <w:del w:id="975" w:author="Author" w:date="2017-04-04T20:14:00Z">
        <w:r w:rsidRPr="00E75366" w:rsidDel="00093FC4">
          <w:rPr>
            <w:rFonts w:ascii="Courier New" w:eastAsia="Times New Roman" w:hAnsi="Courier New" w:cs="Courier New"/>
            <w:color w:val="000000"/>
            <w:sz w:val="20"/>
            <w:szCs w:val="20"/>
            <w:lang w:val="en-IN" w:eastAsia="en-IN"/>
          </w:rPr>
          <w:delText>allow to</w:delText>
        </w:r>
      </w:del>
      <w:ins w:id="976" w:author="Author" w:date="2017-04-04T20:14:00Z">
        <w:r w:rsidR="00093FC4">
          <w:rPr>
            <w:rFonts w:ascii="Courier New" w:eastAsia="Times New Roman" w:hAnsi="Courier New" w:cs="Courier New"/>
            <w:color w:val="000000"/>
            <w:sz w:val="20"/>
            <w:szCs w:val="20"/>
            <w:lang w:val="en-IN" w:eastAsia="en-IN"/>
          </w:rPr>
          <w:t>enable</w:t>
        </w:r>
      </w:ins>
      <w:r w:rsidRPr="00E75366">
        <w:rPr>
          <w:rFonts w:ascii="Courier New" w:eastAsia="Times New Roman" w:hAnsi="Courier New" w:cs="Courier New"/>
          <w:color w:val="000000"/>
          <w:sz w:val="20"/>
          <w:szCs w:val="20"/>
          <w:lang w:val="en-IN" w:eastAsia="en-IN"/>
        </w:rPr>
        <w:t xml:space="preserve"> predict</w:t>
      </w:r>
      <w:ins w:id="977" w:author="Author" w:date="2017-04-04T20:14:00Z">
        <w:r w:rsidR="00093FC4">
          <w:rPr>
            <w:rFonts w:ascii="Courier New" w:eastAsia="Times New Roman" w:hAnsi="Courier New" w:cs="Courier New"/>
            <w:color w:val="000000"/>
            <w:sz w:val="20"/>
            <w:szCs w:val="20"/>
            <w:lang w:val="en-IN" w:eastAsia="en-IN"/>
          </w:rPr>
          <w:t>ion of</w:t>
        </w:r>
      </w:ins>
      <w:r w:rsidRPr="00E75366">
        <w:rPr>
          <w:rFonts w:ascii="Courier New" w:eastAsia="Times New Roman" w:hAnsi="Courier New" w:cs="Courier New"/>
          <w:color w:val="000000"/>
          <w:sz w:val="20"/>
          <w:szCs w:val="20"/>
          <w:lang w:val="en-IN" w:eastAsia="en-IN"/>
        </w:rPr>
        <w:t xml:space="preserve"> extreme events that were not yet observed and are</w:t>
      </w:r>
      <w:del w:id="978" w:author="Author" w:date="2017-04-04T20:14:00Z">
        <w:r w:rsidRPr="00E75366" w:rsidDel="00093FC4">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therefore</w:t>
      </w:r>
      <w:del w:id="979" w:author="Author" w:date="2017-04-04T20:14:00Z">
        <w:r w:rsidRPr="00E75366" w:rsidDel="00093FC4">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not present in the archive. The extremes in AMs can be modelled by</w:t>
      </w:r>
      <w:ins w:id="980" w:author="Author" w:date="2017-04-04T20:14:00Z">
        <w:r w:rsidR="00093FC4">
          <w:rPr>
            <w:rFonts w:ascii="Courier New" w:eastAsia="Times New Roman" w:hAnsi="Courier New" w:cs="Courier New"/>
            <w:color w:val="000000"/>
            <w:sz w:val="20"/>
            <w:szCs w:val="20"/>
            <w:lang w:val="en-IN" w:eastAsia="en-IN"/>
          </w:rPr>
          <w:t xml:space="preserve"> </w:t>
        </w:r>
      </w:ins>
      <w:del w:id="981" w:author="Author" w:date="2017-04-04T20:14:00Z">
        <w:r w:rsidRPr="00E75366" w:rsidDel="00093FC4">
          <w:rPr>
            <w:rFonts w:ascii="Courier New" w:eastAsia="Times New Roman" w:hAnsi="Courier New" w:cs="Courier New"/>
            <w:color w:val="000000"/>
            <w:sz w:val="20"/>
            <w:szCs w:val="20"/>
            <w:lang w:val="en-IN" w:eastAsia="en-IN"/>
          </w:rPr>
          <w:delText xml:space="preserve">, for example, </w:delText>
        </w:r>
      </w:del>
      <w:r w:rsidRPr="00E75366">
        <w:rPr>
          <w:rFonts w:ascii="Courier New" w:eastAsia="Times New Roman" w:hAnsi="Courier New" w:cs="Courier New"/>
          <w:color w:val="000000"/>
          <w:sz w:val="20"/>
          <w:szCs w:val="20"/>
          <w:lang w:val="en-IN" w:eastAsia="en-IN"/>
        </w:rPr>
        <w:t xml:space="preserve">extrapolation of a truncated exponential or gamma distribution fitted to the analogue values </w:t>
      </w:r>
      <w:r w:rsidRPr="00E75366">
        <w:rPr>
          <w:rFonts w:ascii="Courier New" w:eastAsia="Times New Roman" w:hAnsi="Courier New" w:cs="Courier New"/>
          <w:color w:val="800000"/>
          <w:sz w:val="20"/>
          <w:szCs w:val="20"/>
          <w:lang w:val="en-IN" w:eastAsia="en-IN"/>
        </w:rPr>
        <w:t>\</w:t>
      </w:r>
      <w:proofErr w:type="gramStart"/>
      <w:r w:rsidRPr="00E75366">
        <w:rPr>
          <w:rFonts w:ascii="Courier New" w:eastAsia="Times New Roman" w:hAnsi="Courier New" w:cs="Courier New"/>
          <w:color w:val="800000"/>
          <w:sz w:val="20"/>
          <w:szCs w:val="20"/>
          <w:lang w:val="en-IN" w:eastAsia="en-IN"/>
        </w:rPr>
        <w:t>citep</w:t>
      </w:r>
      <w:r w:rsidRPr="00E75366">
        <w:rPr>
          <w:rFonts w:ascii="Courier New" w:eastAsia="Times New Roman" w:hAnsi="Courier New" w:cs="Courier New"/>
          <w:color w:val="000000"/>
          <w:sz w:val="20"/>
          <w:szCs w:val="20"/>
          <w:lang w:val="en-IN" w:eastAsia="en-IN"/>
        </w:rPr>
        <w:t>{</w:t>
      </w:r>
      <w:proofErr w:type="gramEnd"/>
      <w:r w:rsidRPr="00E75366">
        <w:rPr>
          <w:rFonts w:ascii="Courier New" w:eastAsia="Times New Roman" w:hAnsi="Courier New" w:cs="Courier New"/>
          <w:color w:val="000000"/>
          <w:sz w:val="20"/>
          <w:szCs w:val="20"/>
          <w:lang w:val="en-IN" w:eastAsia="en-IN"/>
        </w:rPr>
        <w:t xml:space="preserve">Obled2002}. Another possible approach is </w:t>
      </w:r>
      <w:del w:id="982" w:author="Author" w:date="2017-04-04T20:15:00Z">
        <w:r w:rsidRPr="00E75366" w:rsidDel="00093FC4">
          <w:rPr>
            <w:rFonts w:ascii="Courier New" w:eastAsia="Times New Roman" w:hAnsi="Courier New" w:cs="Courier New"/>
            <w:color w:val="000000"/>
            <w:sz w:val="20"/>
            <w:szCs w:val="20"/>
            <w:lang w:val="en-IN" w:eastAsia="en-IN"/>
          </w:rPr>
          <w:delText xml:space="preserve">by </w:delText>
        </w:r>
      </w:del>
      <w:ins w:id="983" w:author="Author" w:date="2017-04-04T20:15:00Z">
        <w:r w:rsidR="00093FC4">
          <w:rPr>
            <w:rFonts w:ascii="Courier New" w:eastAsia="Times New Roman" w:hAnsi="Courier New" w:cs="Courier New"/>
            <w:color w:val="000000"/>
            <w:sz w:val="20"/>
            <w:szCs w:val="20"/>
            <w:lang w:val="en-IN" w:eastAsia="en-IN"/>
          </w:rPr>
          <w:t>to</w:t>
        </w:r>
        <w:r w:rsidR="00093FC4" w:rsidRPr="00E75366">
          <w:rPr>
            <w:rFonts w:ascii="Courier New" w:eastAsia="Times New Roman" w:hAnsi="Courier New" w:cs="Courier New"/>
            <w:color w:val="000000"/>
            <w:sz w:val="20"/>
            <w:szCs w:val="20"/>
            <w:lang w:val="en-IN" w:eastAsia="en-IN"/>
          </w:rPr>
          <w:t xml:space="preserve"> </w:t>
        </w:r>
      </w:ins>
      <w:del w:id="984" w:author="Author" w:date="2017-04-04T20:15:00Z">
        <w:r w:rsidRPr="00E75366" w:rsidDel="00093FC4">
          <w:rPr>
            <w:rFonts w:ascii="Courier New" w:eastAsia="Times New Roman" w:hAnsi="Courier New" w:cs="Courier New"/>
            <w:color w:val="000000"/>
            <w:sz w:val="20"/>
            <w:szCs w:val="20"/>
            <w:lang w:val="en-IN" w:eastAsia="en-IN"/>
          </w:rPr>
          <w:delText xml:space="preserve">combining </w:delText>
        </w:r>
      </w:del>
      <w:ins w:id="985" w:author="Author" w:date="2017-04-04T20:15:00Z">
        <w:r w:rsidR="00093FC4" w:rsidRPr="00E75366">
          <w:rPr>
            <w:rFonts w:ascii="Courier New" w:eastAsia="Times New Roman" w:hAnsi="Courier New" w:cs="Courier New"/>
            <w:color w:val="000000"/>
            <w:sz w:val="20"/>
            <w:szCs w:val="20"/>
            <w:lang w:val="en-IN" w:eastAsia="en-IN"/>
          </w:rPr>
          <w:t>combin</w:t>
        </w:r>
        <w:r w:rsidR="00093FC4">
          <w:rPr>
            <w:rFonts w:ascii="Courier New" w:eastAsia="Times New Roman" w:hAnsi="Courier New" w:cs="Courier New"/>
            <w:color w:val="000000"/>
            <w:sz w:val="20"/>
            <w:szCs w:val="20"/>
            <w:lang w:val="en-IN" w:eastAsia="en-IN"/>
          </w:rPr>
          <w:t xml:space="preserve">e </w:t>
        </w:r>
      </w:ins>
      <w:r w:rsidRPr="00E75366">
        <w:rPr>
          <w:rFonts w:ascii="Courier New" w:eastAsia="Times New Roman" w:hAnsi="Courier New" w:cs="Courier New"/>
          <w:color w:val="000000"/>
          <w:sz w:val="20"/>
          <w:szCs w:val="20"/>
          <w:lang w:val="en-IN" w:eastAsia="en-IN"/>
        </w:rPr>
        <w:t xml:space="preserve">AMs with other methods </w:t>
      </w:r>
      <w:r w:rsidRPr="00E75366">
        <w:rPr>
          <w:rFonts w:ascii="Courier New" w:eastAsia="Times New Roman" w:hAnsi="Courier New" w:cs="Courier New"/>
          <w:color w:val="800000"/>
          <w:sz w:val="20"/>
          <w:szCs w:val="20"/>
          <w:lang w:val="en-IN" w:eastAsia="en-IN"/>
        </w:rPr>
        <w:t>\</w:t>
      </w:r>
      <w:proofErr w:type="gramStart"/>
      <w:r w:rsidRPr="00E75366">
        <w:rPr>
          <w:rFonts w:ascii="Courier New" w:eastAsia="Times New Roman" w:hAnsi="Courier New" w:cs="Courier New"/>
          <w:color w:val="800000"/>
          <w:sz w:val="20"/>
          <w:szCs w:val="20"/>
          <w:lang w:val="en-IN" w:eastAsia="en-IN"/>
        </w:rPr>
        <w:t>citep</w:t>
      </w:r>
      <w:r w:rsidRPr="00E75366">
        <w:rPr>
          <w:rFonts w:ascii="Courier New" w:eastAsia="Times New Roman" w:hAnsi="Courier New" w:cs="Courier New"/>
          <w:color w:val="000000"/>
          <w:sz w:val="20"/>
          <w:szCs w:val="20"/>
          <w:lang w:val="en-IN" w:eastAsia="en-IN"/>
        </w:rPr>
        <w:t>[</w:t>
      </w:r>
      <w:proofErr w:type="gramEnd"/>
      <w:r w:rsidRPr="00E75366">
        <w:rPr>
          <w:rFonts w:ascii="Courier New" w:eastAsia="Times New Roman" w:hAnsi="Courier New" w:cs="Courier New"/>
          <w:color w:val="000000"/>
          <w:sz w:val="20"/>
          <w:szCs w:val="20"/>
          <w:lang w:val="en-IN" w:eastAsia="en-IN"/>
        </w:rPr>
        <w:t xml:space="preserve">e.g.][]{Chardon2014}. From this perspective, the MTW might improve the prediction of extremes </w:t>
      </w:r>
      <w:del w:id="986" w:author="Author" w:date="2017-04-04T20:15:00Z">
        <w:r w:rsidRPr="00E75366" w:rsidDel="00093FC4">
          <w:rPr>
            <w:rFonts w:ascii="Courier New" w:eastAsia="Times New Roman" w:hAnsi="Courier New" w:cs="Courier New"/>
            <w:color w:val="000000"/>
            <w:sz w:val="20"/>
            <w:szCs w:val="20"/>
            <w:lang w:val="en-IN" w:eastAsia="en-IN"/>
          </w:rPr>
          <w:delText xml:space="preserve">as </w:delText>
        </w:r>
      </w:del>
      <w:ins w:id="987" w:author="Author" w:date="2017-04-04T20:15:00Z">
        <w:r w:rsidR="00093FC4">
          <w:rPr>
            <w:rFonts w:ascii="Courier New" w:eastAsia="Times New Roman" w:hAnsi="Courier New" w:cs="Courier New"/>
            <w:color w:val="000000"/>
            <w:sz w:val="20"/>
            <w:szCs w:val="20"/>
            <w:lang w:val="en-IN" w:eastAsia="en-IN"/>
          </w:rPr>
          <w:t>because</w:t>
        </w:r>
        <w:r w:rsidR="00093FC4"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it improves the distribution of precipitation values for days with higher precipitation, on which post-treatment techniques rely. However, this </w:t>
      </w:r>
      <w:del w:id="988" w:author="Author" w:date="2017-04-04T20:15:00Z">
        <w:r w:rsidRPr="00E75366" w:rsidDel="00093FC4">
          <w:rPr>
            <w:rFonts w:ascii="Courier New" w:eastAsia="Times New Roman" w:hAnsi="Courier New" w:cs="Courier New"/>
            <w:color w:val="000000"/>
            <w:sz w:val="20"/>
            <w:szCs w:val="20"/>
            <w:lang w:val="en-IN" w:eastAsia="en-IN"/>
          </w:rPr>
          <w:delText xml:space="preserve">goes </w:delText>
        </w:r>
      </w:del>
      <w:ins w:id="989" w:author="Author" w:date="2017-04-04T20:15:00Z">
        <w:r w:rsidR="00093FC4">
          <w:rPr>
            <w:rFonts w:ascii="Courier New" w:eastAsia="Times New Roman" w:hAnsi="Courier New" w:cs="Courier New"/>
            <w:color w:val="000000"/>
            <w:sz w:val="20"/>
            <w:szCs w:val="20"/>
            <w:lang w:val="en-IN" w:eastAsia="en-IN"/>
          </w:rPr>
          <w:t>topic is</w:t>
        </w:r>
        <w:r w:rsidR="00093FC4"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beyond the scope of the present study.</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\subsection{The relationship between the MTW time step and the number of analogues}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\label{sec:increase_analognb}</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t xml:space="preserve">When recalibrating the AMs with MTWs of different time steps, the optimal number of analogues changed for both 2Z and 2Z-2MI methods. </w:t>
      </w:r>
      <w:r w:rsidRPr="00E75366">
        <w:rPr>
          <w:rFonts w:ascii="Courier New" w:eastAsia="Times New Roman" w:hAnsi="Courier New" w:cs="Courier New"/>
          <w:color w:val="008000"/>
          <w:sz w:val="20"/>
          <w:szCs w:val="20"/>
          <w:lang w:val="en-IN" w:eastAsia="en-IN"/>
        </w:rPr>
        <w:t>$N</w:t>
      </w:r>
      <w:proofErr w:type="gramStart"/>
      <w:r w:rsidRPr="00E75366">
        <w:rPr>
          <w:rFonts w:ascii="Courier New" w:eastAsia="Times New Roman" w:hAnsi="Courier New" w:cs="Courier New"/>
          <w:color w:val="008000"/>
          <w:sz w:val="20"/>
          <w:szCs w:val="20"/>
          <w:lang w:val="en-IN" w:eastAsia="en-IN"/>
        </w:rPr>
        <w:t>_{</w:t>
      </w:r>
      <w:proofErr w:type="gramEnd"/>
      <w:r w:rsidRPr="00E75366">
        <w:rPr>
          <w:rFonts w:ascii="Courier New" w:eastAsia="Times New Roman" w:hAnsi="Courier New" w:cs="Courier New"/>
          <w:color w:val="008000"/>
          <w:sz w:val="20"/>
          <w:szCs w:val="20"/>
          <w:lang w:val="en-IN" w:eastAsia="en-IN"/>
        </w:rPr>
        <w:t>1}$</w:t>
      </w:r>
      <w:r w:rsidRPr="00E75366">
        <w:rPr>
          <w:rFonts w:ascii="Courier New" w:eastAsia="Times New Roman" w:hAnsi="Courier New" w:cs="Courier New"/>
          <w:color w:val="000000"/>
          <w:sz w:val="20"/>
          <w:szCs w:val="20"/>
          <w:lang w:val="en-IN" w:eastAsia="en-IN"/>
        </w:rPr>
        <w:t xml:space="preserve"> and </w:t>
      </w:r>
      <w:r w:rsidRPr="00E75366">
        <w:rPr>
          <w:rFonts w:ascii="Courier New" w:eastAsia="Times New Roman" w:hAnsi="Courier New" w:cs="Courier New"/>
          <w:color w:val="008000"/>
          <w:sz w:val="20"/>
          <w:szCs w:val="20"/>
          <w:lang w:val="en-IN" w:eastAsia="en-IN"/>
        </w:rPr>
        <w:t>$N_{2}$</w:t>
      </w:r>
      <w:r w:rsidRPr="00E75366">
        <w:rPr>
          <w:rFonts w:ascii="Courier New" w:eastAsia="Times New Roman" w:hAnsi="Courier New" w:cs="Courier New"/>
          <w:color w:val="000000"/>
          <w:sz w:val="20"/>
          <w:szCs w:val="20"/>
          <w:lang w:val="en-IN" w:eastAsia="en-IN"/>
        </w:rPr>
        <w:t>, from the first and the second level of analogy, tend</w:t>
      </w:r>
      <w:ins w:id="990" w:author="Author" w:date="2017-04-04T20:15:00Z">
        <w:r w:rsidR="008E1783">
          <w:rPr>
            <w:rFonts w:ascii="Courier New" w:eastAsia="Times New Roman" w:hAnsi="Courier New" w:cs="Courier New"/>
            <w:color w:val="000000"/>
            <w:sz w:val="20"/>
            <w:szCs w:val="20"/>
            <w:lang w:val="en-IN" w:eastAsia="en-IN"/>
          </w:rPr>
          <w:t>ed</w:t>
        </w:r>
      </w:ins>
      <w:r w:rsidRPr="00E75366">
        <w:rPr>
          <w:rFonts w:ascii="Courier New" w:eastAsia="Times New Roman" w:hAnsi="Courier New" w:cs="Courier New"/>
          <w:color w:val="000000"/>
          <w:sz w:val="20"/>
          <w:szCs w:val="20"/>
          <w:lang w:val="en-IN" w:eastAsia="en-IN"/>
        </w:rPr>
        <w:t xml:space="preserve"> to </w:t>
      </w:r>
      <w:r w:rsidRPr="00E75366">
        <w:rPr>
          <w:rFonts w:ascii="Courier New" w:eastAsia="Times New Roman" w:hAnsi="Courier New" w:cs="Courier New"/>
          <w:color w:val="000000"/>
          <w:sz w:val="20"/>
          <w:szCs w:val="20"/>
          <w:lang w:val="en-IN" w:eastAsia="en-IN"/>
        </w:rPr>
        <w:lastRenderedPageBreak/>
        <w:t xml:space="preserve">significantly increase with </w:t>
      </w:r>
      <w:del w:id="991" w:author="Author" w:date="2017-04-04T20:16:00Z">
        <w:r w:rsidRPr="00E75366" w:rsidDel="008E1783">
          <w:rPr>
            <w:rFonts w:ascii="Courier New" w:eastAsia="Times New Roman" w:hAnsi="Courier New" w:cs="Courier New"/>
            <w:color w:val="000000"/>
            <w:sz w:val="20"/>
            <w:szCs w:val="20"/>
            <w:lang w:val="en-IN" w:eastAsia="en-IN"/>
          </w:rPr>
          <w:delText xml:space="preserve">the </w:delText>
        </w:r>
      </w:del>
      <w:ins w:id="992" w:author="Author" w:date="2017-04-04T20:16:00Z">
        <w:r w:rsidR="008E1783">
          <w:rPr>
            <w:rFonts w:ascii="Courier New" w:eastAsia="Times New Roman" w:hAnsi="Courier New" w:cs="Courier New"/>
            <w:color w:val="000000"/>
            <w:sz w:val="20"/>
            <w:szCs w:val="20"/>
            <w:lang w:val="en-IN" w:eastAsia="en-IN"/>
          </w:rPr>
          <w:t>a</w:t>
        </w:r>
        <w:r w:rsidR="008E1783" w:rsidRPr="00E75366">
          <w:rPr>
            <w:rFonts w:ascii="Courier New" w:eastAsia="Times New Roman" w:hAnsi="Courier New" w:cs="Courier New"/>
            <w:color w:val="000000"/>
            <w:sz w:val="20"/>
            <w:szCs w:val="20"/>
            <w:lang w:val="en-IN" w:eastAsia="en-IN"/>
          </w:rPr>
          <w:t xml:space="preserve"> </w:t>
        </w:r>
      </w:ins>
      <w:del w:id="993" w:author="Author" w:date="2017-04-04T20:16:00Z">
        <w:r w:rsidRPr="00E75366" w:rsidDel="008E1783">
          <w:rPr>
            <w:rFonts w:ascii="Courier New" w:eastAsia="Times New Roman" w:hAnsi="Courier New" w:cs="Courier New"/>
            <w:color w:val="000000"/>
            <w:sz w:val="20"/>
            <w:szCs w:val="20"/>
            <w:lang w:val="en-IN" w:eastAsia="en-IN"/>
          </w:rPr>
          <w:delText xml:space="preserve">reduction </w:delText>
        </w:r>
      </w:del>
      <w:ins w:id="994" w:author="Author" w:date="2017-04-04T20:16:00Z">
        <w:r w:rsidR="008E1783" w:rsidRPr="00E75366">
          <w:rPr>
            <w:rFonts w:ascii="Courier New" w:eastAsia="Times New Roman" w:hAnsi="Courier New" w:cs="Courier New"/>
            <w:color w:val="000000"/>
            <w:sz w:val="20"/>
            <w:szCs w:val="20"/>
            <w:lang w:val="en-IN" w:eastAsia="en-IN"/>
          </w:rPr>
          <w:t>reduc</w:t>
        </w:r>
        <w:r w:rsidR="008E1783">
          <w:rPr>
            <w:rFonts w:ascii="Courier New" w:eastAsia="Times New Roman" w:hAnsi="Courier New" w:cs="Courier New"/>
            <w:color w:val="000000"/>
            <w:sz w:val="20"/>
            <w:szCs w:val="20"/>
            <w:lang w:val="en-IN" w:eastAsia="en-IN"/>
          </w:rPr>
          <w:t>ed</w:t>
        </w:r>
        <w:r w:rsidR="008E1783" w:rsidRPr="00E75366">
          <w:rPr>
            <w:rFonts w:ascii="Courier New" w:eastAsia="Times New Roman" w:hAnsi="Courier New" w:cs="Courier New"/>
            <w:color w:val="000000"/>
            <w:sz w:val="20"/>
            <w:szCs w:val="20"/>
            <w:lang w:val="en-IN" w:eastAsia="en-IN"/>
          </w:rPr>
          <w:t xml:space="preserve"> </w:t>
        </w:r>
      </w:ins>
      <w:del w:id="995" w:author="Author" w:date="2017-04-04T20:16:00Z">
        <w:r w:rsidRPr="00E75366" w:rsidDel="008E1783">
          <w:rPr>
            <w:rFonts w:ascii="Courier New" w:eastAsia="Times New Roman" w:hAnsi="Courier New" w:cs="Courier New"/>
            <w:color w:val="000000"/>
            <w:sz w:val="20"/>
            <w:szCs w:val="20"/>
            <w:lang w:val="en-IN" w:eastAsia="en-IN"/>
          </w:rPr>
          <w:delText xml:space="preserve">of </w:delText>
        </w:r>
      </w:del>
      <w:ins w:id="996" w:author="Author" w:date="2017-04-04T20:16:00Z">
        <w:r w:rsidR="008E1783" w:rsidRPr="00E75366">
          <w:rPr>
            <w:rFonts w:ascii="Courier New" w:eastAsia="Times New Roman" w:hAnsi="Courier New" w:cs="Courier New"/>
            <w:color w:val="000000"/>
            <w:sz w:val="20"/>
            <w:szCs w:val="20"/>
            <w:lang w:val="en-IN" w:eastAsia="en-IN"/>
          </w:rPr>
          <w:t xml:space="preserve">MTW </w:t>
        </w:r>
      </w:ins>
      <w:del w:id="997" w:author="Author" w:date="2017-04-04T20:16:00Z">
        <w:r w:rsidRPr="00E75366" w:rsidDel="008E1783">
          <w:rPr>
            <w:rFonts w:ascii="Courier New" w:eastAsia="Times New Roman" w:hAnsi="Courier New" w:cs="Courier New"/>
            <w:color w:val="000000"/>
            <w:sz w:val="20"/>
            <w:szCs w:val="20"/>
            <w:lang w:val="en-IN" w:eastAsia="en-IN"/>
          </w:rPr>
          <w:delText xml:space="preserve">the </w:delText>
        </w:r>
      </w:del>
      <w:r w:rsidRPr="00E75366">
        <w:rPr>
          <w:rFonts w:ascii="Courier New" w:eastAsia="Times New Roman" w:hAnsi="Courier New" w:cs="Courier New"/>
          <w:color w:val="000000"/>
          <w:sz w:val="20"/>
          <w:szCs w:val="20"/>
          <w:lang w:val="en-IN" w:eastAsia="en-IN"/>
        </w:rPr>
        <w:t xml:space="preserve">time step </w:t>
      </w:r>
      <w:del w:id="998" w:author="Author" w:date="2017-04-04T20:16:00Z">
        <w:r w:rsidRPr="00E75366" w:rsidDel="008E1783">
          <w:rPr>
            <w:rFonts w:ascii="Courier New" w:eastAsia="Times New Roman" w:hAnsi="Courier New" w:cs="Courier New"/>
            <w:color w:val="000000"/>
            <w:sz w:val="20"/>
            <w:szCs w:val="20"/>
            <w:lang w:val="en-IN" w:eastAsia="en-IN"/>
          </w:rPr>
          <w:delText xml:space="preserve">of the MTW </w:delText>
        </w:r>
      </w:del>
      <w:r w:rsidRPr="00E75366">
        <w:rPr>
          <w:rFonts w:ascii="Courier New" w:eastAsia="Times New Roman" w:hAnsi="Courier New" w:cs="Courier New"/>
          <w:color w:val="000000"/>
          <w:sz w:val="20"/>
          <w:szCs w:val="20"/>
          <w:lang w:val="en-IN" w:eastAsia="en-IN"/>
        </w:rPr>
        <w:t xml:space="preserve">(Fig. </w:t>
      </w:r>
      <w:r w:rsidRPr="00E75366">
        <w:rPr>
          <w:rFonts w:ascii="Courier New" w:eastAsia="Times New Roman" w:hAnsi="Courier New" w:cs="Courier New"/>
          <w:color w:val="800000"/>
          <w:sz w:val="20"/>
          <w:szCs w:val="20"/>
          <w:lang w:val="en-IN" w:eastAsia="en-IN"/>
        </w:rPr>
        <w:t>\</w:t>
      </w:r>
      <w:proofErr w:type="gramStart"/>
      <w:r w:rsidRPr="00E75366">
        <w:rPr>
          <w:rFonts w:ascii="Courier New" w:eastAsia="Times New Roman" w:hAnsi="Courier New" w:cs="Courier New"/>
          <w:color w:val="800000"/>
          <w:sz w:val="20"/>
          <w:szCs w:val="20"/>
          <w:lang w:val="en-IN" w:eastAsia="en-IN"/>
        </w:rPr>
        <w:t>ref</w:t>
      </w:r>
      <w:r w:rsidRPr="00E75366">
        <w:rPr>
          <w:rFonts w:ascii="Courier New" w:eastAsia="Times New Roman" w:hAnsi="Courier New" w:cs="Courier New"/>
          <w:color w:val="000000"/>
          <w:sz w:val="20"/>
          <w:szCs w:val="20"/>
          <w:lang w:val="en-IN" w:eastAsia="en-IN"/>
        </w:rPr>
        <w:t>{</w:t>
      </w:r>
      <w:proofErr w:type="gramEnd"/>
      <w:r w:rsidRPr="00E75366">
        <w:rPr>
          <w:rFonts w:ascii="Courier New" w:eastAsia="Times New Roman" w:hAnsi="Courier New" w:cs="Courier New"/>
          <w:color w:val="000000"/>
          <w:sz w:val="20"/>
          <w:szCs w:val="20"/>
          <w:lang w:val="en-IN" w:eastAsia="en-IN"/>
        </w:rPr>
        <w:t xml:space="preserve">fig:analog_nb}). When using ERA-20C, all optimal numbers of analogues </w:t>
      </w:r>
      <w:del w:id="999" w:author="Author" w:date="2017-04-04T20:16:00Z">
        <w:r w:rsidRPr="00E75366" w:rsidDel="008E1783">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for the different analogy levels</w:t>
      </w:r>
      <w:del w:id="1000" w:author="Author" w:date="2017-04-04T20:16:00Z">
        <w:r w:rsidRPr="00E75366" w:rsidDel="008E1783">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tend</w:t>
      </w:r>
      <w:ins w:id="1001" w:author="Author" w:date="2017-04-04T20:16:00Z">
        <w:r w:rsidR="008E1783">
          <w:rPr>
            <w:rFonts w:ascii="Courier New" w:eastAsia="Times New Roman" w:hAnsi="Courier New" w:cs="Courier New"/>
            <w:color w:val="000000"/>
            <w:sz w:val="20"/>
            <w:szCs w:val="20"/>
            <w:lang w:val="en-IN" w:eastAsia="en-IN"/>
          </w:rPr>
          <w:t>ed</w:t>
        </w:r>
      </w:ins>
      <w:del w:id="1002" w:author="Author" w:date="2017-04-04T20:16:00Z">
        <w:r w:rsidRPr="00E75366" w:rsidDel="008E1783">
          <w:rPr>
            <w:rFonts w:ascii="Courier New" w:eastAsia="Times New Roman" w:hAnsi="Courier New" w:cs="Courier New"/>
            <w:color w:val="000000"/>
            <w:sz w:val="20"/>
            <w:szCs w:val="20"/>
            <w:lang w:val="en-IN" w:eastAsia="en-IN"/>
          </w:rPr>
          <w:delText xml:space="preserve"> in average</w:delText>
        </w:r>
      </w:del>
      <w:r w:rsidRPr="00E75366">
        <w:rPr>
          <w:rFonts w:ascii="Courier New" w:eastAsia="Times New Roman" w:hAnsi="Courier New" w:cs="Courier New"/>
          <w:color w:val="000000"/>
          <w:sz w:val="20"/>
          <w:szCs w:val="20"/>
          <w:lang w:val="en-IN" w:eastAsia="en-IN"/>
        </w:rPr>
        <w:t xml:space="preserve"> to double when using a 6</w:t>
      </w:r>
      <w:ins w:id="1003" w:author="Author" w:date="2017-04-04T20:16:00Z">
        <w:r w:rsidR="008E1783">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w:t>
      </w:r>
      <w:del w:id="1004" w:author="Author" w:date="2017-04-04T20:16:00Z">
        <w:r w:rsidRPr="00E75366" w:rsidDel="008E1783">
          <w:rPr>
            <w:rFonts w:ascii="Courier New" w:eastAsia="Times New Roman" w:hAnsi="Courier New" w:cs="Courier New"/>
            <w:color w:val="000000"/>
            <w:sz w:val="20"/>
            <w:szCs w:val="20"/>
            <w:lang w:val="en-IN" w:eastAsia="en-IN"/>
          </w:rPr>
          <w:delText>-</w:delText>
        </w:r>
      </w:del>
      <w:ins w:id="1005" w:author="Author" w:date="2017-04-04T20:16:00Z">
        <w:r w:rsidR="008E1783">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MTW instead of the classic approach</w:t>
      </w:r>
      <w:del w:id="1006" w:author="Author" w:date="2017-04-04T20:16:00Z">
        <w:r w:rsidRPr="00E75366" w:rsidDel="008E1783">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and to even triple when using a 3</w:t>
      </w:r>
      <w:ins w:id="1007" w:author="Author" w:date="2017-04-04T20:16:00Z">
        <w:r w:rsidR="008E1783">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w:t>
      </w:r>
      <w:ins w:id="1008" w:author="Author" w:date="2017-04-04T20:16:00Z">
        <w:r w:rsidR="008E1783">
          <w:rPr>
            <w:rFonts w:ascii="Courier New" w:eastAsia="Times New Roman" w:hAnsi="Courier New" w:cs="Courier New"/>
            <w:color w:val="000000"/>
            <w:sz w:val="20"/>
            <w:szCs w:val="20"/>
            <w:lang w:val="en-IN" w:eastAsia="en-IN"/>
          </w:rPr>
          <w:t xml:space="preserve"> </w:t>
        </w:r>
      </w:ins>
      <w:del w:id="1009" w:author="Author" w:date="2017-04-04T20:16:00Z">
        <w:r w:rsidRPr="00E75366" w:rsidDel="008E1783">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MTW. These higher numbers of analogues were objectively chosen by </w:t>
      </w:r>
      <w:ins w:id="1010" w:author="Author" w:date="2017-04-04T20:17:00Z">
        <w:r w:rsidR="008E1783">
          <w:rPr>
            <w:rFonts w:ascii="Courier New" w:eastAsia="Times New Roman" w:hAnsi="Courier New" w:cs="Courier New"/>
            <w:color w:val="000000"/>
            <w:sz w:val="20"/>
            <w:szCs w:val="20"/>
            <w:lang w:val="en-IN" w:eastAsia="en-IN"/>
          </w:rPr>
          <w:t xml:space="preserve">using </w:t>
        </w:r>
      </w:ins>
      <w:r w:rsidRPr="00E75366">
        <w:rPr>
          <w:rFonts w:ascii="Courier New" w:eastAsia="Times New Roman" w:hAnsi="Courier New" w:cs="Courier New"/>
          <w:color w:val="000000"/>
          <w:sz w:val="20"/>
          <w:szCs w:val="20"/>
          <w:lang w:val="en-IN" w:eastAsia="en-IN"/>
        </w:rPr>
        <w:t xml:space="preserve">the calibration procedure (Sect. </w:t>
      </w:r>
      <w:proofErr w:type="gramStart"/>
      <w:r w:rsidRPr="00E75366">
        <w:rPr>
          <w:rFonts w:ascii="Courier New" w:eastAsia="Times New Roman" w:hAnsi="Courier New" w:cs="Courier New"/>
          <w:color w:val="800000"/>
          <w:sz w:val="20"/>
          <w:szCs w:val="20"/>
          <w:lang w:val="en-IN" w:eastAsia="en-IN"/>
        </w:rPr>
        <w:t>\ref</w:t>
      </w:r>
      <w:r w:rsidRPr="00E75366">
        <w:rPr>
          <w:rFonts w:ascii="Courier New" w:eastAsia="Times New Roman" w:hAnsi="Courier New" w:cs="Courier New"/>
          <w:color w:val="000000"/>
          <w:sz w:val="20"/>
          <w:szCs w:val="20"/>
          <w:lang w:val="en-IN" w:eastAsia="en-IN"/>
        </w:rPr>
        <w:t>{sec:calibration}) in order to increase the prediction skill of the methods.</w:t>
      </w:r>
      <w:proofErr w:type="gramEnd"/>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t xml:space="preserve">As shown in Fig. </w:t>
      </w:r>
      <w:r w:rsidRPr="00E75366">
        <w:rPr>
          <w:rFonts w:ascii="Courier New" w:eastAsia="Times New Roman" w:hAnsi="Courier New" w:cs="Courier New"/>
          <w:color w:val="800000"/>
          <w:sz w:val="20"/>
          <w:szCs w:val="20"/>
          <w:lang w:val="en-IN" w:eastAsia="en-IN"/>
        </w:rPr>
        <w:t>\ref</w:t>
      </w:r>
      <w:r w:rsidRPr="00E75366">
        <w:rPr>
          <w:rFonts w:ascii="Courier New" w:eastAsia="Times New Roman" w:hAnsi="Courier New" w:cs="Courier New"/>
          <w:color w:val="000000"/>
          <w:sz w:val="20"/>
          <w:szCs w:val="20"/>
          <w:lang w:val="en-IN" w:eastAsia="en-IN"/>
        </w:rPr>
        <w:t xml:space="preserve">{fig:changes_S1}, the improvement of the S1 criterion </w:t>
      </w:r>
      <w:del w:id="1011" w:author="Author" w:date="2017-04-04T20:17:00Z">
        <w:r w:rsidRPr="00E75366" w:rsidDel="00C56F9E">
          <w:rPr>
            <w:rFonts w:ascii="Courier New" w:eastAsia="Times New Roman" w:hAnsi="Courier New" w:cs="Courier New"/>
            <w:color w:val="000000"/>
            <w:sz w:val="20"/>
            <w:szCs w:val="20"/>
            <w:lang w:val="en-IN" w:eastAsia="en-IN"/>
          </w:rPr>
          <w:delText xml:space="preserve">grows </w:delText>
        </w:r>
      </w:del>
      <w:ins w:id="1012" w:author="Author" w:date="2017-04-04T20:17:00Z">
        <w:r w:rsidR="00C56F9E">
          <w:rPr>
            <w:rFonts w:ascii="Courier New" w:eastAsia="Times New Roman" w:hAnsi="Courier New" w:cs="Courier New"/>
            <w:color w:val="000000"/>
            <w:sz w:val="20"/>
            <w:szCs w:val="20"/>
            <w:lang w:val="en-IN" w:eastAsia="en-IN"/>
          </w:rPr>
          <w:t>increases</w:t>
        </w:r>
        <w:r w:rsidR="00C56F9E"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along with the rank of the analogue, which shows an accumulation of better analogue situations in the distributions. </w:t>
      </w:r>
      <w:ins w:id="1013" w:author="Author" w:date="2017-04-04T20:17:00Z">
        <w:r w:rsidR="00C56F9E">
          <w:rPr>
            <w:rFonts w:ascii="Courier New" w:eastAsia="Times New Roman" w:hAnsi="Courier New" w:cs="Courier New"/>
            <w:color w:val="000000"/>
            <w:sz w:val="20"/>
            <w:szCs w:val="20"/>
            <w:lang w:val="en-IN" w:eastAsia="en-IN"/>
          </w:rPr>
          <w:t>W</w:t>
        </w:r>
      </w:ins>
      <w:del w:id="1014" w:author="Author" w:date="2017-04-04T20:17:00Z">
        <w:r w:rsidRPr="00E75366" w:rsidDel="00C56F9E">
          <w:rPr>
            <w:rFonts w:ascii="Courier New" w:eastAsia="Times New Roman" w:hAnsi="Courier New" w:cs="Courier New"/>
            <w:color w:val="000000"/>
            <w:sz w:val="20"/>
            <w:szCs w:val="20"/>
            <w:lang w:val="en-IN" w:eastAsia="en-IN"/>
          </w:rPr>
          <w:delText>It seems profitable to w</w:delText>
        </w:r>
      </w:del>
      <w:r w:rsidRPr="00E75366">
        <w:rPr>
          <w:rFonts w:ascii="Courier New" w:eastAsia="Times New Roman" w:hAnsi="Courier New" w:cs="Courier New"/>
          <w:color w:val="000000"/>
          <w:sz w:val="20"/>
          <w:szCs w:val="20"/>
          <w:lang w:val="en-IN" w:eastAsia="en-IN"/>
        </w:rPr>
        <w:t>iden</w:t>
      </w:r>
      <w:ins w:id="1015" w:author="Author" w:date="2017-04-04T20:17:00Z">
        <w:r w:rsidR="00C56F9E">
          <w:rPr>
            <w:rFonts w:ascii="Courier New" w:eastAsia="Times New Roman" w:hAnsi="Courier New" w:cs="Courier New"/>
            <w:color w:val="000000"/>
            <w:sz w:val="20"/>
            <w:szCs w:val="20"/>
            <w:lang w:val="en-IN" w:eastAsia="en-IN"/>
          </w:rPr>
          <w:t>ing</w:t>
        </w:r>
      </w:ins>
      <w:r w:rsidRPr="00E75366">
        <w:rPr>
          <w:rFonts w:ascii="Courier New" w:eastAsia="Times New Roman" w:hAnsi="Courier New" w:cs="Courier New"/>
          <w:color w:val="000000"/>
          <w:sz w:val="20"/>
          <w:szCs w:val="20"/>
          <w:lang w:val="en-IN" w:eastAsia="en-IN"/>
        </w:rPr>
        <w:t xml:space="preserve"> the selection of analogues </w:t>
      </w:r>
      <w:ins w:id="1016" w:author="Author" w:date="2017-04-04T20:18:00Z">
        <w:r w:rsidR="00C56F9E">
          <w:rPr>
            <w:rFonts w:ascii="Courier New" w:eastAsia="Times New Roman" w:hAnsi="Courier New" w:cs="Courier New"/>
            <w:color w:val="000000"/>
            <w:sz w:val="20"/>
            <w:szCs w:val="20"/>
            <w:lang w:val="en-IN" w:eastAsia="en-IN"/>
          </w:rPr>
          <w:t xml:space="preserve">appears to be beneficial </w:t>
        </w:r>
      </w:ins>
      <w:del w:id="1017" w:author="Author" w:date="2017-04-04T20:18:00Z">
        <w:r w:rsidRPr="00E75366" w:rsidDel="00C56F9E">
          <w:rPr>
            <w:rFonts w:ascii="Courier New" w:eastAsia="Times New Roman" w:hAnsi="Courier New" w:cs="Courier New"/>
            <w:color w:val="000000"/>
            <w:sz w:val="20"/>
            <w:szCs w:val="20"/>
            <w:lang w:val="en-IN" w:eastAsia="en-IN"/>
          </w:rPr>
          <w:delText>in order to</w:delText>
        </w:r>
      </w:del>
      <w:ins w:id="1018" w:author="Author" w:date="2017-04-04T20:19:00Z">
        <w:r w:rsidR="00C56F9E">
          <w:rPr>
            <w:rFonts w:ascii="Courier New" w:eastAsia="Times New Roman" w:hAnsi="Courier New" w:cs="Courier New"/>
            <w:color w:val="000000"/>
            <w:sz w:val="20"/>
            <w:szCs w:val="20"/>
            <w:lang w:val="en-IN" w:eastAsia="en-IN"/>
          </w:rPr>
          <w:t>for</w:t>
        </w:r>
      </w:ins>
      <w:del w:id="1019" w:author="Author" w:date="2017-04-04T20:18:00Z">
        <w:r w:rsidRPr="00E75366" w:rsidDel="00C56F9E">
          <w:rPr>
            <w:rFonts w:ascii="Courier New" w:eastAsia="Times New Roman" w:hAnsi="Courier New" w:cs="Courier New"/>
            <w:color w:val="000000"/>
            <w:sz w:val="20"/>
            <w:szCs w:val="20"/>
            <w:lang w:val="en-IN" w:eastAsia="en-IN"/>
          </w:rPr>
          <w:delText xml:space="preserve"> also</w:delText>
        </w:r>
      </w:del>
      <w:r w:rsidRPr="00E75366">
        <w:rPr>
          <w:rFonts w:ascii="Courier New" w:eastAsia="Times New Roman" w:hAnsi="Courier New" w:cs="Courier New"/>
          <w:color w:val="000000"/>
          <w:sz w:val="20"/>
          <w:szCs w:val="20"/>
          <w:lang w:val="en-IN" w:eastAsia="en-IN"/>
        </w:rPr>
        <w:t xml:space="preserve"> keep</w:t>
      </w:r>
      <w:ins w:id="1020" w:author="Author" w:date="2017-04-04T20:19:00Z">
        <w:r w:rsidR="00C56F9E">
          <w:rPr>
            <w:rFonts w:ascii="Courier New" w:eastAsia="Times New Roman" w:hAnsi="Courier New" w:cs="Courier New"/>
            <w:color w:val="000000"/>
            <w:sz w:val="20"/>
            <w:szCs w:val="20"/>
            <w:lang w:val="en-IN" w:eastAsia="en-IN"/>
          </w:rPr>
          <w:t>ing</w:t>
        </w:r>
      </w:ins>
      <w:r w:rsidRPr="00E75366">
        <w:rPr>
          <w:rFonts w:ascii="Courier New" w:eastAsia="Times New Roman" w:hAnsi="Courier New" w:cs="Courier New"/>
          <w:color w:val="000000"/>
          <w:sz w:val="20"/>
          <w:szCs w:val="20"/>
          <w:lang w:val="en-IN" w:eastAsia="en-IN"/>
        </w:rPr>
        <w:t xml:space="preserve"> some </w:t>
      </w:r>
      <w:del w:id="1021" w:author="Author" w:date="2017-04-04T20:19:00Z">
        <w:r w:rsidRPr="00E75366" w:rsidDel="00C56F9E">
          <w:rPr>
            <w:rFonts w:ascii="Courier New" w:eastAsia="Times New Roman" w:hAnsi="Courier New" w:cs="Courier New"/>
            <w:color w:val="000000"/>
            <w:sz w:val="20"/>
            <w:szCs w:val="20"/>
            <w:lang w:val="en-IN" w:eastAsia="en-IN"/>
          </w:rPr>
          <w:delText xml:space="preserve">whose </w:delText>
        </w:r>
      </w:del>
      <w:ins w:id="1022" w:author="Author" w:date="2017-04-04T20:19:00Z">
        <w:r w:rsidR="00C56F9E">
          <w:rPr>
            <w:rFonts w:ascii="Courier New" w:eastAsia="Times New Roman" w:hAnsi="Courier New" w:cs="Courier New"/>
            <w:color w:val="000000"/>
            <w:sz w:val="20"/>
            <w:szCs w:val="20"/>
            <w:lang w:val="en-IN" w:eastAsia="en-IN"/>
          </w:rPr>
          <w:t>with</w:t>
        </w:r>
        <w:r w:rsidR="00C56F9E" w:rsidRPr="00E75366">
          <w:rPr>
            <w:rFonts w:ascii="Courier New" w:eastAsia="Times New Roman" w:hAnsi="Courier New" w:cs="Courier New"/>
            <w:color w:val="000000"/>
            <w:sz w:val="20"/>
            <w:szCs w:val="20"/>
            <w:lang w:val="en-IN" w:eastAsia="en-IN"/>
          </w:rPr>
          <w:t xml:space="preserve"> increased </w:t>
        </w:r>
      </w:ins>
      <w:r w:rsidRPr="00E75366">
        <w:rPr>
          <w:rFonts w:ascii="Courier New" w:eastAsia="Times New Roman" w:hAnsi="Courier New" w:cs="Courier New"/>
          <w:color w:val="000000"/>
          <w:sz w:val="20"/>
          <w:szCs w:val="20"/>
          <w:lang w:val="en-IN" w:eastAsia="en-IN"/>
        </w:rPr>
        <w:t xml:space="preserve">rank </w:t>
      </w:r>
      <w:del w:id="1023" w:author="Author" w:date="2017-04-04T20:19:00Z">
        <w:r w:rsidRPr="00E75366" w:rsidDel="00C56F9E">
          <w:rPr>
            <w:rFonts w:ascii="Courier New" w:eastAsia="Times New Roman" w:hAnsi="Courier New" w:cs="Courier New"/>
            <w:color w:val="000000"/>
            <w:sz w:val="20"/>
            <w:szCs w:val="20"/>
            <w:lang w:val="en-IN" w:eastAsia="en-IN"/>
          </w:rPr>
          <w:delText>has increased, as</w:delText>
        </w:r>
      </w:del>
      <w:ins w:id="1024" w:author="Author" w:date="2017-04-04T20:19:00Z">
        <w:r w:rsidR="00C56F9E">
          <w:rPr>
            <w:rFonts w:ascii="Courier New" w:eastAsia="Times New Roman" w:hAnsi="Courier New" w:cs="Courier New"/>
            <w:color w:val="000000"/>
            <w:sz w:val="20"/>
            <w:szCs w:val="20"/>
            <w:lang w:val="en-IN" w:eastAsia="en-IN"/>
          </w:rPr>
          <w:t>because</w:t>
        </w:r>
      </w:ins>
      <w:r w:rsidRPr="00E75366">
        <w:rPr>
          <w:rFonts w:ascii="Courier New" w:eastAsia="Times New Roman" w:hAnsi="Courier New" w:cs="Courier New"/>
          <w:color w:val="000000"/>
          <w:sz w:val="20"/>
          <w:szCs w:val="20"/>
          <w:lang w:val="en-IN" w:eastAsia="en-IN"/>
        </w:rPr>
        <w:t xml:space="preserve"> they appear to be relevant </w:t>
      </w:r>
      <w:ins w:id="1025" w:author="Author" w:date="2017-04-04T20:20:00Z">
        <w:r w:rsidR="00C56F9E">
          <w:rPr>
            <w:rFonts w:ascii="Courier New" w:eastAsia="Times New Roman" w:hAnsi="Courier New" w:cs="Courier New"/>
            <w:color w:val="000000"/>
            <w:sz w:val="20"/>
            <w:szCs w:val="20"/>
            <w:lang w:val="en-IN" w:eastAsia="en-IN"/>
          </w:rPr>
          <w:t>in</w:t>
        </w:r>
      </w:ins>
      <w:ins w:id="1026" w:author="Author" w:date="2017-04-04T20:19:00Z">
        <w:r w:rsidR="00C56F9E">
          <w:rPr>
            <w:rFonts w:ascii="Courier New" w:eastAsia="Times New Roman" w:hAnsi="Courier New" w:cs="Courier New"/>
            <w:color w:val="000000"/>
            <w:sz w:val="20"/>
            <w:szCs w:val="20"/>
            <w:lang w:val="en-IN" w:eastAsia="en-IN"/>
          </w:rPr>
          <w:t xml:space="preserve"> </w:t>
        </w:r>
      </w:ins>
      <w:del w:id="1027" w:author="Author" w:date="2017-04-04T20:19:00Z">
        <w:r w:rsidRPr="00E75366" w:rsidDel="00C56F9E">
          <w:rPr>
            <w:rFonts w:ascii="Courier New" w:eastAsia="Times New Roman" w:hAnsi="Courier New" w:cs="Courier New"/>
            <w:color w:val="000000"/>
            <w:sz w:val="20"/>
            <w:szCs w:val="20"/>
            <w:lang w:val="en-IN" w:eastAsia="en-IN"/>
          </w:rPr>
          <w:delText xml:space="preserve">to the </w:delText>
        </w:r>
      </w:del>
      <w:r w:rsidRPr="00E75366">
        <w:rPr>
          <w:rFonts w:ascii="Courier New" w:eastAsia="Times New Roman" w:hAnsi="Courier New" w:cs="Courier New"/>
          <w:color w:val="000000"/>
          <w:sz w:val="20"/>
          <w:szCs w:val="20"/>
          <w:lang w:val="en-IN" w:eastAsia="en-IN"/>
        </w:rPr>
        <w:t>predic</w:t>
      </w:r>
      <w:del w:id="1028" w:author="Author" w:date="2017-04-04T20:19:00Z">
        <w:r w:rsidRPr="00E75366" w:rsidDel="00C56F9E">
          <w:rPr>
            <w:rFonts w:ascii="Courier New" w:eastAsia="Times New Roman" w:hAnsi="Courier New" w:cs="Courier New"/>
            <w:color w:val="000000"/>
            <w:sz w:val="20"/>
            <w:szCs w:val="20"/>
            <w:lang w:val="en-IN" w:eastAsia="en-IN"/>
          </w:rPr>
          <w:delText>tion</w:delText>
        </w:r>
      </w:del>
      <w:ins w:id="1029" w:author="Author" w:date="2017-04-04T20:19:00Z">
        <w:r w:rsidR="00C56F9E">
          <w:rPr>
            <w:rFonts w:ascii="Courier New" w:eastAsia="Times New Roman" w:hAnsi="Courier New" w:cs="Courier New"/>
            <w:color w:val="000000"/>
            <w:sz w:val="20"/>
            <w:szCs w:val="20"/>
            <w:lang w:val="en-IN" w:eastAsia="en-IN"/>
          </w:rPr>
          <w:t>ting</w:t>
        </w:r>
      </w:ins>
      <w:r w:rsidRPr="00E75366">
        <w:rPr>
          <w:rFonts w:ascii="Courier New" w:eastAsia="Times New Roman" w:hAnsi="Courier New" w:cs="Courier New"/>
          <w:color w:val="000000"/>
          <w:sz w:val="20"/>
          <w:szCs w:val="20"/>
          <w:lang w:val="en-IN" w:eastAsia="en-IN"/>
        </w:rPr>
        <w:t xml:space="preserve"> </w:t>
      </w:r>
      <w:del w:id="1030" w:author="Author" w:date="2017-04-04T20:19:00Z">
        <w:r w:rsidRPr="00E75366" w:rsidDel="00C56F9E">
          <w:rPr>
            <w:rFonts w:ascii="Courier New" w:eastAsia="Times New Roman" w:hAnsi="Courier New" w:cs="Courier New"/>
            <w:color w:val="000000"/>
            <w:sz w:val="20"/>
            <w:szCs w:val="20"/>
            <w:lang w:val="en-IN" w:eastAsia="en-IN"/>
          </w:rPr>
          <w:delText xml:space="preserve">of </w:delText>
        </w:r>
      </w:del>
      <w:r w:rsidRPr="00E75366">
        <w:rPr>
          <w:rFonts w:ascii="Courier New" w:eastAsia="Times New Roman" w:hAnsi="Courier New" w:cs="Courier New"/>
          <w:color w:val="000000"/>
          <w:sz w:val="20"/>
          <w:szCs w:val="20"/>
          <w:lang w:val="en-IN" w:eastAsia="en-IN"/>
        </w:rPr>
        <w:t>the precipitation values. The number of good analogues was globally increased.</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t xml:space="preserve">A higher number of analogues generally </w:t>
      </w:r>
      <w:del w:id="1031" w:author="Author" w:date="2017-04-04T20:20:00Z">
        <w:r w:rsidRPr="00E75366" w:rsidDel="00C56F9E">
          <w:rPr>
            <w:rFonts w:ascii="Courier New" w:eastAsia="Times New Roman" w:hAnsi="Courier New" w:cs="Courier New"/>
            <w:color w:val="000000"/>
            <w:sz w:val="20"/>
            <w:szCs w:val="20"/>
            <w:lang w:val="en-IN" w:eastAsia="en-IN"/>
          </w:rPr>
          <w:delText>means</w:delText>
        </w:r>
      </w:del>
      <w:ins w:id="1032" w:author="Author" w:date="2017-04-04T20:20:00Z">
        <w:r w:rsidR="00C56F9E">
          <w:rPr>
            <w:rFonts w:ascii="Courier New" w:eastAsia="Times New Roman" w:hAnsi="Courier New" w:cs="Courier New"/>
            <w:color w:val="000000"/>
            <w:sz w:val="20"/>
            <w:szCs w:val="20"/>
            <w:lang w:val="en-IN" w:eastAsia="en-IN"/>
          </w:rPr>
          <w:t>resulted in</w:t>
        </w:r>
        <w:r w:rsidR="00C56F9E" w:rsidRPr="00C56F9E">
          <w:rPr>
            <w:rFonts w:ascii="Courier New" w:eastAsia="Times New Roman" w:hAnsi="Courier New" w:cs="Courier New"/>
            <w:color w:val="000000"/>
            <w:sz w:val="20"/>
            <w:szCs w:val="20"/>
            <w:lang w:val="en-IN" w:eastAsia="en-IN"/>
          </w:rPr>
          <w:t xml:space="preserve"> </w:t>
        </w:r>
        <w:r w:rsidR="00C56F9E" w:rsidRPr="00E75366">
          <w:rPr>
            <w:rFonts w:ascii="Courier New" w:eastAsia="Times New Roman" w:hAnsi="Courier New" w:cs="Courier New"/>
            <w:color w:val="000000"/>
            <w:sz w:val="20"/>
            <w:szCs w:val="20"/>
            <w:lang w:val="en-IN" w:eastAsia="en-IN"/>
          </w:rPr>
          <w:t>a poorer analogy</w:t>
        </w:r>
      </w:ins>
      <w:del w:id="1033" w:author="Author" w:date="2017-04-04T20:20:00Z">
        <w:r w:rsidRPr="00E75366" w:rsidDel="00C56F9E">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with an archive of fixed length</w:t>
      </w:r>
      <w:del w:id="1034" w:author="Author" w:date="2017-04-04T20:20:00Z">
        <w:r w:rsidRPr="00E75366" w:rsidDel="00C56F9E">
          <w:rPr>
            <w:rFonts w:ascii="Courier New" w:eastAsia="Times New Roman" w:hAnsi="Courier New" w:cs="Courier New"/>
            <w:color w:val="000000"/>
            <w:sz w:val="20"/>
            <w:szCs w:val="20"/>
            <w:lang w:val="en-IN" w:eastAsia="en-IN"/>
          </w:rPr>
          <w:delText>, a poorer analogy</w:delText>
        </w:r>
      </w:del>
      <w:r w:rsidRPr="00E75366">
        <w:rPr>
          <w:rFonts w:ascii="Courier New" w:eastAsia="Times New Roman" w:hAnsi="Courier New" w:cs="Courier New"/>
          <w:color w:val="000000"/>
          <w:sz w:val="20"/>
          <w:szCs w:val="20"/>
          <w:lang w:val="en-IN" w:eastAsia="en-IN"/>
        </w:rPr>
        <w:t xml:space="preserve">. Indeed, when the choice of the predictors or the parameters </w:t>
      </w:r>
      <w:del w:id="1035" w:author="Author" w:date="2017-04-04T20:20:00Z">
        <w:r w:rsidRPr="00E75366" w:rsidDel="00C56F9E">
          <w:rPr>
            <w:rFonts w:ascii="Courier New" w:eastAsia="Times New Roman" w:hAnsi="Courier New" w:cs="Courier New"/>
            <w:color w:val="000000"/>
            <w:sz w:val="20"/>
            <w:szCs w:val="20"/>
            <w:lang w:val="en-IN" w:eastAsia="en-IN"/>
          </w:rPr>
          <w:delText xml:space="preserve">are </w:delText>
        </w:r>
      </w:del>
      <w:r w:rsidRPr="00E75366">
        <w:rPr>
          <w:rFonts w:ascii="Courier New" w:eastAsia="Times New Roman" w:hAnsi="Courier New" w:cs="Courier New"/>
          <w:color w:val="000000"/>
          <w:sz w:val="20"/>
          <w:szCs w:val="20"/>
          <w:lang w:val="en-IN" w:eastAsia="en-IN"/>
        </w:rPr>
        <w:t>improved, leading to a better prediction, the optimal number of analogue situations decrease</w:t>
      </w:r>
      <w:ins w:id="1036" w:author="Author" w:date="2017-04-04T20:21:00Z">
        <w:r w:rsidR="00C56F9E">
          <w:rPr>
            <w:rFonts w:ascii="Courier New" w:eastAsia="Times New Roman" w:hAnsi="Courier New" w:cs="Courier New"/>
            <w:color w:val="000000"/>
            <w:sz w:val="20"/>
            <w:szCs w:val="20"/>
            <w:lang w:val="en-IN" w:eastAsia="en-IN"/>
          </w:rPr>
          <w:t>d</w:t>
        </w:r>
      </w:ins>
      <w:del w:id="1037" w:author="Author" w:date="2017-04-04T20:21:00Z">
        <w:r w:rsidRPr="00E75366" w:rsidDel="00C56F9E">
          <w:rPr>
            <w:rFonts w:ascii="Courier New" w:eastAsia="Times New Roman" w:hAnsi="Courier New" w:cs="Courier New"/>
            <w:color w:val="000000"/>
            <w:sz w:val="20"/>
            <w:szCs w:val="20"/>
            <w:lang w:val="en-IN" w:eastAsia="en-IN"/>
          </w:rPr>
          <w:delText>s</w:delText>
        </w:r>
      </w:del>
      <w:r w:rsidRPr="00E75366">
        <w:rPr>
          <w:rFonts w:ascii="Courier New" w:eastAsia="Times New Roman" w:hAnsi="Courier New" w:cs="Courier New"/>
          <w:color w:val="000000"/>
          <w:sz w:val="20"/>
          <w:szCs w:val="20"/>
          <w:lang w:val="en-IN" w:eastAsia="en-IN"/>
        </w:rPr>
        <w:t xml:space="preserve">. </w:t>
      </w:r>
      <w:proofErr w:type="gramStart"/>
      <w:r w:rsidRPr="00E75366">
        <w:rPr>
          <w:rFonts w:ascii="Courier New" w:eastAsia="Times New Roman" w:hAnsi="Courier New" w:cs="Courier New"/>
          <w:color w:val="000000"/>
          <w:sz w:val="20"/>
          <w:szCs w:val="20"/>
          <w:lang w:val="en-IN" w:eastAsia="en-IN"/>
        </w:rPr>
        <w:t>However, when the length of the archive increase</w:t>
      </w:r>
      <w:del w:id="1038" w:author="Author" w:date="2017-04-04T20:21:00Z">
        <w:r w:rsidRPr="00E75366" w:rsidDel="00C56F9E">
          <w:rPr>
            <w:rFonts w:ascii="Courier New" w:eastAsia="Times New Roman" w:hAnsi="Courier New" w:cs="Courier New"/>
            <w:color w:val="000000"/>
            <w:sz w:val="20"/>
            <w:szCs w:val="20"/>
            <w:lang w:val="en-IN" w:eastAsia="en-IN"/>
          </w:rPr>
          <w:delText>s</w:delText>
        </w:r>
      </w:del>
      <w:ins w:id="1039" w:author="Author" w:date="2017-04-04T20:21:00Z">
        <w:r w:rsidR="00C56F9E">
          <w:rPr>
            <w:rFonts w:ascii="Courier New" w:eastAsia="Times New Roman" w:hAnsi="Courier New" w:cs="Courier New"/>
            <w:color w:val="000000"/>
            <w:sz w:val="20"/>
            <w:szCs w:val="20"/>
            <w:lang w:val="en-IN" w:eastAsia="en-IN"/>
          </w:rPr>
          <w:t>d</w:t>
        </w:r>
      </w:ins>
      <w:r w:rsidRPr="00E75366">
        <w:rPr>
          <w:rFonts w:ascii="Courier New" w:eastAsia="Times New Roman" w:hAnsi="Courier New" w:cs="Courier New"/>
          <w:color w:val="000000"/>
          <w:sz w:val="20"/>
          <w:szCs w:val="20"/>
          <w:lang w:val="en-IN" w:eastAsia="en-IN"/>
        </w:rPr>
        <w:t xml:space="preserve">, the optimal number of analogues </w:t>
      </w:r>
      <w:ins w:id="1040" w:author="Author" w:date="2017-04-04T20:21:00Z">
        <w:r w:rsidR="00C56F9E">
          <w:rPr>
            <w:rFonts w:ascii="Courier New" w:eastAsia="Times New Roman" w:hAnsi="Courier New" w:cs="Courier New"/>
            <w:color w:val="000000"/>
            <w:sz w:val="20"/>
            <w:szCs w:val="20"/>
            <w:lang w:val="en-IN" w:eastAsia="en-IN"/>
          </w:rPr>
          <w:t xml:space="preserve">also </w:t>
        </w:r>
      </w:ins>
      <w:r w:rsidRPr="00E75366">
        <w:rPr>
          <w:rFonts w:ascii="Courier New" w:eastAsia="Times New Roman" w:hAnsi="Courier New" w:cs="Courier New"/>
          <w:color w:val="000000"/>
          <w:sz w:val="20"/>
          <w:szCs w:val="20"/>
          <w:lang w:val="en-IN" w:eastAsia="en-IN"/>
        </w:rPr>
        <w:t>increase</w:t>
      </w:r>
      <w:ins w:id="1041" w:author="Author" w:date="2017-04-04T20:21:00Z">
        <w:r w:rsidR="00C56F9E">
          <w:rPr>
            <w:rFonts w:ascii="Courier New" w:eastAsia="Times New Roman" w:hAnsi="Courier New" w:cs="Courier New"/>
            <w:color w:val="000000"/>
            <w:sz w:val="20"/>
            <w:szCs w:val="20"/>
            <w:lang w:val="en-IN" w:eastAsia="en-IN"/>
          </w:rPr>
          <w:t>d</w:t>
        </w:r>
      </w:ins>
      <w:del w:id="1042" w:author="Author" w:date="2017-04-04T20:21:00Z">
        <w:r w:rsidRPr="00E75366" w:rsidDel="00C56F9E">
          <w:rPr>
            <w:rFonts w:ascii="Courier New" w:eastAsia="Times New Roman" w:hAnsi="Courier New" w:cs="Courier New"/>
            <w:color w:val="000000"/>
            <w:sz w:val="20"/>
            <w:szCs w:val="20"/>
            <w:lang w:val="en-IN" w:eastAsia="en-IN"/>
          </w:rPr>
          <w:delText>s</w:delText>
        </w:r>
      </w:del>
      <w:r w:rsidRPr="00E75366">
        <w:rPr>
          <w:rFonts w:ascii="Courier New" w:eastAsia="Times New Roman" w:hAnsi="Courier New" w:cs="Courier New"/>
          <w:color w:val="000000"/>
          <w:sz w:val="20"/>
          <w:szCs w:val="20"/>
          <w:lang w:val="en-IN" w:eastAsia="en-IN"/>
        </w:rPr>
        <w:t xml:space="preserve"> </w:t>
      </w:r>
      <w:del w:id="1043" w:author="Author" w:date="2017-04-04T20:21:00Z">
        <w:r w:rsidRPr="00E75366" w:rsidDel="00C56F9E">
          <w:rPr>
            <w:rFonts w:ascii="Courier New" w:eastAsia="Times New Roman" w:hAnsi="Courier New" w:cs="Courier New"/>
            <w:color w:val="000000"/>
            <w:sz w:val="20"/>
            <w:szCs w:val="20"/>
            <w:lang w:val="en-IN" w:eastAsia="en-IN"/>
          </w:rPr>
          <w:delText xml:space="preserve">too </w:delText>
        </w:r>
      </w:del>
      <w:r w:rsidRPr="00E75366">
        <w:rPr>
          <w:rFonts w:ascii="Courier New" w:eastAsia="Times New Roman" w:hAnsi="Courier New" w:cs="Courier New"/>
          <w:color w:val="000000"/>
          <w:sz w:val="20"/>
          <w:szCs w:val="20"/>
          <w:lang w:val="en-IN" w:eastAsia="en-IN"/>
        </w:rPr>
        <w:t xml:space="preserve">for </w:t>
      </w:r>
      <w:del w:id="1044" w:author="Author" w:date="2017-04-04T20:21:00Z">
        <w:r w:rsidRPr="00E75366" w:rsidDel="00C56F9E">
          <w:rPr>
            <w:rFonts w:ascii="Courier New" w:eastAsia="Times New Roman" w:hAnsi="Courier New" w:cs="Courier New"/>
            <w:color w:val="000000"/>
            <w:sz w:val="20"/>
            <w:szCs w:val="20"/>
            <w:lang w:val="en-IN" w:eastAsia="en-IN"/>
          </w:rPr>
          <w:delText xml:space="preserve">a </w:delText>
        </w:r>
      </w:del>
      <w:r w:rsidRPr="00E75366">
        <w:rPr>
          <w:rFonts w:ascii="Courier New" w:eastAsia="Times New Roman" w:hAnsi="Courier New" w:cs="Courier New"/>
          <w:color w:val="000000"/>
          <w:sz w:val="20"/>
          <w:szCs w:val="20"/>
          <w:lang w:val="en-IN" w:eastAsia="en-IN"/>
        </w:rPr>
        <w:t xml:space="preserve">better performance up to a certain threshold </w:t>
      </w:r>
      <w:r w:rsidRPr="00E75366">
        <w:rPr>
          <w:rFonts w:ascii="Courier New" w:eastAsia="Times New Roman" w:hAnsi="Courier New" w:cs="Courier New"/>
          <w:color w:val="800000"/>
          <w:sz w:val="20"/>
          <w:szCs w:val="20"/>
          <w:lang w:val="en-IN" w:eastAsia="en-IN"/>
        </w:rPr>
        <w:t>\citep</w:t>
      </w:r>
      <w:r w:rsidRPr="00E75366">
        <w:rPr>
          <w:rFonts w:ascii="Courier New" w:eastAsia="Times New Roman" w:hAnsi="Courier New" w:cs="Courier New"/>
          <w:color w:val="000000"/>
          <w:sz w:val="20"/>
          <w:szCs w:val="20"/>
          <w:lang w:val="en-IN" w:eastAsia="en-IN"/>
        </w:rPr>
        <w:t>[][]{Bontron2004, Hamill2006a}.</w:t>
      </w:r>
      <w:proofErr w:type="gramEnd"/>
      <w:r w:rsidRPr="00E75366">
        <w:rPr>
          <w:rFonts w:ascii="Courier New" w:eastAsia="Times New Roman" w:hAnsi="Courier New" w:cs="Courier New"/>
          <w:color w:val="000000"/>
          <w:sz w:val="20"/>
          <w:szCs w:val="20"/>
          <w:lang w:val="en-IN" w:eastAsia="en-IN"/>
        </w:rPr>
        <w:t xml:space="preserve"> The observed increase in the number of analogue situations with the MTW resulted in better performance skills for the given methods</w:t>
      </w:r>
      <w:del w:id="1045" w:author="Author" w:date="2017-04-04T20:21:00Z">
        <w:r w:rsidRPr="00E75366" w:rsidDel="00C56F9E">
          <w:rPr>
            <w:rFonts w:ascii="Courier New" w:eastAsia="Times New Roman" w:hAnsi="Courier New" w:cs="Courier New"/>
            <w:color w:val="000000"/>
            <w:sz w:val="20"/>
            <w:szCs w:val="20"/>
            <w:lang w:val="en-IN" w:eastAsia="en-IN"/>
          </w:rPr>
          <w:delText xml:space="preserve">, </w:delText>
        </w:r>
      </w:del>
      <w:ins w:id="1046" w:author="Author" w:date="2017-04-04T20:21:00Z">
        <w:r w:rsidR="00C56F9E">
          <w:rPr>
            <w:rFonts w:ascii="Courier New" w:eastAsia="Times New Roman" w:hAnsi="Courier New" w:cs="Courier New"/>
            <w:color w:val="000000"/>
            <w:sz w:val="20"/>
            <w:szCs w:val="20"/>
            <w:lang w:val="en-IN" w:eastAsia="en-IN"/>
          </w:rPr>
          <w:t xml:space="preserve"> because</w:t>
        </w:r>
        <w:r w:rsidR="00C56F9E" w:rsidRPr="00E75366">
          <w:rPr>
            <w:rFonts w:ascii="Courier New" w:eastAsia="Times New Roman" w:hAnsi="Courier New" w:cs="Courier New"/>
            <w:color w:val="000000"/>
            <w:sz w:val="20"/>
            <w:szCs w:val="20"/>
            <w:lang w:val="en-IN" w:eastAsia="en-IN"/>
          </w:rPr>
          <w:t xml:space="preserve"> </w:t>
        </w:r>
      </w:ins>
      <w:del w:id="1047" w:author="Author" w:date="2017-04-04T20:21:00Z">
        <w:r w:rsidRPr="00E75366" w:rsidDel="00C56F9E">
          <w:rPr>
            <w:rFonts w:ascii="Courier New" w:eastAsia="Times New Roman" w:hAnsi="Courier New" w:cs="Courier New"/>
            <w:color w:val="000000"/>
            <w:sz w:val="20"/>
            <w:szCs w:val="20"/>
            <w:lang w:val="en-IN" w:eastAsia="en-IN"/>
          </w:rPr>
          <w:delText xml:space="preserve">as </w:delText>
        </w:r>
      </w:del>
      <w:r w:rsidRPr="00E75366">
        <w:rPr>
          <w:rFonts w:ascii="Courier New" w:eastAsia="Times New Roman" w:hAnsi="Courier New" w:cs="Courier New"/>
          <w:color w:val="000000"/>
          <w:sz w:val="20"/>
          <w:szCs w:val="20"/>
          <w:lang w:val="en-IN" w:eastAsia="en-IN"/>
        </w:rPr>
        <w:t xml:space="preserve">it can be </w:t>
      </w:r>
      <w:ins w:id="1048" w:author="Author" w:date="2017-04-04T20:21:00Z">
        <w:r w:rsidR="00C56F9E">
          <w:rPr>
            <w:rFonts w:ascii="Courier New" w:eastAsia="Times New Roman" w:hAnsi="Courier New" w:cs="Courier New"/>
            <w:color w:val="000000"/>
            <w:sz w:val="20"/>
            <w:szCs w:val="20"/>
            <w:lang w:val="en-IN" w:eastAsia="en-IN"/>
          </w:rPr>
          <w:t>considered</w:t>
        </w:r>
      </w:ins>
      <w:del w:id="1049" w:author="Author" w:date="2017-04-04T20:21:00Z">
        <w:r w:rsidRPr="00E75366" w:rsidDel="00C56F9E">
          <w:rPr>
            <w:rFonts w:ascii="Courier New" w:eastAsia="Times New Roman" w:hAnsi="Courier New" w:cs="Courier New"/>
            <w:color w:val="000000"/>
            <w:sz w:val="20"/>
            <w:szCs w:val="20"/>
            <w:lang w:val="en-IN" w:eastAsia="en-IN"/>
          </w:rPr>
          <w:delText>seen</w:delText>
        </w:r>
      </w:del>
      <w:r w:rsidRPr="00E75366">
        <w:rPr>
          <w:rFonts w:ascii="Courier New" w:eastAsia="Times New Roman" w:hAnsi="Courier New" w:cs="Courier New"/>
          <w:color w:val="000000"/>
          <w:sz w:val="20"/>
          <w:szCs w:val="20"/>
          <w:lang w:val="en-IN" w:eastAsia="en-IN"/>
        </w:rPr>
        <w:t xml:space="preserve"> as an inflation of the archive. However, if new relevant predictors were added to the method, the number of analogues would then decrease again.</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\subsection{Inflation of the archive}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\label{sec:archive_reduction}</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del w:id="1050" w:author="Author" w:date="2017-04-04T20:22:00Z">
        <w:r w:rsidRPr="00E75366" w:rsidDel="009605FC">
          <w:rPr>
            <w:rFonts w:ascii="Courier New" w:eastAsia="Times New Roman" w:hAnsi="Courier New" w:cs="Courier New"/>
            <w:color w:val="000000"/>
            <w:sz w:val="20"/>
            <w:szCs w:val="20"/>
            <w:lang w:val="en-IN" w:eastAsia="en-IN"/>
          </w:rPr>
          <w:delText xml:space="preserve">Since </w:delText>
        </w:r>
      </w:del>
      <w:ins w:id="1051" w:author="Author" w:date="2017-04-04T22:00:00Z">
        <w:r w:rsidR="001918EF">
          <w:rPr>
            <w:rFonts w:ascii="Courier New" w:eastAsia="Times New Roman" w:hAnsi="Courier New" w:cs="Courier New"/>
            <w:color w:val="000000"/>
            <w:sz w:val="20"/>
            <w:szCs w:val="20"/>
            <w:lang w:val="en-IN" w:eastAsia="en-IN"/>
          </w:rPr>
          <w:t>Because</w:t>
        </w:r>
      </w:ins>
      <w:ins w:id="1052" w:author="Author" w:date="2017-04-04T20:22:00Z">
        <w:r w:rsidR="009605FC"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sub-daily precipitation time series are often available on a shorter period than daily</w:t>
      </w:r>
      <w:del w:id="1053" w:author="Author" w:date="2017-04-04T20:22:00Z">
        <w:r w:rsidRPr="00E75366" w:rsidDel="009605FC">
          <w:rPr>
            <w:rFonts w:ascii="Courier New" w:eastAsia="Times New Roman" w:hAnsi="Courier New" w:cs="Courier New"/>
            <w:color w:val="000000"/>
            <w:sz w:val="20"/>
            <w:szCs w:val="20"/>
            <w:lang w:val="en-IN" w:eastAsia="en-IN"/>
          </w:rPr>
          <w:delText xml:space="preserve"> ones</w:delText>
        </w:r>
      </w:del>
      <w:r w:rsidRPr="00E75366">
        <w:rPr>
          <w:rFonts w:ascii="Courier New" w:eastAsia="Times New Roman" w:hAnsi="Courier New" w:cs="Courier New"/>
          <w:color w:val="000000"/>
          <w:sz w:val="20"/>
          <w:szCs w:val="20"/>
          <w:lang w:val="en-IN" w:eastAsia="en-IN"/>
        </w:rPr>
        <w:t xml:space="preserve">, </w:t>
      </w:r>
      <w:del w:id="1054" w:author="Author" w:date="2017-04-04T20:22:00Z">
        <w:r w:rsidRPr="00E75366" w:rsidDel="009605FC">
          <w:rPr>
            <w:rFonts w:ascii="Courier New" w:eastAsia="Times New Roman" w:hAnsi="Courier New" w:cs="Courier New"/>
            <w:color w:val="000000"/>
            <w:sz w:val="20"/>
            <w:szCs w:val="20"/>
            <w:lang w:val="en-IN" w:eastAsia="en-IN"/>
          </w:rPr>
          <w:delText xml:space="preserve">this implies </w:delText>
        </w:r>
      </w:del>
      <w:r w:rsidRPr="00E75366">
        <w:rPr>
          <w:rFonts w:ascii="Courier New" w:eastAsia="Times New Roman" w:hAnsi="Courier New" w:cs="Courier New"/>
          <w:color w:val="000000"/>
          <w:sz w:val="20"/>
          <w:szCs w:val="20"/>
          <w:lang w:val="en-IN" w:eastAsia="en-IN"/>
        </w:rPr>
        <w:t xml:space="preserve">a reduction of the archive length at disposal </w:t>
      </w:r>
      <w:ins w:id="1055" w:author="Author" w:date="2017-04-04T20:23:00Z">
        <w:r w:rsidR="009605FC">
          <w:rPr>
            <w:rFonts w:ascii="Courier New" w:eastAsia="Times New Roman" w:hAnsi="Courier New" w:cs="Courier New"/>
            <w:color w:val="000000"/>
            <w:sz w:val="20"/>
            <w:szCs w:val="20"/>
            <w:lang w:val="en-IN" w:eastAsia="en-IN"/>
          </w:rPr>
          <w:t xml:space="preserve">is implied </w:t>
        </w:r>
      </w:ins>
      <w:del w:id="1056" w:author="Author" w:date="2017-04-04T20:23:00Z">
        <w:r w:rsidRPr="00E75366" w:rsidDel="009605FC">
          <w:rPr>
            <w:rFonts w:ascii="Courier New" w:eastAsia="Times New Roman" w:hAnsi="Courier New" w:cs="Courier New"/>
            <w:color w:val="000000"/>
            <w:sz w:val="20"/>
            <w:szCs w:val="20"/>
            <w:lang w:val="en-IN" w:eastAsia="en-IN"/>
          </w:rPr>
          <w:delText xml:space="preserve">for </w:delText>
        </w:r>
      </w:del>
      <w:ins w:id="1057" w:author="Author" w:date="2017-04-04T20:23:00Z">
        <w:r w:rsidR="009605FC">
          <w:rPr>
            <w:rFonts w:ascii="Courier New" w:eastAsia="Times New Roman" w:hAnsi="Courier New" w:cs="Courier New"/>
            <w:color w:val="000000"/>
            <w:sz w:val="20"/>
            <w:szCs w:val="20"/>
            <w:lang w:val="en-IN" w:eastAsia="en-IN"/>
          </w:rPr>
          <w:t>in</w:t>
        </w:r>
        <w:r w:rsidR="009605FC"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the search of analogue situations. This usually has a negative consequence on the skill of precipitation prediction. The role of the archive length </w:t>
      </w:r>
      <w:del w:id="1058" w:author="Author" w:date="2017-04-04T20:23:00Z">
        <w:r w:rsidRPr="00E75366" w:rsidDel="009605FC">
          <w:rPr>
            <w:rFonts w:ascii="Courier New" w:eastAsia="Times New Roman" w:hAnsi="Courier New" w:cs="Courier New"/>
            <w:color w:val="000000"/>
            <w:sz w:val="20"/>
            <w:szCs w:val="20"/>
            <w:lang w:val="en-IN" w:eastAsia="en-IN"/>
          </w:rPr>
          <w:delText>has been</w:delText>
        </w:r>
      </w:del>
      <w:ins w:id="1059" w:author="Author" w:date="2017-04-04T20:23:00Z">
        <w:r w:rsidR="009605FC">
          <w:rPr>
            <w:rFonts w:ascii="Courier New" w:eastAsia="Times New Roman" w:hAnsi="Courier New" w:cs="Courier New"/>
            <w:color w:val="000000"/>
            <w:sz w:val="20"/>
            <w:szCs w:val="20"/>
            <w:lang w:val="en-IN" w:eastAsia="en-IN"/>
          </w:rPr>
          <w:t>was</w:t>
        </w:r>
      </w:ins>
      <w:r w:rsidRPr="00E75366">
        <w:rPr>
          <w:rFonts w:ascii="Courier New" w:eastAsia="Times New Roman" w:hAnsi="Courier New" w:cs="Courier New"/>
          <w:color w:val="000000"/>
          <w:sz w:val="20"/>
          <w:szCs w:val="20"/>
          <w:lang w:val="en-IN" w:eastAsia="en-IN"/>
        </w:rPr>
        <w:t xml:space="preserve"> assessed on the ERA-20C dataset and is presented in Fig. </w:t>
      </w:r>
      <w:proofErr w:type="gramStart"/>
      <w:r w:rsidRPr="00E75366">
        <w:rPr>
          <w:rFonts w:ascii="Courier New" w:eastAsia="Times New Roman" w:hAnsi="Courier New" w:cs="Courier New"/>
          <w:color w:val="800000"/>
          <w:sz w:val="20"/>
          <w:szCs w:val="20"/>
          <w:lang w:val="en-IN" w:eastAsia="en-IN"/>
        </w:rPr>
        <w:t>\ref</w:t>
      </w:r>
      <w:r w:rsidRPr="00E75366">
        <w:rPr>
          <w:rFonts w:ascii="Courier New" w:eastAsia="Times New Roman" w:hAnsi="Courier New" w:cs="Courier New"/>
          <w:color w:val="000000"/>
          <w:sz w:val="20"/>
          <w:szCs w:val="20"/>
          <w:lang w:val="en-IN" w:eastAsia="en-IN"/>
        </w:rPr>
        <w:t>{fig:plots_archive_length} for both 2Z and 2Z-2MI methods</w:t>
      </w:r>
      <w:del w:id="1060" w:author="Author" w:date="2017-04-04T20:23:00Z">
        <w:r w:rsidRPr="00E75366" w:rsidDel="009605FC">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using the conventional approach </w:t>
      </w:r>
      <w:ins w:id="1061" w:author="Author" w:date="2017-04-04T20:23:00Z">
        <w:r w:rsidR="009605FC">
          <w:rPr>
            <w:rFonts w:ascii="Courier New" w:eastAsia="Times New Roman" w:hAnsi="Courier New" w:cs="Courier New"/>
            <w:color w:val="000000"/>
            <w:sz w:val="20"/>
            <w:szCs w:val="20"/>
            <w:lang w:val="en-IN" w:eastAsia="en-IN"/>
          </w:rPr>
          <w:t xml:space="preserve">of </w:t>
        </w:r>
      </w:ins>
      <w:del w:id="1062" w:author="Author" w:date="2017-04-04T20:23:00Z">
        <w:r w:rsidRPr="00E75366" w:rsidDel="009605FC">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24</w:t>
      </w:r>
      <w:ins w:id="1063" w:author="Author" w:date="2017-04-04T20:23:00Z">
        <w:r w:rsidR="009605FC">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 windows</w:t>
      </w:r>
      <w:del w:id="1064" w:author="Author" w:date="2017-04-04T20:23:00Z">
        <w:r w:rsidRPr="00E75366" w:rsidDel="009605FC">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w:t>
      </w:r>
      <w:proofErr w:type="gramEnd"/>
      <w:r w:rsidRPr="00E75366">
        <w:rPr>
          <w:rFonts w:ascii="Courier New" w:eastAsia="Times New Roman" w:hAnsi="Courier New" w:cs="Courier New"/>
          <w:color w:val="000000"/>
          <w:sz w:val="20"/>
          <w:szCs w:val="20"/>
          <w:lang w:val="en-IN" w:eastAsia="en-IN"/>
        </w:rPr>
        <w:t xml:space="preserve"> As expected, the performance of the method globally increased with the length of the archive. The best performances were found with a 44</w:t>
      </w:r>
      <w:ins w:id="1065" w:author="Author" w:date="2017-04-04T20:23:00Z">
        <w:r w:rsidR="009605FC">
          <w:rPr>
            <w:rFonts w:ascii="Courier New" w:eastAsia="Times New Roman" w:hAnsi="Courier New" w:cs="Courier New"/>
            <w:color w:val="000000"/>
            <w:sz w:val="20"/>
            <w:szCs w:val="20"/>
            <w:lang w:val="en-IN" w:eastAsia="en-IN"/>
          </w:rPr>
          <w:t>-</w:t>
        </w:r>
      </w:ins>
      <w:del w:id="1066" w:author="Author" w:date="2017-04-04T20:23:00Z">
        <w:r w:rsidRPr="00E75366" w:rsidDel="009605FC">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y</w:t>
      </w:r>
      <w:ins w:id="1067" w:author="Author" w:date="2017-04-04T20:23:00Z">
        <w:r w:rsidR="009605FC">
          <w:rPr>
            <w:rFonts w:ascii="Courier New" w:eastAsia="Times New Roman" w:hAnsi="Courier New" w:cs="Courier New"/>
            <w:color w:val="000000"/>
            <w:sz w:val="20"/>
            <w:szCs w:val="20"/>
            <w:lang w:val="en-IN" w:eastAsia="en-IN"/>
          </w:rPr>
          <w:t>ea</w:t>
        </w:r>
      </w:ins>
      <w:r w:rsidRPr="00E75366">
        <w:rPr>
          <w:rFonts w:ascii="Courier New" w:eastAsia="Times New Roman" w:hAnsi="Courier New" w:cs="Courier New"/>
          <w:color w:val="000000"/>
          <w:sz w:val="20"/>
          <w:szCs w:val="20"/>
          <w:lang w:val="en-IN" w:eastAsia="en-IN"/>
        </w:rPr>
        <w:t xml:space="preserve">r archive, </w:t>
      </w:r>
      <w:ins w:id="1068" w:author="Author" w:date="2017-04-04T20:23:00Z">
        <w:r w:rsidR="009605FC">
          <w:rPr>
            <w:rFonts w:ascii="Courier New" w:eastAsia="Times New Roman" w:hAnsi="Courier New" w:cs="Courier New"/>
            <w:color w:val="000000"/>
            <w:sz w:val="20"/>
            <w:szCs w:val="20"/>
            <w:lang w:val="en-IN" w:eastAsia="en-IN"/>
          </w:rPr>
          <w:t xml:space="preserve">which </w:t>
        </w:r>
      </w:ins>
      <w:del w:id="1069" w:author="Author" w:date="2017-04-04T20:23:00Z">
        <w:r w:rsidRPr="00E75366" w:rsidDel="009605FC">
          <w:rPr>
            <w:rFonts w:ascii="Courier New" w:eastAsia="Times New Roman" w:hAnsi="Courier New" w:cs="Courier New"/>
            <w:color w:val="000000"/>
            <w:sz w:val="20"/>
            <w:szCs w:val="20"/>
            <w:lang w:val="en-IN" w:eastAsia="en-IN"/>
          </w:rPr>
          <w:delText xml:space="preserve">corresponding </w:delText>
        </w:r>
      </w:del>
      <w:ins w:id="1070" w:author="Author" w:date="2017-04-04T20:23:00Z">
        <w:r w:rsidR="009605FC" w:rsidRPr="00E75366">
          <w:rPr>
            <w:rFonts w:ascii="Courier New" w:eastAsia="Times New Roman" w:hAnsi="Courier New" w:cs="Courier New"/>
            <w:color w:val="000000"/>
            <w:sz w:val="20"/>
            <w:szCs w:val="20"/>
            <w:lang w:val="en-IN" w:eastAsia="en-IN"/>
          </w:rPr>
          <w:t>correspond</w:t>
        </w:r>
        <w:r w:rsidR="009605FC">
          <w:rPr>
            <w:rFonts w:ascii="Courier New" w:eastAsia="Times New Roman" w:hAnsi="Courier New" w:cs="Courier New"/>
            <w:color w:val="000000"/>
            <w:sz w:val="20"/>
            <w:szCs w:val="20"/>
            <w:lang w:val="en-IN" w:eastAsia="en-IN"/>
          </w:rPr>
          <w:t>s</w:t>
        </w:r>
        <w:r w:rsidR="009605FC"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to the period 1961--2010</w:t>
      </w:r>
      <w:del w:id="1071" w:author="Author" w:date="2017-04-04T20:23:00Z">
        <w:r w:rsidRPr="00E75366" w:rsidDel="009605FC">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minus the 6 years of </w:t>
      </w:r>
      <w:del w:id="1072" w:author="Author" w:date="2017-04-04T20:24:00Z">
        <w:r w:rsidRPr="00E75366" w:rsidDel="009605FC">
          <w:rPr>
            <w:rFonts w:ascii="Courier New" w:eastAsia="Times New Roman" w:hAnsi="Courier New" w:cs="Courier New"/>
            <w:color w:val="000000"/>
            <w:sz w:val="20"/>
            <w:szCs w:val="20"/>
            <w:lang w:val="en-IN" w:eastAsia="en-IN"/>
          </w:rPr>
          <w:delText>independant</w:delText>
        </w:r>
      </w:del>
      <w:ins w:id="1073" w:author="Author" w:date="2017-04-04T20:24:00Z">
        <w:r w:rsidR="009605FC" w:rsidRPr="00E75366">
          <w:rPr>
            <w:rFonts w:ascii="Courier New" w:eastAsia="Times New Roman" w:hAnsi="Courier New" w:cs="Courier New"/>
            <w:color w:val="000000"/>
            <w:sz w:val="20"/>
            <w:szCs w:val="20"/>
            <w:lang w:val="en-IN" w:eastAsia="en-IN"/>
          </w:rPr>
          <w:t>independent</w:t>
        </w:r>
      </w:ins>
      <w:r w:rsidRPr="00E75366">
        <w:rPr>
          <w:rFonts w:ascii="Courier New" w:eastAsia="Times New Roman" w:hAnsi="Courier New" w:cs="Courier New"/>
          <w:color w:val="000000"/>
          <w:sz w:val="20"/>
          <w:szCs w:val="20"/>
          <w:lang w:val="en-IN" w:eastAsia="en-IN"/>
        </w:rPr>
        <w:t xml:space="preserve"> VP. This addition of 21</w:t>
      </w:r>
      <w:del w:id="1074" w:author="Author" w:date="2017-04-04T20:24:00Z">
        <w:r w:rsidRPr="00E75366" w:rsidDel="009605FC">
          <w:rPr>
            <w:rFonts w:ascii="Courier New" w:eastAsia="Times New Roman" w:hAnsi="Courier New" w:cs="Courier New"/>
            <w:color w:val="000000"/>
            <w:sz w:val="20"/>
            <w:szCs w:val="20"/>
            <w:lang w:val="en-IN" w:eastAsia="en-IN"/>
          </w:rPr>
          <w:delText>~</w:delText>
        </w:r>
      </w:del>
      <w:ins w:id="1075" w:author="Author" w:date="2017-04-04T20:24:00Z">
        <w:r w:rsidR="009605FC">
          <w:rPr>
            <w:rFonts w:ascii="Courier New" w:eastAsia="Times New Roman" w:hAnsi="Courier New" w:cs="Courier New"/>
            <w:color w:val="000000"/>
            <w:sz w:val="20"/>
            <w:szCs w:val="20"/>
            <w:lang w:val="en-IN" w:eastAsia="en-IN"/>
          </w:rPr>
          <w:t xml:space="preserve"> years</w:t>
        </w:r>
      </w:ins>
      <w:del w:id="1076" w:author="Author" w:date="2017-04-04T20:24:00Z">
        <w:r w:rsidRPr="00E75366" w:rsidDel="009605FC">
          <w:rPr>
            <w:rFonts w:ascii="Courier New" w:eastAsia="Times New Roman" w:hAnsi="Courier New" w:cs="Courier New"/>
            <w:color w:val="000000"/>
            <w:sz w:val="20"/>
            <w:szCs w:val="20"/>
            <w:lang w:val="en-IN" w:eastAsia="en-IN"/>
          </w:rPr>
          <w:delText>yr</w:delText>
        </w:r>
      </w:del>
      <w:r w:rsidRPr="00E75366">
        <w:rPr>
          <w:rFonts w:ascii="Courier New" w:eastAsia="Times New Roman" w:hAnsi="Courier New" w:cs="Courier New"/>
          <w:color w:val="000000"/>
          <w:sz w:val="20"/>
          <w:szCs w:val="20"/>
          <w:lang w:val="en-IN" w:eastAsia="en-IN"/>
        </w:rPr>
        <w:t xml:space="preserve"> of archive to the original 23</w:t>
      </w:r>
      <w:del w:id="1077" w:author="Author" w:date="2017-04-04T20:24:00Z">
        <w:r w:rsidRPr="00E75366" w:rsidDel="009605FC">
          <w:rPr>
            <w:rFonts w:ascii="Courier New" w:eastAsia="Times New Roman" w:hAnsi="Courier New" w:cs="Courier New"/>
            <w:color w:val="000000"/>
            <w:sz w:val="20"/>
            <w:szCs w:val="20"/>
            <w:lang w:val="en-IN" w:eastAsia="en-IN"/>
          </w:rPr>
          <w:delText>~</w:delText>
        </w:r>
      </w:del>
      <w:ins w:id="1078" w:author="Author" w:date="2017-04-04T20:24:00Z">
        <w:r w:rsidR="009605FC">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y</w:t>
      </w:r>
      <w:ins w:id="1079" w:author="Author" w:date="2017-04-04T20:24:00Z">
        <w:r w:rsidR="009605FC">
          <w:rPr>
            <w:rFonts w:ascii="Courier New" w:eastAsia="Times New Roman" w:hAnsi="Courier New" w:cs="Courier New"/>
            <w:color w:val="000000"/>
            <w:sz w:val="20"/>
            <w:szCs w:val="20"/>
            <w:lang w:val="en-IN" w:eastAsia="en-IN"/>
          </w:rPr>
          <w:t>ears</w:t>
        </w:r>
      </w:ins>
      <w:del w:id="1080" w:author="Author" w:date="2017-04-04T20:24:00Z">
        <w:r w:rsidRPr="00E75366" w:rsidDel="009605FC">
          <w:rPr>
            <w:rFonts w:ascii="Courier New" w:eastAsia="Times New Roman" w:hAnsi="Courier New" w:cs="Courier New"/>
            <w:color w:val="000000"/>
            <w:sz w:val="20"/>
            <w:szCs w:val="20"/>
            <w:lang w:val="en-IN" w:eastAsia="en-IN"/>
          </w:rPr>
          <w:delText>r</w:delText>
        </w:r>
      </w:del>
      <w:r w:rsidRPr="00E75366">
        <w:rPr>
          <w:rFonts w:ascii="Courier New" w:eastAsia="Times New Roman" w:hAnsi="Courier New" w:cs="Courier New"/>
          <w:color w:val="000000"/>
          <w:sz w:val="20"/>
          <w:szCs w:val="20"/>
          <w:lang w:val="en-IN" w:eastAsia="en-IN"/>
        </w:rPr>
        <w:t xml:space="preserve"> resulted in an improvement of both 2Z and 2Z-2MI </w:t>
      </w:r>
      <w:proofErr w:type="gramStart"/>
      <w:r w:rsidRPr="00E75366">
        <w:rPr>
          <w:rFonts w:ascii="Courier New" w:eastAsia="Times New Roman" w:hAnsi="Courier New" w:cs="Courier New"/>
          <w:color w:val="000000"/>
          <w:sz w:val="20"/>
          <w:szCs w:val="20"/>
          <w:lang w:val="en-IN" w:eastAsia="en-IN"/>
        </w:rPr>
        <w:t>methods that was</w:t>
      </w:r>
      <w:proofErr w:type="gramEnd"/>
      <w:r w:rsidRPr="00E75366">
        <w:rPr>
          <w:rFonts w:ascii="Courier New" w:eastAsia="Times New Roman" w:hAnsi="Courier New" w:cs="Courier New"/>
          <w:color w:val="000000"/>
          <w:sz w:val="20"/>
          <w:szCs w:val="20"/>
          <w:lang w:val="en-IN" w:eastAsia="en-IN"/>
        </w:rPr>
        <w:t xml:space="preserve"> of the same order of magnitude as the introduction of a 6</w:t>
      </w:r>
      <w:ins w:id="1081" w:author="Author" w:date="2017-04-04T20:24:00Z">
        <w:r w:rsidR="009605FC">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 xml:space="preserve">h-MTW (Fig. </w:t>
      </w:r>
      <w:r w:rsidRPr="00E75366">
        <w:rPr>
          <w:rFonts w:ascii="Courier New" w:eastAsia="Times New Roman" w:hAnsi="Courier New" w:cs="Courier New"/>
          <w:color w:val="800000"/>
          <w:sz w:val="20"/>
          <w:szCs w:val="20"/>
          <w:lang w:val="en-IN" w:eastAsia="en-IN"/>
        </w:rPr>
        <w:t>\ref</w:t>
      </w:r>
      <w:r w:rsidRPr="00E75366">
        <w:rPr>
          <w:rFonts w:ascii="Courier New" w:eastAsia="Times New Roman" w:hAnsi="Courier New" w:cs="Courier New"/>
          <w:color w:val="000000"/>
          <w:sz w:val="20"/>
          <w:szCs w:val="20"/>
          <w:lang w:val="en-IN" w:eastAsia="en-IN"/>
        </w:rPr>
        <w:t xml:space="preserve">{fig:plots_CRPS_2Z} and </w:t>
      </w:r>
      <w:r w:rsidRPr="00E75366">
        <w:rPr>
          <w:rFonts w:ascii="Courier New" w:eastAsia="Times New Roman" w:hAnsi="Courier New" w:cs="Courier New"/>
          <w:color w:val="800000"/>
          <w:sz w:val="20"/>
          <w:szCs w:val="20"/>
          <w:lang w:val="en-IN" w:eastAsia="en-IN"/>
        </w:rPr>
        <w:t>\</w:t>
      </w:r>
      <w:proofErr w:type="gramStart"/>
      <w:r w:rsidRPr="00E75366">
        <w:rPr>
          <w:rFonts w:ascii="Courier New" w:eastAsia="Times New Roman" w:hAnsi="Courier New" w:cs="Courier New"/>
          <w:color w:val="800000"/>
          <w:sz w:val="20"/>
          <w:szCs w:val="20"/>
          <w:lang w:val="en-IN" w:eastAsia="en-IN"/>
        </w:rPr>
        <w:t>ref</w:t>
      </w:r>
      <w:r w:rsidRPr="00E75366">
        <w:rPr>
          <w:rFonts w:ascii="Courier New" w:eastAsia="Times New Roman" w:hAnsi="Courier New" w:cs="Courier New"/>
          <w:color w:val="000000"/>
          <w:sz w:val="20"/>
          <w:szCs w:val="20"/>
          <w:lang w:val="en-IN" w:eastAsia="en-IN"/>
        </w:rPr>
        <w:t>{</w:t>
      </w:r>
      <w:proofErr w:type="gramEnd"/>
      <w:r w:rsidRPr="00E75366">
        <w:rPr>
          <w:rFonts w:ascii="Courier New" w:eastAsia="Times New Roman" w:hAnsi="Courier New" w:cs="Courier New"/>
          <w:color w:val="000000"/>
          <w:sz w:val="20"/>
          <w:szCs w:val="20"/>
          <w:lang w:val="en-IN" w:eastAsia="en-IN"/>
        </w:rPr>
        <w:t>fig:plots_CRPS_2Z-2MI}). The 3</w:t>
      </w:r>
      <w:ins w:id="1082" w:author="Author" w:date="2017-04-04T20:24:00Z">
        <w:r w:rsidR="009605FC">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w:t>
      </w:r>
      <w:ins w:id="1083" w:author="Author" w:date="2017-04-04T20:24:00Z">
        <w:r w:rsidR="009605FC">
          <w:rPr>
            <w:rFonts w:ascii="Courier New" w:eastAsia="Times New Roman" w:hAnsi="Courier New" w:cs="Courier New"/>
            <w:color w:val="000000"/>
            <w:sz w:val="20"/>
            <w:szCs w:val="20"/>
            <w:lang w:val="en-IN" w:eastAsia="en-IN"/>
          </w:rPr>
          <w:t xml:space="preserve"> </w:t>
        </w:r>
      </w:ins>
      <w:del w:id="1084" w:author="Author" w:date="2017-04-04T20:24:00Z">
        <w:r w:rsidRPr="00E75366" w:rsidDel="009605FC">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MTW resulted in similar performance for the 2Z method and slightly superior improvements for the 2Z-2MI method.</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ins w:id="1085" w:author="Author" w:date="2017-04-04T20:25:00Z">
        <w:r w:rsidR="009605FC">
          <w:rPr>
            <w:rFonts w:ascii="Courier New" w:eastAsia="Times New Roman" w:hAnsi="Courier New" w:cs="Courier New"/>
            <w:color w:val="000000"/>
            <w:sz w:val="20"/>
            <w:szCs w:val="20"/>
            <w:lang w:val="en-IN" w:eastAsia="en-IN"/>
          </w:rPr>
          <w:t xml:space="preserve">As previously stated, </w:t>
        </w:r>
      </w:ins>
      <w:del w:id="1086" w:author="Author" w:date="2017-04-04T20:25:00Z">
        <w:r w:rsidRPr="00E75366" w:rsidDel="009605FC">
          <w:rPr>
            <w:rFonts w:ascii="Courier New" w:eastAsia="Times New Roman" w:hAnsi="Courier New" w:cs="Courier New"/>
            <w:color w:val="000000"/>
            <w:sz w:val="20"/>
            <w:szCs w:val="20"/>
            <w:lang w:val="en-IN" w:eastAsia="en-IN"/>
          </w:rPr>
          <w:delText xml:space="preserve">As </w:delText>
        </w:r>
      </w:del>
      <w:r w:rsidRPr="00E75366">
        <w:rPr>
          <w:rFonts w:ascii="Courier New" w:eastAsia="Times New Roman" w:hAnsi="Courier New" w:cs="Courier New"/>
          <w:color w:val="000000"/>
          <w:sz w:val="20"/>
          <w:szCs w:val="20"/>
          <w:lang w:val="en-IN" w:eastAsia="en-IN"/>
        </w:rPr>
        <w:t xml:space="preserve">the MTW </w:t>
      </w:r>
      <w:ins w:id="1087" w:author="Author" w:date="2017-04-04T20:25:00Z">
        <w:r w:rsidR="009605FC" w:rsidRPr="00E75366">
          <w:rPr>
            <w:rFonts w:ascii="Courier New" w:eastAsia="Times New Roman" w:hAnsi="Courier New" w:cs="Courier New"/>
            <w:color w:val="000000"/>
            <w:sz w:val="20"/>
            <w:szCs w:val="20"/>
            <w:lang w:val="en-IN" w:eastAsia="en-IN"/>
          </w:rPr>
          <w:t xml:space="preserve">can be </w:t>
        </w:r>
        <w:r w:rsidR="009605FC">
          <w:rPr>
            <w:rFonts w:ascii="Courier New" w:eastAsia="Times New Roman" w:hAnsi="Courier New" w:cs="Courier New"/>
            <w:color w:val="000000"/>
            <w:sz w:val="20"/>
            <w:szCs w:val="20"/>
            <w:lang w:val="en-IN" w:eastAsia="en-IN"/>
          </w:rPr>
          <w:t>considered as an</w:t>
        </w:r>
        <w:r w:rsidR="009605FC" w:rsidRPr="00E75366">
          <w:rPr>
            <w:rFonts w:ascii="Courier New" w:eastAsia="Times New Roman" w:hAnsi="Courier New" w:cs="Courier New"/>
            <w:color w:val="000000"/>
            <w:sz w:val="20"/>
            <w:szCs w:val="20"/>
            <w:lang w:val="en-IN" w:eastAsia="en-IN"/>
          </w:rPr>
          <w:t xml:space="preserve"> inflation of the archive </w:t>
        </w:r>
      </w:ins>
      <w:ins w:id="1088" w:author="Author" w:date="2017-04-04T20:26:00Z">
        <w:r w:rsidR="009605FC">
          <w:rPr>
            <w:rFonts w:ascii="Courier New" w:eastAsia="Times New Roman" w:hAnsi="Courier New" w:cs="Courier New"/>
            <w:color w:val="000000"/>
            <w:sz w:val="20"/>
            <w:szCs w:val="20"/>
            <w:lang w:val="en-IN" w:eastAsia="en-IN"/>
          </w:rPr>
          <w:t>because it</w:t>
        </w:r>
        <w:r w:rsidR="009605FC"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provides additional situations to the pool of possible analogues</w:t>
      </w:r>
      <w:del w:id="1089" w:author="Author" w:date="2017-04-04T20:26:00Z">
        <w:r w:rsidRPr="00E75366" w:rsidDel="009605FC">
          <w:rPr>
            <w:rFonts w:ascii="Courier New" w:eastAsia="Times New Roman" w:hAnsi="Courier New" w:cs="Courier New"/>
            <w:color w:val="000000"/>
            <w:sz w:val="20"/>
            <w:szCs w:val="20"/>
            <w:lang w:val="en-IN" w:eastAsia="en-IN"/>
          </w:rPr>
          <w:delText>, it</w:delText>
        </w:r>
      </w:del>
      <w:del w:id="1090" w:author="Author" w:date="2017-04-04T20:25:00Z">
        <w:r w:rsidRPr="00E75366" w:rsidDel="009605FC">
          <w:rPr>
            <w:rFonts w:ascii="Courier New" w:eastAsia="Times New Roman" w:hAnsi="Courier New" w:cs="Courier New"/>
            <w:color w:val="000000"/>
            <w:sz w:val="20"/>
            <w:szCs w:val="20"/>
            <w:lang w:val="en-IN" w:eastAsia="en-IN"/>
          </w:rPr>
          <w:delText xml:space="preserve"> can be seen as an inflation of the archive</w:delText>
        </w:r>
      </w:del>
      <w:r w:rsidRPr="00E75366">
        <w:rPr>
          <w:rFonts w:ascii="Courier New" w:eastAsia="Times New Roman" w:hAnsi="Courier New" w:cs="Courier New"/>
          <w:color w:val="000000"/>
          <w:sz w:val="20"/>
          <w:szCs w:val="20"/>
          <w:lang w:val="en-IN" w:eastAsia="en-IN"/>
        </w:rPr>
        <w:t xml:space="preserve">. With the introduction of the MTW, the performance loss related to an eventual reduction of the archive length </w:t>
      </w:r>
      <w:del w:id="1091" w:author="Author" w:date="2017-04-04T20:26:00Z">
        <w:r w:rsidRPr="00E75366" w:rsidDel="009605FC">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to meet the length of the sub</w:t>
      </w:r>
      <w:ins w:id="1092" w:author="Author" w:date="2017-04-04T20:26:00Z">
        <w:r w:rsidR="009605FC">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daily precipitation archive</w:t>
      </w:r>
      <w:del w:id="1093" w:author="Author" w:date="2017-04-04T20:26:00Z">
        <w:r w:rsidRPr="00E75366" w:rsidDel="009605FC">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was compensated. </w:t>
      </w:r>
      <w:commentRangeStart w:id="1094"/>
      <w:r w:rsidRPr="00E75366">
        <w:rPr>
          <w:rFonts w:ascii="Courier New" w:eastAsia="Times New Roman" w:hAnsi="Courier New" w:cs="Courier New"/>
          <w:color w:val="000000"/>
          <w:sz w:val="20"/>
          <w:szCs w:val="20"/>
          <w:lang w:val="en-IN" w:eastAsia="en-IN"/>
        </w:rPr>
        <w:t>A 6</w:t>
      </w:r>
      <w:ins w:id="1095" w:author="Author" w:date="2017-04-04T20:26:00Z">
        <w:r w:rsidR="009605FC">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w:t>
      </w:r>
      <w:del w:id="1096" w:author="Author" w:date="2017-04-04T20:26:00Z">
        <w:r w:rsidRPr="00E75366" w:rsidDel="009605FC">
          <w:rPr>
            <w:rFonts w:ascii="Courier New" w:eastAsia="Times New Roman" w:hAnsi="Courier New" w:cs="Courier New"/>
            <w:color w:val="000000"/>
            <w:sz w:val="20"/>
            <w:szCs w:val="20"/>
            <w:lang w:val="en-IN" w:eastAsia="en-IN"/>
          </w:rPr>
          <w:delText>-</w:delText>
        </w:r>
      </w:del>
      <w:ins w:id="1097" w:author="Author" w:date="2017-04-04T20:26:00Z">
        <w:r w:rsidR="009605FC">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MTW brought gains of the same magnitude </w:t>
      </w:r>
      <w:ins w:id="1098" w:author="Author" w:date="2017-04-04T20:26:00Z">
        <w:r w:rsidR="009605FC">
          <w:rPr>
            <w:rFonts w:ascii="Courier New" w:eastAsia="Times New Roman" w:hAnsi="Courier New" w:cs="Courier New"/>
            <w:color w:val="000000"/>
            <w:sz w:val="20"/>
            <w:szCs w:val="20"/>
            <w:lang w:val="en-IN" w:eastAsia="en-IN"/>
          </w:rPr>
          <w:t xml:space="preserve">similar to an almost double archive </w:t>
        </w:r>
      </w:ins>
      <w:ins w:id="1099" w:author="Author" w:date="2017-04-04T20:27:00Z">
        <w:r w:rsidR="009605FC" w:rsidRPr="00E75366">
          <w:rPr>
            <w:rFonts w:ascii="Courier New" w:eastAsia="Times New Roman" w:hAnsi="Courier New" w:cs="Courier New"/>
            <w:color w:val="000000"/>
            <w:sz w:val="20"/>
            <w:szCs w:val="20"/>
            <w:lang w:val="en-IN" w:eastAsia="en-IN"/>
          </w:rPr>
          <w:t>length</w:t>
        </w:r>
      </w:ins>
      <w:del w:id="1100" w:author="Author" w:date="2017-04-04T20:27:00Z">
        <w:r w:rsidRPr="00E75366" w:rsidDel="009605FC">
          <w:rPr>
            <w:rFonts w:ascii="Courier New" w:eastAsia="Times New Roman" w:hAnsi="Courier New" w:cs="Courier New"/>
            <w:color w:val="000000"/>
            <w:sz w:val="20"/>
            <w:szCs w:val="20"/>
            <w:lang w:val="en-IN" w:eastAsia="en-IN"/>
          </w:rPr>
          <w:delText>as if the length of the archive almost doubled</w:delText>
        </w:r>
      </w:del>
      <w:r w:rsidRPr="00E75366">
        <w:rPr>
          <w:rFonts w:ascii="Courier New" w:eastAsia="Times New Roman" w:hAnsi="Courier New" w:cs="Courier New"/>
          <w:color w:val="000000"/>
          <w:sz w:val="20"/>
          <w:szCs w:val="20"/>
          <w:lang w:val="en-IN" w:eastAsia="en-IN"/>
        </w:rPr>
        <w:t xml:space="preserve">. </w:t>
      </w:r>
      <w:commentRangeEnd w:id="1094"/>
      <w:r w:rsidR="009605FC">
        <w:rPr>
          <w:rStyle w:val="CommentReference"/>
        </w:rPr>
        <w:commentReference w:id="1094"/>
      </w:r>
      <w:ins w:id="1101" w:author="Author" w:date="2017-04-04T20:27:00Z">
        <w:r w:rsidR="009605FC">
          <w:rPr>
            <w:rFonts w:ascii="Courier New" w:eastAsia="Times New Roman" w:hAnsi="Courier New" w:cs="Courier New"/>
            <w:color w:val="000000"/>
            <w:sz w:val="20"/>
            <w:szCs w:val="20"/>
            <w:lang w:val="en-IN" w:eastAsia="en-IN"/>
          </w:rPr>
          <w:t>However, it should be noted</w:t>
        </w:r>
      </w:ins>
      <w:del w:id="1102" w:author="Author" w:date="2017-04-04T20:27:00Z">
        <w:r w:rsidRPr="00E75366" w:rsidDel="009605FC">
          <w:rPr>
            <w:rFonts w:ascii="Courier New" w:eastAsia="Times New Roman" w:hAnsi="Courier New" w:cs="Courier New"/>
            <w:color w:val="000000"/>
            <w:sz w:val="20"/>
            <w:szCs w:val="20"/>
            <w:lang w:val="en-IN" w:eastAsia="en-IN"/>
          </w:rPr>
          <w:delText>Note,</w:delText>
        </w:r>
      </w:del>
      <w:r w:rsidRPr="00E75366">
        <w:rPr>
          <w:rFonts w:ascii="Courier New" w:eastAsia="Times New Roman" w:hAnsi="Courier New" w:cs="Courier New"/>
          <w:color w:val="000000"/>
          <w:sz w:val="20"/>
          <w:szCs w:val="20"/>
          <w:lang w:val="en-IN" w:eastAsia="en-IN"/>
        </w:rPr>
        <w:t xml:space="preserve"> that despite the number of candidate situations</w:t>
      </w:r>
      <w:ins w:id="1103" w:author="Author" w:date="2017-04-04T20:27:00Z">
        <w:r w:rsidR="009605FC">
          <w:rPr>
            <w:rFonts w:ascii="Courier New" w:eastAsia="Times New Roman" w:hAnsi="Courier New" w:cs="Courier New"/>
            <w:color w:val="000000"/>
            <w:sz w:val="20"/>
            <w:szCs w:val="20"/>
            <w:lang w:val="en-IN" w:eastAsia="en-IN"/>
          </w:rPr>
          <w:t>, which in this case is</w:t>
        </w:r>
      </w:ins>
      <w:r w:rsidRPr="00E75366">
        <w:rPr>
          <w:rFonts w:ascii="Courier New" w:eastAsia="Times New Roman" w:hAnsi="Courier New" w:cs="Courier New"/>
          <w:color w:val="000000"/>
          <w:sz w:val="20"/>
          <w:szCs w:val="20"/>
          <w:lang w:val="en-IN" w:eastAsia="en-IN"/>
        </w:rPr>
        <w:t xml:space="preserve"> </w:t>
      </w:r>
      <w:del w:id="1104" w:author="Author" w:date="2017-04-04T20:28:00Z">
        <w:r w:rsidRPr="00E75366" w:rsidDel="009605FC">
          <w:rPr>
            <w:rFonts w:ascii="Courier New" w:eastAsia="Times New Roman" w:hAnsi="Courier New" w:cs="Courier New"/>
            <w:color w:val="000000"/>
            <w:sz w:val="20"/>
            <w:szCs w:val="20"/>
            <w:lang w:val="en-IN" w:eastAsia="en-IN"/>
          </w:rPr>
          <w:delText xml:space="preserve">being in </w:delText>
        </w:r>
        <w:r w:rsidRPr="00E75366" w:rsidDel="009605FC">
          <w:rPr>
            <w:rFonts w:ascii="Courier New" w:eastAsia="Times New Roman" w:hAnsi="Courier New" w:cs="Courier New"/>
            <w:color w:val="000000"/>
            <w:sz w:val="20"/>
            <w:szCs w:val="20"/>
            <w:lang w:val="en-IN" w:eastAsia="en-IN"/>
          </w:rPr>
          <w:lastRenderedPageBreak/>
          <w:delText>this case 4</w:delText>
        </w:r>
      </w:del>
      <w:ins w:id="1105" w:author="Author" w:date="2017-04-04T20:28:00Z">
        <w:r w:rsidR="009605FC">
          <w:rPr>
            <w:rFonts w:ascii="Courier New" w:eastAsia="Times New Roman" w:hAnsi="Courier New" w:cs="Courier New"/>
            <w:color w:val="000000"/>
            <w:sz w:val="20"/>
            <w:szCs w:val="20"/>
            <w:lang w:val="en-IN" w:eastAsia="en-IN"/>
          </w:rPr>
          <w:t xml:space="preserve">four times the original number, </w:t>
        </w:r>
      </w:ins>
      <w:del w:id="1106" w:author="Author" w:date="2017-04-04T20:28:00Z">
        <w:r w:rsidRPr="00E75366" w:rsidDel="009605FC">
          <w:rPr>
            <w:rFonts w:ascii="Courier New" w:eastAsia="Times New Roman" w:hAnsi="Courier New" w:cs="Courier New"/>
            <w:color w:val="000000"/>
            <w:sz w:val="20"/>
            <w:szCs w:val="20"/>
            <w:lang w:val="en-IN" w:eastAsia="en-IN"/>
          </w:rPr>
          <w:delText xml:space="preserve"> times as many, </w:delText>
        </w:r>
      </w:del>
      <w:r w:rsidRPr="00E75366">
        <w:rPr>
          <w:rFonts w:ascii="Courier New" w:eastAsia="Times New Roman" w:hAnsi="Courier New" w:cs="Courier New"/>
          <w:color w:val="000000"/>
          <w:sz w:val="20"/>
          <w:szCs w:val="20"/>
          <w:lang w:val="en-IN" w:eastAsia="en-IN"/>
        </w:rPr>
        <w:t xml:space="preserve">the gains </w:t>
      </w:r>
      <w:del w:id="1107" w:author="Author" w:date="2017-04-04T20:28:00Z">
        <w:r w:rsidRPr="00E75366" w:rsidDel="009605FC">
          <w:rPr>
            <w:rFonts w:ascii="Courier New" w:eastAsia="Times New Roman" w:hAnsi="Courier New" w:cs="Courier New"/>
            <w:color w:val="000000"/>
            <w:sz w:val="20"/>
            <w:szCs w:val="20"/>
            <w:lang w:val="en-IN" w:eastAsia="en-IN"/>
          </w:rPr>
          <w:delText xml:space="preserve">seem </w:delText>
        </w:r>
      </w:del>
      <w:ins w:id="1108" w:author="Author" w:date="2017-04-04T20:28:00Z">
        <w:r w:rsidR="009605FC">
          <w:rPr>
            <w:rFonts w:ascii="Courier New" w:eastAsia="Times New Roman" w:hAnsi="Courier New" w:cs="Courier New"/>
            <w:color w:val="000000"/>
            <w:sz w:val="20"/>
            <w:szCs w:val="20"/>
            <w:lang w:val="en-IN" w:eastAsia="en-IN"/>
          </w:rPr>
          <w:t>appear</w:t>
        </w:r>
        <w:r w:rsidR="009605FC"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to be lower than </w:t>
      </w:r>
      <w:ins w:id="1109" w:author="Author" w:date="2017-04-04T20:28:00Z">
        <w:r w:rsidR="009605FC">
          <w:rPr>
            <w:rFonts w:ascii="Courier New" w:eastAsia="Times New Roman" w:hAnsi="Courier New" w:cs="Courier New"/>
            <w:color w:val="000000"/>
            <w:sz w:val="20"/>
            <w:szCs w:val="20"/>
            <w:lang w:val="en-IN" w:eastAsia="en-IN"/>
          </w:rPr>
          <w:t xml:space="preserve">those </w:t>
        </w:r>
      </w:ins>
      <w:r w:rsidRPr="00E75366">
        <w:rPr>
          <w:rFonts w:ascii="Courier New" w:eastAsia="Times New Roman" w:hAnsi="Courier New" w:cs="Courier New"/>
          <w:color w:val="000000"/>
          <w:sz w:val="20"/>
          <w:szCs w:val="20"/>
          <w:lang w:val="en-IN" w:eastAsia="en-IN"/>
        </w:rPr>
        <w:t>for a quadrupled archive length. The likely reason is that an actual longer archive would contain more atmospheric situations that might have been observed less frequently during a shorter period. Moreover, high correlations between sub-daily circulation patterns are expected.</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t xml:space="preserve">Many reanalysis datasets </w:t>
      </w:r>
      <w:del w:id="1110" w:author="Author" w:date="2017-04-04T20:29:00Z">
        <w:r w:rsidRPr="00E75366" w:rsidDel="00C724CE">
          <w:rPr>
            <w:rFonts w:ascii="Courier New" w:eastAsia="Times New Roman" w:hAnsi="Courier New" w:cs="Courier New"/>
            <w:color w:val="000000"/>
            <w:sz w:val="20"/>
            <w:szCs w:val="20"/>
            <w:lang w:val="en-IN" w:eastAsia="en-IN"/>
          </w:rPr>
          <w:delText xml:space="preserve">start </w:delText>
        </w:r>
      </w:del>
      <w:ins w:id="1111" w:author="Author" w:date="2017-04-04T20:29:00Z">
        <w:r w:rsidR="00C724CE">
          <w:rPr>
            <w:rFonts w:ascii="Courier New" w:eastAsia="Times New Roman" w:hAnsi="Courier New" w:cs="Courier New"/>
            <w:color w:val="000000"/>
            <w:sz w:val="20"/>
            <w:szCs w:val="20"/>
            <w:lang w:val="en-IN" w:eastAsia="en-IN"/>
          </w:rPr>
          <w:t>begin</w:t>
        </w:r>
        <w:r w:rsidR="00C724CE"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in the 80s </w:t>
      </w:r>
      <w:del w:id="1112" w:author="Author" w:date="2017-04-04T20:29:00Z">
        <w:r w:rsidRPr="00E75366" w:rsidDel="00C724CE">
          <w:rPr>
            <w:rFonts w:ascii="Courier New" w:eastAsia="Times New Roman" w:hAnsi="Courier New" w:cs="Courier New"/>
            <w:color w:val="000000"/>
            <w:sz w:val="20"/>
            <w:szCs w:val="20"/>
            <w:lang w:val="en-IN" w:eastAsia="en-IN"/>
          </w:rPr>
          <w:delText xml:space="preserve">due </w:delText>
        </w:r>
      </w:del>
      <w:ins w:id="1113" w:author="Author" w:date="2017-04-04T20:29:00Z">
        <w:r w:rsidR="00C724CE">
          <w:rPr>
            <w:rFonts w:ascii="Courier New" w:eastAsia="Times New Roman" w:hAnsi="Courier New" w:cs="Courier New"/>
            <w:color w:val="000000"/>
            <w:sz w:val="20"/>
            <w:szCs w:val="20"/>
            <w:lang w:val="en-IN" w:eastAsia="en-IN"/>
          </w:rPr>
          <w:t>owing</w:t>
        </w:r>
        <w:r w:rsidR="00C724CE"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to availability of satellite data</w:t>
      </w:r>
      <w:del w:id="1114" w:author="Author" w:date="2017-04-04T20:29:00Z">
        <w:r w:rsidRPr="00E75366" w:rsidDel="00C724CE">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and are thus more accurate than reanalysis datasets based on conventional data only</w:t>
      </w:r>
      <w:ins w:id="1115" w:author="Author" w:date="2017-04-04T20:29:00Z">
        <w:r w:rsidR="00C724CE">
          <w:rPr>
            <w:rFonts w:ascii="Courier New" w:eastAsia="Times New Roman" w:hAnsi="Courier New" w:cs="Courier New"/>
            <w:color w:val="000000"/>
            <w:sz w:val="20"/>
            <w:szCs w:val="20"/>
            <w:lang w:val="en-IN" w:eastAsia="en-IN"/>
          </w:rPr>
          <w:t>; however,</w:t>
        </w:r>
      </w:ins>
      <w:del w:id="1116" w:author="Author" w:date="2017-04-04T20:29:00Z">
        <w:r w:rsidRPr="00E75366" w:rsidDel="00C724CE">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w:t>
      </w:r>
      <w:del w:id="1117" w:author="Author" w:date="2017-04-04T20:29:00Z">
        <w:r w:rsidRPr="00E75366" w:rsidDel="00C724CE">
          <w:rPr>
            <w:rFonts w:ascii="Courier New" w:eastAsia="Times New Roman" w:hAnsi="Courier New" w:cs="Courier New"/>
            <w:color w:val="000000"/>
            <w:sz w:val="20"/>
            <w:szCs w:val="20"/>
            <w:lang w:val="en-IN" w:eastAsia="en-IN"/>
          </w:rPr>
          <w:delText xml:space="preserve">but </w:delText>
        </w:r>
      </w:del>
      <w:r w:rsidRPr="00E75366">
        <w:rPr>
          <w:rFonts w:ascii="Courier New" w:eastAsia="Times New Roman" w:hAnsi="Courier New" w:cs="Courier New"/>
          <w:color w:val="000000"/>
          <w:sz w:val="20"/>
          <w:szCs w:val="20"/>
          <w:lang w:val="en-IN" w:eastAsia="en-IN"/>
        </w:rPr>
        <w:t xml:space="preserve">they provide shorter archives. When using such an archive, the MTW approach shows a certain potential </w:t>
      </w:r>
      <w:del w:id="1118" w:author="Author" w:date="2017-04-04T20:29:00Z">
        <w:r w:rsidRPr="00E75366" w:rsidDel="00C724CE">
          <w:rPr>
            <w:rFonts w:ascii="Courier New" w:eastAsia="Times New Roman" w:hAnsi="Courier New" w:cs="Courier New"/>
            <w:color w:val="000000"/>
            <w:sz w:val="20"/>
            <w:szCs w:val="20"/>
            <w:lang w:val="en-IN" w:eastAsia="en-IN"/>
          </w:rPr>
          <w:delText xml:space="preserve">to </w:delText>
        </w:r>
      </w:del>
      <w:ins w:id="1119" w:author="Author" w:date="2017-04-04T20:29:00Z">
        <w:r w:rsidR="00C724CE">
          <w:rPr>
            <w:rFonts w:ascii="Courier New" w:eastAsia="Times New Roman" w:hAnsi="Courier New" w:cs="Courier New"/>
            <w:color w:val="000000"/>
            <w:sz w:val="20"/>
            <w:szCs w:val="20"/>
            <w:lang w:val="en-IN" w:eastAsia="en-IN"/>
          </w:rPr>
          <w:t>for</w:t>
        </w:r>
        <w:r w:rsidR="00C724CE"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enrich</w:t>
      </w:r>
      <w:ins w:id="1120" w:author="Author" w:date="2017-04-04T20:29:00Z">
        <w:r w:rsidR="00C724CE">
          <w:rPr>
            <w:rFonts w:ascii="Courier New" w:eastAsia="Times New Roman" w:hAnsi="Courier New" w:cs="Courier New"/>
            <w:color w:val="000000"/>
            <w:sz w:val="20"/>
            <w:szCs w:val="20"/>
            <w:lang w:val="en-IN" w:eastAsia="en-IN"/>
          </w:rPr>
          <w:t>ing</w:t>
        </w:r>
      </w:ins>
      <w:r w:rsidRPr="00E75366">
        <w:rPr>
          <w:rFonts w:ascii="Courier New" w:eastAsia="Times New Roman" w:hAnsi="Courier New" w:cs="Courier New"/>
          <w:color w:val="000000"/>
          <w:sz w:val="20"/>
          <w:szCs w:val="20"/>
          <w:lang w:val="en-IN" w:eastAsia="en-IN"/>
        </w:rPr>
        <w:t xml:space="preserve"> the pool of possible analogues. Moreover, in a transient climate, </w:t>
      </w:r>
      <w:del w:id="1121" w:author="Author" w:date="2017-04-04T20:30:00Z">
        <w:r w:rsidRPr="00E75366" w:rsidDel="00C724CE">
          <w:rPr>
            <w:rFonts w:ascii="Courier New" w:eastAsia="Times New Roman" w:hAnsi="Courier New" w:cs="Courier New"/>
            <w:color w:val="000000"/>
            <w:sz w:val="20"/>
            <w:szCs w:val="20"/>
            <w:lang w:val="en-IN" w:eastAsia="en-IN"/>
          </w:rPr>
          <w:delText xml:space="preserve">an </w:delText>
        </w:r>
      </w:del>
      <w:ins w:id="1122" w:author="Author" w:date="2017-04-04T20:30:00Z">
        <w:r w:rsidR="00C724CE">
          <w:rPr>
            <w:rFonts w:ascii="Courier New" w:eastAsia="Times New Roman" w:hAnsi="Courier New" w:cs="Courier New"/>
            <w:color w:val="000000"/>
            <w:sz w:val="20"/>
            <w:szCs w:val="20"/>
            <w:lang w:val="en-IN" w:eastAsia="en-IN"/>
          </w:rPr>
          <w:t>the</w:t>
        </w:r>
        <w:r w:rsidR="00C724CE"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eventual nonstationarity of the link between predictors and precipitation might discard the relevance of analogues from the distant past and </w:t>
      </w:r>
      <w:ins w:id="1123" w:author="Author" w:date="2017-04-04T20:30:00Z">
        <w:r w:rsidR="00C724CE">
          <w:rPr>
            <w:rFonts w:ascii="Courier New" w:eastAsia="Times New Roman" w:hAnsi="Courier New" w:cs="Courier New"/>
            <w:color w:val="000000"/>
            <w:sz w:val="20"/>
            <w:szCs w:val="20"/>
            <w:lang w:val="en-IN" w:eastAsia="en-IN"/>
          </w:rPr>
          <w:t xml:space="preserve">can </w:t>
        </w:r>
      </w:ins>
      <w:r w:rsidRPr="00E75366">
        <w:rPr>
          <w:rFonts w:ascii="Courier New" w:eastAsia="Times New Roman" w:hAnsi="Courier New" w:cs="Courier New"/>
          <w:color w:val="000000"/>
          <w:sz w:val="20"/>
          <w:szCs w:val="20"/>
          <w:lang w:val="en-IN" w:eastAsia="en-IN"/>
        </w:rPr>
        <w:t>increase the relevance of using a more recent and shorter archive rather than a long one. In such cases, the archive inflation brought by the MTW is also relevant.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\subsection{Reconstruction of a long precipitation archive suitable for the MTW}</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\label{sec:reconstruction}</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t xml:space="preserve">As </w:t>
      </w:r>
      <w:del w:id="1124" w:author="Author" w:date="2017-04-04T20:30:00Z">
        <w:r w:rsidRPr="00E75366" w:rsidDel="000D4CD0">
          <w:rPr>
            <w:rFonts w:ascii="Courier New" w:eastAsia="Times New Roman" w:hAnsi="Courier New" w:cs="Courier New"/>
            <w:color w:val="000000"/>
            <w:sz w:val="20"/>
            <w:szCs w:val="20"/>
            <w:lang w:val="en-IN" w:eastAsia="en-IN"/>
          </w:rPr>
          <w:delText>we saw</w:delText>
        </w:r>
      </w:del>
      <w:ins w:id="1125" w:author="Author" w:date="2017-04-04T20:30:00Z">
        <w:r w:rsidR="000D4CD0">
          <w:rPr>
            <w:rFonts w:ascii="Courier New" w:eastAsia="Times New Roman" w:hAnsi="Courier New" w:cs="Courier New"/>
            <w:color w:val="000000"/>
            <w:sz w:val="20"/>
            <w:szCs w:val="20"/>
            <w:lang w:val="en-IN" w:eastAsia="en-IN"/>
          </w:rPr>
          <w:t>discussed</w:t>
        </w:r>
      </w:ins>
      <w:r w:rsidRPr="00E75366">
        <w:rPr>
          <w:rFonts w:ascii="Courier New" w:eastAsia="Times New Roman" w:hAnsi="Courier New" w:cs="Courier New"/>
          <w:color w:val="000000"/>
          <w:sz w:val="20"/>
          <w:szCs w:val="20"/>
          <w:lang w:val="en-IN" w:eastAsia="en-IN"/>
        </w:rPr>
        <w:t xml:space="preserve"> in Sect. </w:t>
      </w:r>
      <w:r w:rsidRPr="00E75366">
        <w:rPr>
          <w:rFonts w:ascii="Courier New" w:eastAsia="Times New Roman" w:hAnsi="Courier New" w:cs="Courier New"/>
          <w:color w:val="800000"/>
          <w:sz w:val="20"/>
          <w:szCs w:val="20"/>
          <w:lang w:val="en-IN" w:eastAsia="en-IN"/>
        </w:rPr>
        <w:t>\ref</w:t>
      </w:r>
      <w:r w:rsidRPr="00E75366">
        <w:rPr>
          <w:rFonts w:ascii="Courier New" w:eastAsia="Times New Roman" w:hAnsi="Courier New" w:cs="Courier New"/>
          <w:color w:val="000000"/>
          <w:sz w:val="20"/>
          <w:szCs w:val="20"/>
          <w:lang w:val="en-IN" w:eastAsia="en-IN"/>
        </w:rPr>
        <w:t>{sec:archive_reduction}, the skills of AMs improved with the length of the archive. It would then be even more profitable to apply the MTW to the longest archive possible</w:t>
      </w:r>
      <w:del w:id="1126" w:author="Author" w:date="2017-04-04T20:31:00Z">
        <w:r w:rsidRPr="00E75366" w:rsidDel="000D4CD0">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rather than being limited to the period </w:t>
      </w:r>
      <w:del w:id="1127" w:author="Author" w:date="2017-04-04T20:31:00Z">
        <w:r w:rsidRPr="00E75366" w:rsidDel="000D4CD0">
          <w:rPr>
            <w:rFonts w:ascii="Courier New" w:eastAsia="Times New Roman" w:hAnsi="Courier New" w:cs="Courier New"/>
            <w:color w:val="000000"/>
            <w:sz w:val="20"/>
            <w:szCs w:val="20"/>
            <w:lang w:val="en-IN" w:eastAsia="en-IN"/>
          </w:rPr>
          <w:delText xml:space="preserve">where </w:delText>
        </w:r>
      </w:del>
      <w:ins w:id="1128" w:author="Author" w:date="2017-04-04T20:31:00Z">
        <w:r w:rsidR="000D4CD0">
          <w:rPr>
            <w:rFonts w:ascii="Courier New" w:eastAsia="Times New Roman" w:hAnsi="Courier New" w:cs="Courier New"/>
            <w:color w:val="000000"/>
            <w:sz w:val="20"/>
            <w:szCs w:val="20"/>
            <w:lang w:val="en-IN" w:eastAsia="en-IN"/>
          </w:rPr>
          <w:t>in which</w:t>
        </w:r>
        <w:r w:rsidR="000D4CD0"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sub-daily precipitation data are available. Therefore, in order to reconstruct longer archives of moving 24</w:t>
      </w:r>
      <w:ins w:id="1129" w:author="Author" w:date="2017-04-04T20:31:00Z">
        <w:r w:rsidR="000D4CD0">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 xml:space="preserve">h totals, disaggregation techniques </w:t>
      </w:r>
      <w:del w:id="1130" w:author="Author" w:date="2017-04-04T20:31:00Z">
        <w:r w:rsidRPr="00E75366" w:rsidDel="000D4CD0">
          <w:rPr>
            <w:rFonts w:ascii="Courier New" w:eastAsia="Times New Roman" w:hAnsi="Courier New" w:cs="Courier New"/>
            <w:color w:val="000000"/>
            <w:sz w:val="20"/>
            <w:szCs w:val="20"/>
            <w:lang w:val="en-IN" w:eastAsia="en-IN"/>
          </w:rPr>
          <w:delText xml:space="preserve">might </w:delText>
        </w:r>
      </w:del>
      <w:ins w:id="1131" w:author="Author" w:date="2017-04-04T20:31:00Z">
        <w:r w:rsidR="000D4CD0">
          <w:rPr>
            <w:rFonts w:ascii="Courier New" w:eastAsia="Times New Roman" w:hAnsi="Courier New" w:cs="Courier New"/>
            <w:color w:val="000000"/>
            <w:sz w:val="20"/>
            <w:szCs w:val="20"/>
            <w:lang w:val="en-IN" w:eastAsia="en-IN"/>
          </w:rPr>
          <w:t>can</w:t>
        </w:r>
        <w:r w:rsidR="000D4CD0"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be used. </w:t>
      </w:r>
      <w:del w:id="1132" w:author="Author" w:date="2017-04-04T20:31:00Z">
        <w:r w:rsidRPr="00E75366" w:rsidDel="000D4CD0">
          <w:rPr>
            <w:rFonts w:ascii="Courier New" w:eastAsia="Times New Roman" w:hAnsi="Courier New" w:cs="Courier New"/>
            <w:color w:val="000000"/>
            <w:sz w:val="20"/>
            <w:szCs w:val="20"/>
            <w:lang w:val="en-IN" w:eastAsia="en-IN"/>
          </w:rPr>
          <w:delText>Here</w:delText>
        </w:r>
      </w:del>
      <w:ins w:id="1133" w:author="Author" w:date="2017-04-04T20:31:00Z">
        <w:r w:rsidR="000D4CD0">
          <w:rPr>
            <w:rFonts w:ascii="Courier New" w:eastAsia="Times New Roman" w:hAnsi="Courier New" w:cs="Courier New"/>
            <w:color w:val="000000"/>
            <w:sz w:val="20"/>
            <w:szCs w:val="20"/>
            <w:lang w:val="en-IN" w:eastAsia="en-IN"/>
          </w:rPr>
          <w:t>In this study</w:t>
        </w:r>
      </w:ins>
      <w:r w:rsidRPr="00E75366">
        <w:rPr>
          <w:rFonts w:ascii="Courier New" w:eastAsia="Times New Roman" w:hAnsi="Courier New" w:cs="Courier New"/>
          <w:color w:val="000000"/>
          <w:sz w:val="20"/>
          <w:szCs w:val="20"/>
          <w:lang w:val="en-IN" w:eastAsia="en-IN"/>
        </w:rPr>
        <w:t>, two simple disaggregation approaches of the daily precipitation time series were assessed.</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t xml:space="preserve">The first technique </w:t>
      </w:r>
      <w:del w:id="1134" w:author="Author" w:date="2017-04-04T20:31:00Z">
        <w:r w:rsidRPr="00E75366" w:rsidDel="000D4CD0">
          <w:rPr>
            <w:rFonts w:ascii="Courier New" w:eastAsia="Times New Roman" w:hAnsi="Courier New" w:cs="Courier New"/>
            <w:color w:val="000000"/>
            <w:sz w:val="20"/>
            <w:szCs w:val="20"/>
            <w:lang w:val="en-IN" w:eastAsia="en-IN"/>
          </w:rPr>
          <w:delText xml:space="preserve">was </w:delText>
        </w:r>
      </w:del>
      <w:ins w:id="1135" w:author="Author" w:date="2017-04-04T20:31:00Z">
        <w:r w:rsidR="000D4CD0">
          <w:rPr>
            <w:rFonts w:ascii="Courier New" w:eastAsia="Times New Roman" w:hAnsi="Courier New" w:cs="Courier New"/>
            <w:color w:val="000000"/>
            <w:sz w:val="20"/>
            <w:szCs w:val="20"/>
            <w:lang w:val="en-IN" w:eastAsia="en-IN"/>
          </w:rPr>
          <w:t>is</w:t>
        </w:r>
        <w:r w:rsidR="000D4CD0"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a proportional distribution</w:t>
      </w:r>
      <w:del w:id="1136" w:author="Author" w:date="2017-04-04T20:32:00Z">
        <w:r w:rsidRPr="00E75366" w:rsidDel="000D4CD0">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w:t>
      </w:r>
      <w:del w:id="1137" w:author="Author" w:date="2017-04-04T20:32:00Z">
        <w:r w:rsidRPr="00E75366" w:rsidDel="000D4CD0">
          <w:rPr>
            <w:rFonts w:ascii="Courier New" w:eastAsia="Times New Roman" w:hAnsi="Courier New" w:cs="Courier New"/>
            <w:color w:val="000000"/>
            <w:sz w:val="20"/>
            <w:szCs w:val="20"/>
            <w:lang w:val="en-IN" w:eastAsia="en-IN"/>
          </w:rPr>
          <w:delText xml:space="preserve">where </w:delText>
        </w:r>
      </w:del>
      <w:ins w:id="1138" w:author="Author" w:date="2017-04-04T20:32:00Z">
        <w:r w:rsidR="000D4CD0">
          <w:rPr>
            <w:rFonts w:ascii="Courier New" w:eastAsia="Times New Roman" w:hAnsi="Courier New" w:cs="Courier New"/>
            <w:color w:val="000000"/>
            <w:sz w:val="20"/>
            <w:szCs w:val="20"/>
            <w:lang w:val="en-IN" w:eastAsia="en-IN"/>
          </w:rPr>
          <w:t>in which</w:t>
        </w:r>
        <w:r w:rsidR="000D4CD0"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the observed daily precipitations were considered </w:t>
      </w:r>
      <w:ins w:id="1139" w:author="Author" w:date="2017-04-04T20:32:00Z">
        <w:r w:rsidR="000D4CD0">
          <w:rPr>
            <w:rFonts w:ascii="Courier New" w:eastAsia="Times New Roman" w:hAnsi="Courier New" w:cs="Courier New"/>
            <w:color w:val="000000"/>
            <w:sz w:val="20"/>
            <w:szCs w:val="20"/>
            <w:lang w:val="en-IN" w:eastAsia="en-IN"/>
          </w:rPr>
          <w:t xml:space="preserve">to be </w:t>
        </w:r>
      </w:ins>
      <w:r w:rsidRPr="00E75366">
        <w:rPr>
          <w:rFonts w:ascii="Courier New" w:eastAsia="Times New Roman" w:hAnsi="Courier New" w:cs="Courier New"/>
          <w:color w:val="000000"/>
          <w:sz w:val="20"/>
          <w:szCs w:val="20"/>
          <w:lang w:val="en-IN" w:eastAsia="en-IN"/>
        </w:rPr>
        <w:t xml:space="preserve">constant during the </w:t>
      </w:r>
      <w:del w:id="1140" w:author="Author" w:date="2017-04-04T20:32:00Z">
        <w:r w:rsidRPr="00E75366" w:rsidDel="000D4CD0">
          <w:rPr>
            <w:rFonts w:ascii="Courier New" w:eastAsia="Times New Roman" w:hAnsi="Courier New" w:cs="Courier New"/>
            <w:color w:val="000000"/>
            <w:sz w:val="20"/>
            <w:szCs w:val="20"/>
            <w:lang w:val="en-IN" w:eastAsia="en-IN"/>
          </w:rPr>
          <w:delText xml:space="preserve">measuring </w:delText>
        </w:r>
      </w:del>
      <w:ins w:id="1141" w:author="Author" w:date="2017-04-04T20:32:00Z">
        <w:r w:rsidR="000D4CD0" w:rsidRPr="00E75366">
          <w:rPr>
            <w:rFonts w:ascii="Courier New" w:eastAsia="Times New Roman" w:hAnsi="Courier New" w:cs="Courier New"/>
            <w:color w:val="000000"/>
            <w:sz w:val="20"/>
            <w:szCs w:val="20"/>
            <w:lang w:val="en-IN" w:eastAsia="en-IN"/>
          </w:rPr>
          <w:t>measur</w:t>
        </w:r>
        <w:r w:rsidR="000D4CD0">
          <w:rPr>
            <w:rFonts w:ascii="Courier New" w:eastAsia="Times New Roman" w:hAnsi="Courier New" w:cs="Courier New"/>
            <w:color w:val="000000"/>
            <w:sz w:val="20"/>
            <w:szCs w:val="20"/>
            <w:lang w:val="en-IN" w:eastAsia="en-IN"/>
          </w:rPr>
          <w:t>ement</w:t>
        </w:r>
        <w:r w:rsidR="000D4CD0"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period </w:t>
      </w:r>
      <w:ins w:id="1142" w:author="Author" w:date="2017-04-04T20:32:00Z">
        <w:r w:rsidR="000D4CD0">
          <w:rPr>
            <w:rFonts w:ascii="Courier New" w:eastAsia="Times New Roman" w:hAnsi="Courier New" w:cs="Courier New"/>
            <w:color w:val="000000"/>
            <w:sz w:val="20"/>
            <w:szCs w:val="20"/>
            <w:lang w:val="en-IN" w:eastAsia="en-IN"/>
          </w:rPr>
          <w:t>of 0</w:t>
        </w:r>
      </w:ins>
      <w:del w:id="1143" w:author="Author" w:date="2017-04-04T20:32:00Z">
        <w:r w:rsidRPr="00E75366" w:rsidDel="000D4CD0">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6:00</w:t>
      </w:r>
      <w:ins w:id="1144" w:author="Author" w:date="2017-04-04T20:32:00Z">
        <w:r w:rsidR="000D4CD0">
          <w:rPr>
            <w:rFonts w:ascii="Courier New" w:eastAsia="Times New Roman" w:hAnsi="Courier New" w:cs="Courier New"/>
            <w:color w:val="000000"/>
            <w:sz w:val="20"/>
            <w:szCs w:val="20"/>
            <w:lang w:val="en-IN" w:eastAsia="en-IN"/>
          </w:rPr>
          <w:t xml:space="preserve"> </w:t>
        </w:r>
      </w:ins>
      <w:del w:id="1145" w:author="Author" w:date="2017-04-04T20:32:00Z">
        <w:r w:rsidRPr="00E75366" w:rsidDel="000D4CD0">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UTC to </w:t>
      </w:r>
      <w:ins w:id="1146" w:author="Author" w:date="2017-04-04T20:32:00Z">
        <w:r w:rsidR="000D4CD0">
          <w:rPr>
            <w:rFonts w:ascii="Courier New" w:eastAsia="Times New Roman" w:hAnsi="Courier New" w:cs="Courier New"/>
            <w:color w:val="000000"/>
            <w:sz w:val="20"/>
            <w:szCs w:val="20"/>
            <w:lang w:val="en-IN" w:eastAsia="en-IN"/>
          </w:rPr>
          <w:t>0</w:t>
        </w:r>
      </w:ins>
      <w:r w:rsidRPr="00E75366">
        <w:rPr>
          <w:rFonts w:ascii="Courier New" w:eastAsia="Times New Roman" w:hAnsi="Courier New" w:cs="Courier New"/>
          <w:color w:val="000000"/>
          <w:sz w:val="20"/>
          <w:szCs w:val="20"/>
          <w:lang w:val="en-IN" w:eastAsia="en-IN"/>
        </w:rPr>
        <w:t>6:00</w:t>
      </w:r>
      <w:ins w:id="1147" w:author="Author" w:date="2017-04-04T20:32:00Z">
        <w:r w:rsidR="000D4CD0">
          <w:rPr>
            <w:rFonts w:ascii="Courier New" w:eastAsia="Times New Roman" w:hAnsi="Courier New" w:cs="Courier New"/>
            <w:color w:val="000000"/>
            <w:sz w:val="20"/>
            <w:szCs w:val="20"/>
            <w:lang w:val="en-IN" w:eastAsia="en-IN"/>
          </w:rPr>
          <w:t xml:space="preserve"> </w:t>
        </w:r>
      </w:ins>
      <w:del w:id="1148" w:author="Author" w:date="2017-04-04T20:32:00Z">
        <w:r w:rsidRPr="00E75366" w:rsidDel="000D4CD0">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UTC the </w:t>
      </w:r>
      <w:del w:id="1149" w:author="Author" w:date="2017-04-04T20:32:00Z">
        <w:r w:rsidRPr="00E75366" w:rsidDel="000D4CD0">
          <w:rPr>
            <w:rFonts w:ascii="Courier New" w:eastAsia="Times New Roman" w:hAnsi="Courier New" w:cs="Courier New"/>
            <w:color w:val="000000"/>
            <w:sz w:val="20"/>
            <w:szCs w:val="20"/>
            <w:lang w:val="en-IN" w:eastAsia="en-IN"/>
          </w:rPr>
          <w:delText xml:space="preserve">next </w:delText>
        </w:r>
      </w:del>
      <w:ins w:id="1150" w:author="Author" w:date="2017-04-04T20:32:00Z">
        <w:r w:rsidR="000D4CD0">
          <w:rPr>
            <w:rFonts w:ascii="Courier New" w:eastAsia="Times New Roman" w:hAnsi="Courier New" w:cs="Courier New"/>
            <w:color w:val="000000"/>
            <w:sz w:val="20"/>
            <w:szCs w:val="20"/>
            <w:lang w:val="en-IN" w:eastAsia="en-IN"/>
          </w:rPr>
          <w:t>following</w:t>
        </w:r>
        <w:r w:rsidR="000D4CD0"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day</w:t>
      </w:r>
      <w:del w:id="1151" w:author="Author" w:date="2017-04-04T20:32:00Z">
        <w:r w:rsidRPr="00E75366" w:rsidDel="000D4CD0">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w:t>
      </w:r>
      <w:ins w:id="1152" w:author="Author" w:date="2017-04-04T20:34:00Z">
        <w:r w:rsidR="000D4CD0">
          <w:rPr>
            <w:rFonts w:ascii="Courier New" w:eastAsia="Times New Roman" w:hAnsi="Courier New" w:cs="Courier New"/>
            <w:color w:val="000000"/>
            <w:sz w:val="20"/>
            <w:szCs w:val="20"/>
            <w:lang w:val="en-IN" w:eastAsia="en-IN"/>
          </w:rPr>
          <w:t>The p</w:t>
        </w:r>
      </w:ins>
      <w:del w:id="1153" w:author="Author" w:date="2017-04-04T20:34:00Z">
        <w:r w:rsidRPr="00E75366" w:rsidDel="000D4CD0">
          <w:rPr>
            <w:rFonts w:ascii="Courier New" w:eastAsia="Times New Roman" w:hAnsi="Courier New" w:cs="Courier New"/>
            <w:color w:val="000000"/>
            <w:sz w:val="20"/>
            <w:szCs w:val="20"/>
            <w:lang w:val="en-IN" w:eastAsia="en-IN"/>
          </w:rPr>
          <w:delText>P</w:delText>
        </w:r>
      </w:del>
      <w:r w:rsidRPr="00E75366">
        <w:rPr>
          <w:rFonts w:ascii="Courier New" w:eastAsia="Times New Roman" w:hAnsi="Courier New" w:cs="Courier New"/>
          <w:color w:val="000000"/>
          <w:sz w:val="20"/>
          <w:szCs w:val="20"/>
          <w:lang w:val="en-IN" w:eastAsia="en-IN"/>
        </w:rPr>
        <w:t>roportional parts of the original daily time series were allocated into a new moving average of 24</w:t>
      </w:r>
      <w:ins w:id="1154" w:author="Author" w:date="2017-04-04T20:34:00Z">
        <w:r w:rsidR="000D4CD0">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h totals. </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t xml:space="preserve">The second approach </w:t>
      </w:r>
      <w:del w:id="1155" w:author="Author" w:date="2017-04-04T20:34:00Z">
        <w:r w:rsidRPr="00E75366" w:rsidDel="000D4CD0">
          <w:rPr>
            <w:rFonts w:ascii="Courier New" w:eastAsia="Times New Roman" w:hAnsi="Courier New" w:cs="Courier New"/>
            <w:color w:val="000000"/>
            <w:sz w:val="20"/>
            <w:szCs w:val="20"/>
            <w:lang w:val="en-IN" w:eastAsia="en-IN"/>
          </w:rPr>
          <w:delText>aimed at</w:delText>
        </w:r>
      </w:del>
      <w:ins w:id="1156" w:author="Author" w:date="2017-04-04T20:35:00Z">
        <w:r w:rsidR="000D4CD0">
          <w:rPr>
            <w:rFonts w:ascii="Courier New" w:eastAsia="Times New Roman" w:hAnsi="Courier New" w:cs="Courier New"/>
            <w:color w:val="000000"/>
            <w:sz w:val="20"/>
            <w:szCs w:val="20"/>
            <w:lang w:val="en-IN" w:eastAsia="en-IN"/>
          </w:rPr>
          <w:t>was</w:t>
        </w:r>
      </w:ins>
      <w:ins w:id="1157" w:author="Author" w:date="2017-04-04T20:34:00Z">
        <w:r w:rsidR="000D4CD0">
          <w:rPr>
            <w:rFonts w:ascii="Courier New" w:eastAsia="Times New Roman" w:hAnsi="Courier New" w:cs="Courier New"/>
            <w:color w:val="000000"/>
            <w:sz w:val="20"/>
            <w:szCs w:val="20"/>
            <w:lang w:val="en-IN" w:eastAsia="en-IN"/>
          </w:rPr>
          <w:t xml:space="preserve"> used to</w:t>
        </w:r>
      </w:ins>
      <w:r w:rsidRPr="00E75366">
        <w:rPr>
          <w:rFonts w:ascii="Courier New" w:eastAsia="Times New Roman" w:hAnsi="Courier New" w:cs="Courier New"/>
          <w:color w:val="000000"/>
          <w:sz w:val="20"/>
          <w:szCs w:val="20"/>
          <w:lang w:val="en-IN" w:eastAsia="en-IN"/>
        </w:rPr>
        <w:t xml:space="preserve"> </w:t>
      </w:r>
      <w:del w:id="1158" w:author="Author" w:date="2017-04-04T20:35:00Z">
        <w:r w:rsidRPr="00E75366" w:rsidDel="000D4CD0">
          <w:rPr>
            <w:rFonts w:ascii="Courier New" w:eastAsia="Times New Roman" w:hAnsi="Courier New" w:cs="Courier New"/>
            <w:color w:val="000000"/>
            <w:sz w:val="20"/>
            <w:szCs w:val="20"/>
            <w:lang w:val="en-IN" w:eastAsia="en-IN"/>
          </w:rPr>
          <w:delText xml:space="preserve">getting </w:delText>
        </w:r>
      </w:del>
      <w:ins w:id="1159" w:author="Author" w:date="2017-04-04T20:35:00Z">
        <w:r w:rsidR="000D4CD0">
          <w:rPr>
            <w:rFonts w:ascii="Courier New" w:eastAsia="Times New Roman" w:hAnsi="Courier New" w:cs="Courier New"/>
            <w:color w:val="000000"/>
            <w:sz w:val="20"/>
            <w:szCs w:val="20"/>
            <w:lang w:val="en-IN" w:eastAsia="en-IN"/>
          </w:rPr>
          <w:t>obtain data</w:t>
        </w:r>
        <w:r w:rsidR="000D4CD0" w:rsidRPr="00E75366">
          <w:rPr>
            <w:rFonts w:ascii="Courier New" w:eastAsia="Times New Roman" w:hAnsi="Courier New" w:cs="Courier New"/>
            <w:color w:val="000000"/>
            <w:sz w:val="20"/>
            <w:szCs w:val="20"/>
            <w:lang w:val="en-IN" w:eastAsia="en-IN"/>
          </w:rPr>
          <w:t xml:space="preserve"> </w:t>
        </w:r>
        <w:r w:rsidR="000D4CD0">
          <w:rPr>
            <w:rFonts w:ascii="Courier New" w:eastAsia="Times New Roman" w:hAnsi="Courier New" w:cs="Courier New"/>
            <w:color w:val="000000"/>
            <w:sz w:val="20"/>
            <w:szCs w:val="20"/>
            <w:lang w:val="en-IN" w:eastAsia="en-IN"/>
          </w:rPr>
          <w:t xml:space="preserve">that are </w:t>
        </w:r>
      </w:ins>
      <w:r w:rsidRPr="00E75366">
        <w:rPr>
          <w:rFonts w:ascii="Courier New" w:eastAsia="Times New Roman" w:hAnsi="Courier New" w:cs="Courier New"/>
          <w:color w:val="000000"/>
          <w:sz w:val="20"/>
          <w:szCs w:val="20"/>
          <w:lang w:val="en-IN" w:eastAsia="en-IN"/>
        </w:rPr>
        <w:t xml:space="preserve">closer to the chronology of the actual precipitation by relying on </w:t>
      </w:r>
      <w:del w:id="1160" w:author="Author" w:date="2017-04-04T20:35:00Z">
        <w:r w:rsidRPr="00E75366" w:rsidDel="000D4CD0">
          <w:rPr>
            <w:rFonts w:ascii="Courier New" w:eastAsia="Times New Roman" w:hAnsi="Courier New" w:cs="Courier New"/>
            <w:color w:val="000000"/>
            <w:sz w:val="20"/>
            <w:szCs w:val="20"/>
            <w:lang w:val="en-IN" w:eastAsia="en-IN"/>
          </w:rPr>
          <w:delText xml:space="preserve">some </w:delText>
        </w:r>
      </w:del>
      <w:r w:rsidRPr="00E75366">
        <w:rPr>
          <w:rFonts w:ascii="Courier New" w:eastAsia="Times New Roman" w:hAnsi="Courier New" w:cs="Courier New"/>
          <w:color w:val="000000"/>
          <w:sz w:val="20"/>
          <w:szCs w:val="20"/>
          <w:lang w:val="en-IN" w:eastAsia="en-IN"/>
        </w:rPr>
        <w:t xml:space="preserve">informative proxy variables during the reconstruction procedure. Data from </w:t>
      </w:r>
      <w:del w:id="1161" w:author="Author" w:date="2017-04-04T20:35:00Z">
        <w:r w:rsidRPr="00E75366" w:rsidDel="000D4CD0">
          <w:rPr>
            <w:rFonts w:ascii="Courier New" w:eastAsia="Times New Roman" w:hAnsi="Courier New" w:cs="Courier New"/>
            <w:color w:val="000000"/>
            <w:sz w:val="20"/>
            <w:szCs w:val="20"/>
            <w:lang w:val="en-IN" w:eastAsia="en-IN"/>
          </w:rPr>
          <w:delText xml:space="preserve">the </w:delText>
        </w:r>
      </w:del>
      <w:r w:rsidRPr="00E75366">
        <w:rPr>
          <w:rFonts w:ascii="Courier New" w:eastAsia="Times New Roman" w:hAnsi="Courier New" w:cs="Courier New"/>
          <w:color w:val="000000"/>
          <w:sz w:val="20"/>
          <w:szCs w:val="20"/>
          <w:lang w:val="en-IN" w:eastAsia="en-IN"/>
        </w:rPr>
        <w:t xml:space="preserve">NCEP/NCAR reanalysis 1 were used for this purpose. Precipitable water and relative humidity </w:t>
      </w:r>
      <w:del w:id="1162" w:author="Author" w:date="2017-04-04T20:35:00Z">
        <w:r w:rsidRPr="00E75366" w:rsidDel="000D4CD0">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at 1000</w:t>
      </w:r>
      <w:del w:id="1163" w:author="Author" w:date="2017-04-04T20:35:00Z">
        <w:r w:rsidRPr="00E75366" w:rsidDel="000D4CD0">
          <w:rPr>
            <w:rFonts w:ascii="Courier New" w:eastAsia="Times New Roman" w:hAnsi="Courier New" w:cs="Courier New"/>
            <w:color w:val="000000"/>
            <w:sz w:val="20"/>
            <w:szCs w:val="20"/>
            <w:lang w:val="en-IN" w:eastAsia="en-IN"/>
          </w:rPr>
          <w:delText>~</w:delText>
        </w:r>
      </w:del>
      <w:ins w:id="1164" w:author="Author" w:date="2017-04-04T20:35:00Z">
        <w:r w:rsidR="000D4CD0">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hPa, 925</w:t>
      </w:r>
      <w:del w:id="1165" w:author="Author" w:date="2017-04-04T20:35:00Z">
        <w:r w:rsidRPr="00E75366" w:rsidDel="000D4CD0">
          <w:rPr>
            <w:rFonts w:ascii="Courier New" w:eastAsia="Times New Roman" w:hAnsi="Courier New" w:cs="Courier New"/>
            <w:color w:val="000000"/>
            <w:sz w:val="20"/>
            <w:szCs w:val="20"/>
            <w:lang w:val="en-IN" w:eastAsia="en-IN"/>
          </w:rPr>
          <w:delText>~</w:delText>
        </w:r>
      </w:del>
      <w:ins w:id="1166" w:author="Author" w:date="2017-04-04T20:35:00Z">
        <w:r w:rsidR="000D4CD0">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hPa</w:t>
      </w:r>
      <w:ins w:id="1167" w:author="Author" w:date="2017-04-04T20:36:00Z">
        <w:r w:rsidR="000D4CD0">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 xml:space="preserve"> or 850</w:t>
      </w:r>
      <w:ins w:id="1168" w:author="Author" w:date="2017-04-04T20:36:00Z">
        <w:r w:rsidR="000D4CD0">
          <w:rPr>
            <w:rFonts w:ascii="Courier New" w:eastAsia="Times New Roman" w:hAnsi="Courier New" w:cs="Courier New"/>
            <w:color w:val="000000"/>
            <w:sz w:val="20"/>
            <w:szCs w:val="20"/>
            <w:lang w:val="en-IN" w:eastAsia="en-IN"/>
          </w:rPr>
          <w:t xml:space="preserve"> </w:t>
        </w:r>
      </w:ins>
      <w:del w:id="1169" w:author="Author" w:date="2017-04-04T20:36:00Z">
        <w:r w:rsidRPr="00E75366" w:rsidDel="000D4CD0">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hPa</w:t>
      </w:r>
      <w:del w:id="1170" w:author="Author" w:date="2017-04-04T20:36:00Z">
        <w:r w:rsidRPr="00E75366" w:rsidDel="000D4CD0">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were assessed at the four points surrounding the catchment. Precipitation time series from the reanalysis were not considered </w:t>
      </w:r>
      <w:del w:id="1171" w:author="Author" w:date="2017-04-04T20:36:00Z">
        <w:r w:rsidRPr="00E75366" w:rsidDel="000D4CD0">
          <w:rPr>
            <w:rFonts w:ascii="Courier New" w:eastAsia="Times New Roman" w:hAnsi="Courier New" w:cs="Courier New"/>
            <w:color w:val="000000"/>
            <w:sz w:val="20"/>
            <w:szCs w:val="20"/>
            <w:lang w:val="en-IN" w:eastAsia="en-IN"/>
          </w:rPr>
          <w:delText xml:space="preserve">due </w:delText>
        </w:r>
      </w:del>
      <w:ins w:id="1172" w:author="Author" w:date="2017-04-04T20:36:00Z">
        <w:r w:rsidR="000D4CD0">
          <w:rPr>
            <w:rFonts w:ascii="Courier New" w:eastAsia="Times New Roman" w:hAnsi="Courier New" w:cs="Courier New"/>
            <w:color w:val="000000"/>
            <w:sz w:val="20"/>
            <w:szCs w:val="20"/>
            <w:lang w:val="en-IN" w:eastAsia="en-IN"/>
          </w:rPr>
          <w:t>owing</w:t>
        </w:r>
        <w:r w:rsidR="000D4CD0"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to the presence of zeros, which may not always match </w:t>
      </w:r>
      <w:del w:id="1173" w:author="Author" w:date="2017-04-04T20:36:00Z">
        <w:r w:rsidRPr="00E75366" w:rsidDel="000D4CD0">
          <w:rPr>
            <w:rFonts w:ascii="Courier New" w:eastAsia="Times New Roman" w:hAnsi="Courier New" w:cs="Courier New"/>
            <w:color w:val="000000"/>
            <w:sz w:val="20"/>
            <w:szCs w:val="20"/>
            <w:lang w:val="en-IN" w:eastAsia="en-IN"/>
          </w:rPr>
          <w:delText xml:space="preserve">with </w:delText>
        </w:r>
      </w:del>
      <w:r w:rsidRPr="00E75366">
        <w:rPr>
          <w:rFonts w:ascii="Courier New" w:eastAsia="Times New Roman" w:hAnsi="Courier New" w:cs="Courier New"/>
          <w:color w:val="000000"/>
          <w:sz w:val="20"/>
          <w:szCs w:val="20"/>
          <w:lang w:val="en-IN" w:eastAsia="en-IN"/>
        </w:rPr>
        <w:t>the prediction</w:t>
      </w:r>
      <w:ins w:id="1174" w:author="Author" w:date="2017-04-04T20:38:00Z">
        <w:r w:rsidR="000D4CD0">
          <w:rPr>
            <w:rFonts w:ascii="Courier New" w:eastAsia="Times New Roman" w:hAnsi="Courier New" w:cs="Courier New"/>
            <w:color w:val="000000"/>
            <w:sz w:val="20"/>
            <w:szCs w:val="20"/>
            <w:lang w:val="en-IN" w:eastAsia="en-IN"/>
          </w:rPr>
          <w:t xml:space="preserve">; this </w:t>
        </w:r>
      </w:ins>
      <w:del w:id="1175" w:author="Author" w:date="2017-04-04T20:40:00Z">
        <w:r w:rsidRPr="00E75366" w:rsidDel="000D4CD0">
          <w:rPr>
            <w:rFonts w:ascii="Courier New" w:eastAsia="Times New Roman" w:hAnsi="Courier New" w:cs="Courier New"/>
            <w:color w:val="000000"/>
            <w:sz w:val="20"/>
            <w:szCs w:val="20"/>
            <w:lang w:val="en-IN" w:eastAsia="en-IN"/>
          </w:rPr>
          <w:delText xml:space="preserve">, </w:delText>
        </w:r>
      </w:del>
      <w:ins w:id="1176" w:author="Author" w:date="2017-04-04T20:40:00Z">
        <w:r w:rsidR="000D4CD0">
          <w:rPr>
            <w:rFonts w:ascii="Courier New" w:eastAsia="Times New Roman" w:hAnsi="Courier New" w:cs="Courier New"/>
            <w:color w:val="000000"/>
            <w:sz w:val="20"/>
            <w:szCs w:val="20"/>
            <w:lang w:val="en-IN" w:eastAsia="en-IN"/>
          </w:rPr>
          <w:t>can</w:t>
        </w:r>
        <w:r w:rsidR="000D4CD0" w:rsidRPr="00E75366">
          <w:rPr>
            <w:rFonts w:ascii="Courier New" w:eastAsia="Times New Roman" w:hAnsi="Courier New" w:cs="Courier New"/>
            <w:color w:val="000000"/>
            <w:sz w:val="20"/>
            <w:szCs w:val="20"/>
            <w:lang w:val="en-IN" w:eastAsia="en-IN"/>
          </w:rPr>
          <w:t xml:space="preserve"> </w:t>
        </w:r>
      </w:ins>
      <w:del w:id="1177" w:author="Author" w:date="2017-04-04T20:40:00Z">
        <w:r w:rsidRPr="00E75366" w:rsidDel="000D4CD0">
          <w:rPr>
            <w:rFonts w:ascii="Courier New" w:eastAsia="Times New Roman" w:hAnsi="Courier New" w:cs="Courier New"/>
            <w:color w:val="000000"/>
            <w:sz w:val="20"/>
            <w:szCs w:val="20"/>
            <w:lang w:val="en-IN" w:eastAsia="en-IN"/>
          </w:rPr>
          <w:delText xml:space="preserve">leading </w:delText>
        </w:r>
      </w:del>
      <w:ins w:id="1178" w:author="Author" w:date="2017-04-04T20:40:00Z">
        <w:r w:rsidR="000D4CD0" w:rsidRPr="00E75366">
          <w:rPr>
            <w:rFonts w:ascii="Courier New" w:eastAsia="Times New Roman" w:hAnsi="Courier New" w:cs="Courier New"/>
            <w:color w:val="000000"/>
            <w:sz w:val="20"/>
            <w:szCs w:val="20"/>
            <w:lang w:val="en-IN" w:eastAsia="en-IN"/>
          </w:rPr>
          <w:t>lead</w:t>
        </w:r>
        <w:r w:rsidR="000D4CD0">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to an undefined temporal repartition. A time lapse </w:t>
      </w:r>
      <w:ins w:id="1179" w:author="Author" w:date="2017-04-04T20:40:00Z">
        <w:r w:rsidR="000D4CD0">
          <w:rPr>
            <w:rFonts w:ascii="Courier New" w:eastAsia="Times New Roman" w:hAnsi="Courier New" w:cs="Courier New"/>
            <w:color w:val="000000"/>
            <w:sz w:val="20"/>
            <w:szCs w:val="20"/>
            <w:lang w:val="en-IN" w:eastAsia="en-IN"/>
          </w:rPr>
          <w:t xml:space="preserve">of </w:t>
        </w:r>
      </w:ins>
      <w:del w:id="1180" w:author="Author" w:date="2017-04-04T20:40:00Z">
        <w:r w:rsidRPr="00E75366" w:rsidDel="000D4CD0">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-12</w:t>
      </w:r>
      <w:ins w:id="1181" w:author="Author" w:date="2017-04-04T20:40:00Z">
        <w:r w:rsidR="000D4CD0">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h to +12</w:t>
      </w:r>
      <w:ins w:id="1182" w:author="Author" w:date="2017-04-04T20:40:00Z">
        <w:r w:rsidR="000D4CD0">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h</w:t>
      </w:r>
      <w:del w:id="1183" w:author="Author" w:date="2017-04-04T20:40:00Z">
        <w:r w:rsidRPr="00E75366" w:rsidDel="000D4CD0">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between both series was </w:t>
      </w:r>
      <w:del w:id="1184" w:author="Author" w:date="2017-04-04T20:44:00Z">
        <w:r w:rsidRPr="00E75366" w:rsidDel="00A80EC5">
          <w:rPr>
            <w:rFonts w:ascii="Courier New" w:eastAsia="Times New Roman" w:hAnsi="Courier New" w:cs="Courier New"/>
            <w:color w:val="000000"/>
            <w:sz w:val="20"/>
            <w:szCs w:val="20"/>
            <w:lang w:val="en-IN" w:eastAsia="en-IN"/>
          </w:rPr>
          <w:delText xml:space="preserve">allowed </w:delText>
        </w:r>
      </w:del>
      <w:ins w:id="1185" w:author="Author" w:date="2017-04-04T20:44:00Z">
        <w:r w:rsidR="00A80EC5">
          <w:rPr>
            <w:rFonts w:ascii="Courier New" w:eastAsia="Times New Roman" w:hAnsi="Courier New" w:cs="Courier New"/>
            <w:color w:val="000000"/>
            <w:sz w:val="20"/>
            <w:szCs w:val="20"/>
            <w:lang w:val="en-IN" w:eastAsia="en-IN"/>
          </w:rPr>
          <w:t>allocated</w:t>
        </w:r>
        <w:r w:rsidR="00A80EC5"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to </w:t>
      </w:r>
      <w:del w:id="1186" w:author="Author" w:date="2017-04-04T20:42:00Z">
        <w:r w:rsidRPr="00E75366" w:rsidDel="00A80EC5">
          <w:rPr>
            <w:rFonts w:ascii="Courier New" w:eastAsia="Times New Roman" w:hAnsi="Courier New" w:cs="Courier New"/>
            <w:color w:val="000000"/>
            <w:sz w:val="20"/>
            <w:szCs w:val="20"/>
            <w:lang w:val="en-IN" w:eastAsia="en-IN"/>
          </w:rPr>
          <w:delText>take into account</w:delText>
        </w:r>
      </w:del>
      <w:ins w:id="1187" w:author="Author" w:date="2017-04-04T20:42:00Z">
        <w:r w:rsidR="00A80EC5">
          <w:rPr>
            <w:rFonts w:ascii="Courier New" w:eastAsia="Times New Roman" w:hAnsi="Courier New" w:cs="Courier New"/>
            <w:color w:val="000000"/>
            <w:sz w:val="20"/>
            <w:szCs w:val="20"/>
            <w:lang w:val="en-IN" w:eastAsia="en-IN"/>
          </w:rPr>
          <w:t>consider</w:t>
        </w:r>
      </w:ins>
      <w:r w:rsidRPr="00E75366">
        <w:rPr>
          <w:rFonts w:ascii="Courier New" w:eastAsia="Times New Roman" w:hAnsi="Courier New" w:cs="Courier New"/>
          <w:color w:val="000000"/>
          <w:sz w:val="20"/>
          <w:szCs w:val="20"/>
          <w:lang w:val="en-IN" w:eastAsia="en-IN"/>
        </w:rPr>
        <w:t xml:space="preserve"> the significant distance separating the weather stations and the reanalysis grid point. The best proxy variable, </w:t>
      </w:r>
      <w:del w:id="1188" w:author="Author" w:date="2017-04-04T20:44:00Z">
        <w:r w:rsidRPr="00E75366" w:rsidDel="00A80EC5">
          <w:rPr>
            <w:rFonts w:ascii="Courier New" w:eastAsia="Times New Roman" w:hAnsi="Courier New" w:cs="Courier New"/>
            <w:color w:val="000000"/>
            <w:sz w:val="20"/>
            <w:szCs w:val="20"/>
            <w:lang w:val="en-IN" w:eastAsia="en-IN"/>
          </w:rPr>
          <w:delText xml:space="preserve">which was </w:delText>
        </w:r>
      </w:del>
      <w:r w:rsidRPr="00E75366">
        <w:rPr>
          <w:rFonts w:ascii="Courier New" w:eastAsia="Times New Roman" w:hAnsi="Courier New" w:cs="Courier New"/>
          <w:color w:val="000000"/>
          <w:sz w:val="20"/>
          <w:szCs w:val="20"/>
          <w:lang w:val="en-IN" w:eastAsia="en-IN"/>
        </w:rPr>
        <w:t xml:space="preserve">precipitable </w:t>
      </w:r>
      <w:proofErr w:type="gramStart"/>
      <w:r w:rsidRPr="00E75366">
        <w:rPr>
          <w:rFonts w:ascii="Courier New" w:eastAsia="Times New Roman" w:hAnsi="Courier New" w:cs="Courier New"/>
          <w:color w:val="000000"/>
          <w:sz w:val="20"/>
          <w:szCs w:val="20"/>
          <w:lang w:val="en-IN" w:eastAsia="en-IN"/>
        </w:rPr>
        <w:t>water,</w:t>
      </w:r>
      <w:proofErr w:type="gramEnd"/>
      <w:r w:rsidRPr="00E75366">
        <w:rPr>
          <w:rFonts w:ascii="Courier New" w:eastAsia="Times New Roman" w:hAnsi="Courier New" w:cs="Courier New"/>
          <w:color w:val="000000"/>
          <w:sz w:val="20"/>
          <w:szCs w:val="20"/>
          <w:lang w:val="en-IN" w:eastAsia="en-IN"/>
        </w:rPr>
        <w:t xml:space="preserve"> was identified </w:t>
      </w:r>
      <w:del w:id="1189" w:author="Author" w:date="2017-04-04T20:44:00Z">
        <w:r w:rsidRPr="00E75366" w:rsidDel="00A80EC5">
          <w:rPr>
            <w:rFonts w:ascii="Courier New" w:eastAsia="Times New Roman" w:hAnsi="Courier New" w:cs="Courier New"/>
            <w:color w:val="000000"/>
            <w:sz w:val="20"/>
            <w:szCs w:val="20"/>
            <w:lang w:val="en-IN" w:eastAsia="en-IN"/>
          </w:rPr>
          <w:delText>by means of</w:delText>
        </w:r>
      </w:del>
      <w:ins w:id="1190" w:author="Author" w:date="2017-04-04T20:44:00Z">
        <w:r w:rsidR="00A80EC5">
          <w:rPr>
            <w:rFonts w:ascii="Courier New" w:eastAsia="Times New Roman" w:hAnsi="Courier New" w:cs="Courier New"/>
            <w:color w:val="000000"/>
            <w:sz w:val="20"/>
            <w:szCs w:val="20"/>
            <w:lang w:val="en-IN" w:eastAsia="en-IN"/>
          </w:rPr>
          <w:t>through</w:t>
        </w:r>
      </w:ins>
      <w:r w:rsidRPr="00E75366">
        <w:rPr>
          <w:rFonts w:ascii="Courier New" w:eastAsia="Times New Roman" w:hAnsi="Courier New" w:cs="Courier New"/>
          <w:color w:val="000000"/>
          <w:sz w:val="20"/>
          <w:szCs w:val="20"/>
          <w:lang w:val="en-IN" w:eastAsia="en-IN"/>
        </w:rPr>
        <w:t xml:space="preserve"> </w:t>
      </w:r>
      <w:del w:id="1191" w:author="Author" w:date="2017-04-04T20:43:00Z">
        <w:r w:rsidRPr="00E75366" w:rsidDel="00A80EC5">
          <w:rPr>
            <w:rFonts w:ascii="Courier New" w:eastAsia="Times New Roman" w:hAnsi="Courier New" w:cs="Courier New"/>
            <w:color w:val="000000"/>
            <w:sz w:val="20"/>
            <w:szCs w:val="20"/>
            <w:lang w:val="en-IN" w:eastAsia="en-IN"/>
          </w:rPr>
          <w:delText xml:space="preserve">a </w:delText>
        </w:r>
      </w:del>
      <w:r w:rsidRPr="00E75366">
        <w:rPr>
          <w:rFonts w:ascii="Courier New" w:eastAsia="Times New Roman" w:hAnsi="Courier New" w:cs="Courier New"/>
          <w:color w:val="000000"/>
          <w:sz w:val="20"/>
          <w:szCs w:val="20"/>
          <w:lang w:val="en-IN" w:eastAsia="en-IN"/>
        </w:rPr>
        <w:t xml:space="preserve">correlation analyses </w:t>
      </w:r>
      <w:del w:id="1192" w:author="Author" w:date="2017-04-04T20:44:00Z">
        <w:r w:rsidRPr="00E75366" w:rsidDel="00A80EC5">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on non-zero values</w:t>
      </w:r>
      <w:del w:id="1193" w:author="Author" w:date="2017-04-04T20:44:00Z">
        <w:r w:rsidRPr="00E75366" w:rsidDel="00A80EC5">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with the 6-h</w:t>
      </w:r>
      <w:del w:id="1194" w:author="Author" w:date="2017-04-04T20:45:00Z">
        <w:r w:rsidRPr="00E75366" w:rsidDel="00A80EC5">
          <w:rPr>
            <w:rFonts w:ascii="Courier New" w:eastAsia="Times New Roman" w:hAnsi="Courier New" w:cs="Courier New"/>
            <w:color w:val="000000"/>
            <w:sz w:val="20"/>
            <w:szCs w:val="20"/>
            <w:lang w:val="en-IN" w:eastAsia="en-IN"/>
          </w:rPr>
          <w:delText>ourly</w:delText>
        </w:r>
      </w:del>
      <w:r w:rsidRPr="00E75366">
        <w:rPr>
          <w:rFonts w:ascii="Courier New" w:eastAsia="Times New Roman" w:hAnsi="Courier New" w:cs="Courier New"/>
          <w:color w:val="000000"/>
          <w:sz w:val="20"/>
          <w:szCs w:val="20"/>
          <w:lang w:val="en-IN" w:eastAsia="en-IN"/>
        </w:rPr>
        <w:t xml:space="preserve"> precipitation time series. </w:t>
      </w:r>
      <w:del w:id="1195" w:author="Author" w:date="2017-04-04T20:45:00Z">
        <w:r w:rsidRPr="00E75366" w:rsidDel="00A80EC5">
          <w:rPr>
            <w:rFonts w:ascii="Courier New" w:eastAsia="Times New Roman" w:hAnsi="Courier New" w:cs="Courier New"/>
            <w:color w:val="000000"/>
            <w:sz w:val="20"/>
            <w:szCs w:val="20"/>
            <w:lang w:val="en-IN" w:eastAsia="en-IN"/>
          </w:rPr>
          <w:delText xml:space="preserve">Once </w:delText>
        </w:r>
      </w:del>
      <w:ins w:id="1196" w:author="Author" w:date="2017-04-04T20:45:00Z">
        <w:r w:rsidR="00A80EC5">
          <w:rPr>
            <w:rFonts w:ascii="Courier New" w:eastAsia="Times New Roman" w:hAnsi="Courier New" w:cs="Courier New"/>
            <w:color w:val="000000"/>
            <w:sz w:val="20"/>
            <w:szCs w:val="20"/>
            <w:lang w:val="en-IN" w:eastAsia="en-IN"/>
          </w:rPr>
          <w:t>When</w:t>
        </w:r>
        <w:r w:rsidR="00A80EC5"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the best proxy </w:t>
      </w:r>
      <w:del w:id="1197" w:author="Author" w:date="2017-04-04T20:45:00Z">
        <w:r w:rsidRPr="00E75366" w:rsidDel="00A80EC5">
          <w:rPr>
            <w:rFonts w:ascii="Courier New" w:eastAsia="Times New Roman" w:hAnsi="Courier New" w:cs="Courier New"/>
            <w:color w:val="000000"/>
            <w:sz w:val="20"/>
            <w:szCs w:val="20"/>
            <w:lang w:val="en-IN" w:eastAsia="en-IN"/>
          </w:rPr>
          <w:delText>had been</w:delText>
        </w:r>
      </w:del>
      <w:ins w:id="1198" w:author="Author" w:date="2017-04-04T20:45:00Z">
        <w:r w:rsidR="00A80EC5">
          <w:rPr>
            <w:rFonts w:ascii="Courier New" w:eastAsia="Times New Roman" w:hAnsi="Courier New" w:cs="Courier New"/>
            <w:color w:val="000000"/>
            <w:sz w:val="20"/>
            <w:szCs w:val="20"/>
            <w:lang w:val="en-IN" w:eastAsia="en-IN"/>
          </w:rPr>
          <w:t>was</w:t>
        </w:r>
      </w:ins>
      <w:r w:rsidRPr="00E75366">
        <w:rPr>
          <w:rFonts w:ascii="Courier New" w:eastAsia="Times New Roman" w:hAnsi="Courier New" w:cs="Courier New"/>
          <w:color w:val="000000"/>
          <w:sz w:val="20"/>
          <w:szCs w:val="20"/>
          <w:lang w:val="en-IN" w:eastAsia="en-IN"/>
        </w:rPr>
        <w:t xml:space="preserve"> selected, its temporal profile was used in order to disaggregate the daily precipitation time series.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t xml:space="preserve">These two simple methods did not result in valuable outputs (results not shown). Indeed, the performance improvement brought by the MTW was lost </w:t>
      </w:r>
      <w:del w:id="1199" w:author="Author" w:date="2017-04-04T20:45:00Z">
        <w:r w:rsidRPr="00E75366" w:rsidDel="00A80EC5">
          <w:rPr>
            <w:rFonts w:ascii="Courier New" w:eastAsia="Times New Roman" w:hAnsi="Courier New" w:cs="Courier New"/>
            <w:color w:val="000000"/>
            <w:sz w:val="20"/>
            <w:szCs w:val="20"/>
            <w:lang w:val="en-IN" w:eastAsia="en-IN"/>
          </w:rPr>
          <w:delText xml:space="preserve">due </w:delText>
        </w:r>
      </w:del>
      <w:ins w:id="1200" w:author="Author" w:date="2017-04-04T20:45:00Z">
        <w:r w:rsidR="00A80EC5">
          <w:rPr>
            <w:rFonts w:ascii="Courier New" w:eastAsia="Times New Roman" w:hAnsi="Courier New" w:cs="Courier New"/>
            <w:color w:val="000000"/>
            <w:sz w:val="20"/>
            <w:szCs w:val="20"/>
            <w:lang w:val="en-IN" w:eastAsia="en-IN"/>
          </w:rPr>
          <w:t>owing</w:t>
        </w:r>
        <w:r w:rsidR="00A80EC5"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to the poor quality of the precipitation archives. A slight improvement </w:t>
      </w:r>
      <w:del w:id="1201" w:author="Author" w:date="2017-04-04T20:45:00Z">
        <w:r w:rsidRPr="00E75366" w:rsidDel="00A80EC5">
          <w:rPr>
            <w:rFonts w:ascii="Courier New" w:eastAsia="Times New Roman" w:hAnsi="Courier New" w:cs="Courier New"/>
            <w:color w:val="000000"/>
            <w:sz w:val="20"/>
            <w:szCs w:val="20"/>
            <w:lang w:val="en-IN" w:eastAsia="en-IN"/>
          </w:rPr>
          <w:delText xml:space="preserve">could </w:delText>
        </w:r>
      </w:del>
      <w:ins w:id="1202" w:author="Author" w:date="2017-04-04T20:45:00Z">
        <w:r w:rsidR="00A80EC5">
          <w:rPr>
            <w:rFonts w:ascii="Courier New" w:eastAsia="Times New Roman" w:hAnsi="Courier New" w:cs="Courier New"/>
            <w:color w:val="000000"/>
            <w:sz w:val="20"/>
            <w:szCs w:val="20"/>
            <w:lang w:val="en-IN" w:eastAsia="en-IN"/>
          </w:rPr>
          <w:t>was</w:t>
        </w:r>
        <w:r w:rsidR="00A80EC5" w:rsidRPr="00E75366">
          <w:rPr>
            <w:rFonts w:ascii="Courier New" w:eastAsia="Times New Roman" w:hAnsi="Courier New" w:cs="Courier New"/>
            <w:color w:val="000000"/>
            <w:sz w:val="20"/>
            <w:szCs w:val="20"/>
            <w:lang w:val="en-IN" w:eastAsia="en-IN"/>
          </w:rPr>
          <w:t xml:space="preserve"> </w:t>
        </w:r>
      </w:ins>
      <w:del w:id="1203" w:author="Author" w:date="2017-04-04T20:45:00Z">
        <w:r w:rsidRPr="00E75366" w:rsidDel="00A80EC5">
          <w:rPr>
            <w:rFonts w:ascii="Courier New" w:eastAsia="Times New Roman" w:hAnsi="Courier New" w:cs="Courier New"/>
            <w:color w:val="000000"/>
            <w:sz w:val="20"/>
            <w:szCs w:val="20"/>
            <w:lang w:val="en-IN" w:eastAsia="en-IN"/>
          </w:rPr>
          <w:delText xml:space="preserve">be </w:delText>
        </w:r>
      </w:del>
      <w:r w:rsidRPr="00E75366">
        <w:rPr>
          <w:rFonts w:ascii="Courier New" w:eastAsia="Times New Roman" w:hAnsi="Courier New" w:cs="Courier New"/>
          <w:color w:val="000000"/>
          <w:sz w:val="20"/>
          <w:szCs w:val="20"/>
          <w:lang w:val="en-IN" w:eastAsia="en-IN"/>
        </w:rPr>
        <w:t xml:space="preserve">obtained for the second method </w:t>
      </w:r>
      <w:ins w:id="1204" w:author="Author" w:date="2017-04-04T20:46:00Z">
        <w:r w:rsidR="00A80EC5">
          <w:rPr>
            <w:rFonts w:ascii="Courier New" w:eastAsia="Times New Roman" w:hAnsi="Courier New" w:cs="Courier New"/>
            <w:color w:val="000000"/>
            <w:sz w:val="20"/>
            <w:szCs w:val="20"/>
            <w:lang w:val="en-IN" w:eastAsia="en-IN"/>
          </w:rPr>
          <w:t xml:space="preserve">which </w:t>
        </w:r>
      </w:ins>
      <w:del w:id="1205" w:author="Author" w:date="2017-04-04T20:46:00Z">
        <w:r w:rsidRPr="00E75366" w:rsidDel="00A80EC5">
          <w:rPr>
            <w:rFonts w:ascii="Courier New" w:eastAsia="Times New Roman" w:hAnsi="Courier New" w:cs="Courier New"/>
            <w:color w:val="000000"/>
            <w:sz w:val="20"/>
            <w:szCs w:val="20"/>
            <w:lang w:val="en-IN" w:eastAsia="en-IN"/>
          </w:rPr>
          <w:delText xml:space="preserve">relying </w:delText>
        </w:r>
      </w:del>
      <w:ins w:id="1206" w:author="Author" w:date="2017-04-04T20:46:00Z">
        <w:r w:rsidR="00A80EC5" w:rsidRPr="00E75366">
          <w:rPr>
            <w:rFonts w:ascii="Courier New" w:eastAsia="Times New Roman" w:hAnsi="Courier New" w:cs="Courier New"/>
            <w:color w:val="000000"/>
            <w:sz w:val="20"/>
            <w:szCs w:val="20"/>
            <w:lang w:val="en-IN" w:eastAsia="en-IN"/>
          </w:rPr>
          <w:t>rel</w:t>
        </w:r>
        <w:r w:rsidR="00A80EC5">
          <w:rPr>
            <w:rFonts w:ascii="Courier New" w:eastAsia="Times New Roman" w:hAnsi="Courier New" w:cs="Courier New"/>
            <w:color w:val="000000"/>
            <w:sz w:val="20"/>
            <w:szCs w:val="20"/>
            <w:lang w:val="en-IN" w:eastAsia="en-IN"/>
          </w:rPr>
          <w:t>ied</w:t>
        </w:r>
        <w:r w:rsidR="00A80EC5"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on a proxy variable </w:t>
      </w:r>
      <w:del w:id="1207" w:author="Author" w:date="2017-04-04T20:46:00Z">
        <w:r w:rsidRPr="00E75366" w:rsidDel="00A80EC5">
          <w:rPr>
            <w:rFonts w:ascii="Courier New" w:eastAsia="Times New Roman" w:hAnsi="Courier New" w:cs="Courier New"/>
            <w:color w:val="000000"/>
            <w:sz w:val="20"/>
            <w:szCs w:val="20"/>
            <w:lang w:val="en-IN" w:eastAsia="en-IN"/>
          </w:rPr>
          <w:delText>compared to</w:delText>
        </w:r>
      </w:del>
      <w:ins w:id="1208" w:author="Author" w:date="2017-04-04T20:46:00Z">
        <w:r w:rsidR="00A80EC5">
          <w:rPr>
            <w:rFonts w:ascii="Courier New" w:eastAsia="Times New Roman" w:hAnsi="Courier New" w:cs="Courier New"/>
            <w:color w:val="000000"/>
            <w:sz w:val="20"/>
            <w:szCs w:val="20"/>
            <w:lang w:val="en-IN" w:eastAsia="en-IN"/>
          </w:rPr>
          <w:t>rather than</w:t>
        </w:r>
      </w:ins>
      <w:r w:rsidRPr="00E75366">
        <w:rPr>
          <w:rFonts w:ascii="Courier New" w:eastAsia="Times New Roman" w:hAnsi="Courier New" w:cs="Courier New"/>
          <w:color w:val="000000"/>
          <w:sz w:val="20"/>
          <w:szCs w:val="20"/>
          <w:lang w:val="en-IN" w:eastAsia="en-IN"/>
        </w:rPr>
        <w:t xml:space="preserve"> the proportional distribution method</w:t>
      </w:r>
      <w:ins w:id="1209" w:author="Author" w:date="2017-04-04T20:46:00Z">
        <w:r w:rsidR="00A80EC5">
          <w:rPr>
            <w:rFonts w:ascii="Courier New" w:eastAsia="Times New Roman" w:hAnsi="Courier New" w:cs="Courier New"/>
            <w:color w:val="000000"/>
            <w:sz w:val="20"/>
            <w:szCs w:val="20"/>
            <w:lang w:val="en-IN" w:eastAsia="en-IN"/>
          </w:rPr>
          <w:t xml:space="preserve">. However, this </w:t>
        </w:r>
      </w:ins>
      <w:del w:id="1210" w:author="Author" w:date="2017-04-04T20:46:00Z">
        <w:r w:rsidRPr="00E75366" w:rsidDel="00A80EC5">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w:t>
      </w:r>
      <w:del w:id="1211" w:author="Author" w:date="2017-04-04T20:46:00Z">
        <w:r w:rsidRPr="00E75366" w:rsidDel="00A80EC5">
          <w:rPr>
            <w:rFonts w:ascii="Courier New" w:eastAsia="Times New Roman" w:hAnsi="Courier New" w:cs="Courier New"/>
            <w:color w:val="000000"/>
            <w:sz w:val="20"/>
            <w:szCs w:val="20"/>
            <w:lang w:val="en-IN" w:eastAsia="en-IN"/>
          </w:rPr>
          <w:delText>but it</w:delText>
        </w:r>
      </w:del>
      <w:ins w:id="1212" w:author="Author" w:date="2017-04-04T20:46:00Z">
        <w:r w:rsidR="00A80EC5">
          <w:rPr>
            <w:rFonts w:ascii="Courier New" w:eastAsia="Times New Roman" w:hAnsi="Courier New" w:cs="Courier New"/>
            <w:color w:val="000000"/>
            <w:sz w:val="20"/>
            <w:szCs w:val="20"/>
            <w:lang w:val="en-IN" w:eastAsia="en-IN"/>
          </w:rPr>
          <w:t xml:space="preserve">improvement </w:t>
        </w:r>
      </w:ins>
      <w:del w:id="1213" w:author="Author" w:date="2017-04-04T20:47:00Z">
        <w:r w:rsidRPr="00E75366" w:rsidDel="00A80EC5">
          <w:rPr>
            <w:rFonts w:ascii="Courier New" w:eastAsia="Times New Roman" w:hAnsi="Courier New" w:cs="Courier New"/>
            <w:color w:val="000000"/>
            <w:sz w:val="20"/>
            <w:szCs w:val="20"/>
            <w:lang w:val="en-IN" w:eastAsia="en-IN"/>
          </w:rPr>
          <w:delText xml:space="preserve"> </w:delText>
        </w:r>
      </w:del>
      <w:r w:rsidRPr="00E75366">
        <w:rPr>
          <w:rFonts w:ascii="Courier New" w:eastAsia="Times New Roman" w:hAnsi="Courier New" w:cs="Courier New"/>
          <w:color w:val="000000"/>
          <w:sz w:val="20"/>
          <w:szCs w:val="20"/>
          <w:lang w:val="en-IN" w:eastAsia="en-IN"/>
        </w:rPr>
        <w:t xml:space="preserve">was </w:t>
      </w:r>
      <w:del w:id="1214" w:author="Author" w:date="2017-04-04T20:47:00Z">
        <w:r w:rsidRPr="00E75366" w:rsidDel="00A80EC5">
          <w:rPr>
            <w:rFonts w:ascii="Courier New" w:eastAsia="Times New Roman" w:hAnsi="Courier New" w:cs="Courier New"/>
            <w:color w:val="000000"/>
            <w:sz w:val="20"/>
            <w:szCs w:val="20"/>
            <w:lang w:val="en-IN" w:eastAsia="en-IN"/>
          </w:rPr>
          <w:delText xml:space="preserve">still </w:delText>
        </w:r>
      </w:del>
      <w:r w:rsidRPr="00E75366">
        <w:rPr>
          <w:rFonts w:ascii="Courier New" w:eastAsia="Times New Roman" w:hAnsi="Courier New" w:cs="Courier New"/>
          <w:color w:val="000000"/>
          <w:sz w:val="20"/>
          <w:szCs w:val="20"/>
          <w:lang w:val="en-IN" w:eastAsia="en-IN"/>
        </w:rPr>
        <w:lastRenderedPageBreak/>
        <w:t xml:space="preserve">relatively small, and most of the benefit of the MTW was lost. Another reanalysis dataset with more accurate moisture variables </w:t>
      </w:r>
      <w:del w:id="1215" w:author="Author" w:date="2017-04-04T20:47:00Z">
        <w:r w:rsidRPr="00E75366" w:rsidDel="00A80EC5">
          <w:rPr>
            <w:rFonts w:ascii="Courier New" w:eastAsia="Times New Roman" w:hAnsi="Courier New" w:cs="Courier New"/>
            <w:color w:val="000000"/>
            <w:sz w:val="20"/>
            <w:szCs w:val="20"/>
            <w:lang w:val="en-IN" w:eastAsia="en-IN"/>
          </w:rPr>
          <w:delText xml:space="preserve">might </w:delText>
        </w:r>
      </w:del>
      <w:ins w:id="1216" w:author="Author" w:date="2017-04-04T20:47:00Z">
        <w:r w:rsidR="00A80EC5">
          <w:rPr>
            <w:rFonts w:ascii="Courier New" w:eastAsia="Times New Roman" w:hAnsi="Courier New" w:cs="Courier New"/>
            <w:color w:val="000000"/>
            <w:sz w:val="20"/>
            <w:szCs w:val="20"/>
            <w:lang w:val="en-IN" w:eastAsia="en-IN"/>
          </w:rPr>
          <w:t>could</w:t>
        </w:r>
        <w:r w:rsidR="00A80EC5"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produce better proxies.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t>These attempts to transpose the MTW on the total archive highlight</w:t>
      </w:r>
      <w:del w:id="1217" w:author="Author" w:date="2017-04-04T20:47:00Z">
        <w:r w:rsidRPr="00E75366" w:rsidDel="00C812D5">
          <w:rPr>
            <w:rFonts w:ascii="Courier New" w:eastAsia="Times New Roman" w:hAnsi="Courier New" w:cs="Courier New"/>
            <w:color w:val="000000"/>
            <w:sz w:val="20"/>
            <w:szCs w:val="20"/>
            <w:lang w:val="en-IN" w:eastAsia="en-IN"/>
          </w:rPr>
          <w:delText>ed</w:delText>
        </w:r>
      </w:del>
      <w:r w:rsidRPr="00E75366">
        <w:rPr>
          <w:rFonts w:ascii="Courier New" w:eastAsia="Times New Roman" w:hAnsi="Courier New" w:cs="Courier New"/>
          <w:color w:val="000000"/>
          <w:sz w:val="20"/>
          <w:szCs w:val="20"/>
          <w:lang w:val="en-IN" w:eastAsia="en-IN"/>
        </w:rPr>
        <w:t xml:space="preserve"> the importance of the actual rainfall chronology. The MTW is beneficial</w:t>
      </w:r>
      <w:del w:id="1218" w:author="Author" w:date="2017-04-04T20:47:00Z">
        <w:r w:rsidRPr="00E75366" w:rsidDel="00C812D5">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w:t>
      </w:r>
      <w:del w:id="1219" w:author="Author" w:date="2017-04-04T20:47:00Z">
        <w:r w:rsidRPr="00E75366" w:rsidDel="00C812D5">
          <w:rPr>
            <w:rFonts w:ascii="Courier New" w:eastAsia="Times New Roman" w:hAnsi="Courier New" w:cs="Courier New"/>
            <w:color w:val="000000"/>
            <w:sz w:val="20"/>
            <w:szCs w:val="20"/>
            <w:lang w:val="en-IN" w:eastAsia="en-IN"/>
          </w:rPr>
          <w:delText>provided that</w:delText>
        </w:r>
      </w:del>
      <w:ins w:id="1220" w:author="Author" w:date="2017-04-04T20:47:00Z">
        <w:r w:rsidR="00C812D5">
          <w:rPr>
            <w:rFonts w:ascii="Courier New" w:eastAsia="Times New Roman" w:hAnsi="Courier New" w:cs="Courier New"/>
            <w:color w:val="000000"/>
            <w:sz w:val="20"/>
            <w:szCs w:val="20"/>
            <w:lang w:val="en-IN" w:eastAsia="en-IN"/>
          </w:rPr>
          <w:t>if</w:t>
        </w:r>
      </w:ins>
      <w:r w:rsidRPr="00E75366">
        <w:rPr>
          <w:rFonts w:ascii="Courier New" w:eastAsia="Times New Roman" w:hAnsi="Courier New" w:cs="Courier New"/>
          <w:color w:val="000000"/>
          <w:sz w:val="20"/>
          <w:szCs w:val="20"/>
          <w:lang w:val="en-IN" w:eastAsia="en-IN"/>
        </w:rPr>
        <w:t xml:space="preserve"> the precipitation series are close to the observed </w:t>
      </w:r>
      <w:del w:id="1221" w:author="Author" w:date="2017-04-04T20:47:00Z">
        <w:r w:rsidRPr="00E75366" w:rsidDel="00C812D5">
          <w:rPr>
            <w:rFonts w:ascii="Courier New" w:eastAsia="Times New Roman" w:hAnsi="Courier New" w:cs="Courier New"/>
            <w:color w:val="000000"/>
            <w:sz w:val="20"/>
            <w:szCs w:val="20"/>
            <w:lang w:val="en-IN" w:eastAsia="en-IN"/>
          </w:rPr>
          <w:delText>one</w:delText>
        </w:r>
      </w:del>
      <w:ins w:id="1222" w:author="Author" w:date="2017-04-04T20:47:00Z">
        <w:r w:rsidR="00C812D5">
          <w:rPr>
            <w:rFonts w:ascii="Courier New" w:eastAsia="Times New Roman" w:hAnsi="Courier New" w:cs="Courier New"/>
            <w:color w:val="000000"/>
            <w:sz w:val="20"/>
            <w:szCs w:val="20"/>
            <w:lang w:val="en-IN" w:eastAsia="en-IN"/>
          </w:rPr>
          <w:t>values</w:t>
        </w:r>
      </w:ins>
      <w:r w:rsidRPr="00E75366">
        <w:rPr>
          <w:rFonts w:ascii="Courier New" w:eastAsia="Times New Roman" w:hAnsi="Courier New" w:cs="Courier New"/>
          <w:color w:val="000000"/>
          <w:sz w:val="20"/>
          <w:szCs w:val="20"/>
          <w:lang w:val="en-IN" w:eastAsia="en-IN"/>
        </w:rPr>
        <w:t xml:space="preserve">. </w:t>
      </w:r>
      <w:del w:id="1223" w:author="Author" w:date="2017-04-04T20:47:00Z">
        <w:r w:rsidRPr="00E75366" w:rsidDel="00C812D5">
          <w:rPr>
            <w:rFonts w:ascii="Courier New" w:eastAsia="Times New Roman" w:hAnsi="Courier New" w:cs="Courier New"/>
            <w:color w:val="000000"/>
            <w:sz w:val="20"/>
            <w:szCs w:val="20"/>
            <w:lang w:val="en-IN" w:eastAsia="en-IN"/>
          </w:rPr>
          <w:delText>Without a</w:delText>
        </w:r>
      </w:del>
      <w:ins w:id="1224" w:author="Author" w:date="2017-04-04T20:47:00Z">
        <w:r w:rsidR="00C812D5">
          <w:rPr>
            <w:rFonts w:ascii="Courier New" w:eastAsia="Times New Roman" w:hAnsi="Courier New" w:cs="Courier New"/>
            <w:color w:val="000000"/>
            <w:sz w:val="20"/>
            <w:szCs w:val="20"/>
            <w:lang w:val="en-IN" w:eastAsia="en-IN"/>
          </w:rPr>
          <w:t>In the absence of a</w:t>
        </w:r>
      </w:ins>
      <w:r w:rsidRPr="00E75366">
        <w:rPr>
          <w:rFonts w:ascii="Courier New" w:eastAsia="Times New Roman" w:hAnsi="Courier New" w:cs="Courier New"/>
          <w:color w:val="000000"/>
          <w:sz w:val="20"/>
          <w:szCs w:val="20"/>
          <w:lang w:val="en-IN" w:eastAsia="en-IN"/>
        </w:rPr>
        <w:t xml:space="preserve"> precipitation series with </w:t>
      </w:r>
      <w:del w:id="1225" w:author="Author" w:date="2017-04-04T20:48:00Z">
        <w:r w:rsidRPr="00E75366" w:rsidDel="00C812D5">
          <w:rPr>
            <w:rFonts w:ascii="Courier New" w:eastAsia="Times New Roman" w:hAnsi="Courier New" w:cs="Courier New"/>
            <w:color w:val="000000"/>
            <w:sz w:val="20"/>
            <w:szCs w:val="20"/>
            <w:lang w:val="en-IN" w:eastAsia="en-IN"/>
          </w:rPr>
          <w:delText xml:space="preserve">an </w:delText>
        </w:r>
      </w:del>
      <w:r w:rsidRPr="00E75366">
        <w:rPr>
          <w:rFonts w:ascii="Courier New" w:eastAsia="Times New Roman" w:hAnsi="Courier New" w:cs="Courier New"/>
          <w:color w:val="000000"/>
          <w:sz w:val="20"/>
          <w:szCs w:val="20"/>
          <w:lang w:val="en-IN" w:eastAsia="en-IN"/>
        </w:rPr>
        <w:t>accurate sub-daily chronology, the introduction of an MTW does not improve the precipitation prediction.</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w:t>
      </w:r>
      <w:proofErr w:type="gramStart"/>
      <w:r w:rsidRPr="00E75366">
        <w:rPr>
          <w:rFonts w:ascii="Courier New" w:eastAsia="Times New Roman" w:hAnsi="Courier New" w:cs="Courier New"/>
          <w:color w:val="800000"/>
          <w:sz w:val="20"/>
          <w:szCs w:val="20"/>
          <w:lang w:val="en-IN" w:eastAsia="en-IN"/>
        </w:rPr>
        <w:t>conclusions</w:t>
      </w:r>
      <w:r w:rsidRPr="00E75366">
        <w:rPr>
          <w:rFonts w:ascii="Courier New" w:eastAsia="Times New Roman" w:hAnsi="Courier New" w:cs="Courier New"/>
          <w:color w:val="000000"/>
          <w:sz w:val="20"/>
          <w:szCs w:val="20"/>
          <w:lang w:val="en-IN" w:eastAsia="en-IN"/>
        </w:rPr>
        <w:t xml:space="preserve">  </w:t>
      </w:r>
      <w:r w:rsidRPr="00E75366">
        <w:rPr>
          <w:rFonts w:ascii="Courier New" w:eastAsia="Times New Roman" w:hAnsi="Courier New" w:cs="Courier New"/>
          <w:color w:val="606060"/>
          <w:sz w:val="20"/>
          <w:szCs w:val="20"/>
          <w:lang w:val="en-IN" w:eastAsia="en-IN"/>
        </w:rPr>
        <w:t>%</w:t>
      </w:r>
      <w:proofErr w:type="gramEnd"/>
      <w:r w:rsidRPr="00E75366">
        <w:rPr>
          <w:rFonts w:ascii="Courier New" w:eastAsia="Times New Roman" w:hAnsi="Courier New" w:cs="Courier New"/>
          <w:color w:val="606060"/>
          <w:sz w:val="20"/>
          <w:szCs w:val="20"/>
          <w:lang w:val="en-IN" w:eastAsia="en-IN"/>
        </w:rPr>
        <w:t>% \conclusions[modified heading if necessary]</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\label{sec:conclusions}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t xml:space="preserve">The AMs are most often based on a daily time step </w:t>
      </w:r>
      <w:del w:id="1226" w:author="Author" w:date="2017-04-04T21:15:00Z">
        <w:r w:rsidRPr="00E75366" w:rsidDel="006C7F80">
          <w:rPr>
            <w:rFonts w:ascii="Courier New" w:eastAsia="Times New Roman" w:hAnsi="Courier New" w:cs="Courier New"/>
            <w:color w:val="000000"/>
            <w:sz w:val="20"/>
            <w:szCs w:val="20"/>
            <w:lang w:val="en-IN" w:eastAsia="en-IN"/>
          </w:rPr>
          <w:delText xml:space="preserve">due </w:delText>
        </w:r>
      </w:del>
      <w:ins w:id="1227" w:author="Author" w:date="2017-04-04T21:15:00Z">
        <w:r w:rsidR="006C7F80">
          <w:rPr>
            <w:rFonts w:ascii="Courier New" w:eastAsia="Times New Roman" w:hAnsi="Courier New" w:cs="Courier New"/>
            <w:color w:val="000000"/>
            <w:sz w:val="20"/>
            <w:szCs w:val="20"/>
            <w:lang w:val="en-IN" w:eastAsia="en-IN"/>
          </w:rPr>
          <w:t>owing</w:t>
        </w:r>
        <w:r w:rsidR="006C7F80"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to the availability of long precipitation archives. However, it is unlikely that two analogue synoptic situations</w:t>
      </w:r>
      <w:del w:id="1228" w:author="Author" w:date="2017-04-04T21:15:00Z">
        <w:r w:rsidRPr="00E75366" w:rsidDel="006C7F80">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w:t>
      </w:r>
      <w:del w:id="1229" w:author="Author" w:date="2017-04-04T21:15:00Z">
        <w:r w:rsidRPr="00E75366" w:rsidDel="006C7F80">
          <w:rPr>
            <w:rFonts w:ascii="Courier New" w:eastAsia="Times New Roman" w:hAnsi="Courier New" w:cs="Courier New"/>
            <w:color w:val="000000"/>
            <w:sz w:val="20"/>
            <w:szCs w:val="20"/>
            <w:lang w:val="en-IN" w:eastAsia="en-IN"/>
          </w:rPr>
          <w:delText xml:space="preserve">that </w:delText>
        </w:r>
      </w:del>
      <w:ins w:id="1230" w:author="Author" w:date="2017-04-04T21:15:00Z">
        <w:r w:rsidR="006C7F80">
          <w:rPr>
            <w:rFonts w:ascii="Courier New" w:eastAsia="Times New Roman" w:hAnsi="Courier New" w:cs="Courier New"/>
            <w:color w:val="000000"/>
            <w:sz w:val="20"/>
            <w:szCs w:val="20"/>
            <w:lang w:val="en-IN" w:eastAsia="en-IN"/>
          </w:rPr>
          <w:t>which</w:t>
        </w:r>
        <w:r w:rsidR="006C7F80"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evolve relatively quickly</w:t>
      </w:r>
      <w:del w:id="1231" w:author="Author" w:date="2017-04-04T21:15:00Z">
        <w:r w:rsidRPr="00E75366" w:rsidDel="006C7F80">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would correspond optimally at the same hours of the day. It is probable that better matches may be found at </w:t>
      </w:r>
      <w:del w:id="1232" w:author="Author" w:date="2017-04-04T21:15:00Z">
        <w:r w:rsidRPr="00E75366" w:rsidDel="006C7F80">
          <w:rPr>
            <w:rFonts w:ascii="Courier New" w:eastAsia="Times New Roman" w:hAnsi="Courier New" w:cs="Courier New"/>
            <w:color w:val="000000"/>
            <w:sz w:val="20"/>
            <w:szCs w:val="20"/>
            <w:lang w:val="en-IN" w:eastAsia="en-IN"/>
          </w:rPr>
          <w:delText xml:space="preserve">another </w:delText>
        </w:r>
      </w:del>
      <w:ins w:id="1233" w:author="Author" w:date="2017-04-04T21:15:00Z">
        <w:r w:rsidR="006C7F80">
          <w:rPr>
            <w:rFonts w:ascii="Courier New" w:eastAsia="Times New Roman" w:hAnsi="Courier New" w:cs="Courier New"/>
            <w:color w:val="000000"/>
            <w:sz w:val="20"/>
            <w:szCs w:val="20"/>
            <w:lang w:val="en-IN" w:eastAsia="en-IN"/>
          </w:rPr>
          <w:t>a different</w:t>
        </w:r>
        <w:r w:rsidR="006C7F80"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hour, which can change the selection of the analogue dates.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t xml:space="preserve">As </w:t>
      </w:r>
      <w:ins w:id="1234" w:author="Author" w:date="2017-04-04T21:16:00Z">
        <w:r w:rsidR="006C7F80" w:rsidRPr="00E75366">
          <w:rPr>
            <w:rFonts w:ascii="Courier New" w:eastAsia="Times New Roman" w:hAnsi="Courier New" w:cs="Courier New"/>
            <w:color w:val="000000"/>
            <w:sz w:val="20"/>
            <w:szCs w:val="20"/>
            <w:lang w:val="en-IN" w:eastAsia="en-IN"/>
          </w:rPr>
          <w:t>shown</w:t>
        </w:r>
        <w:r w:rsidR="006C7F80">
          <w:rPr>
            <w:rFonts w:ascii="Courier New" w:eastAsia="Times New Roman" w:hAnsi="Courier New" w:cs="Courier New"/>
            <w:color w:val="000000"/>
            <w:sz w:val="20"/>
            <w:szCs w:val="20"/>
            <w:lang w:val="en-IN" w:eastAsia="en-IN"/>
          </w:rPr>
          <w:t xml:space="preserve"> in previous research</w:t>
        </w:r>
        <w:r w:rsidR="006C7F80" w:rsidRPr="00E75366">
          <w:rPr>
            <w:rFonts w:ascii="Courier New" w:eastAsia="Times New Roman" w:hAnsi="Courier New" w:cs="Courier New"/>
            <w:color w:val="800000"/>
            <w:sz w:val="20"/>
            <w:szCs w:val="20"/>
            <w:lang w:val="en-IN" w:eastAsia="en-IN"/>
          </w:rPr>
          <w:t xml:space="preserve"> </w:t>
        </w:r>
      </w:ins>
      <w:r w:rsidRPr="00E75366">
        <w:rPr>
          <w:rFonts w:ascii="Courier New" w:eastAsia="Times New Roman" w:hAnsi="Courier New" w:cs="Courier New"/>
          <w:color w:val="800000"/>
          <w:sz w:val="20"/>
          <w:szCs w:val="20"/>
          <w:lang w:val="en-IN" w:eastAsia="en-IN"/>
        </w:rPr>
        <w:t>\citet</w:t>
      </w:r>
      <w:r w:rsidRPr="00E75366">
        <w:rPr>
          <w:rFonts w:ascii="Courier New" w:eastAsia="Times New Roman" w:hAnsi="Courier New" w:cs="Courier New"/>
          <w:color w:val="000000"/>
          <w:sz w:val="20"/>
          <w:szCs w:val="20"/>
          <w:lang w:val="en-IN" w:eastAsia="en-IN"/>
        </w:rPr>
        <w:t>{Finet2008}</w:t>
      </w:r>
      <w:del w:id="1235" w:author="Author" w:date="2017-04-04T21:16:00Z">
        <w:r w:rsidRPr="00E75366" w:rsidDel="006C7F80">
          <w:rPr>
            <w:rFonts w:ascii="Courier New" w:eastAsia="Times New Roman" w:hAnsi="Courier New" w:cs="Courier New"/>
            <w:color w:val="000000"/>
            <w:sz w:val="20"/>
            <w:szCs w:val="20"/>
            <w:lang w:val="en-IN" w:eastAsia="en-IN"/>
          </w:rPr>
          <w:delText xml:space="preserve"> had previously shown</w:delText>
        </w:r>
      </w:del>
      <w:r w:rsidRPr="00E75366">
        <w:rPr>
          <w:rFonts w:ascii="Courier New" w:eastAsia="Times New Roman" w:hAnsi="Courier New" w:cs="Courier New"/>
          <w:color w:val="000000"/>
          <w:sz w:val="20"/>
          <w:szCs w:val="20"/>
          <w:lang w:val="en-IN" w:eastAsia="en-IN"/>
        </w:rPr>
        <w:t xml:space="preserve">, the introduction of an MTW </w:t>
      </w:r>
      <w:del w:id="1236" w:author="Author" w:date="2017-04-04T21:16:00Z">
        <w:r w:rsidRPr="00E75366" w:rsidDel="0085022D">
          <w:rPr>
            <w:rFonts w:ascii="Courier New" w:eastAsia="Times New Roman" w:hAnsi="Courier New" w:cs="Courier New"/>
            <w:color w:val="000000"/>
            <w:sz w:val="20"/>
            <w:szCs w:val="20"/>
            <w:lang w:val="en-IN" w:eastAsia="en-IN"/>
          </w:rPr>
          <w:delText>allows finding</w:delText>
        </w:r>
      </w:del>
      <w:ins w:id="1237" w:author="Author" w:date="2017-04-04T21:16:00Z">
        <w:r w:rsidR="0085022D">
          <w:rPr>
            <w:rFonts w:ascii="Courier New" w:eastAsia="Times New Roman" w:hAnsi="Courier New" w:cs="Courier New"/>
            <w:color w:val="000000"/>
            <w:sz w:val="20"/>
            <w:szCs w:val="20"/>
            <w:lang w:val="en-IN" w:eastAsia="en-IN"/>
          </w:rPr>
          <w:t>enables</w:t>
        </w:r>
      </w:ins>
      <w:r w:rsidRPr="00E75366">
        <w:rPr>
          <w:rFonts w:ascii="Courier New" w:eastAsia="Times New Roman" w:hAnsi="Courier New" w:cs="Courier New"/>
          <w:color w:val="000000"/>
          <w:sz w:val="20"/>
          <w:szCs w:val="20"/>
          <w:lang w:val="en-IN" w:eastAsia="en-IN"/>
        </w:rPr>
        <w:t xml:space="preserve"> better analogue situations </w:t>
      </w:r>
      <w:ins w:id="1238" w:author="Author" w:date="2017-04-04T21:16:00Z">
        <w:r w:rsidR="0085022D">
          <w:rPr>
            <w:rFonts w:ascii="Courier New" w:eastAsia="Times New Roman" w:hAnsi="Courier New" w:cs="Courier New"/>
            <w:color w:val="000000"/>
            <w:sz w:val="20"/>
            <w:szCs w:val="20"/>
            <w:lang w:val="en-IN" w:eastAsia="en-IN"/>
          </w:rPr>
          <w:t xml:space="preserve">to be obtained </w:t>
        </w:r>
      </w:ins>
      <w:r w:rsidRPr="00E75366">
        <w:rPr>
          <w:rFonts w:ascii="Courier New" w:eastAsia="Times New Roman" w:hAnsi="Courier New" w:cs="Courier New"/>
          <w:color w:val="000000"/>
          <w:sz w:val="20"/>
          <w:szCs w:val="20"/>
          <w:lang w:val="en-IN" w:eastAsia="en-IN"/>
        </w:rPr>
        <w:t xml:space="preserve">in terms of </w:t>
      </w:r>
      <w:del w:id="1239" w:author="Author" w:date="2017-04-04T21:16:00Z">
        <w:r w:rsidRPr="00E75366" w:rsidDel="0085022D">
          <w:rPr>
            <w:rFonts w:ascii="Courier New" w:eastAsia="Times New Roman" w:hAnsi="Courier New" w:cs="Courier New"/>
            <w:color w:val="000000"/>
            <w:sz w:val="20"/>
            <w:szCs w:val="20"/>
            <w:lang w:val="en-IN" w:eastAsia="en-IN"/>
          </w:rPr>
          <w:delText xml:space="preserve">the </w:delText>
        </w:r>
      </w:del>
      <w:r w:rsidRPr="00E75366">
        <w:rPr>
          <w:rFonts w:ascii="Courier New" w:eastAsia="Times New Roman" w:hAnsi="Courier New" w:cs="Courier New"/>
          <w:color w:val="000000"/>
          <w:sz w:val="20"/>
          <w:szCs w:val="20"/>
          <w:lang w:val="en-IN" w:eastAsia="en-IN"/>
        </w:rPr>
        <w:t>atmospheric circulation. Using recent reanalysis datasets, MTWs with 12</w:t>
      </w:r>
      <w:ins w:id="1240" w:author="Author" w:date="2017-04-04T21:16:00Z">
        <w:r w:rsidR="0085022D">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 6</w:t>
      </w:r>
      <w:ins w:id="1241" w:author="Author" w:date="2017-04-04T21:16:00Z">
        <w:r w:rsidR="0085022D">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 and 3</w:t>
      </w:r>
      <w:ins w:id="1242" w:author="Author" w:date="2017-04-04T21:16:00Z">
        <w:r w:rsidR="0085022D">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 time steps were assessed</w:t>
      </w:r>
      <w:ins w:id="1243" w:author="Author" w:date="2017-04-04T21:17:00Z">
        <w:r w:rsidR="0085022D">
          <w:rPr>
            <w:rFonts w:ascii="Courier New" w:eastAsia="Times New Roman" w:hAnsi="Courier New" w:cs="Courier New"/>
            <w:color w:val="000000"/>
            <w:sz w:val="20"/>
            <w:szCs w:val="20"/>
            <w:lang w:val="en-IN" w:eastAsia="en-IN"/>
          </w:rPr>
          <w:t xml:space="preserve"> in the present study</w:t>
        </w:r>
      </w:ins>
      <w:r w:rsidRPr="00E75366">
        <w:rPr>
          <w:rFonts w:ascii="Courier New" w:eastAsia="Times New Roman" w:hAnsi="Courier New" w:cs="Courier New"/>
          <w:color w:val="000000"/>
          <w:sz w:val="20"/>
          <w:szCs w:val="20"/>
          <w:lang w:val="en-IN" w:eastAsia="en-IN"/>
        </w:rPr>
        <w:t xml:space="preserve">. </w:t>
      </w:r>
      <w:del w:id="1244" w:author="Author" w:date="2017-04-04T21:17:00Z">
        <w:r w:rsidRPr="00E75366" w:rsidDel="0085022D">
          <w:rPr>
            <w:rFonts w:ascii="Courier New" w:eastAsia="Times New Roman" w:hAnsi="Courier New" w:cs="Courier New"/>
            <w:color w:val="000000"/>
            <w:sz w:val="20"/>
            <w:szCs w:val="20"/>
            <w:lang w:val="en-IN" w:eastAsia="en-IN"/>
          </w:rPr>
          <w:delText>It has been demonstrated here that</w:delText>
        </w:r>
      </w:del>
      <w:ins w:id="1245" w:author="Author" w:date="2017-04-04T21:17:00Z">
        <w:r w:rsidR="0085022D">
          <w:rPr>
            <w:rFonts w:ascii="Courier New" w:eastAsia="Times New Roman" w:hAnsi="Courier New" w:cs="Courier New"/>
            <w:color w:val="000000"/>
            <w:sz w:val="20"/>
            <w:szCs w:val="20"/>
            <w:lang w:val="en-IN" w:eastAsia="en-IN"/>
          </w:rPr>
          <w:t>I</w:t>
        </w:r>
      </w:ins>
      <w:del w:id="1246" w:author="Author" w:date="2017-04-04T21:17:00Z">
        <w:r w:rsidRPr="00E75366" w:rsidDel="0085022D">
          <w:rPr>
            <w:rFonts w:ascii="Courier New" w:eastAsia="Times New Roman" w:hAnsi="Courier New" w:cs="Courier New"/>
            <w:color w:val="000000"/>
            <w:sz w:val="20"/>
            <w:szCs w:val="20"/>
            <w:lang w:val="en-IN" w:eastAsia="en-IN"/>
          </w:rPr>
          <w:delText xml:space="preserve"> the i</w:delText>
        </w:r>
      </w:del>
      <w:r w:rsidRPr="00E75366">
        <w:rPr>
          <w:rFonts w:ascii="Courier New" w:eastAsia="Times New Roman" w:hAnsi="Courier New" w:cs="Courier New"/>
          <w:color w:val="000000"/>
          <w:sz w:val="20"/>
          <w:szCs w:val="20"/>
          <w:lang w:val="en-IN" w:eastAsia="en-IN"/>
        </w:rPr>
        <w:t xml:space="preserve">mprovement </w:t>
      </w:r>
      <w:del w:id="1247" w:author="Author" w:date="2017-04-04T21:17:00Z">
        <w:r w:rsidRPr="00E75366" w:rsidDel="0085022D">
          <w:rPr>
            <w:rFonts w:ascii="Courier New" w:eastAsia="Times New Roman" w:hAnsi="Courier New" w:cs="Courier New"/>
            <w:color w:val="000000"/>
            <w:sz w:val="20"/>
            <w:szCs w:val="20"/>
            <w:lang w:val="en-IN" w:eastAsia="en-IN"/>
          </w:rPr>
          <w:delText xml:space="preserve">of </w:delText>
        </w:r>
      </w:del>
      <w:ins w:id="1248" w:author="Author" w:date="2017-04-04T21:17:00Z">
        <w:r w:rsidR="0085022D">
          <w:rPr>
            <w:rFonts w:ascii="Courier New" w:eastAsia="Times New Roman" w:hAnsi="Courier New" w:cs="Courier New"/>
            <w:color w:val="000000"/>
            <w:sz w:val="20"/>
            <w:szCs w:val="20"/>
            <w:lang w:val="en-IN" w:eastAsia="en-IN"/>
          </w:rPr>
          <w:t>in</w:t>
        </w:r>
        <w:r w:rsidR="0085022D"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the S1 criterion values </w:t>
      </w:r>
      <w:del w:id="1249" w:author="Author" w:date="2017-04-04T21:17:00Z">
        <w:r w:rsidRPr="00E75366" w:rsidDel="0085022D">
          <w:rPr>
            <w:rFonts w:ascii="Courier New" w:eastAsia="Times New Roman" w:hAnsi="Courier New" w:cs="Courier New"/>
            <w:color w:val="000000"/>
            <w:sz w:val="20"/>
            <w:szCs w:val="20"/>
            <w:lang w:val="en-IN" w:eastAsia="en-IN"/>
          </w:rPr>
          <w:delText>was growing</w:delText>
        </w:r>
      </w:del>
      <w:ins w:id="1250" w:author="Author" w:date="2017-04-04T21:17:00Z">
        <w:r w:rsidR="0085022D">
          <w:rPr>
            <w:rFonts w:ascii="Courier New" w:eastAsia="Times New Roman" w:hAnsi="Courier New" w:cs="Courier New"/>
            <w:color w:val="000000"/>
            <w:sz w:val="20"/>
            <w:szCs w:val="20"/>
            <w:lang w:val="en-IN" w:eastAsia="en-IN"/>
          </w:rPr>
          <w:t>increased</w:t>
        </w:r>
      </w:ins>
      <w:r w:rsidRPr="00E75366">
        <w:rPr>
          <w:rFonts w:ascii="Courier New" w:eastAsia="Times New Roman" w:hAnsi="Courier New" w:cs="Courier New"/>
          <w:color w:val="000000"/>
          <w:sz w:val="20"/>
          <w:szCs w:val="20"/>
          <w:lang w:val="en-IN" w:eastAsia="en-IN"/>
        </w:rPr>
        <w:t xml:space="preserve"> with the rank of the analogue</w:t>
      </w:r>
      <w:del w:id="1251" w:author="Author" w:date="2017-04-04T21:17:00Z">
        <w:r w:rsidRPr="00E75366" w:rsidDel="0085022D">
          <w:rPr>
            <w:rFonts w:ascii="Courier New" w:eastAsia="Times New Roman" w:hAnsi="Courier New" w:cs="Courier New"/>
            <w:color w:val="000000"/>
            <w:sz w:val="20"/>
            <w:szCs w:val="20"/>
            <w:lang w:val="en-IN" w:eastAsia="en-IN"/>
          </w:rPr>
          <w:delText>. This was due to</w:delText>
        </w:r>
      </w:del>
      <w:ins w:id="1252" w:author="Author" w:date="2017-04-04T21:17:00Z">
        <w:r w:rsidR="0085022D">
          <w:rPr>
            <w:rFonts w:ascii="Courier New" w:eastAsia="Times New Roman" w:hAnsi="Courier New" w:cs="Courier New"/>
            <w:color w:val="000000"/>
            <w:sz w:val="20"/>
            <w:szCs w:val="20"/>
            <w:lang w:val="en-IN" w:eastAsia="en-IN"/>
          </w:rPr>
          <w:t xml:space="preserve"> owing to</w:t>
        </w:r>
      </w:ins>
      <w:r w:rsidRPr="00E75366">
        <w:rPr>
          <w:rFonts w:ascii="Courier New" w:eastAsia="Times New Roman" w:hAnsi="Courier New" w:cs="Courier New"/>
          <w:color w:val="000000"/>
          <w:sz w:val="20"/>
          <w:szCs w:val="20"/>
          <w:lang w:val="en-IN" w:eastAsia="en-IN"/>
        </w:rPr>
        <w:t xml:space="preserve"> the accumulation of better analogues within the predicted distributions. </w:t>
      </w:r>
      <w:ins w:id="1253" w:author="Author" w:date="2017-04-04T21:17:00Z">
        <w:r w:rsidR="0085022D">
          <w:rPr>
            <w:rFonts w:ascii="Courier New" w:eastAsia="Times New Roman" w:hAnsi="Courier New" w:cs="Courier New"/>
            <w:color w:val="000000"/>
            <w:sz w:val="20"/>
            <w:szCs w:val="20"/>
            <w:lang w:val="en-IN" w:eastAsia="en-IN"/>
          </w:rPr>
          <w:t>Moreover</w:t>
        </w:r>
      </w:ins>
      <w:ins w:id="1254" w:author="Author" w:date="2017-04-04T21:18:00Z">
        <w:r w:rsidR="0085022D">
          <w:rPr>
            <w:rFonts w:ascii="Courier New" w:eastAsia="Times New Roman" w:hAnsi="Courier New" w:cs="Courier New"/>
            <w:color w:val="000000"/>
            <w:sz w:val="20"/>
            <w:szCs w:val="20"/>
            <w:lang w:val="en-IN" w:eastAsia="en-IN"/>
          </w:rPr>
          <w:t>,</w:t>
        </w:r>
      </w:ins>
      <w:ins w:id="1255" w:author="Author" w:date="2017-04-04T21:17:00Z">
        <w:r w:rsidR="0085022D">
          <w:rPr>
            <w:rFonts w:ascii="Courier New" w:eastAsia="Times New Roman" w:hAnsi="Courier New" w:cs="Courier New"/>
            <w:color w:val="000000"/>
            <w:sz w:val="20"/>
            <w:szCs w:val="20"/>
            <w:lang w:val="en-IN" w:eastAsia="en-IN"/>
          </w:rPr>
          <w:t xml:space="preserve"> t</w:t>
        </w:r>
      </w:ins>
      <w:del w:id="1256" w:author="Author" w:date="2017-04-04T21:17:00Z">
        <w:r w:rsidRPr="00E75366" w:rsidDel="0085022D">
          <w:rPr>
            <w:rFonts w:ascii="Courier New" w:eastAsia="Times New Roman" w:hAnsi="Courier New" w:cs="Courier New"/>
            <w:color w:val="000000"/>
            <w:sz w:val="20"/>
            <w:szCs w:val="20"/>
            <w:lang w:val="en-IN" w:eastAsia="en-IN"/>
          </w:rPr>
          <w:delText>T</w:delText>
        </w:r>
      </w:del>
      <w:r w:rsidRPr="00E75366">
        <w:rPr>
          <w:rFonts w:ascii="Courier New" w:eastAsia="Times New Roman" w:hAnsi="Courier New" w:cs="Courier New"/>
          <w:color w:val="000000"/>
          <w:sz w:val="20"/>
          <w:szCs w:val="20"/>
          <w:lang w:val="en-IN" w:eastAsia="en-IN"/>
        </w:rPr>
        <w:t xml:space="preserve">he improvement </w:t>
      </w:r>
      <w:del w:id="1257" w:author="Author" w:date="2017-04-04T21:17:00Z">
        <w:r w:rsidRPr="00E75366" w:rsidDel="0085022D">
          <w:rPr>
            <w:rFonts w:ascii="Courier New" w:eastAsia="Times New Roman" w:hAnsi="Courier New" w:cs="Courier New"/>
            <w:color w:val="000000"/>
            <w:sz w:val="20"/>
            <w:szCs w:val="20"/>
            <w:lang w:val="en-IN" w:eastAsia="en-IN"/>
          </w:rPr>
          <w:delText xml:space="preserve">of </w:delText>
        </w:r>
      </w:del>
      <w:ins w:id="1258" w:author="Author" w:date="2017-04-04T21:17:00Z">
        <w:r w:rsidR="0085022D">
          <w:rPr>
            <w:rFonts w:ascii="Courier New" w:eastAsia="Times New Roman" w:hAnsi="Courier New" w:cs="Courier New"/>
            <w:color w:val="000000"/>
            <w:sz w:val="20"/>
            <w:szCs w:val="20"/>
            <w:lang w:val="en-IN" w:eastAsia="en-IN"/>
          </w:rPr>
          <w:t>in</w:t>
        </w:r>
        <w:r w:rsidR="0085022D"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the S1 criterion increased for smaller MTW time steps.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t xml:space="preserve">A seasonal effect </w:t>
      </w:r>
      <w:del w:id="1259" w:author="Author" w:date="2017-04-04T21:18:00Z">
        <w:r w:rsidRPr="00E75366" w:rsidDel="0085022D">
          <w:rPr>
            <w:rFonts w:ascii="Courier New" w:eastAsia="Times New Roman" w:hAnsi="Courier New" w:cs="Courier New"/>
            <w:color w:val="000000"/>
            <w:sz w:val="20"/>
            <w:szCs w:val="20"/>
            <w:lang w:val="en-IN" w:eastAsia="en-IN"/>
          </w:rPr>
          <w:delText>has been</w:delText>
        </w:r>
      </w:del>
      <w:ins w:id="1260" w:author="Author" w:date="2017-04-04T21:18:00Z">
        <w:r w:rsidR="0085022D">
          <w:rPr>
            <w:rFonts w:ascii="Courier New" w:eastAsia="Times New Roman" w:hAnsi="Courier New" w:cs="Courier New"/>
            <w:color w:val="000000"/>
            <w:sz w:val="20"/>
            <w:szCs w:val="20"/>
            <w:lang w:val="en-IN" w:eastAsia="en-IN"/>
          </w:rPr>
          <w:t>was</w:t>
        </w:r>
      </w:ins>
      <w:r w:rsidRPr="00E75366">
        <w:rPr>
          <w:rFonts w:ascii="Courier New" w:eastAsia="Times New Roman" w:hAnsi="Courier New" w:cs="Courier New"/>
          <w:color w:val="000000"/>
          <w:sz w:val="20"/>
          <w:szCs w:val="20"/>
          <w:lang w:val="en-IN" w:eastAsia="en-IN"/>
        </w:rPr>
        <w:t xml:space="preserve"> highlighte</w:t>
      </w:r>
      <w:ins w:id="1261" w:author="Author" w:date="2017-04-04T21:18:00Z">
        <w:r w:rsidR="0085022D">
          <w:rPr>
            <w:rFonts w:ascii="Courier New" w:eastAsia="Times New Roman" w:hAnsi="Courier New" w:cs="Courier New"/>
            <w:color w:val="000000"/>
            <w:sz w:val="20"/>
            <w:szCs w:val="20"/>
            <w:lang w:val="en-IN" w:eastAsia="en-IN"/>
          </w:rPr>
          <w:t>d such that</w:t>
        </w:r>
      </w:ins>
      <w:del w:id="1262" w:author="Author" w:date="2017-04-04T21:18:00Z">
        <w:r w:rsidRPr="00E75366" w:rsidDel="0085022D">
          <w:rPr>
            <w:rFonts w:ascii="Courier New" w:eastAsia="Times New Roman" w:hAnsi="Courier New" w:cs="Courier New"/>
            <w:color w:val="000000"/>
            <w:sz w:val="20"/>
            <w:szCs w:val="20"/>
            <w:lang w:val="en-IN" w:eastAsia="en-IN"/>
          </w:rPr>
          <w:delText>d,</w:delText>
        </w:r>
      </w:del>
      <w:r w:rsidRPr="00E75366">
        <w:rPr>
          <w:rFonts w:ascii="Courier New" w:eastAsia="Times New Roman" w:hAnsi="Courier New" w:cs="Courier New"/>
          <w:color w:val="000000"/>
          <w:sz w:val="20"/>
          <w:szCs w:val="20"/>
          <w:lang w:val="en-IN" w:eastAsia="en-IN"/>
        </w:rPr>
        <w:t xml:space="preserve"> </w:t>
      </w:r>
      <w:del w:id="1263" w:author="Author" w:date="2017-04-04T21:18:00Z">
        <w:r w:rsidRPr="00E75366" w:rsidDel="0085022D">
          <w:rPr>
            <w:rFonts w:ascii="Courier New" w:eastAsia="Times New Roman" w:hAnsi="Courier New" w:cs="Courier New"/>
            <w:color w:val="000000"/>
            <w:sz w:val="20"/>
            <w:szCs w:val="20"/>
            <w:lang w:val="en-IN" w:eastAsia="en-IN"/>
          </w:rPr>
          <w:delText xml:space="preserve">as </w:delText>
        </w:r>
      </w:del>
      <w:r w:rsidRPr="00E75366">
        <w:rPr>
          <w:rFonts w:ascii="Courier New" w:eastAsia="Times New Roman" w:hAnsi="Courier New" w:cs="Courier New"/>
          <w:color w:val="000000"/>
          <w:sz w:val="20"/>
          <w:szCs w:val="20"/>
          <w:lang w:val="en-IN" w:eastAsia="en-IN"/>
        </w:rPr>
        <w:t xml:space="preserve">the MTW was more profitable for winter than </w:t>
      </w:r>
      <w:ins w:id="1264" w:author="Author" w:date="2017-04-04T21:18:00Z">
        <w:r w:rsidR="0085022D">
          <w:rPr>
            <w:rFonts w:ascii="Courier New" w:eastAsia="Times New Roman" w:hAnsi="Courier New" w:cs="Courier New"/>
            <w:color w:val="000000"/>
            <w:sz w:val="20"/>
            <w:szCs w:val="20"/>
            <w:lang w:val="en-IN" w:eastAsia="en-IN"/>
          </w:rPr>
          <w:t xml:space="preserve">for </w:t>
        </w:r>
      </w:ins>
      <w:r w:rsidRPr="00E75366">
        <w:rPr>
          <w:rFonts w:ascii="Courier New" w:eastAsia="Times New Roman" w:hAnsi="Courier New" w:cs="Courier New"/>
          <w:color w:val="000000"/>
          <w:sz w:val="20"/>
          <w:szCs w:val="20"/>
          <w:lang w:val="en-IN" w:eastAsia="en-IN"/>
        </w:rPr>
        <w:t xml:space="preserve">summer. </w:t>
      </w:r>
      <w:del w:id="1265" w:author="Author" w:date="2017-04-04T21:18:00Z">
        <w:r w:rsidRPr="00E75366" w:rsidDel="0085022D">
          <w:rPr>
            <w:rFonts w:ascii="Courier New" w:eastAsia="Times New Roman" w:hAnsi="Courier New" w:cs="Courier New"/>
            <w:color w:val="000000"/>
            <w:sz w:val="20"/>
            <w:szCs w:val="20"/>
            <w:lang w:val="en-IN" w:eastAsia="en-IN"/>
          </w:rPr>
          <w:delText xml:space="preserve">The </w:delText>
        </w:r>
      </w:del>
      <w:ins w:id="1266" w:author="Author" w:date="2017-04-04T21:18:00Z">
        <w:r w:rsidR="0085022D">
          <w:rPr>
            <w:rFonts w:ascii="Courier New" w:eastAsia="Times New Roman" w:hAnsi="Courier New" w:cs="Courier New"/>
            <w:color w:val="000000"/>
            <w:sz w:val="20"/>
            <w:szCs w:val="20"/>
            <w:lang w:val="en-IN" w:eastAsia="en-IN"/>
          </w:rPr>
          <w:t>A</w:t>
        </w:r>
        <w:r w:rsidR="0085022D" w:rsidRPr="00E75366">
          <w:rPr>
            <w:rFonts w:ascii="Courier New" w:eastAsia="Times New Roman" w:hAnsi="Courier New" w:cs="Courier New"/>
            <w:color w:val="000000"/>
            <w:sz w:val="20"/>
            <w:szCs w:val="20"/>
            <w:lang w:val="en-IN" w:eastAsia="en-IN"/>
          </w:rPr>
          <w:t xml:space="preserve"> likely </w:t>
        </w:r>
      </w:ins>
      <w:r w:rsidRPr="00E75366">
        <w:rPr>
          <w:rFonts w:ascii="Courier New" w:eastAsia="Times New Roman" w:hAnsi="Courier New" w:cs="Courier New"/>
          <w:color w:val="000000"/>
          <w:sz w:val="20"/>
          <w:szCs w:val="20"/>
          <w:lang w:val="en-IN" w:eastAsia="en-IN"/>
        </w:rPr>
        <w:t xml:space="preserve">reason is </w:t>
      </w:r>
      <w:del w:id="1267" w:author="Author" w:date="2017-04-04T21:18:00Z">
        <w:r w:rsidRPr="00E75366" w:rsidDel="0085022D">
          <w:rPr>
            <w:rFonts w:ascii="Courier New" w:eastAsia="Times New Roman" w:hAnsi="Courier New" w:cs="Courier New"/>
            <w:color w:val="000000"/>
            <w:sz w:val="20"/>
            <w:szCs w:val="20"/>
            <w:lang w:val="en-IN" w:eastAsia="en-IN"/>
          </w:rPr>
          <w:delText xml:space="preserve">likely </w:delText>
        </w:r>
      </w:del>
      <w:r w:rsidRPr="00E75366">
        <w:rPr>
          <w:rFonts w:ascii="Courier New" w:eastAsia="Times New Roman" w:hAnsi="Courier New" w:cs="Courier New"/>
          <w:color w:val="000000"/>
          <w:sz w:val="20"/>
          <w:szCs w:val="20"/>
          <w:lang w:val="en-IN" w:eastAsia="en-IN"/>
        </w:rPr>
        <w:t xml:space="preserve">that the diurnal cycle has a </w:t>
      </w:r>
      <w:del w:id="1268" w:author="Author" w:date="2017-04-04T21:18:00Z">
        <w:r w:rsidRPr="00E75366" w:rsidDel="0085022D">
          <w:rPr>
            <w:rFonts w:ascii="Courier New" w:eastAsia="Times New Roman" w:hAnsi="Courier New" w:cs="Courier New"/>
            <w:color w:val="000000"/>
            <w:sz w:val="20"/>
            <w:szCs w:val="20"/>
            <w:lang w:val="en-IN" w:eastAsia="en-IN"/>
          </w:rPr>
          <w:delText xml:space="preserve">bigger </w:delText>
        </w:r>
      </w:del>
      <w:ins w:id="1269" w:author="Author" w:date="2017-04-04T21:18:00Z">
        <w:r w:rsidR="0085022D">
          <w:rPr>
            <w:rFonts w:ascii="Courier New" w:eastAsia="Times New Roman" w:hAnsi="Courier New" w:cs="Courier New"/>
            <w:color w:val="000000"/>
            <w:sz w:val="20"/>
            <w:szCs w:val="20"/>
            <w:lang w:val="en-IN" w:eastAsia="en-IN"/>
          </w:rPr>
          <w:t>greater</w:t>
        </w:r>
        <w:r w:rsidR="0085022D"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effect in summer than in winter</w:t>
      </w:r>
      <w:ins w:id="1270" w:author="Author" w:date="2017-04-04T21:18:00Z">
        <w:r w:rsidR="0085022D">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 xml:space="preserve"> which results in better analogues at the same time of the day. The preference for the same hours in summer has been demonstrated</w:t>
      </w:r>
      <w:ins w:id="1271" w:author="Author" w:date="2017-04-04T21:19:00Z">
        <w:r w:rsidR="0085022D">
          <w:rPr>
            <w:rFonts w:ascii="Courier New" w:eastAsia="Times New Roman" w:hAnsi="Courier New" w:cs="Courier New"/>
            <w:color w:val="000000"/>
            <w:sz w:val="20"/>
            <w:szCs w:val="20"/>
            <w:lang w:val="en-IN" w:eastAsia="en-IN"/>
          </w:rPr>
          <w:t>,</w:t>
        </w:r>
      </w:ins>
      <w:del w:id="1272" w:author="Author" w:date="2017-04-04T21:19:00Z">
        <w:r w:rsidRPr="00E75366" w:rsidDel="0085022D">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whereas</w:t>
      </w:r>
      <w:del w:id="1273" w:author="Author" w:date="2017-04-04T21:19:00Z">
        <w:r w:rsidRPr="00E75366" w:rsidDel="0085022D">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a large part of the analogue situations were selected at a different time in winter.</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t xml:space="preserve">The MTW improved the precipitation prediction, </w:t>
      </w:r>
      <w:del w:id="1274" w:author="Author" w:date="2017-04-04T21:20:00Z">
        <w:r w:rsidRPr="00E75366" w:rsidDel="00797165">
          <w:rPr>
            <w:rFonts w:ascii="Courier New" w:eastAsia="Times New Roman" w:hAnsi="Courier New" w:cs="Courier New"/>
            <w:color w:val="000000"/>
            <w:sz w:val="20"/>
            <w:szCs w:val="20"/>
            <w:lang w:val="en-IN" w:eastAsia="en-IN"/>
          </w:rPr>
          <w:delText xml:space="preserve">as </w:delText>
        </w:r>
      </w:del>
      <w:ins w:id="1275" w:author="Author" w:date="2017-04-04T21:20:00Z">
        <w:r w:rsidR="00797165">
          <w:rPr>
            <w:rFonts w:ascii="Courier New" w:eastAsia="Times New Roman" w:hAnsi="Courier New" w:cs="Courier New"/>
            <w:color w:val="000000"/>
            <w:sz w:val="20"/>
            <w:szCs w:val="20"/>
            <w:lang w:val="en-IN" w:eastAsia="en-IN"/>
          </w:rPr>
          <w:t>with</w:t>
        </w:r>
        <w:r w:rsidR="00797165"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the CRPS </w:t>
      </w:r>
      <w:ins w:id="1276" w:author="Author" w:date="2017-04-04T21:20:00Z">
        <w:r w:rsidR="00797165">
          <w:rPr>
            <w:rFonts w:ascii="Courier New" w:eastAsia="Times New Roman" w:hAnsi="Courier New" w:cs="Courier New"/>
            <w:color w:val="000000"/>
            <w:sz w:val="20"/>
            <w:szCs w:val="20"/>
            <w:lang w:val="en-IN" w:eastAsia="en-IN"/>
          </w:rPr>
          <w:t xml:space="preserve">showing a </w:t>
        </w:r>
      </w:ins>
      <w:r w:rsidRPr="00E75366">
        <w:rPr>
          <w:rFonts w:ascii="Courier New" w:eastAsia="Times New Roman" w:hAnsi="Courier New" w:cs="Courier New"/>
          <w:color w:val="000000"/>
          <w:sz w:val="20"/>
          <w:szCs w:val="20"/>
          <w:lang w:val="en-IN" w:eastAsia="en-IN"/>
        </w:rPr>
        <w:t>global</w:t>
      </w:r>
      <w:del w:id="1277" w:author="Author" w:date="2017-04-04T21:20:00Z">
        <w:r w:rsidRPr="00E75366" w:rsidDel="00797165">
          <w:rPr>
            <w:rFonts w:ascii="Courier New" w:eastAsia="Times New Roman" w:hAnsi="Courier New" w:cs="Courier New"/>
            <w:color w:val="000000"/>
            <w:sz w:val="20"/>
            <w:szCs w:val="20"/>
            <w:lang w:val="en-IN" w:eastAsia="en-IN"/>
          </w:rPr>
          <w:delText>ly</w:delText>
        </w:r>
      </w:del>
      <w:r w:rsidRPr="00E75366">
        <w:rPr>
          <w:rFonts w:ascii="Courier New" w:eastAsia="Times New Roman" w:hAnsi="Courier New" w:cs="Courier New"/>
          <w:color w:val="000000"/>
          <w:sz w:val="20"/>
          <w:szCs w:val="20"/>
          <w:lang w:val="en-IN" w:eastAsia="en-IN"/>
        </w:rPr>
        <w:t xml:space="preserve"> decrease</w:t>
      </w:r>
      <w:del w:id="1278" w:author="Author" w:date="2017-04-04T21:20:00Z">
        <w:r w:rsidRPr="00E75366" w:rsidDel="00797165">
          <w:rPr>
            <w:rFonts w:ascii="Courier New" w:eastAsia="Times New Roman" w:hAnsi="Courier New" w:cs="Courier New"/>
            <w:color w:val="000000"/>
            <w:sz w:val="20"/>
            <w:szCs w:val="20"/>
            <w:lang w:val="en-IN" w:eastAsia="en-IN"/>
          </w:rPr>
          <w:delText>d</w:delText>
        </w:r>
      </w:del>
      <w:r w:rsidRPr="00E75366">
        <w:rPr>
          <w:rFonts w:ascii="Courier New" w:eastAsia="Times New Roman" w:hAnsi="Courier New" w:cs="Courier New"/>
          <w:color w:val="000000"/>
          <w:sz w:val="20"/>
          <w:szCs w:val="20"/>
          <w:lang w:val="en-IN" w:eastAsia="en-IN"/>
        </w:rPr>
        <w:t xml:space="preserve"> for all stations</w:t>
      </w:r>
      <w:del w:id="1279" w:author="Author" w:date="2017-04-04T21:20:00Z">
        <w:r w:rsidRPr="00E75366" w:rsidDel="00797165">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w:t>
      </w:r>
      <w:del w:id="1280" w:author="Author" w:date="2017-04-04T21:20:00Z">
        <w:r w:rsidRPr="00E75366" w:rsidDel="00797165">
          <w:rPr>
            <w:rFonts w:ascii="Courier New" w:eastAsia="Times New Roman" w:hAnsi="Courier New" w:cs="Courier New"/>
            <w:color w:val="000000"/>
            <w:sz w:val="20"/>
            <w:szCs w:val="20"/>
            <w:lang w:val="en-IN" w:eastAsia="en-IN"/>
          </w:rPr>
          <w:delText xml:space="preserve">both on </w:delText>
        </w:r>
      </w:del>
      <w:ins w:id="1281" w:author="Author" w:date="2017-04-04T21:20:00Z">
        <w:r w:rsidR="00797165">
          <w:rPr>
            <w:rFonts w:ascii="Courier New" w:eastAsia="Times New Roman" w:hAnsi="Courier New" w:cs="Courier New"/>
            <w:color w:val="000000"/>
            <w:sz w:val="20"/>
            <w:szCs w:val="20"/>
            <w:lang w:val="en-IN" w:eastAsia="en-IN"/>
          </w:rPr>
          <w:t>for</w:t>
        </w:r>
        <w:r w:rsidR="00797165" w:rsidRPr="00E75366">
          <w:rPr>
            <w:rFonts w:ascii="Courier New" w:eastAsia="Times New Roman" w:hAnsi="Courier New" w:cs="Courier New"/>
            <w:color w:val="000000"/>
            <w:sz w:val="20"/>
            <w:szCs w:val="20"/>
            <w:lang w:val="en-IN" w:eastAsia="en-IN"/>
          </w:rPr>
          <w:t xml:space="preserve"> both </w:t>
        </w:r>
      </w:ins>
      <w:r w:rsidRPr="00E75366">
        <w:rPr>
          <w:rFonts w:ascii="Courier New" w:eastAsia="Times New Roman" w:hAnsi="Courier New" w:cs="Courier New"/>
          <w:color w:val="000000"/>
          <w:sz w:val="20"/>
          <w:szCs w:val="20"/>
          <w:lang w:val="en-IN" w:eastAsia="en-IN"/>
        </w:rPr>
        <w:t xml:space="preserve">the CP and </w:t>
      </w:r>
      <w:del w:id="1282" w:author="Author" w:date="2017-04-04T21:20:00Z">
        <w:r w:rsidRPr="00E75366" w:rsidDel="00797165">
          <w:rPr>
            <w:rFonts w:ascii="Courier New" w:eastAsia="Times New Roman" w:hAnsi="Courier New" w:cs="Courier New"/>
            <w:color w:val="000000"/>
            <w:sz w:val="20"/>
            <w:szCs w:val="20"/>
            <w:lang w:val="en-IN" w:eastAsia="en-IN"/>
          </w:rPr>
          <w:delText xml:space="preserve">the </w:delText>
        </w:r>
      </w:del>
      <w:r w:rsidRPr="00E75366">
        <w:rPr>
          <w:rFonts w:ascii="Courier New" w:eastAsia="Times New Roman" w:hAnsi="Courier New" w:cs="Courier New"/>
          <w:color w:val="000000"/>
          <w:sz w:val="20"/>
          <w:szCs w:val="20"/>
          <w:lang w:val="en-IN" w:eastAsia="en-IN"/>
        </w:rPr>
        <w:t xml:space="preserve">VP. </w:t>
      </w:r>
      <w:commentRangeStart w:id="1283"/>
      <w:r w:rsidRPr="00E75366">
        <w:rPr>
          <w:rFonts w:ascii="Courier New" w:eastAsia="Times New Roman" w:hAnsi="Courier New" w:cs="Courier New"/>
          <w:color w:val="000000"/>
          <w:sz w:val="20"/>
          <w:szCs w:val="20"/>
          <w:lang w:val="en-IN" w:eastAsia="en-IN"/>
        </w:rPr>
        <w:t xml:space="preserve">The prediction skill </w:t>
      </w:r>
      <w:del w:id="1284" w:author="Author" w:date="2017-04-04T21:20:00Z">
        <w:r w:rsidRPr="00E75366" w:rsidDel="00797165">
          <w:rPr>
            <w:rFonts w:ascii="Courier New" w:eastAsia="Times New Roman" w:hAnsi="Courier New" w:cs="Courier New"/>
            <w:color w:val="000000"/>
            <w:sz w:val="20"/>
            <w:szCs w:val="20"/>
            <w:lang w:val="en-IN" w:eastAsia="en-IN"/>
          </w:rPr>
          <w:delText xml:space="preserve">on </w:delText>
        </w:r>
      </w:del>
      <w:ins w:id="1285" w:author="Author" w:date="2017-04-04T21:20:00Z">
        <w:r w:rsidR="00797165">
          <w:rPr>
            <w:rFonts w:ascii="Courier New" w:eastAsia="Times New Roman" w:hAnsi="Courier New" w:cs="Courier New"/>
            <w:color w:val="000000"/>
            <w:sz w:val="20"/>
            <w:szCs w:val="20"/>
            <w:lang w:val="en-IN" w:eastAsia="en-IN"/>
          </w:rPr>
          <w:t>for</w:t>
        </w:r>
        <w:r w:rsidR="00797165"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the CP was almost always improved further by reducing the time step of the MTW</w:t>
      </w:r>
      <w:ins w:id="1286" w:author="Author" w:date="2017-04-04T21:21:00Z">
        <w:r w:rsidR="00797165">
          <w:rPr>
            <w:rFonts w:ascii="Courier New" w:eastAsia="Times New Roman" w:hAnsi="Courier New" w:cs="Courier New"/>
            <w:color w:val="000000"/>
            <w:sz w:val="20"/>
            <w:szCs w:val="20"/>
            <w:lang w:val="en-IN" w:eastAsia="en-IN"/>
          </w:rPr>
          <w:t>, but the magnitude differed</w:t>
        </w:r>
        <w:commentRangeEnd w:id="1283"/>
        <w:r w:rsidR="00797165">
          <w:rPr>
            <w:rStyle w:val="CommentReference"/>
          </w:rPr>
          <w:commentReference w:id="1283"/>
        </w:r>
      </w:ins>
      <w:del w:id="1287" w:author="Author" w:date="2017-04-04T21:21:00Z">
        <w:r w:rsidRPr="00E75366" w:rsidDel="00797165">
          <w:rPr>
            <w:rFonts w:ascii="Courier New" w:eastAsia="Times New Roman" w:hAnsi="Courier New" w:cs="Courier New"/>
            <w:color w:val="000000"/>
            <w:sz w:val="20"/>
            <w:szCs w:val="20"/>
            <w:lang w:val="en-IN" w:eastAsia="en-IN"/>
          </w:rPr>
          <w:delText>, but not of the same magnitude</w:delText>
        </w:r>
      </w:del>
      <w:r w:rsidRPr="00E75366">
        <w:rPr>
          <w:rFonts w:ascii="Courier New" w:eastAsia="Times New Roman" w:hAnsi="Courier New" w:cs="Courier New"/>
          <w:color w:val="000000"/>
          <w:sz w:val="20"/>
          <w:szCs w:val="20"/>
          <w:lang w:val="en-IN" w:eastAsia="en-IN"/>
        </w:rPr>
        <w:t xml:space="preserve">. </w:t>
      </w:r>
      <w:ins w:id="1288" w:author="Author" w:date="2017-04-04T21:21:00Z">
        <w:r w:rsidR="00797165">
          <w:rPr>
            <w:rFonts w:ascii="Courier New" w:eastAsia="Times New Roman" w:hAnsi="Courier New" w:cs="Courier New"/>
            <w:color w:val="000000"/>
            <w:sz w:val="20"/>
            <w:szCs w:val="20"/>
            <w:lang w:val="en-IN" w:eastAsia="en-IN"/>
          </w:rPr>
          <w:t>The r</w:t>
        </w:r>
      </w:ins>
      <w:del w:id="1289" w:author="Author" w:date="2017-04-04T21:21:00Z">
        <w:r w:rsidRPr="00E75366" w:rsidDel="00797165">
          <w:rPr>
            <w:rFonts w:ascii="Courier New" w:eastAsia="Times New Roman" w:hAnsi="Courier New" w:cs="Courier New"/>
            <w:color w:val="000000"/>
            <w:sz w:val="20"/>
            <w:szCs w:val="20"/>
            <w:lang w:val="en-IN" w:eastAsia="en-IN"/>
          </w:rPr>
          <w:delText>R</w:delText>
        </w:r>
      </w:del>
      <w:r w:rsidRPr="00E75366">
        <w:rPr>
          <w:rFonts w:ascii="Courier New" w:eastAsia="Times New Roman" w:hAnsi="Courier New" w:cs="Courier New"/>
          <w:color w:val="000000"/>
          <w:sz w:val="20"/>
          <w:szCs w:val="20"/>
          <w:lang w:val="en-IN" w:eastAsia="en-IN"/>
        </w:rPr>
        <w:t xml:space="preserve">esults </w:t>
      </w:r>
      <w:del w:id="1290" w:author="Author" w:date="2017-04-04T21:21:00Z">
        <w:r w:rsidRPr="00E75366" w:rsidDel="00797165">
          <w:rPr>
            <w:rFonts w:ascii="Courier New" w:eastAsia="Times New Roman" w:hAnsi="Courier New" w:cs="Courier New"/>
            <w:color w:val="000000"/>
            <w:sz w:val="20"/>
            <w:szCs w:val="20"/>
            <w:lang w:val="en-IN" w:eastAsia="en-IN"/>
          </w:rPr>
          <w:delText xml:space="preserve">on </w:delText>
        </w:r>
      </w:del>
      <w:ins w:id="1291" w:author="Author" w:date="2017-04-04T21:21:00Z">
        <w:r w:rsidR="00797165">
          <w:rPr>
            <w:rFonts w:ascii="Courier New" w:eastAsia="Times New Roman" w:hAnsi="Courier New" w:cs="Courier New"/>
            <w:color w:val="000000"/>
            <w:sz w:val="20"/>
            <w:szCs w:val="20"/>
            <w:lang w:val="en-IN" w:eastAsia="en-IN"/>
          </w:rPr>
          <w:t>for</w:t>
        </w:r>
        <w:r w:rsidR="00797165"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the VP showed </w:t>
      </w:r>
      <w:del w:id="1292" w:author="Author" w:date="2017-04-04T21:21:00Z">
        <w:r w:rsidRPr="00E75366" w:rsidDel="00797165">
          <w:rPr>
            <w:rFonts w:ascii="Courier New" w:eastAsia="Times New Roman" w:hAnsi="Courier New" w:cs="Courier New"/>
            <w:color w:val="000000"/>
            <w:sz w:val="20"/>
            <w:szCs w:val="20"/>
            <w:lang w:val="en-IN" w:eastAsia="en-IN"/>
          </w:rPr>
          <w:delText xml:space="preserve">globally </w:delText>
        </w:r>
      </w:del>
      <w:r w:rsidRPr="00E75366">
        <w:rPr>
          <w:rFonts w:ascii="Courier New" w:eastAsia="Times New Roman" w:hAnsi="Courier New" w:cs="Courier New"/>
          <w:color w:val="000000"/>
          <w:sz w:val="20"/>
          <w:szCs w:val="20"/>
          <w:lang w:val="en-IN" w:eastAsia="en-IN"/>
        </w:rPr>
        <w:t xml:space="preserve">the same </w:t>
      </w:r>
      <w:ins w:id="1293" w:author="Author" w:date="2017-04-04T21:21:00Z">
        <w:r w:rsidR="00797165">
          <w:rPr>
            <w:rFonts w:ascii="Courier New" w:eastAsia="Times New Roman" w:hAnsi="Courier New" w:cs="Courier New"/>
            <w:color w:val="000000"/>
            <w:sz w:val="20"/>
            <w:szCs w:val="20"/>
            <w:lang w:val="en-IN" w:eastAsia="en-IN"/>
          </w:rPr>
          <w:t>global</w:t>
        </w:r>
        <w:r w:rsidR="00797165"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trends</w:t>
      </w:r>
      <w:del w:id="1294" w:author="Author" w:date="2017-04-04T21:22:00Z">
        <w:r w:rsidRPr="00E75366" w:rsidDel="00797165">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but </w:t>
      </w:r>
      <w:del w:id="1295" w:author="Author" w:date="2017-04-04T21:22:00Z">
        <w:r w:rsidRPr="00E75366" w:rsidDel="00797165">
          <w:rPr>
            <w:rFonts w:ascii="Courier New" w:eastAsia="Times New Roman" w:hAnsi="Courier New" w:cs="Courier New"/>
            <w:color w:val="000000"/>
            <w:sz w:val="20"/>
            <w:szCs w:val="20"/>
            <w:lang w:val="en-IN" w:eastAsia="en-IN"/>
          </w:rPr>
          <w:delText xml:space="preserve">with </w:delText>
        </w:r>
      </w:del>
      <w:ins w:id="1296" w:author="Author" w:date="2017-04-04T21:22:00Z">
        <w:r w:rsidR="00797165">
          <w:rPr>
            <w:rFonts w:ascii="Courier New" w:eastAsia="Times New Roman" w:hAnsi="Courier New" w:cs="Courier New"/>
            <w:color w:val="000000"/>
            <w:sz w:val="20"/>
            <w:szCs w:val="20"/>
            <w:lang w:val="en-IN" w:eastAsia="en-IN"/>
          </w:rPr>
          <w:t>had</w:t>
        </w:r>
        <w:r w:rsidR="00797165"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more variability. </w:t>
      </w:r>
      <w:del w:id="1297" w:author="Author" w:date="2017-04-04T21:22:00Z">
        <w:r w:rsidRPr="00E75366" w:rsidDel="00797165">
          <w:rPr>
            <w:rFonts w:ascii="Courier New" w:eastAsia="Times New Roman" w:hAnsi="Courier New" w:cs="Courier New"/>
            <w:color w:val="000000"/>
            <w:sz w:val="20"/>
            <w:szCs w:val="20"/>
            <w:lang w:val="en-IN" w:eastAsia="en-IN"/>
          </w:rPr>
          <w:delText>It was also</w:delText>
        </w:r>
      </w:del>
      <w:ins w:id="1298" w:author="Author" w:date="2017-04-04T21:22:00Z">
        <w:r w:rsidR="00797165">
          <w:rPr>
            <w:rFonts w:ascii="Courier New" w:eastAsia="Times New Roman" w:hAnsi="Courier New" w:cs="Courier New"/>
            <w:color w:val="000000"/>
            <w:sz w:val="20"/>
            <w:szCs w:val="20"/>
            <w:lang w:val="en-IN" w:eastAsia="en-IN"/>
          </w:rPr>
          <w:t>Moreover,</w:t>
        </w:r>
      </w:ins>
      <w:r w:rsidRPr="00E75366">
        <w:rPr>
          <w:rFonts w:ascii="Courier New" w:eastAsia="Times New Roman" w:hAnsi="Courier New" w:cs="Courier New"/>
          <w:color w:val="000000"/>
          <w:sz w:val="20"/>
          <w:szCs w:val="20"/>
          <w:lang w:val="en-IN" w:eastAsia="en-IN"/>
        </w:rPr>
        <w:t xml:space="preserve"> </w:t>
      </w:r>
      <w:del w:id="1299" w:author="Author" w:date="2017-04-04T21:22:00Z">
        <w:r w:rsidRPr="00E75366" w:rsidDel="00797165">
          <w:rPr>
            <w:rFonts w:ascii="Courier New" w:eastAsia="Times New Roman" w:hAnsi="Courier New" w:cs="Courier New"/>
            <w:color w:val="000000"/>
            <w:sz w:val="20"/>
            <w:szCs w:val="20"/>
            <w:lang w:val="en-IN" w:eastAsia="en-IN"/>
          </w:rPr>
          <w:delText xml:space="preserve">shown that </w:delText>
        </w:r>
      </w:del>
      <w:r w:rsidRPr="00E75366">
        <w:rPr>
          <w:rFonts w:ascii="Courier New" w:eastAsia="Times New Roman" w:hAnsi="Courier New" w:cs="Courier New"/>
          <w:color w:val="000000"/>
          <w:sz w:val="20"/>
          <w:szCs w:val="20"/>
          <w:lang w:val="en-IN" w:eastAsia="en-IN"/>
        </w:rPr>
        <w:t xml:space="preserve">the reliability of the considered AMs improved for the prediction of different threshold </w:t>
      </w:r>
      <w:del w:id="1300" w:author="Author" w:date="2017-04-04T21:22:00Z">
        <w:r w:rsidRPr="00E75366" w:rsidDel="00797165">
          <w:rPr>
            <w:rFonts w:ascii="Courier New" w:eastAsia="Times New Roman" w:hAnsi="Courier New" w:cs="Courier New"/>
            <w:color w:val="000000"/>
            <w:sz w:val="20"/>
            <w:szCs w:val="20"/>
            <w:lang w:val="en-IN" w:eastAsia="en-IN"/>
          </w:rPr>
          <w:delText>exceedences</w:delText>
        </w:r>
      </w:del>
      <w:ins w:id="1301" w:author="Author" w:date="2017-04-04T21:22:00Z">
        <w:r w:rsidR="00797165" w:rsidRPr="00E75366">
          <w:rPr>
            <w:rFonts w:ascii="Courier New" w:eastAsia="Times New Roman" w:hAnsi="Courier New" w:cs="Courier New"/>
            <w:color w:val="000000"/>
            <w:sz w:val="20"/>
            <w:szCs w:val="20"/>
            <w:lang w:val="en-IN" w:eastAsia="en-IN"/>
          </w:rPr>
          <w:t>exceed</w:t>
        </w:r>
        <w:r w:rsidR="00797165">
          <w:rPr>
            <w:rFonts w:ascii="Courier New" w:eastAsia="Times New Roman" w:hAnsi="Courier New" w:cs="Courier New"/>
            <w:color w:val="000000"/>
            <w:sz w:val="20"/>
            <w:szCs w:val="20"/>
            <w:lang w:val="en-IN" w:eastAsia="en-IN"/>
          </w:rPr>
          <w:t>a</w:t>
        </w:r>
        <w:r w:rsidR="00797165" w:rsidRPr="00E75366">
          <w:rPr>
            <w:rFonts w:ascii="Courier New" w:eastAsia="Times New Roman" w:hAnsi="Courier New" w:cs="Courier New"/>
            <w:color w:val="000000"/>
            <w:sz w:val="20"/>
            <w:szCs w:val="20"/>
            <w:lang w:val="en-IN" w:eastAsia="en-IN"/>
          </w:rPr>
          <w:t>nces</w:t>
        </w:r>
      </w:ins>
      <w:r w:rsidRPr="00E75366">
        <w:rPr>
          <w:rFonts w:ascii="Courier New" w:eastAsia="Times New Roman" w:hAnsi="Courier New" w:cs="Courier New"/>
          <w:color w:val="000000"/>
          <w:sz w:val="20"/>
          <w:szCs w:val="20"/>
          <w:lang w:val="en-IN" w:eastAsia="en-IN"/>
        </w:rPr>
        <w:t>, especially with a 3</w:t>
      </w:r>
      <w:ins w:id="1302" w:author="Author" w:date="2017-04-04T21:22:00Z">
        <w:r w:rsidR="00797165">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w:t>
      </w:r>
      <w:ins w:id="1303" w:author="Author" w:date="2017-04-04T21:22:00Z">
        <w:r w:rsidR="00797165">
          <w:rPr>
            <w:rFonts w:ascii="Courier New" w:eastAsia="Times New Roman" w:hAnsi="Courier New" w:cs="Courier New"/>
            <w:color w:val="000000"/>
            <w:sz w:val="20"/>
            <w:szCs w:val="20"/>
            <w:lang w:val="en-IN" w:eastAsia="en-IN"/>
          </w:rPr>
          <w:t xml:space="preserve"> </w:t>
        </w:r>
      </w:ins>
      <w:del w:id="1304" w:author="Author" w:date="2017-04-04T21:22:00Z">
        <w:r w:rsidRPr="00E75366" w:rsidDel="00797165">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MTW.</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del w:id="1305" w:author="Author" w:date="2017-04-04T21:24:00Z">
        <w:r w:rsidRPr="00E75366" w:rsidDel="00984CCC">
          <w:rPr>
            <w:rFonts w:ascii="Courier New" w:eastAsia="Times New Roman" w:hAnsi="Courier New" w:cs="Courier New"/>
            <w:color w:val="000000"/>
            <w:sz w:val="20"/>
            <w:szCs w:val="20"/>
            <w:lang w:val="en-IN" w:eastAsia="en-IN"/>
          </w:rPr>
          <w:delText>Both i</w:delText>
        </w:r>
      </w:del>
      <w:ins w:id="1306" w:author="Author" w:date="2017-04-04T21:24:00Z">
        <w:r w:rsidR="00984CCC">
          <w:rPr>
            <w:rFonts w:ascii="Courier New" w:eastAsia="Times New Roman" w:hAnsi="Courier New" w:cs="Courier New"/>
            <w:color w:val="000000"/>
            <w:sz w:val="20"/>
            <w:szCs w:val="20"/>
            <w:lang w:val="en-IN" w:eastAsia="en-IN"/>
          </w:rPr>
          <w:t>I</w:t>
        </w:r>
      </w:ins>
      <w:r w:rsidRPr="00E75366">
        <w:rPr>
          <w:rFonts w:ascii="Courier New" w:eastAsia="Times New Roman" w:hAnsi="Courier New" w:cs="Courier New"/>
          <w:color w:val="000000"/>
          <w:sz w:val="20"/>
          <w:szCs w:val="20"/>
          <w:lang w:val="en-IN" w:eastAsia="en-IN"/>
        </w:rPr>
        <w:t xml:space="preserve">mprovements of the analogy criterion and the performance scores were </w:t>
      </w:r>
      <w:ins w:id="1307" w:author="Author" w:date="2017-04-04T21:24:00Z">
        <w:r w:rsidR="00984CCC">
          <w:rPr>
            <w:rFonts w:ascii="Courier New" w:eastAsia="Times New Roman" w:hAnsi="Courier New" w:cs="Courier New"/>
            <w:color w:val="000000"/>
            <w:sz w:val="20"/>
            <w:szCs w:val="20"/>
            <w:lang w:val="en-IN" w:eastAsia="en-IN"/>
          </w:rPr>
          <w:t>b</w:t>
        </w:r>
        <w:r w:rsidR="00984CCC" w:rsidRPr="00E75366">
          <w:rPr>
            <w:rFonts w:ascii="Courier New" w:eastAsia="Times New Roman" w:hAnsi="Courier New" w:cs="Courier New"/>
            <w:color w:val="000000"/>
            <w:sz w:val="20"/>
            <w:szCs w:val="20"/>
            <w:lang w:val="en-IN" w:eastAsia="en-IN"/>
          </w:rPr>
          <w:t xml:space="preserve">oth </w:t>
        </w:r>
      </w:ins>
      <w:r w:rsidRPr="00E75366">
        <w:rPr>
          <w:rFonts w:ascii="Courier New" w:eastAsia="Times New Roman" w:hAnsi="Courier New" w:cs="Courier New"/>
          <w:color w:val="000000"/>
          <w:sz w:val="20"/>
          <w:szCs w:val="20"/>
          <w:lang w:val="en-IN" w:eastAsia="en-IN"/>
        </w:rPr>
        <w:t>found to be higher for MTWs with a smaller time step</w:t>
      </w:r>
      <w:del w:id="1308" w:author="Author" w:date="2017-04-04T21:24:00Z">
        <w:r w:rsidRPr="00E75366" w:rsidDel="00984CCC">
          <w:rPr>
            <w:rFonts w:ascii="Courier New" w:eastAsia="Times New Roman" w:hAnsi="Courier New" w:cs="Courier New"/>
            <w:color w:val="000000"/>
            <w:sz w:val="20"/>
            <w:szCs w:val="20"/>
            <w:lang w:val="en-IN" w:eastAsia="en-IN"/>
          </w:rPr>
          <w:delText xml:space="preserve"> (</w:delText>
        </w:r>
      </w:del>
      <w:ins w:id="1309" w:author="Author" w:date="2017-04-04T21:24:00Z">
        <w:r w:rsidR="00984CCC">
          <w:rPr>
            <w:rFonts w:ascii="Courier New" w:eastAsia="Times New Roman" w:hAnsi="Courier New" w:cs="Courier New"/>
            <w:color w:val="000000"/>
            <w:sz w:val="20"/>
            <w:szCs w:val="20"/>
            <w:lang w:val="en-IN" w:eastAsia="en-IN"/>
          </w:rPr>
          <w:t xml:space="preserve"> of </w:t>
        </w:r>
      </w:ins>
      <w:r w:rsidRPr="00E75366">
        <w:rPr>
          <w:rFonts w:ascii="Courier New" w:eastAsia="Times New Roman" w:hAnsi="Courier New" w:cs="Courier New"/>
          <w:color w:val="000000"/>
          <w:sz w:val="20"/>
          <w:szCs w:val="20"/>
          <w:lang w:val="en-IN" w:eastAsia="en-IN"/>
        </w:rPr>
        <w:t>3</w:t>
      </w:r>
      <w:ins w:id="1310" w:author="Author" w:date="2017-04-04T21:24:00Z">
        <w:r w:rsidR="00984CCC">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h</w:t>
      </w:r>
      <w:del w:id="1311" w:author="Author" w:date="2017-04-04T21:24:00Z">
        <w:r w:rsidRPr="00E75366" w:rsidDel="00984CCC">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A 3</w:t>
      </w:r>
      <w:ins w:id="1312" w:author="Author" w:date="2017-04-04T21:24:00Z">
        <w:r w:rsidR="00984CCC">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w:t>
      </w:r>
      <w:del w:id="1313" w:author="Author" w:date="2017-04-04T21:24:00Z">
        <w:r w:rsidRPr="00E75366" w:rsidDel="00984CCC">
          <w:rPr>
            <w:rFonts w:ascii="Courier New" w:eastAsia="Times New Roman" w:hAnsi="Courier New" w:cs="Courier New"/>
            <w:color w:val="000000"/>
            <w:sz w:val="20"/>
            <w:szCs w:val="20"/>
            <w:lang w:val="en-IN" w:eastAsia="en-IN"/>
          </w:rPr>
          <w:delText>-</w:delText>
        </w:r>
      </w:del>
      <w:ins w:id="1314" w:author="Author" w:date="2017-04-04T21:24:00Z">
        <w:r w:rsidR="00984CCC">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MTW </w:t>
      </w:r>
      <w:del w:id="1315" w:author="Author" w:date="2017-04-04T21:24:00Z">
        <w:r w:rsidRPr="00E75366" w:rsidDel="00984CCC">
          <w:rPr>
            <w:rFonts w:ascii="Courier New" w:eastAsia="Times New Roman" w:hAnsi="Courier New" w:cs="Courier New"/>
            <w:color w:val="000000"/>
            <w:sz w:val="20"/>
            <w:szCs w:val="20"/>
            <w:lang w:val="en-IN" w:eastAsia="en-IN"/>
          </w:rPr>
          <w:delText xml:space="preserve">provides </w:delText>
        </w:r>
      </w:del>
      <w:ins w:id="1316" w:author="Author" w:date="2017-04-04T21:24:00Z">
        <w:r w:rsidR="00984CCC" w:rsidRPr="00E75366">
          <w:rPr>
            <w:rFonts w:ascii="Courier New" w:eastAsia="Times New Roman" w:hAnsi="Courier New" w:cs="Courier New"/>
            <w:color w:val="000000"/>
            <w:sz w:val="20"/>
            <w:szCs w:val="20"/>
            <w:lang w:val="en-IN" w:eastAsia="en-IN"/>
          </w:rPr>
          <w:t>provide</w:t>
        </w:r>
        <w:r w:rsidR="00984CCC">
          <w:rPr>
            <w:rFonts w:ascii="Courier New" w:eastAsia="Times New Roman" w:hAnsi="Courier New" w:cs="Courier New"/>
            <w:color w:val="000000"/>
            <w:sz w:val="20"/>
            <w:szCs w:val="20"/>
            <w:lang w:val="en-IN" w:eastAsia="en-IN"/>
          </w:rPr>
          <w:t>d</w:t>
        </w:r>
        <w:r w:rsidR="00984CCC" w:rsidRPr="00E75366">
          <w:rPr>
            <w:rFonts w:ascii="Courier New" w:eastAsia="Times New Roman" w:hAnsi="Courier New" w:cs="Courier New"/>
            <w:color w:val="000000"/>
            <w:sz w:val="20"/>
            <w:szCs w:val="20"/>
            <w:lang w:val="en-IN" w:eastAsia="en-IN"/>
          </w:rPr>
          <w:t xml:space="preserve"> </w:t>
        </w:r>
      </w:ins>
      <w:del w:id="1317" w:author="Author" w:date="2017-04-04T21:24:00Z">
        <w:r w:rsidRPr="00E75366" w:rsidDel="00984CCC">
          <w:rPr>
            <w:rFonts w:ascii="Courier New" w:eastAsia="Times New Roman" w:hAnsi="Courier New" w:cs="Courier New"/>
            <w:color w:val="000000"/>
            <w:sz w:val="20"/>
            <w:szCs w:val="20"/>
            <w:lang w:val="en-IN" w:eastAsia="en-IN"/>
          </w:rPr>
          <w:delText xml:space="preserve">8 </w:delText>
        </w:r>
      </w:del>
      <w:ins w:id="1318" w:author="Author" w:date="2017-04-04T21:24:00Z">
        <w:r w:rsidR="00984CCC">
          <w:rPr>
            <w:rFonts w:ascii="Courier New" w:eastAsia="Times New Roman" w:hAnsi="Courier New" w:cs="Courier New"/>
            <w:color w:val="000000"/>
            <w:sz w:val="20"/>
            <w:szCs w:val="20"/>
            <w:lang w:val="en-IN" w:eastAsia="en-IN"/>
          </w:rPr>
          <w:t>eight</w:t>
        </w:r>
        <w:r w:rsidR="00984CCC"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times more candidate situations</w:t>
      </w:r>
      <w:ins w:id="1319" w:author="Author" w:date="2017-04-04T21:25:00Z">
        <w:r w:rsidR="00984CCC">
          <w:rPr>
            <w:rFonts w:ascii="Courier New" w:eastAsia="Times New Roman" w:hAnsi="Courier New" w:cs="Courier New"/>
            <w:color w:val="000000"/>
            <w:sz w:val="20"/>
            <w:szCs w:val="20"/>
            <w:lang w:val="en-IN" w:eastAsia="en-IN"/>
          </w:rPr>
          <w:t>,</w:t>
        </w:r>
      </w:ins>
      <w:del w:id="1320" w:author="Author" w:date="2017-04-04T21:24:00Z">
        <w:r w:rsidRPr="00E75366" w:rsidDel="00984CCC">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w:t>
      </w:r>
      <w:del w:id="1321" w:author="Author" w:date="2017-04-04T21:25:00Z">
        <w:r w:rsidRPr="00E75366" w:rsidDel="00984CCC">
          <w:rPr>
            <w:rFonts w:ascii="Courier New" w:eastAsia="Times New Roman" w:hAnsi="Courier New" w:cs="Courier New"/>
            <w:color w:val="000000"/>
            <w:sz w:val="20"/>
            <w:szCs w:val="20"/>
            <w:lang w:val="en-IN" w:eastAsia="en-IN"/>
          </w:rPr>
          <w:delText>even though</w:delText>
        </w:r>
      </w:del>
      <w:ins w:id="1322" w:author="Author" w:date="2017-04-04T21:25:00Z">
        <w:r w:rsidR="00984CCC">
          <w:rPr>
            <w:rFonts w:ascii="Courier New" w:eastAsia="Times New Roman" w:hAnsi="Courier New" w:cs="Courier New"/>
            <w:color w:val="000000"/>
            <w:sz w:val="20"/>
            <w:szCs w:val="20"/>
            <w:lang w:val="en-IN" w:eastAsia="en-IN"/>
          </w:rPr>
          <w:t>although they were</w:t>
        </w:r>
      </w:ins>
      <w:r w:rsidRPr="00E75366">
        <w:rPr>
          <w:rFonts w:ascii="Courier New" w:eastAsia="Times New Roman" w:hAnsi="Courier New" w:cs="Courier New"/>
          <w:color w:val="000000"/>
          <w:sz w:val="20"/>
          <w:szCs w:val="20"/>
          <w:lang w:val="en-IN" w:eastAsia="en-IN"/>
        </w:rPr>
        <w:t xml:space="preserve"> not fully independent. </w:t>
      </w:r>
      <w:del w:id="1323" w:author="Author" w:date="2017-04-04T21:25:00Z">
        <w:r w:rsidRPr="00E75366" w:rsidDel="00984CCC">
          <w:rPr>
            <w:rFonts w:ascii="Courier New" w:eastAsia="Times New Roman" w:hAnsi="Courier New" w:cs="Courier New"/>
            <w:color w:val="000000"/>
            <w:sz w:val="20"/>
            <w:szCs w:val="20"/>
            <w:lang w:val="en-IN" w:eastAsia="en-IN"/>
          </w:rPr>
          <w:delText xml:space="preserve">As </w:delText>
        </w:r>
      </w:del>
      <w:ins w:id="1324" w:author="Author" w:date="2017-04-04T21:25:00Z">
        <w:r w:rsidR="00984CCC">
          <w:rPr>
            <w:rFonts w:ascii="Courier New" w:eastAsia="Times New Roman" w:hAnsi="Courier New" w:cs="Courier New"/>
            <w:color w:val="000000"/>
            <w:sz w:val="20"/>
            <w:szCs w:val="20"/>
            <w:lang w:val="en-IN" w:eastAsia="en-IN"/>
          </w:rPr>
          <w:t>Because</w:t>
        </w:r>
        <w:r w:rsidR="00984CCC"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the MTW provides additional situations to the pool of possible analogues, it can be </w:t>
      </w:r>
      <w:del w:id="1325" w:author="Author" w:date="2017-04-04T21:25:00Z">
        <w:r w:rsidRPr="00E75366" w:rsidDel="00984CCC">
          <w:rPr>
            <w:rFonts w:ascii="Courier New" w:eastAsia="Times New Roman" w:hAnsi="Courier New" w:cs="Courier New"/>
            <w:color w:val="000000"/>
            <w:sz w:val="20"/>
            <w:szCs w:val="20"/>
            <w:lang w:val="en-IN" w:eastAsia="en-IN"/>
          </w:rPr>
          <w:delText xml:space="preserve">seen </w:delText>
        </w:r>
      </w:del>
      <w:ins w:id="1326" w:author="Author" w:date="2017-04-04T21:25:00Z">
        <w:r w:rsidR="00984CCC">
          <w:rPr>
            <w:rFonts w:ascii="Courier New" w:eastAsia="Times New Roman" w:hAnsi="Courier New" w:cs="Courier New"/>
            <w:color w:val="000000"/>
            <w:sz w:val="20"/>
            <w:szCs w:val="20"/>
            <w:lang w:val="en-IN" w:eastAsia="en-IN"/>
          </w:rPr>
          <w:t>considered</w:t>
        </w:r>
        <w:r w:rsidR="00984CCC"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as an inflation of the archive. </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t xml:space="preserve">The improvement </w:t>
      </w:r>
      <w:del w:id="1327" w:author="Author" w:date="2017-04-04T21:25:00Z">
        <w:r w:rsidRPr="00E75366" w:rsidDel="00984CCC">
          <w:rPr>
            <w:rFonts w:ascii="Courier New" w:eastAsia="Times New Roman" w:hAnsi="Courier New" w:cs="Courier New"/>
            <w:color w:val="000000"/>
            <w:sz w:val="20"/>
            <w:szCs w:val="20"/>
            <w:lang w:val="en-IN" w:eastAsia="en-IN"/>
          </w:rPr>
          <w:delText xml:space="preserve">of </w:delText>
        </w:r>
      </w:del>
      <w:ins w:id="1328" w:author="Author" w:date="2017-04-04T21:25:00Z">
        <w:r w:rsidR="00984CCC">
          <w:rPr>
            <w:rFonts w:ascii="Courier New" w:eastAsia="Times New Roman" w:hAnsi="Courier New" w:cs="Courier New"/>
            <w:color w:val="000000"/>
            <w:sz w:val="20"/>
            <w:szCs w:val="20"/>
            <w:lang w:val="en-IN" w:eastAsia="en-IN"/>
          </w:rPr>
          <w:t>in</w:t>
        </w:r>
        <w:r w:rsidR="00984CCC"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the circulation analogy and the change in performance of the precipitation prediction </w:t>
      </w:r>
      <w:proofErr w:type="gramStart"/>
      <w:r w:rsidRPr="00E75366">
        <w:rPr>
          <w:rFonts w:ascii="Courier New" w:eastAsia="Times New Roman" w:hAnsi="Courier New" w:cs="Courier New"/>
          <w:color w:val="000000"/>
          <w:sz w:val="20"/>
          <w:szCs w:val="20"/>
          <w:lang w:val="en-IN" w:eastAsia="en-IN"/>
        </w:rPr>
        <w:t>was</w:t>
      </w:r>
      <w:proofErr w:type="gramEnd"/>
      <w:r w:rsidRPr="00E75366">
        <w:rPr>
          <w:rFonts w:ascii="Courier New" w:eastAsia="Times New Roman" w:hAnsi="Courier New" w:cs="Courier New"/>
          <w:color w:val="000000"/>
          <w:sz w:val="20"/>
          <w:szCs w:val="20"/>
          <w:lang w:val="en-IN" w:eastAsia="en-IN"/>
        </w:rPr>
        <w:t xml:space="preserve"> found to be more important for days with heavier precipitation. These </w:t>
      </w:r>
      <w:ins w:id="1329" w:author="Author" w:date="2017-04-04T21:25:00Z">
        <w:r w:rsidR="00984CCC">
          <w:rPr>
            <w:rFonts w:ascii="Courier New" w:eastAsia="Times New Roman" w:hAnsi="Courier New" w:cs="Courier New"/>
            <w:color w:val="000000"/>
            <w:sz w:val="20"/>
            <w:szCs w:val="20"/>
            <w:lang w:val="en-IN" w:eastAsia="en-IN"/>
          </w:rPr>
          <w:t xml:space="preserve">results </w:t>
        </w:r>
      </w:ins>
      <w:r w:rsidRPr="00E75366">
        <w:rPr>
          <w:rFonts w:ascii="Courier New" w:eastAsia="Times New Roman" w:hAnsi="Courier New" w:cs="Courier New"/>
          <w:color w:val="000000"/>
          <w:sz w:val="20"/>
          <w:szCs w:val="20"/>
          <w:lang w:val="en-IN" w:eastAsia="en-IN"/>
        </w:rPr>
        <w:t xml:space="preserve">are generally related to more dynamic atmospheric situations and are less frequent in the archive. </w:t>
      </w:r>
      <w:r w:rsidRPr="00E75366">
        <w:rPr>
          <w:rFonts w:ascii="Courier New" w:eastAsia="Times New Roman" w:hAnsi="Courier New" w:cs="Courier New"/>
          <w:color w:val="000000"/>
          <w:sz w:val="20"/>
          <w:szCs w:val="20"/>
          <w:lang w:val="en-IN" w:eastAsia="en-IN"/>
        </w:rPr>
        <w:lastRenderedPageBreak/>
        <w:t xml:space="preserve">These situations have more specific circulation patterns that are evolving more rapidly. </w:t>
      </w:r>
      <w:commentRangeStart w:id="1330"/>
      <w:r w:rsidRPr="00E75366">
        <w:rPr>
          <w:rFonts w:ascii="Courier New" w:eastAsia="Times New Roman" w:hAnsi="Courier New" w:cs="Courier New"/>
          <w:color w:val="000000"/>
          <w:sz w:val="20"/>
          <w:szCs w:val="20"/>
          <w:lang w:val="en-IN" w:eastAsia="en-IN"/>
        </w:rPr>
        <w:t xml:space="preserve">Therefore, an MTW was found to be of particular interest in this </w:t>
      </w:r>
      <w:del w:id="1331" w:author="Author" w:date="2017-04-04T21:26:00Z">
        <w:r w:rsidRPr="00E75366" w:rsidDel="00984CCC">
          <w:rPr>
            <w:rFonts w:ascii="Courier New" w:eastAsia="Times New Roman" w:hAnsi="Courier New" w:cs="Courier New"/>
            <w:color w:val="000000"/>
            <w:sz w:val="20"/>
            <w:szCs w:val="20"/>
            <w:lang w:val="en-IN" w:eastAsia="en-IN"/>
          </w:rPr>
          <w:delText xml:space="preserve">kind </w:delText>
        </w:r>
      </w:del>
      <w:ins w:id="1332" w:author="Author" w:date="2017-04-04T21:26:00Z">
        <w:r w:rsidR="00984CCC">
          <w:rPr>
            <w:rFonts w:ascii="Courier New" w:eastAsia="Times New Roman" w:hAnsi="Courier New" w:cs="Courier New"/>
            <w:color w:val="000000"/>
            <w:sz w:val="20"/>
            <w:szCs w:val="20"/>
            <w:lang w:val="en-IN" w:eastAsia="en-IN"/>
          </w:rPr>
          <w:t>type</w:t>
        </w:r>
        <w:r w:rsidR="00984CCC"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of situation</w:t>
      </w:r>
      <w:del w:id="1333" w:author="Author" w:date="2017-04-04T21:26:00Z">
        <w:r w:rsidRPr="00E75366" w:rsidDel="00984CCC">
          <w:rPr>
            <w:rFonts w:ascii="Courier New" w:eastAsia="Times New Roman" w:hAnsi="Courier New" w:cs="Courier New"/>
            <w:color w:val="000000"/>
            <w:sz w:val="20"/>
            <w:szCs w:val="20"/>
            <w:lang w:val="en-IN" w:eastAsia="en-IN"/>
          </w:rPr>
          <w:delText xml:space="preserve">, </w:delText>
        </w:r>
      </w:del>
      <w:ins w:id="1334" w:author="Author" w:date="2017-04-04T21:26:00Z">
        <w:r w:rsidR="00984CCC">
          <w:rPr>
            <w:rFonts w:ascii="Courier New" w:eastAsia="Times New Roman" w:hAnsi="Courier New" w:cs="Courier New"/>
            <w:color w:val="000000"/>
            <w:sz w:val="20"/>
            <w:szCs w:val="20"/>
            <w:lang w:val="en-IN" w:eastAsia="en-IN"/>
          </w:rPr>
          <w:t xml:space="preserve"> and </w:t>
        </w:r>
        <w:r w:rsidR="007C54C8">
          <w:rPr>
            <w:rFonts w:ascii="Courier New" w:eastAsia="Times New Roman" w:hAnsi="Courier New" w:cs="Courier New"/>
            <w:color w:val="000000"/>
            <w:sz w:val="20"/>
            <w:szCs w:val="20"/>
            <w:lang w:val="en-IN" w:eastAsia="en-IN"/>
          </w:rPr>
          <w:t>is beneficial for</w:t>
        </w:r>
      </w:ins>
      <w:del w:id="1335" w:author="Author" w:date="2017-04-04T21:26:00Z">
        <w:r w:rsidRPr="00E75366" w:rsidDel="007C54C8">
          <w:rPr>
            <w:rFonts w:ascii="Courier New" w:eastAsia="Times New Roman" w:hAnsi="Courier New" w:cs="Courier New"/>
            <w:color w:val="000000"/>
            <w:sz w:val="20"/>
            <w:szCs w:val="20"/>
            <w:lang w:val="en-IN" w:eastAsia="en-IN"/>
          </w:rPr>
          <w:delText>benefiting</w:delText>
        </w:r>
      </w:del>
      <w:r w:rsidRPr="00E75366">
        <w:rPr>
          <w:rFonts w:ascii="Courier New" w:eastAsia="Times New Roman" w:hAnsi="Courier New" w:cs="Courier New"/>
          <w:color w:val="000000"/>
          <w:sz w:val="20"/>
          <w:szCs w:val="20"/>
          <w:lang w:val="en-IN" w:eastAsia="en-IN"/>
        </w:rPr>
        <w:t xml:space="preserve"> the prediction of heavier precipitation events.</w:t>
      </w:r>
      <w:commentRangeEnd w:id="1330"/>
      <w:r w:rsidR="007C54C8">
        <w:rPr>
          <w:rStyle w:val="CommentReference"/>
        </w:rPr>
        <w:commentReference w:id="1330"/>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t>The importance of the quality of the precipitation archive was also demonstrated</w:t>
      </w:r>
      <w:del w:id="1336" w:author="Author" w:date="2017-04-04T21:26:00Z">
        <w:r w:rsidRPr="00E75366" w:rsidDel="007C54C8">
          <w:rPr>
            <w:rFonts w:ascii="Courier New" w:eastAsia="Times New Roman" w:hAnsi="Courier New" w:cs="Courier New"/>
            <w:color w:val="000000"/>
            <w:sz w:val="20"/>
            <w:szCs w:val="20"/>
            <w:lang w:val="en-IN" w:eastAsia="en-IN"/>
          </w:rPr>
          <w:delText xml:space="preserve">, </w:delText>
        </w:r>
      </w:del>
      <w:ins w:id="1337" w:author="Author" w:date="2017-04-04T21:26:00Z">
        <w:r w:rsidR="007C54C8">
          <w:rPr>
            <w:rFonts w:ascii="Courier New" w:eastAsia="Times New Roman" w:hAnsi="Courier New" w:cs="Courier New"/>
            <w:color w:val="000000"/>
            <w:sz w:val="20"/>
            <w:szCs w:val="20"/>
            <w:lang w:val="en-IN" w:eastAsia="en-IN"/>
          </w:rPr>
          <w:t xml:space="preserve"> </w:t>
        </w:r>
      </w:ins>
      <w:ins w:id="1338" w:author="Author" w:date="2017-04-04T21:27:00Z">
        <w:r w:rsidR="007C54C8">
          <w:rPr>
            <w:rFonts w:ascii="Courier New" w:eastAsia="Times New Roman" w:hAnsi="Courier New" w:cs="Courier New"/>
            <w:color w:val="000000"/>
            <w:sz w:val="20"/>
            <w:szCs w:val="20"/>
            <w:lang w:val="en-IN" w:eastAsia="en-IN"/>
          </w:rPr>
          <w:t>because</w:t>
        </w:r>
      </w:ins>
      <w:ins w:id="1339" w:author="Author" w:date="2017-04-04T21:26:00Z">
        <w:r w:rsidR="007C54C8" w:rsidRPr="00E75366">
          <w:rPr>
            <w:rFonts w:ascii="Courier New" w:eastAsia="Times New Roman" w:hAnsi="Courier New" w:cs="Courier New"/>
            <w:color w:val="000000"/>
            <w:sz w:val="20"/>
            <w:szCs w:val="20"/>
            <w:lang w:val="en-IN" w:eastAsia="en-IN"/>
          </w:rPr>
          <w:t xml:space="preserve"> </w:t>
        </w:r>
      </w:ins>
      <w:del w:id="1340" w:author="Author" w:date="2017-04-04T21:27:00Z">
        <w:r w:rsidRPr="00E75366" w:rsidDel="007C54C8">
          <w:rPr>
            <w:rFonts w:ascii="Courier New" w:eastAsia="Times New Roman" w:hAnsi="Courier New" w:cs="Courier New"/>
            <w:color w:val="000000"/>
            <w:sz w:val="20"/>
            <w:szCs w:val="20"/>
            <w:lang w:val="en-IN" w:eastAsia="en-IN"/>
          </w:rPr>
          <w:delText xml:space="preserve">as </w:delText>
        </w:r>
      </w:del>
      <w:r w:rsidRPr="00E75366">
        <w:rPr>
          <w:rFonts w:ascii="Courier New" w:eastAsia="Times New Roman" w:hAnsi="Courier New" w:cs="Courier New"/>
          <w:color w:val="000000"/>
          <w:sz w:val="20"/>
          <w:szCs w:val="20"/>
          <w:lang w:val="en-IN" w:eastAsia="en-IN"/>
        </w:rPr>
        <w:t>simplistic reconstructions of sub</w:t>
      </w:r>
      <w:ins w:id="1341" w:author="Author" w:date="2017-04-04T21:27:00Z">
        <w:r w:rsidR="007C54C8">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 xml:space="preserve">daily time series led to a loss of all the improvement brought by the MTW. The precipitation prediction </w:t>
      </w:r>
      <w:del w:id="1342" w:author="Author" w:date="2017-04-04T21:27:00Z">
        <w:r w:rsidRPr="00E75366" w:rsidDel="007C54C8">
          <w:rPr>
            <w:rFonts w:ascii="Courier New" w:eastAsia="Times New Roman" w:hAnsi="Courier New" w:cs="Courier New"/>
            <w:color w:val="000000"/>
            <w:sz w:val="20"/>
            <w:szCs w:val="20"/>
            <w:lang w:val="en-IN" w:eastAsia="en-IN"/>
          </w:rPr>
          <w:delText xml:space="preserve">is </w:delText>
        </w:r>
      </w:del>
      <w:r w:rsidRPr="00E75366">
        <w:rPr>
          <w:rFonts w:ascii="Courier New" w:eastAsia="Times New Roman" w:hAnsi="Courier New" w:cs="Courier New"/>
          <w:color w:val="000000"/>
          <w:sz w:val="20"/>
          <w:szCs w:val="20"/>
          <w:lang w:val="en-IN" w:eastAsia="en-IN"/>
        </w:rPr>
        <w:t xml:space="preserve">improved only when the precipitation chronology </w:t>
      </w:r>
      <w:del w:id="1343" w:author="Author" w:date="2017-04-04T21:27:00Z">
        <w:r w:rsidRPr="00E75366" w:rsidDel="007C54C8">
          <w:rPr>
            <w:rFonts w:ascii="Courier New" w:eastAsia="Times New Roman" w:hAnsi="Courier New" w:cs="Courier New"/>
            <w:color w:val="000000"/>
            <w:sz w:val="20"/>
            <w:szCs w:val="20"/>
            <w:lang w:val="en-IN" w:eastAsia="en-IN"/>
          </w:rPr>
          <w:delText xml:space="preserve">is </w:delText>
        </w:r>
      </w:del>
      <w:ins w:id="1344" w:author="Author" w:date="2017-04-04T21:27:00Z">
        <w:r w:rsidR="007C54C8">
          <w:rPr>
            <w:rFonts w:ascii="Courier New" w:eastAsia="Times New Roman" w:hAnsi="Courier New" w:cs="Courier New"/>
            <w:color w:val="000000"/>
            <w:sz w:val="20"/>
            <w:szCs w:val="20"/>
            <w:lang w:val="en-IN" w:eastAsia="en-IN"/>
          </w:rPr>
          <w:t>was</w:t>
        </w:r>
        <w:r w:rsidR="007C54C8"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close to the accurate </w:t>
      </w:r>
      <w:del w:id="1345" w:author="Author" w:date="2017-04-04T21:27:00Z">
        <w:r w:rsidRPr="00E75366" w:rsidDel="007C54C8">
          <w:rPr>
            <w:rFonts w:ascii="Courier New" w:eastAsia="Times New Roman" w:hAnsi="Courier New" w:cs="Courier New"/>
            <w:color w:val="000000"/>
            <w:sz w:val="20"/>
            <w:szCs w:val="20"/>
            <w:lang w:val="en-IN" w:eastAsia="en-IN"/>
          </w:rPr>
          <w:delText>one</w:delText>
        </w:r>
      </w:del>
      <w:ins w:id="1346" w:author="Author" w:date="2017-04-04T21:27:00Z">
        <w:r w:rsidR="007C54C8">
          <w:rPr>
            <w:rFonts w:ascii="Courier New" w:eastAsia="Times New Roman" w:hAnsi="Courier New" w:cs="Courier New"/>
            <w:color w:val="000000"/>
            <w:sz w:val="20"/>
            <w:szCs w:val="20"/>
            <w:lang w:val="en-IN" w:eastAsia="en-IN"/>
          </w:rPr>
          <w:t>values</w:t>
        </w:r>
      </w:ins>
      <w:r w:rsidRPr="00E75366">
        <w:rPr>
          <w:rFonts w:ascii="Courier New" w:eastAsia="Times New Roman" w:hAnsi="Courier New" w:cs="Courier New"/>
          <w:color w:val="000000"/>
          <w:sz w:val="20"/>
          <w:szCs w:val="20"/>
          <w:lang w:val="en-IN" w:eastAsia="en-IN"/>
        </w:rPr>
        <w:t xml:space="preserve">. Attempts to reconstruct longer time series based on simplistic proportional distributions or by using meteorological variables from the NCEP reanalysis 1 dataset as </w:t>
      </w:r>
      <w:ins w:id="1347" w:author="Author" w:date="2017-04-04T21:27:00Z">
        <w:r w:rsidR="007C54C8">
          <w:rPr>
            <w:rFonts w:ascii="Courier New" w:eastAsia="Times New Roman" w:hAnsi="Courier New" w:cs="Courier New"/>
            <w:color w:val="000000"/>
            <w:sz w:val="20"/>
            <w:szCs w:val="20"/>
            <w:lang w:val="en-IN" w:eastAsia="en-IN"/>
          </w:rPr>
          <w:t xml:space="preserve">a </w:t>
        </w:r>
      </w:ins>
      <w:r w:rsidRPr="00E75366">
        <w:rPr>
          <w:rFonts w:ascii="Courier New" w:eastAsia="Times New Roman" w:hAnsi="Courier New" w:cs="Courier New"/>
          <w:color w:val="000000"/>
          <w:sz w:val="20"/>
          <w:szCs w:val="20"/>
          <w:lang w:val="en-IN" w:eastAsia="en-IN"/>
        </w:rPr>
        <w:t xml:space="preserve">proxy </w:t>
      </w:r>
      <w:del w:id="1348" w:author="Author" w:date="2017-04-04T21:27:00Z">
        <w:r w:rsidRPr="00E75366" w:rsidDel="007C54C8">
          <w:rPr>
            <w:rFonts w:ascii="Courier New" w:eastAsia="Times New Roman" w:hAnsi="Courier New" w:cs="Courier New"/>
            <w:color w:val="000000"/>
            <w:sz w:val="20"/>
            <w:szCs w:val="20"/>
            <w:lang w:val="en-IN" w:eastAsia="en-IN"/>
          </w:rPr>
          <w:delText>did not succeed</w:delText>
        </w:r>
      </w:del>
      <w:ins w:id="1349" w:author="Author" w:date="2017-04-04T21:27:00Z">
        <w:r w:rsidR="007C54C8">
          <w:rPr>
            <w:rFonts w:ascii="Courier New" w:eastAsia="Times New Roman" w:hAnsi="Courier New" w:cs="Courier New"/>
            <w:color w:val="000000"/>
            <w:sz w:val="20"/>
            <w:szCs w:val="20"/>
            <w:lang w:val="en-IN" w:eastAsia="en-IN"/>
          </w:rPr>
          <w:t>were not successful</w:t>
        </w:r>
      </w:ins>
      <w:r w:rsidRPr="00E75366">
        <w:rPr>
          <w:rFonts w:ascii="Courier New" w:eastAsia="Times New Roman" w:hAnsi="Courier New" w:cs="Courier New"/>
          <w:color w:val="000000"/>
          <w:sz w:val="20"/>
          <w:szCs w:val="20"/>
          <w:lang w:val="en-IN" w:eastAsia="en-IN"/>
        </w:rPr>
        <w:t xml:space="preserve">. Other reanalysis datasets with more accurate moisture variables could </w:t>
      </w:r>
      <w:ins w:id="1350" w:author="Author" w:date="2017-04-04T21:27:00Z">
        <w:r w:rsidR="007C54C8">
          <w:rPr>
            <w:rFonts w:ascii="Courier New" w:eastAsia="Times New Roman" w:hAnsi="Courier New" w:cs="Courier New"/>
            <w:color w:val="000000"/>
            <w:sz w:val="20"/>
            <w:szCs w:val="20"/>
            <w:lang w:val="en-IN" w:eastAsia="en-IN"/>
          </w:rPr>
          <w:t xml:space="preserve">show </w:t>
        </w:r>
      </w:ins>
      <w:del w:id="1351" w:author="Author" w:date="2017-04-04T21:27:00Z">
        <w:r w:rsidRPr="00E75366" w:rsidDel="007C54C8">
          <w:rPr>
            <w:rFonts w:ascii="Courier New" w:eastAsia="Times New Roman" w:hAnsi="Courier New" w:cs="Courier New"/>
            <w:color w:val="000000"/>
            <w:sz w:val="20"/>
            <w:szCs w:val="20"/>
            <w:lang w:val="en-IN" w:eastAsia="en-IN"/>
          </w:rPr>
          <w:delText xml:space="preserve">eventually </w:delText>
        </w:r>
      </w:del>
      <w:del w:id="1352" w:author="Author" w:date="2017-04-04T21:28:00Z">
        <w:r w:rsidRPr="00E75366" w:rsidDel="007C54C8">
          <w:rPr>
            <w:rFonts w:ascii="Courier New" w:eastAsia="Times New Roman" w:hAnsi="Courier New" w:cs="Courier New"/>
            <w:color w:val="000000"/>
            <w:sz w:val="20"/>
            <w:szCs w:val="20"/>
            <w:lang w:val="en-IN" w:eastAsia="en-IN"/>
          </w:rPr>
          <w:delText xml:space="preserve">perform </w:delText>
        </w:r>
      </w:del>
      <w:r w:rsidRPr="00E75366">
        <w:rPr>
          <w:rFonts w:ascii="Courier New" w:eastAsia="Times New Roman" w:hAnsi="Courier New" w:cs="Courier New"/>
          <w:color w:val="000000"/>
          <w:sz w:val="20"/>
          <w:szCs w:val="20"/>
          <w:lang w:val="en-IN" w:eastAsia="en-IN"/>
        </w:rPr>
        <w:t>better</w:t>
      </w:r>
      <w:ins w:id="1353" w:author="Author" w:date="2017-04-04T21:28:00Z">
        <w:r w:rsidR="007C54C8" w:rsidRPr="007C54C8">
          <w:rPr>
            <w:rFonts w:ascii="Courier New" w:eastAsia="Times New Roman" w:hAnsi="Courier New" w:cs="Courier New"/>
            <w:color w:val="000000"/>
            <w:sz w:val="20"/>
            <w:szCs w:val="20"/>
            <w:lang w:val="en-IN" w:eastAsia="en-IN"/>
          </w:rPr>
          <w:t xml:space="preserve"> </w:t>
        </w:r>
        <w:r w:rsidR="007C54C8" w:rsidRPr="00E75366">
          <w:rPr>
            <w:rFonts w:ascii="Courier New" w:eastAsia="Times New Roman" w:hAnsi="Courier New" w:cs="Courier New"/>
            <w:color w:val="000000"/>
            <w:sz w:val="20"/>
            <w:szCs w:val="20"/>
            <w:lang w:val="en-IN" w:eastAsia="en-IN"/>
          </w:rPr>
          <w:t>perform</w:t>
        </w:r>
        <w:r w:rsidR="007C54C8">
          <w:rPr>
            <w:rFonts w:ascii="Courier New" w:eastAsia="Times New Roman" w:hAnsi="Courier New" w:cs="Courier New"/>
            <w:color w:val="000000"/>
            <w:sz w:val="20"/>
            <w:szCs w:val="20"/>
            <w:lang w:val="en-IN" w:eastAsia="en-IN"/>
          </w:rPr>
          <w:t>ance</w:t>
        </w:r>
      </w:ins>
      <w:r w:rsidRPr="00E75366">
        <w:rPr>
          <w:rFonts w:ascii="Courier New" w:eastAsia="Times New Roman" w:hAnsi="Courier New" w:cs="Courier New"/>
          <w:color w:val="00000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t xml:space="preserve">The use of the MTW relies partly on the availability of long precipitation series at a sub-daily time step and with high accuracy. </w:t>
      </w:r>
      <w:del w:id="1354" w:author="Author" w:date="2017-04-04T21:28:00Z">
        <w:r w:rsidRPr="00E75366" w:rsidDel="007C54C8">
          <w:rPr>
            <w:rFonts w:ascii="Courier New" w:eastAsia="Times New Roman" w:hAnsi="Courier New" w:cs="Courier New"/>
            <w:color w:val="000000"/>
            <w:sz w:val="20"/>
            <w:szCs w:val="20"/>
            <w:lang w:val="en-IN" w:eastAsia="en-IN"/>
          </w:rPr>
          <w:delText>First, these</w:delText>
        </w:r>
      </w:del>
      <w:ins w:id="1355" w:author="Author" w:date="2017-04-04T21:28:00Z">
        <w:r w:rsidR="007C54C8">
          <w:rPr>
            <w:rFonts w:ascii="Courier New" w:eastAsia="Times New Roman" w:hAnsi="Courier New" w:cs="Courier New"/>
            <w:color w:val="000000"/>
            <w:sz w:val="20"/>
            <w:szCs w:val="20"/>
            <w:lang w:val="en-IN" w:eastAsia="en-IN"/>
          </w:rPr>
          <w:t>The</w:t>
        </w:r>
      </w:ins>
      <w:r w:rsidRPr="00E75366">
        <w:rPr>
          <w:rFonts w:ascii="Courier New" w:eastAsia="Times New Roman" w:hAnsi="Courier New" w:cs="Courier New"/>
          <w:color w:val="000000"/>
          <w:sz w:val="20"/>
          <w:szCs w:val="20"/>
          <w:lang w:val="en-IN" w:eastAsia="en-IN"/>
        </w:rPr>
        <w:t xml:space="preserve"> </w:t>
      </w:r>
      <w:ins w:id="1356" w:author="Author" w:date="2017-04-04T21:28:00Z">
        <w:r w:rsidR="007C54C8" w:rsidRPr="00E75366">
          <w:rPr>
            <w:rFonts w:ascii="Courier New" w:eastAsia="Times New Roman" w:hAnsi="Courier New" w:cs="Courier New"/>
            <w:color w:val="000000"/>
            <w:sz w:val="20"/>
            <w:szCs w:val="20"/>
            <w:lang w:val="en-IN" w:eastAsia="en-IN"/>
          </w:rPr>
          <w:t xml:space="preserve">precipitation data </w:t>
        </w:r>
      </w:ins>
      <w:r w:rsidRPr="00E75366">
        <w:rPr>
          <w:rFonts w:ascii="Courier New" w:eastAsia="Times New Roman" w:hAnsi="Courier New" w:cs="Courier New"/>
          <w:color w:val="000000"/>
          <w:sz w:val="20"/>
          <w:szCs w:val="20"/>
          <w:lang w:val="en-IN" w:eastAsia="en-IN"/>
        </w:rPr>
        <w:t xml:space="preserve">archives of high temporal resolution </w:t>
      </w:r>
      <w:del w:id="1357" w:author="Author" w:date="2017-04-04T21:28:00Z">
        <w:r w:rsidRPr="00E75366" w:rsidDel="007C54C8">
          <w:rPr>
            <w:rFonts w:ascii="Courier New" w:eastAsia="Times New Roman" w:hAnsi="Courier New" w:cs="Courier New"/>
            <w:color w:val="000000"/>
            <w:sz w:val="20"/>
            <w:szCs w:val="20"/>
            <w:lang w:val="en-IN" w:eastAsia="en-IN"/>
          </w:rPr>
          <w:delText xml:space="preserve">precipitation data </w:delText>
        </w:r>
      </w:del>
      <w:del w:id="1358" w:author="Author" w:date="2017-04-04T21:29:00Z">
        <w:r w:rsidRPr="00E75366" w:rsidDel="007C54C8">
          <w:rPr>
            <w:rFonts w:ascii="Courier New" w:eastAsia="Times New Roman" w:hAnsi="Courier New" w:cs="Courier New"/>
            <w:color w:val="000000"/>
            <w:sz w:val="20"/>
            <w:szCs w:val="20"/>
            <w:lang w:val="en-IN" w:eastAsia="en-IN"/>
          </w:rPr>
          <w:delText>are</w:delText>
        </w:r>
      </w:del>
      <w:ins w:id="1359" w:author="Author" w:date="2017-04-04T21:29:00Z">
        <w:r w:rsidR="007C54C8">
          <w:rPr>
            <w:rFonts w:ascii="Courier New" w:eastAsia="Times New Roman" w:hAnsi="Courier New" w:cs="Courier New"/>
            <w:color w:val="000000"/>
            <w:sz w:val="20"/>
            <w:szCs w:val="20"/>
            <w:lang w:val="en-IN" w:eastAsia="en-IN"/>
          </w:rPr>
          <w:t>have</w:t>
        </w:r>
      </w:ins>
      <w:r w:rsidRPr="00E75366">
        <w:rPr>
          <w:rFonts w:ascii="Courier New" w:eastAsia="Times New Roman" w:hAnsi="Courier New" w:cs="Courier New"/>
          <w:color w:val="000000"/>
          <w:sz w:val="20"/>
          <w:szCs w:val="20"/>
          <w:lang w:val="en-IN" w:eastAsia="en-IN"/>
        </w:rPr>
        <w:t xml:space="preserve"> </w:t>
      </w:r>
      <w:del w:id="1360" w:author="Author" w:date="2017-04-04T21:29:00Z">
        <w:r w:rsidRPr="00E75366" w:rsidDel="007C54C8">
          <w:rPr>
            <w:rFonts w:ascii="Courier New" w:eastAsia="Times New Roman" w:hAnsi="Courier New" w:cs="Courier New"/>
            <w:color w:val="000000"/>
            <w:sz w:val="20"/>
            <w:szCs w:val="20"/>
            <w:lang w:val="en-IN" w:eastAsia="en-IN"/>
          </w:rPr>
          <w:delText xml:space="preserve">increasing </w:delText>
        </w:r>
      </w:del>
      <w:ins w:id="1361" w:author="Author" w:date="2017-04-04T21:29:00Z">
        <w:r w:rsidR="007C54C8" w:rsidRPr="00E75366">
          <w:rPr>
            <w:rFonts w:ascii="Courier New" w:eastAsia="Times New Roman" w:hAnsi="Courier New" w:cs="Courier New"/>
            <w:color w:val="000000"/>
            <w:sz w:val="20"/>
            <w:szCs w:val="20"/>
            <w:lang w:val="en-IN" w:eastAsia="en-IN"/>
          </w:rPr>
          <w:t>increas</w:t>
        </w:r>
        <w:r w:rsidR="007C54C8">
          <w:rPr>
            <w:rFonts w:ascii="Courier New" w:eastAsia="Times New Roman" w:hAnsi="Courier New" w:cs="Courier New"/>
            <w:color w:val="000000"/>
            <w:sz w:val="20"/>
            <w:szCs w:val="20"/>
            <w:lang w:val="en-IN" w:eastAsia="en-IN"/>
          </w:rPr>
          <w:t>ed</w:t>
        </w:r>
        <w:r w:rsidR="007C54C8"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over time. </w:t>
      </w:r>
      <w:del w:id="1362" w:author="Author" w:date="2017-04-04T21:29:00Z">
        <w:r w:rsidRPr="00E75366" w:rsidDel="007C54C8">
          <w:rPr>
            <w:rFonts w:ascii="Courier New" w:eastAsia="Times New Roman" w:hAnsi="Courier New" w:cs="Courier New"/>
            <w:color w:val="000000"/>
            <w:sz w:val="20"/>
            <w:szCs w:val="20"/>
            <w:lang w:val="en-IN" w:eastAsia="en-IN"/>
          </w:rPr>
          <w:delText xml:space="preserve">Another </w:delText>
        </w:r>
      </w:del>
      <w:ins w:id="1363" w:author="Author" w:date="2017-04-04T21:29:00Z">
        <w:r w:rsidR="007C54C8">
          <w:rPr>
            <w:rFonts w:ascii="Courier New" w:eastAsia="Times New Roman" w:hAnsi="Courier New" w:cs="Courier New"/>
            <w:color w:val="000000"/>
            <w:sz w:val="20"/>
            <w:szCs w:val="20"/>
            <w:lang w:val="en-IN" w:eastAsia="en-IN"/>
          </w:rPr>
          <w:t>Other</w:t>
        </w:r>
        <w:r w:rsidR="007C54C8"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possible </w:t>
      </w:r>
      <w:proofErr w:type="gramStart"/>
      <w:r w:rsidRPr="00E75366">
        <w:rPr>
          <w:rFonts w:ascii="Courier New" w:eastAsia="Times New Roman" w:hAnsi="Courier New" w:cs="Courier New"/>
          <w:color w:val="000000"/>
          <w:sz w:val="20"/>
          <w:szCs w:val="20"/>
          <w:lang w:val="en-IN" w:eastAsia="en-IN"/>
        </w:rPr>
        <w:t>source</w:t>
      </w:r>
      <w:ins w:id="1364" w:author="Author" w:date="2017-04-04T21:30:00Z">
        <w:r w:rsidR="007C54C8">
          <w:rPr>
            <w:rFonts w:ascii="Courier New" w:eastAsia="Times New Roman" w:hAnsi="Courier New" w:cs="Courier New"/>
            <w:color w:val="000000"/>
            <w:sz w:val="20"/>
            <w:szCs w:val="20"/>
            <w:lang w:val="en-IN" w:eastAsia="en-IN"/>
          </w:rPr>
          <w:t>s</w:t>
        </w:r>
      </w:ins>
      <w:r w:rsidRPr="00E75366">
        <w:rPr>
          <w:rFonts w:ascii="Courier New" w:eastAsia="Times New Roman" w:hAnsi="Courier New" w:cs="Courier New"/>
          <w:color w:val="000000"/>
          <w:sz w:val="20"/>
          <w:szCs w:val="20"/>
          <w:lang w:val="en-IN" w:eastAsia="en-IN"/>
        </w:rPr>
        <w:t xml:space="preserve"> of such archives is</w:t>
      </w:r>
      <w:proofErr w:type="gramEnd"/>
      <w:r w:rsidRPr="00E75366">
        <w:rPr>
          <w:rFonts w:ascii="Courier New" w:eastAsia="Times New Roman" w:hAnsi="Courier New" w:cs="Courier New"/>
          <w:color w:val="000000"/>
          <w:sz w:val="20"/>
          <w:szCs w:val="20"/>
          <w:lang w:val="en-IN" w:eastAsia="en-IN"/>
        </w:rPr>
        <w:t xml:space="preserve"> the establishment of precipitation reanalysis at a regional scale</w:t>
      </w:r>
      <w:ins w:id="1365" w:author="Author" w:date="2017-04-04T21:30:00Z">
        <w:r w:rsidR="007C54C8">
          <w:rPr>
            <w:rFonts w:ascii="Courier New" w:eastAsia="Times New Roman" w:hAnsi="Courier New" w:cs="Courier New"/>
            <w:color w:val="000000"/>
            <w:sz w:val="20"/>
            <w:szCs w:val="20"/>
            <w:lang w:val="en-IN" w:eastAsia="en-IN"/>
          </w:rPr>
          <w:t xml:space="preserve"> in addition to</w:t>
        </w:r>
      </w:ins>
      <w:del w:id="1366" w:author="Author" w:date="2017-04-04T21:30:00Z">
        <w:r w:rsidRPr="00E75366" w:rsidDel="007C54C8">
          <w:rPr>
            <w:rFonts w:ascii="Courier New" w:eastAsia="Times New Roman" w:hAnsi="Courier New" w:cs="Courier New"/>
            <w:color w:val="000000"/>
            <w:sz w:val="20"/>
            <w:szCs w:val="20"/>
            <w:lang w:val="en-IN" w:eastAsia="en-IN"/>
          </w:rPr>
          <w:delText xml:space="preserve"> or</w:delText>
        </w:r>
      </w:del>
      <w:r w:rsidRPr="00E75366">
        <w:rPr>
          <w:rFonts w:ascii="Courier New" w:eastAsia="Times New Roman" w:hAnsi="Courier New" w:cs="Courier New"/>
          <w:color w:val="000000"/>
          <w:sz w:val="20"/>
          <w:szCs w:val="20"/>
          <w:lang w:val="en-IN" w:eastAsia="en-IN"/>
        </w:rPr>
        <w:t xml:space="preserve"> the use of reanalysis-driven regional climate models or limited area models over a long period. Even though outputs from these models might be biased or not accurate enough, information regarding the timing of the precipitation events could be useful in disaggregating the station time series.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t xml:space="preserve">The introduction of the MTW improved the selection of synoptic analogues. </w:t>
      </w:r>
      <w:ins w:id="1367" w:author="Author" w:date="2017-04-04T21:31:00Z">
        <w:r w:rsidR="007C54C8">
          <w:rPr>
            <w:rFonts w:ascii="Courier New" w:eastAsia="Times New Roman" w:hAnsi="Courier New" w:cs="Courier New"/>
            <w:color w:val="000000"/>
            <w:sz w:val="20"/>
            <w:szCs w:val="20"/>
            <w:lang w:val="en-IN" w:eastAsia="en-IN"/>
          </w:rPr>
          <w:t>Regardless</w:t>
        </w:r>
      </w:ins>
      <w:del w:id="1368" w:author="Author" w:date="2017-04-04T21:31:00Z">
        <w:r w:rsidRPr="00E75366" w:rsidDel="007C54C8">
          <w:rPr>
            <w:rFonts w:ascii="Courier New" w:eastAsia="Times New Roman" w:hAnsi="Courier New" w:cs="Courier New"/>
            <w:color w:val="000000"/>
            <w:sz w:val="20"/>
            <w:szCs w:val="20"/>
            <w:lang w:val="en-IN" w:eastAsia="en-IN"/>
          </w:rPr>
          <w:delText>Independently</w:delText>
        </w:r>
      </w:del>
      <w:r w:rsidRPr="00E75366">
        <w:rPr>
          <w:rFonts w:ascii="Courier New" w:eastAsia="Times New Roman" w:hAnsi="Courier New" w:cs="Courier New"/>
          <w:color w:val="000000"/>
          <w:sz w:val="20"/>
          <w:szCs w:val="20"/>
          <w:lang w:val="en-IN" w:eastAsia="en-IN"/>
        </w:rPr>
        <w:t xml:space="preserve"> of its impact on the prediction skill for precipitation</w:t>
      </w:r>
      <w:del w:id="1369" w:author="Author" w:date="2017-04-04T21:31:00Z">
        <w:r w:rsidRPr="00E75366" w:rsidDel="007C54C8">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or the availability of a predictand time series with </w:t>
      </w:r>
      <w:ins w:id="1370" w:author="Author" w:date="2017-04-04T21:31:00Z">
        <w:r w:rsidR="007C54C8">
          <w:rPr>
            <w:rFonts w:ascii="Courier New" w:eastAsia="Times New Roman" w:hAnsi="Courier New" w:cs="Courier New"/>
            <w:color w:val="000000"/>
            <w:sz w:val="20"/>
            <w:szCs w:val="20"/>
            <w:lang w:val="en-IN" w:eastAsia="en-IN"/>
          </w:rPr>
          <w:t xml:space="preserve">a </w:t>
        </w:r>
      </w:ins>
      <w:r w:rsidRPr="00E75366">
        <w:rPr>
          <w:rFonts w:ascii="Courier New" w:eastAsia="Times New Roman" w:hAnsi="Courier New" w:cs="Courier New"/>
          <w:color w:val="000000"/>
          <w:sz w:val="20"/>
          <w:szCs w:val="20"/>
          <w:lang w:val="en-IN" w:eastAsia="en-IN"/>
        </w:rPr>
        <w:t xml:space="preserve">sub-daily time step, this improvement has </w:t>
      </w:r>
      <w:del w:id="1371" w:author="Author" w:date="2017-04-04T21:31:00Z">
        <w:r w:rsidRPr="00E75366" w:rsidDel="007C54C8">
          <w:rPr>
            <w:rFonts w:ascii="Courier New" w:eastAsia="Times New Roman" w:hAnsi="Courier New" w:cs="Courier New"/>
            <w:color w:val="000000"/>
            <w:sz w:val="20"/>
            <w:szCs w:val="20"/>
            <w:lang w:val="en-IN" w:eastAsia="en-IN"/>
          </w:rPr>
          <w:delText xml:space="preserve">a </w:delText>
        </w:r>
      </w:del>
      <w:ins w:id="1372" w:author="Author" w:date="2017-04-04T21:31:00Z">
        <w:r w:rsidR="007C54C8">
          <w:rPr>
            <w:rFonts w:ascii="Courier New" w:eastAsia="Times New Roman" w:hAnsi="Courier New" w:cs="Courier New"/>
            <w:color w:val="000000"/>
            <w:sz w:val="20"/>
            <w:szCs w:val="20"/>
            <w:lang w:val="en-IN" w:eastAsia="en-IN"/>
          </w:rPr>
          <w:t>the</w:t>
        </w:r>
        <w:r w:rsidR="007C54C8"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potential </w:t>
      </w:r>
      <w:del w:id="1373" w:author="Author" w:date="2017-04-04T21:31:00Z">
        <w:r w:rsidRPr="00E75366" w:rsidDel="007C54C8">
          <w:rPr>
            <w:rFonts w:ascii="Courier New" w:eastAsia="Times New Roman" w:hAnsi="Courier New" w:cs="Courier New"/>
            <w:color w:val="000000"/>
            <w:sz w:val="20"/>
            <w:szCs w:val="20"/>
            <w:lang w:val="en-IN" w:eastAsia="en-IN"/>
          </w:rPr>
          <w:delText xml:space="preserve">in itself </w:delText>
        </w:r>
      </w:del>
      <w:r w:rsidRPr="00E75366">
        <w:rPr>
          <w:rFonts w:ascii="Courier New" w:eastAsia="Times New Roman" w:hAnsi="Courier New" w:cs="Courier New"/>
          <w:color w:val="000000"/>
          <w:sz w:val="20"/>
          <w:szCs w:val="20"/>
          <w:lang w:val="en-IN" w:eastAsia="en-IN"/>
        </w:rPr>
        <w:t xml:space="preserve">for application </w:t>
      </w:r>
      <w:del w:id="1374" w:author="Author" w:date="2017-04-04T21:31:00Z">
        <w:r w:rsidRPr="00E75366" w:rsidDel="007C54C8">
          <w:rPr>
            <w:rFonts w:ascii="Courier New" w:eastAsia="Times New Roman" w:hAnsi="Courier New" w:cs="Courier New"/>
            <w:color w:val="000000"/>
            <w:sz w:val="20"/>
            <w:szCs w:val="20"/>
            <w:lang w:val="en-IN" w:eastAsia="en-IN"/>
          </w:rPr>
          <w:delText xml:space="preserve">on </w:delText>
        </w:r>
      </w:del>
      <w:ins w:id="1375" w:author="Author" w:date="2017-04-04T21:31:00Z">
        <w:r w:rsidR="007C54C8">
          <w:rPr>
            <w:rFonts w:ascii="Courier New" w:eastAsia="Times New Roman" w:hAnsi="Courier New" w:cs="Courier New"/>
            <w:color w:val="000000"/>
            <w:sz w:val="20"/>
            <w:szCs w:val="20"/>
            <w:lang w:val="en-IN" w:eastAsia="en-IN"/>
          </w:rPr>
          <w:t>to</w:t>
        </w:r>
        <w:r w:rsidR="007C54C8"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long meteorological archives. For example, when processing forecasts for a target day showing synoptic similarity with known situations from the past related to extreme weather, </w:t>
      </w:r>
      <w:ins w:id="1376" w:author="Author" w:date="2017-04-04T21:31:00Z">
        <w:r w:rsidR="007C54C8">
          <w:rPr>
            <w:rFonts w:ascii="Courier New" w:eastAsia="Times New Roman" w:hAnsi="Courier New" w:cs="Courier New"/>
            <w:color w:val="000000"/>
            <w:sz w:val="20"/>
            <w:szCs w:val="20"/>
            <w:lang w:val="en-IN" w:eastAsia="en-IN"/>
          </w:rPr>
          <w:t xml:space="preserve">they can be used </w:t>
        </w:r>
      </w:ins>
      <w:r w:rsidRPr="00E75366">
        <w:rPr>
          <w:rFonts w:ascii="Courier New" w:eastAsia="Times New Roman" w:hAnsi="Courier New" w:cs="Courier New"/>
          <w:color w:val="000000"/>
          <w:sz w:val="20"/>
          <w:szCs w:val="20"/>
          <w:lang w:val="en-IN" w:eastAsia="en-IN"/>
        </w:rPr>
        <w:t xml:space="preserve">even </w:t>
      </w:r>
      <w:del w:id="1377" w:author="Author" w:date="2017-04-04T21:31:00Z">
        <w:r w:rsidRPr="00E75366" w:rsidDel="007C54C8">
          <w:rPr>
            <w:rFonts w:ascii="Courier New" w:eastAsia="Times New Roman" w:hAnsi="Courier New" w:cs="Courier New"/>
            <w:color w:val="000000"/>
            <w:sz w:val="20"/>
            <w:szCs w:val="20"/>
            <w:lang w:val="en-IN" w:eastAsia="en-IN"/>
          </w:rPr>
          <w:delText>if for them</w:delText>
        </w:r>
      </w:del>
      <w:ins w:id="1378" w:author="Author" w:date="2017-04-04T21:31:00Z">
        <w:r w:rsidR="007C54C8">
          <w:rPr>
            <w:rFonts w:ascii="Courier New" w:eastAsia="Times New Roman" w:hAnsi="Courier New" w:cs="Courier New"/>
            <w:color w:val="000000"/>
            <w:sz w:val="20"/>
            <w:szCs w:val="20"/>
            <w:lang w:val="en-IN" w:eastAsia="en-IN"/>
          </w:rPr>
          <w:t>if</w:t>
        </w:r>
      </w:ins>
      <w:r w:rsidRPr="00E75366">
        <w:rPr>
          <w:rFonts w:ascii="Courier New" w:eastAsia="Times New Roman" w:hAnsi="Courier New" w:cs="Courier New"/>
          <w:color w:val="000000"/>
          <w:sz w:val="20"/>
          <w:szCs w:val="20"/>
          <w:lang w:val="en-IN" w:eastAsia="en-IN"/>
        </w:rPr>
        <w:t xml:space="preserve"> no precipitation archive is available. </w:t>
      </w:r>
      <w:ins w:id="1379" w:author="Author" w:date="2017-04-04T21:32:00Z">
        <w:r w:rsidR="007C54C8">
          <w:rPr>
            <w:rFonts w:ascii="Courier New" w:eastAsia="Times New Roman" w:hAnsi="Courier New" w:cs="Courier New"/>
            <w:color w:val="000000"/>
            <w:sz w:val="20"/>
            <w:szCs w:val="20"/>
            <w:lang w:val="en-IN" w:eastAsia="en-IN"/>
          </w:rPr>
          <w:t>T</w:t>
        </w:r>
        <w:r w:rsidR="007C54C8" w:rsidRPr="00E75366">
          <w:rPr>
            <w:rFonts w:ascii="Courier New" w:eastAsia="Times New Roman" w:hAnsi="Courier New" w:cs="Courier New"/>
            <w:color w:val="000000"/>
            <w:sz w:val="20"/>
            <w:szCs w:val="20"/>
            <w:lang w:val="en-IN" w:eastAsia="en-IN"/>
          </w:rPr>
          <w:t>hus</w:t>
        </w:r>
        <w:r w:rsidR="007C54C8">
          <w:rPr>
            <w:rFonts w:ascii="Courier New" w:eastAsia="Times New Roman" w:hAnsi="Courier New" w:cs="Courier New"/>
            <w:color w:val="000000"/>
            <w:sz w:val="20"/>
            <w:szCs w:val="20"/>
            <w:lang w:val="en-IN" w:eastAsia="en-IN"/>
          </w:rPr>
          <w:t>,</w:t>
        </w:r>
        <w:r w:rsidR="007C54C8" w:rsidRPr="00E75366">
          <w:rPr>
            <w:rFonts w:ascii="Courier New" w:eastAsia="Times New Roman" w:hAnsi="Courier New" w:cs="Courier New"/>
            <w:color w:val="000000"/>
            <w:sz w:val="20"/>
            <w:szCs w:val="20"/>
            <w:lang w:val="en-IN" w:eastAsia="en-IN"/>
          </w:rPr>
          <w:t xml:space="preserve"> </w:t>
        </w:r>
        <w:r w:rsidR="007C54C8">
          <w:rPr>
            <w:rFonts w:ascii="Courier New" w:eastAsia="Times New Roman" w:hAnsi="Courier New" w:cs="Courier New"/>
            <w:color w:val="000000"/>
            <w:sz w:val="20"/>
            <w:szCs w:val="20"/>
            <w:lang w:val="en-IN" w:eastAsia="en-IN"/>
          </w:rPr>
          <w:t>i</w:t>
        </w:r>
      </w:ins>
      <w:del w:id="1380" w:author="Author" w:date="2017-04-04T21:32:00Z">
        <w:r w:rsidRPr="00E75366" w:rsidDel="007C54C8">
          <w:rPr>
            <w:rFonts w:ascii="Courier New" w:eastAsia="Times New Roman" w:hAnsi="Courier New" w:cs="Courier New"/>
            <w:color w:val="000000"/>
            <w:sz w:val="20"/>
            <w:szCs w:val="20"/>
            <w:lang w:val="en-IN" w:eastAsia="en-IN"/>
          </w:rPr>
          <w:delText>I</w:delText>
        </w:r>
      </w:del>
      <w:r w:rsidRPr="00E75366">
        <w:rPr>
          <w:rFonts w:ascii="Courier New" w:eastAsia="Times New Roman" w:hAnsi="Courier New" w:cs="Courier New"/>
          <w:color w:val="000000"/>
          <w:sz w:val="20"/>
          <w:szCs w:val="20"/>
          <w:lang w:val="en-IN" w:eastAsia="en-IN"/>
        </w:rPr>
        <w:t xml:space="preserve">t is </w:t>
      </w:r>
      <w:del w:id="1381" w:author="Author" w:date="2017-04-04T21:32:00Z">
        <w:r w:rsidRPr="00E75366" w:rsidDel="007C54C8">
          <w:rPr>
            <w:rFonts w:ascii="Courier New" w:eastAsia="Times New Roman" w:hAnsi="Courier New" w:cs="Courier New"/>
            <w:color w:val="000000"/>
            <w:sz w:val="20"/>
            <w:szCs w:val="20"/>
            <w:lang w:val="en-IN" w:eastAsia="en-IN"/>
          </w:rPr>
          <w:delText xml:space="preserve">thus </w:delText>
        </w:r>
      </w:del>
      <w:r w:rsidRPr="00E75366">
        <w:rPr>
          <w:rFonts w:ascii="Courier New" w:eastAsia="Times New Roman" w:hAnsi="Courier New" w:cs="Courier New"/>
          <w:color w:val="000000"/>
          <w:sz w:val="20"/>
          <w:szCs w:val="20"/>
          <w:lang w:val="en-IN" w:eastAsia="en-IN"/>
        </w:rPr>
        <w:t xml:space="preserve">worth </w:t>
      </w:r>
      <w:del w:id="1382" w:author="Author" w:date="2017-04-04T21:32:00Z">
        <w:r w:rsidRPr="00E75366" w:rsidDel="007C54C8">
          <w:rPr>
            <w:rFonts w:ascii="Courier New" w:eastAsia="Times New Roman" w:hAnsi="Courier New" w:cs="Courier New"/>
            <w:color w:val="000000"/>
            <w:sz w:val="20"/>
            <w:szCs w:val="20"/>
            <w:lang w:val="en-IN" w:eastAsia="en-IN"/>
          </w:rPr>
          <w:delText>to known</w:delText>
        </w:r>
      </w:del>
      <w:ins w:id="1383" w:author="Author" w:date="2017-04-04T21:32:00Z">
        <w:r w:rsidR="007C54C8">
          <w:rPr>
            <w:rFonts w:ascii="Courier New" w:eastAsia="Times New Roman" w:hAnsi="Courier New" w:cs="Courier New"/>
            <w:color w:val="000000"/>
            <w:sz w:val="20"/>
            <w:szCs w:val="20"/>
            <w:lang w:val="en-IN" w:eastAsia="en-IN"/>
          </w:rPr>
          <w:t>knowing whether</w:t>
        </w:r>
      </w:ins>
      <w:r w:rsidRPr="00E75366">
        <w:rPr>
          <w:rFonts w:ascii="Courier New" w:eastAsia="Times New Roman" w:hAnsi="Courier New" w:cs="Courier New"/>
          <w:color w:val="000000"/>
          <w:sz w:val="20"/>
          <w:szCs w:val="20"/>
          <w:lang w:val="en-IN" w:eastAsia="en-IN"/>
        </w:rPr>
        <w:t xml:space="preserve"> </w:t>
      </w:r>
      <w:del w:id="1384" w:author="Author" w:date="2017-04-04T21:32:00Z">
        <w:r w:rsidRPr="00E75366" w:rsidDel="007C54C8">
          <w:rPr>
            <w:rFonts w:ascii="Courier New" w:eastAsia="Times New Roman" w:hAnsi="Courier New" w:cs="Courier New"/>
            <w:color w:val="000000"/>
            <w:sz w:val="20"/>
            <w:szCs w:val="20"/>
            <w:lang w:val="en-IN" w:eastAsia="en-IN"/>
          </w:rPr>
          <w:delText xml:space="preserve">that </w:delText>
        </w:r>
      </w:del>
      <w:r w:rsidRPr="00E75366">
        <w:rPr>
          <w:rFonts w:ascii="Courier New" w:eastAsia="Times New Roman" w:hAnsi="Courier New" w:cs="Courier New"/>
          <w:color w:val="000000"/>
          <w:sz w:val="20"/>
          <w:szCs w:val="20"/>
          <w:lang w:val="en-IN" w:eastAsia="en-IN"/>
        </w:rPr>
        <w:t xml:space="preserve">the situation at hand </w:t>
      </w:r>
      <w:del w:id="1385" w:author="Author" w:date="2017-04-04T21:32:00Z">
        <w:r w:rsidRPr="00E75366" w:rsidDel="007C54C8">
          <w:rPr>
            <w:rFonts w:ascii="Courier New" w:eastAsia="Times New Roman" w:hAnsi="Courier New" w:cs="Courier New"/>
            <w:color w:val="000000"/>
            <w:sz w:val="20"/>
            <w:szCs w:val="20"/>
            <w:lang w:val="en-IN" w:eastAsia="en-IN"/>
          </w:rPr>
          <w:delText>has had</w:delText>
        </w:r>
      </w:del>
      <w:ins w:id="1386" w:author="Author" w:date="2017-04-04T21:32:00Z">
        <w:r w:rsidR="007C54C8">
          <w:rPr>
            <w:rFonts w:ascii="Courier New" w:eastAsia="Times New Roman" w:hAnsi="Courier New" w:cs="Courier New"/>
            <w:color w:val="000000"/>
            <w:sz w:val="20"/>
            <w:szCs w:val="20"/>
            <w:lang w:val="en-IN" w:eastAsia="en-IN"/>
          </w:rPr>
          <w:t>correlates to</w:t>
        </w:r>
      </w:ins>
      <w:r w:rsidRPr="00E75366">
        <w:rPr>
          <w:rFonts w:ascii="Courier New" w:eastAsia="Times New Roman" w:hAnsi="Courier New" w:cs="Courier New"/>
          <w:color w:val="000000"/>
          <w:sz w:val="20"/>
          <w:szCs w:val="20"/>
          <w:lang w:val="en-IN" w:eastAsia="en-IN"/>
        </w:rPr>
        <w:t xml:space="preserve"> such </w:t>
      </w:r>
      <w:ins w:id="1387" w:author="Author" w:date="2017-04-04T21:32:00Z">
        <w:r w:rsidR="007C54C8">
          <w:rPr>
            <w:rFonts w:ascii="Courier New" w:eastAsia="Times New Roman" w:hAnsi="Courier New" w:cs="Courier New"/>
            <w:color w:val="000000"/>
            <w:sz w:val="20"/>
            <w:szCs w:val="20"/>
            <w:lang w:val="en-IN" w:eastAsia="en-IN"/>
          </w:rPr>
          <w:t xml:space="preserve">an </w:t>
        </w:r>
      </w:ins>
      <w:r w:rsidRPr="00E75366">
        <w:rPr>
          <w:rFonts w:ascii="Courier New" w:eastAsia="Times New Roman" w:hAnsi="Courier New" w:cs="Courier New"/>
          <w:color w:val="000000"/>
          <w:sz w:val="20"/>
          <w:szCs w:val="20"/>
          <w:lang w:val="en-IN" w:eastAsia="en-IN"/>
        </w:rPr>
        <w:t xml:space="preserve">analogue in the past. Another possible application is </w:t>
      </w:r>
      <w:del w:id="1388" w:author="Author" w:date="2017-04-04T21:32:00Z">
        <w:r w:rsidRPr="00E75366" w:rsidDel="007C54C8">
          <w:rPr>
            <w:rFonts w:ascii="Courier New" w:eastAsia="Times New Roman" w:hAnsi="Courier New" w:cs="Courier New"/>
            <w:color w:val="000000"/>
            <w:sz w:val="20"/>
            <w:szCs w:val="20"/>
            <w:lang w:val="en-IN" w:eastAsia="en-IN"/>
          </w:rPr>
          <w:delText xml:space="preserve">a </w:delText>
        </w:r>
      </w:del>
      <w:r w:rsidRPr="00E75366">
        <w:rPr>
          <w:rFonts w:ascii="Courier New" w:eastAsia="Times New Roman" w:hAnsi="Courier New" w:cs="Courier New"/>
          <w:color w:val="000000"/>
          <w:sz w:val="20"/>
          <w:szCs w:val="20"/>
          <w:lang w:val="en-IN" w:eastAsia="en-IN"/>
        </w:rPr>
        <w:t xml:space="preserve">quality assessment of the selection of analogues on a shorter period, where sub-daily precipitation data </w:t>
      </w:r>
      <w:del w:id="1389" w:author="Author" w:date="2017-04-04T21:33:00Z">
        <w:r w:rsidRPr="00E75366" w:rsidDel="007C54C8">
          <w:rPr>
            <w:rFonts w:ascii="Courier New" w:eastAsia="Times New Roman" w:hAnsi="Courier New" w:cs="Courier New"/>
            <w:color w:val="000000"/>
            <w:sz w:val="20"/>
            <w:szCs w:val="20"/>
            <w:lang w:val="en-IN" w:eastAsia="en-IN"/>
          </w:rPr>
          <w:delText xml:space="preserve">is </w:delText>
        </w:r>
      </w:del>
      <w:ins w:id="1390" w:author="Author" w:date="2017-04-04T21:33:00Z">
        <w:r w:rsidR="007C54C8">
          <w:rPr>
            <w:rFonts w:ascii="Courier New" w:eastAsia="Times New Roman" w:hAnsi="Courier New" w:cs="Courier New"/>
            <w:color w:val="000000"/>
            <w:sz w:val="20"/>
            <w:szCs w:val="20"/>
            <w:lang w:val="en-IN" w:eastAsia="en-IN"/>
          </w:rPr>
          <w:t>are</w:t>
        </w:r>
        <w:r w:rsidR="007C54C8"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available. </w:t>
      </w:r>
      <w:commentRangeStart w:id="1391"/>
      <w:r w:rsidRPr="00E75366">
        <w:rPr>
          <w:rFonts w:ascii="Courier New" w:eastAsia="Times New Roman" w:hAnsi="Courier New" w:cs="Courier New"/>
          <w:color w:val="000000"/>
          <w:sz w:val="20"/>
          <w:szCs w:val="20"/>
          <w:lang w:val="en-IN" w:eastAsia="en-IN"/>
        </w:rPr>
        <w:t>Indeed, if the selection of analogues with the MTW on a long period</w:t>
      </w:r>
      <w:del w:id="1392" w:author="Author" w:date="2017-04-04T21:33:00Z">
        <w:r w:rsidRPr="00E75366" w:rsidDel="007C54C8">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for a specific target day</w:t>
      </w:r>
      <w:del w:id="1393" w:author="Author" w:date="2017-04-04T21:33:00Z">
        <w:r w:rsidRPr="00E75366" w:rsidDel="007C54C8">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differ</w:t>
      </w:r>
      <w:ins w:id="1394" w:author="Author" w:date="2017-04-04T21:33:00Z">
        <w:r w:rsidR="007C54C8">
          <w:rPr>
            <w:rFonts w:ascii="Courier New" w:eastAsia="Times New Roman" w:hAnsi="Courier New" w:cs="Courier New"/>
            <w:color w:val="000000"/>
            <w:sz w:val="20"/>
            <w:szCs w:val="20"/>
            <w:lang w:val="en-IN" w:eastAsia="en-IN"/>
          </w:rPr>
          <w:t>s</w:t>
        </w:r>
      </w:ins>
      <w:r w:rsidRPr="00E75366">
        <w:rPr>
          <w:rFonts w:ascii="Courier New" w:eastAsia="Times New Roman" w:hAnsi="Courier New" w:cs="Courier New"/>
          <w:color w:val="000000"/>
          <w:sz w:val="20"/>
          <w:szCs w:val="20"/>
          <w:lang w:val="en-IN" w:eastAsia="en-IN"/>
        </w:rPr>
        <w:t xml:space="preserve"> from the selection </w:t>
      </w:r>
      <w:del w:id="1395" w:author="Author" w:date="2017-04-04T21:33:00Z">
        <w:r w:rsidRPr="00E75366" w:rsidDel="007C54C8">
          <w:rPr>
            <w:rFonts w:ascii="Courier New" w:eastAsia="Times New Roman" w:hAnsi="Courier New" w:cs="Courier New"/>
            <w:color w:val="000000"/>
            <w:sz w:val="20"/>
            <w:szCs w:val="20"/>
            <w:lang w:val="en-IN" w:eastAsia="en-IN"/>
          </w:rPr>
          <w:delText xml:space="preserve">on </w:delText>
        </w:r>
      </w:del>
      <w:ins w:id="1396" w:author="Author" w:date="2017-04-04T21:33:00Z">
        <w:r w:rsidR="007C54C8">
          <w:rPr>
            <w:rFonts w:ascii="Courier New" w:eastAsia="Times New Roman" w:hAnsi="Courier New" w:cs="Courier New"/>
            <w:color w:val="000000"/>
            <w:sz w:val="20"/>
            <w:szCs w:val="20"/>
            <w:lang w:val="en-IN" w:eastAsia="en-IN"/>
          </w:rPr>
          <w:t>for</w:t>
        </w:r>
        <w:r w:rsidR="007C54C8" w:rsidRPr="00E75366">
          <w:rPr>
            <w:rFonts w:ascii="Courier New" w:eastAsia="Times New Roman" w:hAnsi="Courier New" w:cs="Courier New"/>
            <w:color w:val="000000"/>
            <w:sz w:val="20"/>
            <w:szCs w:val="20"/>
            <w:lang w:val="en-IN" w:eastAsia="en-IN"/>
          </w:rPr>
          <w:t xml:space="preserve"> </w:t>
        </w:r>
      </w:ins>
      <w:del w:id="1397" w:author="Author" w:date="2017-04-04T21:33:00Z">
        <w:r w:rsidRPr="00E75366" w:rsidDel="007C54C8">
          <w:rPr>
            <w:rFonts w:ascii="Courier New" w:eastAsia="Times New Roman" w:hAnsi="Courier New" w:cs="Courier New"/>
            <w:color w:val="000000"/>
            <w:sz w:val="20"/>
            <w:szCs w:val="20"/>
            <w:lang w:val="en-IN" w:eastAsia="en-IN"/>
          </w:rPr>
          <w:delText xml:space="preserve">the </w:delText>
        </w:r>
      </w:del>
      <w:ins w:id="1398" w:author="Author" w:date="2017-04-04T21:33:00Z">
        <w:r w:rsidR="007C54C8">
          <w:rPr>
            <w:rFonts w:ascii="Courier New" w:eastAsia="Times New Roman" w:hAnsi="Courier New" w:cs="Courier New"/>
            <w:color w:val="000000"/>
            <w:sz w:val="20"/>
            <w:szCs w:val="20"/>
            <w:lang w:val="en-IN" w:eastAsia="en-IN"/>
          </w:rPr>
          <w:t>a</w:t>
        </w:r>
        <w:r w:rsidR="007C54C8"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short period, </w:t>
      </w:r>
      <w:del w:id="1399" w:author="Author" w:date="2017-04-04T21:33:00Z">
        <w:r w:rsidRPr="00E75366" w:rsidDel="007C54C8">
          <w:rPr>
            <w:rFonts w:ascii="Courier New" w:eastAsia="Times New Roman" w:hAnsi="Courier New" w:cs="Courier New"/>
            <w:color w:val="000000"/>
            <w:sz w:val="20"/>
            <w:szCs w:val="20"/>
            <w:lang w:val="en-IN" w:eastAsia="en-IN"/>
          </w:rPr>
          <w:delText>this may point</w:delText>
        </w:r>
      </w:del>
      <w:ins w:id="1400" w:author="Author" w:date="2017-04-04T21:33:00Z">
        <w:r w:rsidR="007C54C8">
          <w:rPr>
            <w:rFonts w:ascii="Courier New" w:eastAsia="Times New Roman" w:hAnsi="Courier New" w:cs="Courier New"/>
            <w:color w:val="000000"/>
            <w:sz w:val="20"/>
            <w:szCs w:val="20"/>
            <w:lang w:val="en-IN" w:eastAsia="en-IN"/>
          </w:rPr>
          <w:t>a</w:t>
        </w:r>
      </w:ins>
      <w:r w:rsidRPr="00E75366">
        <w:rPr>
          <w:rFonts w:ascii="Courier New" w:eastAsia="Times New Roman" w:hAnsi="Courier New" w:cs="Courier New"/>
          <w:color w:val="000000"/>
          <w:sz w:val="20"/>
          <w:szCs w:val="20"/>
          <w:lang w:val="en-IN" w:eastAsia="en-IN"/>
        </w:rPr>
        <w:t xml:space="preserve"> </w:t>
      </w:r>
      <w:del w:id="1401" w:author="Author" w:date="2017-04-04T21:33:00Z">
        <w:r w:rsidRPr="00E75366" w:rsidDel="007C54C8">
          <w:rPr>
            <w:rFonts w:ascii="Courier New" w:eastAsia="Times New Roman" w:hAnsi="Courier New" w:cs="Courier New"/>
            <w:color w:val="000000"/>
            <w:sz w:val="20"/>
            <w:szCs w:val="20"/>
            <w:lang w:val="en-IN" w:eastAsia="en-IN"/>
          </w:rPr>
          <w:delText xml:space="preserve">out a </w:delText>
        </w:r>
      </w:del>
      <w:r w:rsidRPr="00E75366">
        <w:rPr>
          <w:rFonts w:ascii="Courier New" w:eastAsia="Times New Roman" w:hAnsi="Courier New" w:cs="Courier New"/>
          <w:color w:val="000000"/>
          <w:sz w:val="20"/>
          <w:szCs w:val="20"/>
          <w:lang w:val="en-IN" w:eastAsia="en-IN"/>
        </w:rPr>
        <w:t>sub-optimal forecast</w:t>
      </w:r>
      <w:ins w:id="1402" w:author="Author" w:date="2017-04-04T21:33:00Z">
        <w:r w:rsidR="007C54C8">
          <w:rPr>
            <w:rFonts w:ascii="Courier New" w:eastAsia="Times New Roman" w:hAnsi="Courier New" w:cs="Courier New"/>
            <w:color w:val="000000"/>
            <w:sz w:val="20"/>
            <w:szCs w:val="20"/>
            <w:lang w:val="en-IN" w:eastAsia="en-IN"/>
          </w:rPr>
          <w:t xml:space="preserve"> could be obtained</w:t>
        </w:r>
      </w:ins>
      <w:r w:rsidRPr="00E75366">
        <w:rPr>
          <w:rFonts w:ascii="Courier New" w:eastAsia="Times New Roman" w:hAnsi="Courier New" w:cs="Courier New"/>
          <w:color w:val="000000"/>
          <w:sz w:val="20"/>
          <w:szCs w:val="20"/>
          <w:lang w:val="en-IN" w:eastAsia="en-IN"/>
        </w:rPr>
        <w:t>.</w:t>
      </w:r>
      <w:commentRangeEnd w:id="1391"/>
      <w:r w:rsidR="007C54C8">
        <w:rPr>
          <w:rStyle w:val="CommentReference"/>
        </w:rPr>
        <w:commentReference w:id="1391"/>
      </w:r>
      <w:r w:rsidRPr="00E75366">
        <w:rPr>
          <w:rFonts w:ascii="Courier New" w:eastAsia="Times New Roman" w:hAnsi="Courier New" w:cs="Courier New"/>
          <w:color w:val="000000"/>
          <w:sz w:val="20"/>
          <w:szCs w:val="20"/>
          <w:lang w:val="en-IN" w:eastAsia="en-IN"/>
        </w:rPr>
        <w:t xml:space="preserve"> </w:t>
      </w:r>
      <w:commentRangeStart w:id="1403"/>
      <w:r w:rsidRPr="00E75366">
        <w:rPr>
          <w:rFonts w:ascii="Courier New" w:eastAsia="Times New Roman" w:hAnsi="Courier New" w:cs="Courier New"/>
          <w:color w:val="000000"/>
          <w:sz w:val="20"/>
          <w:szCs w:val="20"/>
          <w:lang w:val="en-IN" w:eastAsia="en-IN"/>
        </w:rPr>
        <w:t xml:space="preserve">Finally, </w:t>
      </w:r>
      <w:ins w:id="1404" w:author="Author" w:date="2017-04-04T21:34:00Z">
        <w:r w:rsidR="007C54C8">
          <w:rPr>
            <w:rFonts w:ascii="Courier New" w:eastAsia="Times New Roman" w:hAnsi="Courier New" w:cs="Courier New"/>
            <w:color w:val="000000"/>
            <w:sz w:val="20"/>
            <w:szCs w:val="20"/>
            <w:lang w:val="en-IN" w:eastAsia="en-IN"/>
          </w:rPr>
          <w:t xml:space="preserve">although </w:t>
        </w:r>
      </w:ins>
      <w:r w:rsidRPr="00E75366">
        <w:rPr>
          <w:rFonts w:ascii="Courier New" w:eastAsia="Times New Roman" w:hAnsi="Courier New" w:cs="Courier New"/>
          <w:color w:val="000000"/>
          <w:sz w:val="20"/>
          <w:szCs w:val="20"/>
          <w:lang w:val="en-IN" w:eastAsia="en-IN"/>
        </w:rPr>
        <w:t xml:space="preserve">other predictands might not need sub-daily total values, </w:t>
      </w:r>
      <w:del w:id="1405" w:author="Author" w:date="2017-04-04T21:34:00Z">
        <w:r w:rsidRPr="00E75366" w:rsidDel="007C54C8">
          <w:rPr>
            <w:rFonts w:ascii="Courier New" w:eastAsia="Times New Roman" w:hAnsi="Courier New" w:cs="Courier New"/>
            <w:color w:val="000000"/>
            <w:sz w:val="20"/>
            <w:szCs w:val="20"/>
            <w:lang w:val="en-IN" w:eastAsia="en-IN"/>
          </w:rPr>
          <w:delText xml:space="preserve">but </w:delText>
        </w:r>
      </w:del>
      <w:r w:rsidRPr="00E75366">
        <w:rPr>
          <w:rFonts w:ascii="Courier New" w:eastAsia="Times New Roman" w:hAnsi="Courier New" w:cs="Courier New"/>
          <w:color w:val="000000"/>
          <w:sz w:val="20"/>
          <w:szCs w:val="20"/>
          <w:lang w:val="en-IN" w:eastAsia="en-IN"/>
        </w:rPr>
        <w:t xml:space="preserve">point observations </w:t>
      </w:r>
      <w:del w:id="1406" w:author="Author" w:date="2017-04-04T21:34:00Z">
        <w:r w:rsidRPr="00E75366" w:rsidDel="007C54C8">
          <w:rPr>
            <w:rFonts w:ascii="Courier New" w:eastAsia="Times New Roman" w:hAnsi="Courier New" w:cs="Courier New"/>
            <w:color w:val="000000"/>
            <w:sz w:val="20"/>
            <w:szCs w:val="20"/>
            <w:lang w:val="en-IN" w:eastAsia="en-IN"/>
          </w:rPr>
          <w:delText>(e.g</w:delText>
        </w:r>
      </w:del>
      <w:ins w:id="1407" w:author="Author" w:date="2017-04-04T21:34:00Z">
        <w:r w:rsidR="007C54C8">
          <w:rPr>
            <w:rFonts w:ascii="Courier New" w:eastAsia="Times New Roman" w:hAnsi="Courier New" w:cs="Courier New"/>
            <w:color w:val="000000"/>
            <w:sz w:val="20"/>
            <w:szCs w:val="20"/>
            <w:lang w:val="en-IN" w:eastAsia="en-IN"/>
          </w:rPr>
          <w:t>such as</w:t>
        </w:r>
      </w:ins>
      <w:del w:id="1408" w:author="Author" w:date="2017-04-04T21:34:00Z">
        <w:r w:rsidRPr="00E75366" w:rsidDel="007C54C8">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hail</w:t>
      </w:r>
      <w:del w:id="1409" w:author="Author" w:date="2017-04-04T21:34:00Z">
        <w:r w:rsidRPr="00E75366" w:rsidDel="007C54C8">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or extreme wind gusts</w:t>
      </w:r>
      <w:del w:id="1410" w:author="Author" w:date="2017-04-04T21:34:00Z">
        <w:r w:rsidRPr="00E75366" w:rsidDel="007C54C8">
          <w:rPr>
            <w:rFonts w:ascii="Courier New" w:eastAsia="Times New Roman" w:hAnsi="Courier New" w:cs="Courier New"/>
            <w:color w:val="000000"/>
            <w:sz w:val="20"/>
            <w:szCs w:val="20"/>
            <w:lang w:val="en-IN" w:eastAsia="en-IN"/>
          </w:rPr>
          <w:delText>), which</w:delText>
        </w:r>
      </w:del>
      <w:r w:rsidRPr="00E75366">
        <w:rPr>
          <w:rFonts w:ascii="Courier New" w:eastAsia="Times New Roman" w:hAnsi="Courier New" w:cs="Courier New"/>
          <w:color w:val="000000"/>
          <w:sz w:val="20"/>
          <w:szCs w:val="20"/>
          <w:lang w:val="en-IN" w:eastAsia="en-IN"/>
        </w:rPr>
        <w:t xml:space="preserve"> make them easier to use with the MTW</w:t>
      </w:r>
      <w:commentRangeEnd w:id="1403"/>
      <w:r w:rsidR="007C54C8">
        <w:rPr>
          <w:rStyle w:val="CommentReference"/>
        </w:rPr>
        <w:commentReference w:id="1403"/>
      </w:r>
      <w:r w:rsidRPr="00E75366">
        <w:rPr>
          <w:rFonts w:ascii="Courier New" w:eastAsia="Times New Roman" w:hAnsi="Courier New" w:cs="Courier New"/>
          <w:color w:val="00000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t xml:space="preserve">The technique </w:t>
      </w:r>
      <w:del w:id="1411" w:author="Author" w:date="2017-04-04T21:35:00Z">
        <w:r w:rsidRPr="00E75366" w:rsidDel="007C54C8">
          <w:rPr>
            <w:rFonts w:ascii="Courier New" w:eastAsia="Times New Roman" w:hAnsi="Courier New" w:cs="Courier New"/>
            <w:color w:val="000000"/>
            <w:sz w:val="20"/>
            <w:szCs w:val="20"/>
            <w:lang w:val="en-IN" w:eastAsia="en-IN"/>
          </w:rPr>
          <w:delText xml:space="preserve">being </w:delText>
        </w:r>
      </w:del>
      <w:ins w:id="1412" w:author="Author" w:date="2017-04-04T21:35:00Z">
        <w:r w:rsidR="007C54C8">
          <w:rPr>
            <w:rFonts w:ascii="Courier New" w:eastAsia="Times New Roman" w:hAnsi="Courier New" w:cs="Courier New"/>
            <w:color w:val="000000"/>
            <w:sz w:val="20"/>
            <w:szCs w:val="20"/>
            <w:lang w:val="en-IN" w:eastAsia="en-IN"/>
          </w:rPr>
          <w:t>is</w:t>
        </w:r>
        <w:r w:rsidR="007C54C8"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very simple and easily applicable</w:t>
      </w:r>
      <w:ins w:id="1413" w:author="Author" w:date="2017-04-04T21:35:00Z">
        <w:r w:rsidR="007C54C8">
          <w:rPr>
            <w:rFonts w:ascii="Courier New" w:eastAsia="Times New Roman" w:hAnsi="Courier New" w:cs="Courier New"/>
            <w:color w:val="000000"/>
            <w:sz w:val="20"/>
            <w:szCs w:val="20"/>
            <w:lang w:val="en-IN" w:eastAsia="en-IN"/>
          </w:rPr>
          <w:t xml:space="preserve">. </w:t>
        </w:r>
        <w:commentRangeStart w:id="1414"/>
        <w:r w:rsidR="007C54C8">
          <w:rPr>
            <w:rFonts w:ascii="Courier New" w:eastAsia="Times New Roman" w:hAnsi="Courier New" w:cs="Courier New"/>
            <w:color w:val="000000"/>
            <w:sz w:val="20"/>
            <w:szCs w:val="20"/>
            <w:lang w:val="en-IN" w:eastAsia="en-IN"/>
          </w:rPr>
          <w:t>Therefore,</w:t>
        </w:r>
      </w:ins>
      <w:del w:id="1415" w:author="Author" w:date="2017-04-04T21:35:00Z">
        <w:r w:rsidRPr="00E75366" w:rsidDel="007C54C8">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it should be considered for several applications in different contexts, </w:t>
      </w:r>
      <w:del w:id="1416" w:author="Author" w:date="2017-04-04T21:35:00Z">
        <w:r w:rsidRPr="00E75366" w:rsidDel="007C54C8">
          <w:rPr>
            <w:rFonts w:ascii="Courier New" w:eastAsia="Times New Roman" w:hAnsi="Courier New" w:cs="Courier New"/>
            <w:color w:val="000000"/>
            <w:sz w:val="20"/>
            <w:szCs w:val="20"/>
            <w:lang w:val="en-IN" w:eastAsia="en-IN"/>
          </w:rPr>
          <w:delText>may it</w:delText>
        </w:r>
      </w:del>
      <w:ins w:id="1417" w:author="Author" w:date="2017-04-04T21:35:00Z">
        <w:r w:rsidR="00652312">
          <w:rPr>
            <w:rFonts w:ascii="Courier New" w:eastAsia="Times New Roman" w:hAnsi="Courier New" w:cs="Courier New"/>
            <w:color w:val="000000"/>
            <w:sz w:val="20"/>
            <w:szCs w:val="20"/>
            <w:lang w:val="en-IN" w:eastAsia="en-IN"/>
          </w:rPr>
          <w:t>particularly</w:t>
        </w:r>
      </w:ins>
      <w:del w:id="1418" w:author="Author" w:date="2017-04-04T21:35:00Z">
        <w:r w:rsidRPr="00E75366" w:rsidDel="007C54C8">
          <w:rPr>
            <w:rFonts w:ascii="Courier New" w:eastAsia="Times New Roman" w:hAnsi="Courier New" w:cs="Courier New"/>
            <w:color w:val="000000"/>
            <w:sz w:val="20"/>
            <w:szCs w:val="20"/>
            <w:lang w:val="en-IN" w:eastAsia="en-IN"/>
          </w:rPr>
          <w:delText xml:space="preserve"> be</w:delText>
        </w:r>
      </w:del>
      <w:r w:rsidRPr="00E75366">
        <w:rPr>
          <w:rFonts w:ascii="Courier New" w:eastAsia="Times New Roman" w:hAnsi="Courier New" w:cs="Courier New"/>
          <w:color w:val="000000"/>
          <w:sz w:val="20"/>
          <w:szCs w:val="20"/>
          <w:lang w:val="en-IN" w:eastAsia="en-IN"/>
        </w:rPr>
        <w:t xml:space="preserve"> for operational forecasting or climate-related studies.</w:t>
      </w:r>
      <w:commentRangeEnd w:id="1414"/>
      <w:r w:rsidR="007C54C8">
        <w:rPr>
          <w:rStyle w:val="CommentReference"/>
        </w:rPr>
        <w:commentReference w:id="1414"/>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\appendix</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\section{Acronyms}</w:t>
      </w:r>
      <w:r w:rsidRPr="00E75366">
        <w:rPr>
          <w:rFonts w:ascii="Courier New" w:eastAsia="Times New Roman" w:hAnsi="Courier New" w:cs="Courier New"/>
          <w:color w:val="000000"/>
          <w:sz w:val="20"/>
          <w:szCs w:val="20"/>
          <w:lang w:val="en-IN" w:eastAsia="en-IN"/>
        </w:rPr>
        <w:t xml:space="preserve">    </w:t>
      </w:r>
      <w:r w:rsidRPr="00E75366">
        <w:rPr>
          <w:rFonts w:ascii="Courier New" w:eastAsia="Times New Roman" w:hAnsi="Courier New" w:cs="Courier New"/>
          <w:color w:val="606060"/>
          <w:sz w:val="20"/>
          <w:szCs w:val="20"/>
          <w:lang w:val="en-IN" w:eastAsia="en-IN"/>
        </w:rPr>
        <w:t>%% Appendix A</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\begin</w:t>
      </w:r>
      <w:r w:rsidRPr="00E75366">
        <w:rPr>
          <w:rFonts w:ascii="Courier New" w:eastAsia="Times New Roman" w:hAnsi="Courier New" w:cs="Courier New"/>
          <w:color w:val="000000"/>
          <w:sz w:val="20"/>
          <w:szCs w:val="20"/>
          <w:lang w:val="en-IN" w:eastAsia="en-IN"/>
        </w:rPr>
        <w:t>{labeling}{2Z-2MI}</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\item</w:t>
      </w:r>
      <w:r w:rsidRPr="00E75366">
        <w:rPr>
          <w:rFonts w:ascii="Courier New" w:eastAsia="Times New Roman" w:hAnsi="Courier New" w:cs="Courier New"/>
          <w:color w:val="000000"/>
          <w:sz w:val="20"/>
          <w:szCs w:val="20"/>
          <w:lang w:val="en-IN" w:eastAsia="en-IN"/>
        </w:rPr>
        <w:t xml:space="preserve"> [2Z] Name of </w:t>
      </w:r>
      <w:del w:id="1419" w:author="Author" w:date="2017-04-04T21:36:00Z">
        <w:r w:rsidRPr="00E75366" w:rsidDel="00652312">
          <w:rPr>
            <w:rFonts w:ascii="Courier New" w:eastAsia="Times New Roman" w:hAnsi="Courier New" w:cs="Courier New"/>
            <w:color w:val="000000"/>
            <w:sz w:val="20"/>
            <w:szCs w:val="20"/>
            <w:lang w:val="en-IN" w:eastAsia="en-IN"/>
          </w:rPr>
          <w:delText xml:space="preserve">the </w:delText>
        </w:r>
      </w:del>
      <w:r w:rsidRPr="00E75366">
        <w:rPr>
          <w:rFonts w:ascii="Courier New" w:eastAsia="Times New Roman" w:hAnsi="Courier New" w:cs="Courier New"/>
          <w:color w:val="000000"/>
          <w:sz w:val="20"/>
          <w:szCs w:val="20"/>
          <w:lang w:val="en-IN" w:eastAsia="en-IN"/>
        </w:rPr>
        <w:t xml:space="preserve">analogue method of </w:t>
      </w:r>
      <w:del w:id="1420" w:author="Author" w:date="2017-04-04T21:36:00Z">
        <w:r w:rsidRPr="00E75366" w:rsidDel="00652312">
          <w:rPr>
            <w:rFonts w:ascii="Courier New" w:eastAsia="Times New Roman" w:hAnsi="Courier New" w:cs="Courier New"/>
            <w:color w:val="000000"/>
            <w:sz w:val="20"/>
            <w:szCs w:val="20"/>
            <w:lang w:val="en-IN" w:eastAsia="en-IN"/>
          </w:rPr>
          <w:delText xml:space="preserve">the </w:delText>
        </w:r>
      </w:del>
      <w:r w:rsidRPr="00E75366">
        <w:rPr>
          <w:rFonts w:ascii="Courier New" w:eastAsia="Times New Roman" w:hAnsi="Courier New" w:cs="Courier New"/>
          <w:color w:val="000000"/>
          <w:sz w:val="20"/>
          <w:szCs w:val="20"/>
          <w:lang w:val="en-IN" w:eastAsia="en-IN"/>
        </w:rPr>
        <w:t>atmospheric circulation</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\item</w:t>
      </w:r>
      <w:r w:rsidRPr="00E75366">
        <w:rPr>
          <w:rFonts w:ascii="Courier New" w:eastAsia="Times New Roman" w:hAnsi="Courier New" w:cs="Courier New"/>
          <w:color w:val="000000"/>
          <w:sz w:val="20"/>
          <w:szCs w:val="20"/>
          <w:lang w:val="en-IN" w:eastAsia="en-IN"/>
        </w:rPr>
        <w:t xml:space="preserve"> [2Z-2MI] Name of </w:t>
      </w:r>
      <w:del w:id="1421" w:author="Author" w:date="2017-04-04T21:36:00Z">
        <w:r w:rsidRPr="00E75366" w:rsidDel="00652312">
          <w:rPr>
            <w:rFonts w:ascii="Courier New" w:eastAsia="Times New Roman" w:hAnsi="Courier New" w:cs="Courier New"/>
            <w:color w:val="000000"/>
            <w:sz w:val="20"/>
            <w:szCs w:val="20"/>
            <w:lang w:val="en-IN" w:eastAsia="en-IN"/>
          </w:rPr>
          <w:delText xml:space="preserve">the </w:delText>
        </w:r>
      </w:del>
      <w:r w:rsidRPr="00E75366">
        <w:rPr>
          <w:rFonts w:ascii="Courier New" w:eastAsia="Times New Roman" w:hAnsi="Courier New" w:cs="Courier New"/>
          <w:color w:val="000000"/>
          <w:sz w:val="20"/>
          <w:szCs w:val="20"/>
          <w:lang w:val="en-IN" w:eastAsia="en-IN"/>
        </w:rPr>
        <w:t xml:space="preserve">analogue method composed of a first level on </w:t>
      </w:r>
      <w:del w:id="1422" w:author="Author" w:date="2017-04-04T21:36:00Z">
        <w:r w:rsidRPr="00E75366" w:rsidDel="00652312">
          <w:rPr>
            <w:rFonts w:ascii="Courier New" w:eastAsia="Times New Roman" w:hAnsi="Courier New" w:cs="Courier New"/>
            <w:color w:val="000000"/>
            <w:sz w:val="20"/>
            <w:szCs w:val="20"/>
            <w:lang w:val="en-IN" w:eastAsia="en-IN"/>
          </w:rPr>
          <w:delText xml:space="preserve">the </w:delText>
        </w:r>
      </w:del>
      <w:r w:rsidRPr="00E75366">
        <w:rPr>
          <w:rFonts w:ascii="Courier New" w:eastAsia="Times New Roman" w:hAnsi="Courier New" w:cs="Courier New"/>
          <w:color w:val="000000"/>
          <w:sz w:val="20"/>
          <w:szCs w:val="20"/>
          <w:lang w:val="en-IN" w:eastAsia="en-IN"/>
        </w:rPr>
        <w:t>atmospheric circulation and a second level on a moisture index</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\item</w:t>
      </w:r>
      <w:r w:rsidRPr="00E75366">
        <w:rPr>
          <w:rFonts w:ascii="Courier New" w:eastAsia="Times New Roman" w:hAnsi="Courier New" w:cs="Courier New"/>
          <w:color w:val="000000"/>
          <w:sz w:val="20"/>
          <w:szCs w:val="20"/>
          <w:lang w:val="en-IN" w:eastAsia="en-IN"/>
        </w:rPr>
        <w:t xml:space="preserve"> [AM] Analogue method</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lastRenderedPageBreak/>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\item</w:t>
      </w:r>
      <w:r w:rsidRPr="00E75366">
        <w:rPr>
          <w:rFonts w:ascii="Courier New" w:eastAsia="Times New Roman" w:hAnsi="Courier New" w:cs="Courier New"/>
          <w:color w:val="000000"/>
          <w:sz w:val="20"/>
          <w:szCs w:val="20"/>
          <w:lang w:val="en-IN" w:eastAsia="en-IN"/>
        </w:rPr>
        <w:t xml:space="preserve"> [CP] Calibration period</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\item</w:t>
      </w:r>
      <w:r w:rsidRPr="00E75366">
        <w:rPr>
          <w:rFonts w:ascii="Courier New" w:eastAsia="Times New Roman" w:hAnsi="Courier New" w:cs="Courier New"/>
          <w:color w:val="000000"/>
          <w:sz w:val="20"/>
          <w:szCs w:val="20"/>
          <w:lang w:val="en-IN" w:eastAsia="en-IN"/>
        </w:rPr>
        <w:t xml:space="preserve"> [CRPS] Continuous ranked probability score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\item</w:t>
      </w:r>
      <w:r w:rsidRPr="00E75366">
        <w:rPr>
          <w:rFonts w:ascii="Courier New" w:eastAsia="Times New Roman" w:hAnsi="Courier New" w:cs="Courier New"/>
          <w:color w:val="000000"/>
          <w:sz w:val="20"/>
          <w:szCs w:val="20"/>
          <w:lang w:val="en-IN" w:eastAsia="en-IN"/>
        </w:rPr>
        <w:t xml:space="preserve"> [MTW] Moving time window</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\item</w:t>
      </w:r>
      <w:r w:rsidRPr="00E75366">
        <w:rPr>
          <w:rFonts w:ascii="Courier New" w:eastAsia="Times New Roman" w:hAnsi="Courier New" w:cs="Courier New"/>
          <w:color w:val="000000"/>
          <w:sz w:val="20"/>
          <w:szCs w:val="20"/>
          <w:lang w:val="en-IN" w:eastAsia="en-IN"/>
        </w:rPr>
        <w:t xml:space="preserve"> [NCAR] National Center for Atmospheric Research</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\item</w:t>
      </w:r>
      <w:r w:rsidRPr="00E75366">
        <w:rPr>
          <w:rFonts w:ascii="Courier New" w:eastAsia="Times New Roman" w:hAnsi="Courier New" w:cs="Courier New"/>
          <w:color w:val="000000"/>
          <w:sz w:val="20"/>
          <w:szCs w:val="20"/>
          <w:lang w:val="en-IN" w:eastAsia="en-IN"/>
        </w:rPr>
        <w:t xml:space="preserve"> [NCEP] National Center for Environmental Prediction</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\item</w:t>
      </w:r>
      <w:r w:rsidRPr="00E75366">
        <w:rPr>
          <w:rFonts w:ascii="Courier New" w:eastAsia="Times New Roman" w:hAnsi="Courier New" w:cs="Courier New"/>
          <w:color w:val="000000"/>
          <w:sz w:val="20"/>
          <w:szCs w:val="20"/>
          <w:lang w:val="en-IN" w:eastAsia="en-IN"/>
        </w:rPr>
        <w:t xml:space="preserve"> [RH850] Relative humidity at 850 hPa</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\item</w:t>
      </w:r>
      <w:r w:rsidRPr="00E75366">
        <w:rPr>
          <w:rFonts w:ascii="Courier New" w:eastAsia="Times New Roman" w:hAnsi="Courier New" w:cs="Courier New"/>
          <w:color w:val="000000"/>
          <w:sz w:val="20"/>
          <w:szCs w:val="20"/>
          <w:lang w:val="en-IN" w:eastAsia="en-IN"/>
        </w:rPr>
        <w:t xml:space="preserve"> [RMSE] Root-</w:t>
      </w:r>
      <w:ins w:id="1423" w:author="Author" w:date="2017-04-04T21:36:00Z">
        <w:r w:rsidR="007D0784">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mean-</w:t>
      </w:r>
      <w:ins w:id="1424" w:author="Author" w:date="2017-04-04T21:36:00Z">
        <w:r w:rsidR="007D0784">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square error</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\item</w:t>
      </w:r>
      <w:r w:rsidRPr="00E75366">
        <w:rPr>
          <w:rFonts w:ascii="Courier New" w:eastAsia="Times New Roman" w:hAnsi="Courier New" w:cs="Courier New"/>
          <w:color w:val="000000"/>
          <w:sz w:val="20"/>
          <w:szCs w:val="20"/>
          <w:lang w:val="en-IN" w:eastAsia="en-IN"/>
        </w:rPr>
        <w:t xml:space="preserve"> [S1] Teweles and Wobus (1954) score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\item</w:t>
      </w:r>
      <w:r w:rsidRPr="00E75366">
        <w:rPr>
          <w:rFonts w:ascii="Courier New" w:eastAsia="Times New Roman" w:hAnsi="Courier New" w:cs="Courier New"/>
          <w:color w:val="000000"/>
          <w:sz w:val="20"/>
          <w:szCs w:val="20"/>
          <w:lang w:val="en-IN" w:eastAsia="en-IN"/>
        </w:rPr>
        <w:t xml:space="preserve"> [TPW] Total precipitable water</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\item</w:t>
      </w:r>
      <w:r w:rsidRPr="00E75366">
        <w:rPr>
          <w:rFonts w:ascii="Courier New" w:eastAsia="Times New Roman" w:hAnsi="Courier New" w:cs="Courier New"/>
          <w:color w:val="000000"/>
          <w:sz w:val="20"/>
          <w:szCs w:val="20"/>
          <w:lang w:val="en-IN" w:eastAsia="en-IN"/>
        </w:rPr>
        <w:t xml:space="preserve"> [VP] Validation period</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\item</w:t>
      </w:r>
      <w:r w:rsidRPr="00E75366">
        <w:rPr>
          <w:rFonts w:ascii="Courier New" w:eastAsia="Times New Roman" w:hAnsi="Courier New" w:cs="Courier New"/>
          <w:color w:val="000000"/>
          <w:sz w:val="20"/>
          <w:szCs w:val="20"/>
          <w:lang w:val="en-IN" w:eastAsia="en-IN"/>
        </w:rPr>
        <w:t xml:space="preserve"> [Z1000] Geopotential height at 1000 hPa</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\item</w:t>
      </w:r>
      <w:r w:rsidRPr="00E75366">
        <w:rPr>
          <w:rFonts w:ascii="Courier New" w:eastAsia="Times New Roman" w:hAnsi="Courier New" w:cs="Courier New"/>
          <w:color w:val="000000"/>
          <w:sz w:val="20"/>
          <w:szCs w:val="20"/>
          <w:lang w:val="en-IN" w:eastAsia="en-IN"/>
        </w:rPr>
        <w:t xml:space="preserve"> [Z500] Geopotential height at 500 hPa</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\end</w:t>
      </w:r>
      <w:r w:rsidRPr="00E75366">
        <w:rPr>
          <w:rFonts w:ascii="Courier New" w:eastAsia="Times New Roman" w:hAnsi="Courier New" w:cs="Courier New"/>
          <w:color w:val="000000"/>
          <w:sz w:val="20"/>
          <w:szCs w:val="20"/>
          <w:lang w:val="en-IN" w:eastAsia="en-IN"/>
        </w:rPr>
        <w:t>{labeling}</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\competinginterests</w:t>
      </w:r>
      <w:r w:rsidRPr="00E75366">
        <w:rPr>
          <w:rFonts w:ascii="Courier New" w:eastAsia="Times New Roman" w:hAnsi="Courier New" w:cs="Courier New"/>
          <w:color w:val="000000"/>
          <w:sz w:val="20"/>
          <w:szCs w:val="20"/>
          <w:lang w:val="en-IN" w:eastAsia="en-IN"/>
        </w:rPr>
        <w:t>{The authors declare that they have no conflict of interest.}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\begin</w:t>
      </w:r>
      <w:r w:rsidRPr="00E75366">
        <w:rPr>
          <w:rFonts w:ascii="Courier New" w:eastAsia="Times New Roman" w:hAnsi="Courier New" w:cs="Courier New"/>
          <w:color w:val="000000"/>
          <w:sz w:val="20"/>
          <w:szCs w:val="20"/>
          <w:lang w:val="en-IN" w:eastAsia="en-IN"/>
        </w:rPr>
        <w:t>{acknowledgements}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del w:id="1425" w:author="Author" w:date="2017-04-04T21:36:00Z">
        <w:r w:rsidRPr="00E75366" w:rsidDel="00C86A5C">
          <w:rPr>
            <w:rFonts w:ascii="Courier New" w:eastAsia="Times New Roman" w:hAnsi="Courier New" w:cs="Courier New"/>
            <w:color w:val="000000"/>
            <w:sz w:val="20"/>
            <w:szCs w:val="20"/>
            <w:lang w:val="en-IN" w:eastAsia="en-IN"/>
          </w:rPr>
          <w:delText xml:space="preserve">We </w:delText>
        </w:r>
      </w:del>
      <w:ins w:id="1426" w:author="Author" w:date="2017-04-04T21:36:00Z">
        <w:r w:rsidR="00C86A5C">
          <w:rPr>
            <w:rFonts w:ascii="Courier New" w:eastAsia="Times New Roman" w:hAnsi="Courier New" w:cs="Courier New"/>
            <w:color w:val="000000"/>
            <w:sz w:val="20"/>
            <w:szCs w:val="20"/>
            <w:lang w:val="en-IN" w:eastAsia="en-IN"/>
          </w:rPr>
          <w:t>The authors</w:t>
        </w:r>
        <w:r w:rsidR="00C86A5C"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thank the Swiss Federal Office for Environment (FOEV), the Roads and Water Courses Service, Energy and Water Power Service of the Wallis Canton, and the Water, Land, and Sanitation Service of the Vaud Canton which financed the MINERVE (Mod</w:t>
      </w:r>
      <w:r w:rsidRPr="00E75366">
        <w:rPr>
          <w:rFonts w:ascii="Courier New" w:eastAsia="Times New Roman" w:hAnsi="Courier New" w:cs="Courier New"/>
          <w:color w:val="800000"/>
          <w:sz w:val="20"/>
          <w:szCs w:val="20"/>
          <w:lang w:val="en-IN" w:eastAsia="en-IN"/>
        </w:rPr>
        <w:t>\'</w:t>
      </w:r>
      <w:r w:rsidRPr="00E75366">
        <w:rPr>
          <w:rFonts w:ascii="Courier New" w:eastAsia="Times New Roman" w:hAnsi="Courier New" w:cs="Courier New"/>
          <w:color w:val="000000"/>
          <w:sz w:val="20"/>
          <w:szCs w:val="20"/>
          <w:lang w:val="en-IN" w:eastAsia="en-IN"/>
        </w:rPr>
        <w:t>{e</w:t>
      </w:r>
      <w:proofErr w:type="gramStart"/>
      <w:r w:rsidRPr="00E75366">
        <w:rPr>
          <w:rFonts w:ascii="Courier New" w:eastAsia="Times New Roman" w:hAnsi="Courier New" w:cs="Courier New"/>
          <w:color w:val="000000"/>
          <w:sz w:val="20"/>
          <w:szCs w:val="20"/>
          <w:lang w:val="en-IN" w:eastAsia="en-IN"/>
        </w:rPr>
        <w:t>}lisation</w:t>
      </w:r>
      <w:proofErr w:type="gramEnd"/>
      <w:r w:rsidRPr="00E75366">
        <w:rPr>
          <w:rFonts w:ascii="Courier New" w:eastAsia="Times New Roman" w:hAnsi="Courier New" w:cs="Courier New"/>
          <w:color w:val="000000"/>
          <w:sz w:val="20"/>
          <w:szCs w:val="20"/>
          <w:lang w:val="en-IN" w:eastAsia="en-IN"/>
        </w:rPr>
        <w:t xml:space="preserve"> des Intemp</w:t>
      </w:r>
      <w:r w:rsidRPr="00E75366">
        <w:rPr>
          <w:rFonts w:ascii="Courier New" w:eastAsia="Times New Roman" w:hAnsi="Courier New" w:cs="Courier New"/>
          <w:color w:val="800000"/>
          <w:sz w:val="20"/>
          <w:szCs w:val="20"/>
          <w:lang w:val="en-IN" w:eastAsia="en-IN"/>
        </w:rPr>
        <w:t>\'</w:t>
      </w:r>
      <w:r w:rsidRPr="00E75366">
        <w:rPr>
          <w:rFonts w:ascii="Courier New" w:eastAsia="Times New Roman" w:hAnsi="Courier New" w:cs="Courier New"/>
          <w:color w:val="000000"/>
          <w:sz w:val="20"/>
          <w:szCs w:val="20"/>
          <w:lang w:val="en-IN" w:eastAsia="en-IN"/>
        </w:rPr>
        <w:t>{e}ries de Nature Extr</w:t>
      </w:r>
      <w:r w:rsidRPr="00E75366">
        <w:rPr>
          <w:rFonts w:ascii="Courier New" w:eastAsia="Times New Roman" w:hAnsi="Courier New" w:cs="Courier New"/>
          <w:color w:val="800000"/>
          <w:sz w:val="20"/>
          <w:szCs w:val="20"/>
          <w:lang w:val="en-IN" w:eastAsia="en-IN"/>
        </w:rPr>
        <w:t>\^</w:t>
      </w:r>
      <w:r w:rsidRPr="00E75366">
        <w:rPr>
          <w:rFonts w:ascii="Courier New" w:eastAsia="Times New Roman" w:hAnsi="Courier New" w:cs="Courier New"/>
          <w:color w:val="000000"/>
          <w:sz w:val="20"/>
          <w:szCs w:val="20"/>
          <w:lang w:val="en-IN" w:eastAsia="en-IN"/>
        </w:rPr>
        <w:t>{e}me des Rivi</w:t>
      </w:r>
      <w:r w:rsidRPr="00E75366">
        <w:rPr>
          <w:rFonts w:ascii="Courier New" w:eastAsia="Times New Roman" w:hAnsi="Courier New" w:cs="Courier New"/>
          <w:color w:val="800000"/>
          <w:sz w:val="20"/>
          <w:szCs w:val="20"/>
          <w:lang w:val="en-IN" w:eastAsia="en-IN"/>
        </w:rPr>
        <w:t>\`</w:t>
      </w:r>
      <w:r w:rsidRPr="00E75366">
        <w:rPr>
          <w:rFonts w:ascii="Courier New" w:eastAsia="Times New Roman" w:hAnsi="Courier New" w:cs="Courier New"/>
          <w:color w:val="000000"/>
          <w:sz w:val="20"/>
          <w:szCs w:val="20"/>
          <w:lang w:val="en-IN" w:eastAsia="en-IN"/>
        </w:rPr>
        <w:t xml:space="preserve">{e}res Valaisannes et de leurs Effets) project </w:t>
      </w:r>
      <w:del w:id="1427" w:author="Author" w:date="2017-04-04T22:02:00Z">
        <w:r w:rsidRPr="00E75366" w:rsidDel="001918EF">
          <w:rPr>
            <w:rFonts w:ascii="Courier New" w:eastAsia="Times New Roman" w:hAnsi="Courier New" w:cs="Courier New"/>
            <w:color w:val="000000"/>
            <w:sz w:val="20"/>
            <w:szCs w:val="20"/>
            <w:lang w:val="en-IN" w:eastAsia="en-IN"/>
          </w:rPr>
          <w:delText xml:space="preserve">that </w:delText>
        </w:r>
      </w:del>
      <w:ins w:id="1428" w:author="Author" w:date="2017-04-04T22:02:00Z">
        <w:r w:rsidR="001918EF">
          <w:rPr>
            <w:rFonts w:ascii="Courier New" w:eastAsia="Times New Roman" w:hAnsi="Courier New" w:cs="Courier New"/>
            <w:color w:val="000000"/>
            <w:sz w:val="20"/>
            <w:szCs w:val="20"/>
            <w:lang w:val="en-IN" w:eastAsia="en-IN"/>
          </w:rPr>
          <w:t>which</w:t>
        </w:r>
        <w:r w:rsidR="001918EF"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started this research. Thanks </w:t>
      </w:r>
      <w:del w:id="1429" w:author="Author" w:date="2017-04-04T21:37:00Z">
        <w:r w:rsidRPr="00E75366" w:rsidDel="00C86A5C">
          <w:rPr>
            <w:rFonts w:ascii="Courier New" w:eastAsia="Times New Roman" w:hAnsi="Courier New" w:cs="Courier New"/>
            <w:color w:val="000000"/>
            <w:sz w:val="20"/>
            <w:szCs w:val="20"/>
            <w:lang w:val="en-IN" w:eastAsia="en-IN"/>
          </w:rPr>
          <w:delText xml:space="preserve">to </w:delText>
        </w:r>
      </w:del>
      <w:ins w:id="1430" w:author="Author" w:date="2017-04-04T21:37:00Z">
        <w:r w:rsidR="00C86A5C">
          <w:rPr>
            <w:rFonts w:ascii="Courier New" w:eastAsia="Times New Roman" w:hAnsi="Courier New" w:cs="Courier New"/>
            <w:color w:val="000000"/>
            <w:sz w:val="20"/>
            <w:szCs w:val="20"/>
            <w:lang w:val="en-IN" w:eastAsia="en-IN"/>
          </w:rPr>
          <w:t>are also extended to</w:t>
        </w:r>
        <w:r w:rsidR="00C86A5C"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Dominique B</w:t>
      </w:r>
      <w:r w:rsidRPr="00E75366">
        <w:rPr>
          <w:rFonts w:ascii="Courier New" w:eastAsia="Times New Roman" w:hAnsi="Courier New" w:cs="Courier New"/>
          <w:color w:val="800000"/>
          <w:sz w:val="20"/>
          <w:szCs w:val="20"/>
          <w:lang w:val="en-IN" w:eastAsia="en-IN"/>
        </w:rPr>
        <w:t>\'</w:t>
      </w:r>
      <w:r w:rsidRPr="00E75366">
        <w:rPr>
          <w:rFonts w:ascii="Courier New" w:eastAsia="Times New Roman" w:hAnsi="Courier New" w:cs="Courier New"/>
          <w:color w:val="000000"/>
          <w:sz w:val="20"/>
          <w:szCs w:val="20"/>
          <w:lang w:val="en-IN" w:eastAsia="en-IN"/>
        </w:rPr>
        <w:t>{e</w:t>
      </w:r>
      <w:proofErr w:type="gramStart"/>
      <w:r w:rsidRPr="00E75366">
        <w:rPr>
          <w:rFonts w:ascii="Courier New" w:eastAsia="Times New Roman" w:hAnsi="Courier New" w:cs="Courier New"/>
          <w:color w:val="000000"/>
          <w:sz w:val="20"/>
          <w:szCs w:val="20"/>
          <w:lang w:val="en-IN" w:eastAsia="en-IN"/>
        </w:rPr>
        <w:t>}rod</w:t>
      </w:r>
      <w:proofErr w:type="gramEnd"/>
      <w:r w:rsidRPr="00E75366">
        <w:rPr>
          <w:rFonts w:ascii="Courier New" w:eastAsia="Times New Roman" w:hAnsi="Courier New" w:cs="Courier New"/>
          <w:color w:val="000000"/>
          <w:sz w:val="20"/>
          <w:szCs w:val="20"/>
          <w:lang w:val="en-IN" w:eastAsia="en-IN"/>
        </w:rPr>
        <w:t xml:space="preserve"> for his support.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t xml:space="preserve">The fruitful collaboration with the Laboratoire d'Etude des Transferts en Hydrologie </w:t>
      </w:r>
      <w:proofErr w:type="gramStart"/>
      <w:r w:rsidRPr="00E75366">
        <w:rPr>
          <w:rFonts w:ascii="Courier New" w:eastAsia="Times New Roman" w:hAnsi="Courier New" w:cs="Courier New"/>
          <w:color w:val="000000"/>
          <w:sz w:val="20"/>
          <w:szCs w:val="20"/>
          <w:lang w:val="en-IN" w:eastAsia="en-IN"/>
        </w:rPr>
        <w:t>et</w:t>
      </w:r>
      <w:proofErr w:type="gramEnd"/>
      <w:r w:rsidRPr="00E75366">
        <w:rPr>
          <w:rFonts w:ascii="Courier New" w:eastAsia="Times New Roman" w:hAnsi="Courier New" w:cs="Courier New"/>
          <w:color w:val="000000"/>
          <w:sz w:val="20"/>
          <w:szCs w:val="20"/>
          <w:lang w:val="en-IN" w:eastAsia="en-IN"/>
        </w:rPr>
        <w:t xml:space="preserve"> Environnement of the Grenoble Institute of Technology (G-INP) was made possible </w:t>
      </w:r>
      <w:del w:id="1431" w:author="Author" w:date="2017-04-04T21:37:00Z">
        <w:r w:rsidRPr="00E75366" w:rsidDel="00C86A5C">
          <w:rPr>
            <w:rFonts w:ascii="Courier New" w:eastAsia="Times New Roman" w:hAnsi="Courier New" w:cs="Courier New"/>
            <w:color w:val="000000"/>
            <w:sz w:val="20"/>
            <w:szCs w:val="20"/>
            <w:lang w:val="en-IN" w:eastAsia="en-IN"/>
          </w:rPr>
          <w:delText xml:space="preserve">thanks </w:delText>
        </w:r>
      </w:del>
      <w:ins w:id="1432" w:author="Author" w:date="2017-04-04T21:37:00Z">
        <w:r w:rsidR="00C86A5C">
          <w:rPr>
            <w:rFonts w:ascii="Courier New" w:eastAsia="Times New Roman" w:hAnsi="Courier New" w:cs="Courier New"/>
            <w:color w:val="000000"/>
            <w:sz w:val="20"/>
            <w:szCs w:val="20"/>
            <w:lang w:val="en-IN" w:eastAsia="en-IN"/>
          </w:rPr>
          <w:t>by</w:t>
        </w:r>
        <w:r w:rsidR="00C86A5C" w:rsidRPr="00E75366">
          <w:rPr>
            <w:rFonts w:ascii="Courier New" w:eastAsia="Times New Roman" w:hAnsi="Courier New" w:cs="Courier New"/>
            <w:color w:val="000000"/>
            <w:sz w:val="20"/>
            <w:szCs w:val="20"/>
            <w:lang w:val="en-IN" w:eastAsia="en-IN"/>
          </w:rPr>
          <w:t xml:space="preserve"> </w:t>
        </w:r>
      </w:ins>
      <w:del w:id="1433" w:author="Author" w:date="2017-04-04T21:37:00Z">
        <w:r w:rsidRPr="00E75366" w:rsidDel="00C86A5C">
          <w:rPr>
            <w:rFonts w:ascii="Courier New" w:eastAsia="Times New Roman" w:hAnsi="Courier New" w:cs="Courier New"/>
            <w:color w:val="000000"/>
            <w:sz w:val="20"/>
            <w:szCs w:val="20"/>
            <w:lang w:val="en-IN" w:eastAsia="en-IN"/>
          </w:rPr>
          <w:delText xml:space="preserve">to </w:delText>
        </w:r>
      </w:del>
      <w:r w:rsidRPr="00E75366">
        <w:rPr>
          <w:rFonts w:ascii="Courier New" w:eastAsia="Times New Roman" w:hAnsi="Courier New" w:cs="Courier New"/>
          <w:color w:val="000000"/>
          <w:sz w:val="20"/>
          <w:szCs w:val="20"/>
          <w:lang w:val="en-IN" w:eastAsia="en-IN"/>
        </w:rPr>
        <w:t xml:space="preserve">the Herbette Foundation. </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t xml:space="preserve">NCEP reanalysis data </w:t>
      </w:r>
      <w:ins w:id="1434" w:author="Author" w:date="2017-04-04T21:37:00Z">
        <w:r w:rsidR="00C86A5C">
          <w:rPr>
            <w:rFonts w:ascii="Courier New" w:eastAsia="Times New Roman" w:hAnsi="Courier New" w:cs="Courier New"/>
            <w:color w:val="000000"/>
            <w:sz w:val="20"/>
            <w:szCs w:val="20"/>
            <w:lang w:val="en-IN" w:eastAsia="en-IN"/>
          </w:rPr>
          <w:t xml:space="preserve">were </w:t>
        </w:r>
      </w:ins>
      <w:ins w:id="1435" w:author="Author" w:date="2017-04-04T21:38:00Z">
        <w:r w:rsidR="00C86A5C">
          <w:rPr>
            <w:rFonts w:ascii="Courier New" w:eastAsia="Times New Roman" w:hAnsi="Courier New" w:cs="Courier New"/>
            <w:color w:val="000000"/>
            <w:sz w:val="20"/>
            <w:szCs w:val="20"/>
            <w:lang w:val="en-IN" w:eastAsia="en-IN"/>
          </w:rPr>
          <w:t xml:space="preserve">obtained </w:t>
        </w:r>
        <w:r w:rsidR="00C86A5C" w:rsidRPr="00E75366">
          <w:rPr>
            <w:rFonts w:ascii="Courier New" w:eastAsia="Times New Roman" w:hAnsi="Courier New" w:cs="Courier New"/>
            <w:color w:val="000000"/>
            <w:sz w:val="20"/>
            <w:szCs w:val="20"/>
            <w:lang w:val="en-IN" w:eastAsia="en-IN"/>
          </w:rPr>
          <w:t xml:space="preserve">from </w:t>
        </w:r>
      </w:ins>
      <w:ins w:id="1436" w:author="Author" w:date="2017-04-04T21:39:00Z">
        <w:r w:rsidR="00C86A5C">
          <w:rPr>
            <w:rFonts w:ascii="Courier New" w:eastAsia="Times New Roman" w:hAnsi="Courier New" w:cs="Courier New"/>
            <w:color w:val="000000"/>
            <w:sz w:val="20"/>
            <w:szCs w:val="20"/>
            <w:lang w:val="en-IN" w:eastAsia="en-IN"/>
          </w:rPr>
          <w:t>the</w:t>
        </w:r>
      </w:ins>
      <w:ins w:id="1437" w:author="Author" w:date="2017-04-04T21:38:00Z">
        <w:r w:rsidR="00C86A5C" w:rsidRPr="00E75366">
          <w:rPr>
            <w:rFonts w:ascii="Courier New" w:eastAsia="Times New Roman" w:hAnsi="Courier New" w:cs="Courier New"/>
            <w:color w:val="000000"/>
            <w:sz w:val="20"/>
            <w:szCs w:val="20"/>
            <w:lang w:val="en-IN" w:eastAsia="en-IN"/>
          </w:rPr>
          <w:t xml:space="preserve"> Web site </w:t>
        </w:r>
      </w:ins>
      <w:ins w:id="1438" w:author="Author" w:date="2017-04-04T21:39:00Z">
        <w:r w:rsidR="00C86A5C">
          <w:rPr>
            <w:rFonts w:ascii="Courier New" w:eastAsia="Times New Roman" w:hAnsi="Courier New" w:cs="Courier New"/>
            <w:color w:val="000000"/>
            <w:sz w:val="20"/>
            <w:szCs w:val="20"/>
            <w:lang w:val="en-IN" w:eastAsia="en-IN"/>
          </w:rPr>
          <w:t>of</w:t>
        </w:r>
      </w:ins>
      <w:ins w:id="1439" w:author="Author" w:date="2017-04-04T21:38:00Z">
        <w:r w:rsidR="00C86A5C" w:rsidRPr="00E75366">
          <w:rPr>
            <w:rFonts w:ascii="Courier New" w:eastAsia="Times New Roman" w:hAnsi="Courier New" w:cs="Courier New"/>
            <w:color w:val="000000"/>
            <w:sz w:val="20"/>
            <w:szCs w:val="20"/>
            <w:lang w:val="en-IN" w:eastAsia="en-IN"/>
          </w:rPr>
          <w:t xml:space="preserve"> </w:t>
        </w:r>
      </w:ins>
      <w:del w:id="1440" w:author="Author" w:date="2017-04-04T21:39:00Z">
        <w:r w:rsidRPr="00E75366" w:rsidDel="00C86A5C">
          <w:rPr>
            <w:rFonts w:ascii="Courier New" w:eastAsia="Times New Roman" w:hAnsi="Courier New" w:cs="Courier New"/>
            <w:color w:val="000000"/>
            <w:sz w:val="20"/>
            <w:szCs w:val="20"/>
            <w:lang w:val="en-IN" w:eastAsia="en-IN"/>
          </w:rPr>
          <w:delText xml:space="preserve">provided by </w:delText>
        </w:r>
      </w:del>
      <w:r w:rsidRPr="00E75366">
        <w:rPr>
          <w:rFonts w:ascii="Courier New" w:eastAsia="Times New Roman" w:hAnsi="Courier New" w:cs="Courier New"/>
          <w:color w:val="000000"/>
          <w:sz w:val="20"/>
          <w:szCs w:val="20"/>
          <w:lang w:val="en-IN" w:eastAsia="en-IN"/>
        </w:rPr>
        <w:t xml:space="preserve">the NOAA/OAR/ESRL PSD, Boulder, Colorado, USA, </w:t>
      </w:r>
      <w:ins w:id="1441" w:author="Author" w:date="2017-04-04T21:39:00Z">
        <w:r w:rsidR="00C86A5C">
          <w:rPr>
            <w:rFonts w:ascii="Courier New" w:eastAsia="Times New Roman" w:hAnsi="Courier New" w:cs="Courier New"/>
            <w:color w:val="000000"/>
            <w:sz w:val="20"/>
            <w:szCs w:val="20"/>
            <w:lang w:val="en-IN" w:eastAsia="en-IN"/>
          </w:rPr>
          <w:t xml:space="preserve">at </w:t>
        </w:r>
      </w:ins>
      <w:del w:id="1442" w:author="Author" w:date="2017-04-04T21:38:00Z">
        <w:r w:rsidRPr="00E75366" w:rsidDel="00C86A5C">
          <w:rPr>
            <w:rFonts w:ascii="Courier New" w:eastAsia="Times New Roman" w:hAnsi="Courier New" w:cs="Courier New"/>
            <w:color w:val="000000"/>
            <w:sz w:val="20"/>
            <w:szCs w:val="20"/>
            <w:lang w:val="en-IN" w:eastAsia="en-IN"/>
          </w:rPr>
          <w:delText xml:space="preserve">from their Web site at </w:delText>
        </w:r>
      </w:del>
      <w:r w:rsidRPr="00E75366">
        <w:rPr>
          <w:rFonts w:ascii="Courier New" w:eastAsia="Times New Roman" w:hAnsi="Courier New" w:cs="Courier New"/>
          <w:color w:val="000000"/>
          <w:sz w:val="20"/>
          <w:szCs w:val="20"/>
          <w:lang w:val="en-IN" w:eastAsia="en-IN"/>
        </w:rPr>
        <w:t xml:space="preserve">http://www.esrl.noaa.gov/psd/. Precipitation time series </w:t>
      </w:r>
      <w:ins w:id="1443" w:author="Author" w:date="2017-04-04T21:38:00Z">
        <w:r w:rsidR="00C86A5C">
          <w:rPr>
            <w:rFonts w:ascii="Courier New" w:eastAsia="Times New Roman" w:hAnsi="Courier New" w:cs="Courier New"/>
            <w:color w:val="000000"/>
            <w:sz w:val="20"/>
            <w:szCs w:val="20"/>
            <w:lang w:val="en-IN" w:eastAsia="en-IN"/>
          </w:rPr>
          <w:t xml:space="preserve">were </w:t>
        </w:r>
      </w:ins>
      <w:r w:rsidRPr="00E75366">
        <w:rPr>
          <w:rFonts w:ascii="Courier New" w:eastAsia="Times New Roman" w:hAnsi="Courier New" w:cs="Courier New"/>
          <w:color w:val="000000"/>
          <w:sz w:val="20"/>
          <w:szCs w:val="20"/>
          <w:lang w:val="en-IN" w:eastAsia="en-IN"/>
        </w:rPr>
        <w:t>provided by MeteoSwiss.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t xml:space="preserve">The authors would also like to acknowledge the work of anonymous reviewers </w:t>
      </w:r>
      <w:del w:id="1444" w:author="Author" w:date="2017-04-04T21:39:00Z">
        <w:r w:rsidRPr="00E75366" w:rsidDel="00C86A5C">
          <w:rPr>
            <w:rFonts w:ascii="Courier New" w:eastAsia="Times New Roman" w:hAnsi="Courier New" w:cs="Courier New"/>
            <w:color w:val="000000"/>
            <w:sz w:val="20"/>
            <w:szCs w:val="20"/>
            <w:lang w:val="en-IN" w:eastAsia="en-IN"/>
          </w:rPr>
          <w:delText xml:space="preserve">that </w:delText>
        </w:r>
      </w:del>
      <w:ins w:id="1445" w:author="Author" w:date="2017-04-04T21:39:00Z">
        <w:r w:rsidR="00C86A5C">
          <w:rPr>
            <w:rFonts w:ascii="Courier New" w:eastAsia="Times New Roman" w:hAnsi="Courier New" w:cs="Courier New"/>
            <w:color w:val="000000"/>
            <w:sz w:val="20"/>
            <w:szCs w:val="20"/>
            <w:lang w:val="en-IN" w:eastAsia="en-IN"/>
          </w:rPr>
          <w:t>who</w:t>
        </w:r>
        <w:r w:rsidR="00C86A5C"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contributed to improving this manuscript. </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\end</w:t>
      </w:r>
      <w:r w:rsidRPr="00E75366">
        <w:rPr>
          <w:rFonts w:ascii="Courier New" w:eastAsia="Times New Roman" w:hAnsi="Courier New" w:cs="Courier New"/>
          <w:color w:val="000000"/>
          <w:sz w:val="20"/>
          <w:szCs w:val="20"/>
          <w:lang w:val="en-IN" w:eastAsia="en-IN"/>
        </w:rPr>
        <w:t>{acknowledgements}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REFERENCES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The reference list is compiled as follows: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\bibliographystyle</w:t>
      </w:r>
      <w:r w:rsidRPr="00E75366">
        <w:rPr>
          <w:rFonts w:ascii="Courier New" w:eastAsia="Times New Roman" w:hAnsi="Courier New" w:cs="Courier New"/>
          <w:color w:val="000000"/>
          <w:sz w:val="20"/>
          <w:szCs w:val="20"/>
          <w:lang w:val="en-IN" w:eastAsia="en-IN"/>
        </w:rPr>
        <w:t>{copernicus}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w:t>
      </w:r>
      <w:r w:rsidRPr="00E75366">
        <w:rPr>
          <w:rFonts w:ascii="Courier New" w:eastAsia="Times New Roman" w:hAnsi="Courier New" w:cs="Courier New"/>
          <w:b/>
          <w:bCs/>
          <w:color w:val="0000CC"/>
          <w:sz w:val="20"/>
          <w:szCs w:val="20"/>
          <w:lang w:val="en-IN" w:eastAsia="en-IN"/>
        </w:rPr>
        <w:t>bibliography{references}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\begin</w:t>
      </w:r>
      <w:r w:rsidRPr="00E75366">
        <w:rPr>
          <w:rFonts w:ascii="Courier New" w:eastAsia="Times New Roman" w:hAnsi="Courier New" w:cs="Courier New"/>
          <w:color w:val="000000"/>
          <w:sz w:val="20"/>
          <w:szCs w:val="20"/>
          <w:lang w:val="en-IN" w:eastAsia="en-IN"/>
        </w:rPr>
        <w:t>{figure}[htb]</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\begin</w:t>
      </w:r>
      <w:r w:rsidRPr="00E75366">
        <w:rPr>
          <w:rFonts w:ascii="Courier New" w:eastAsia="Times New Roman" w:hAnsi="Courier New" w:cs="Courier New"/>
          <w:color w:val="000000"/>
          <w:sz w:val="20"/>
          <w:szCs w:val="20"/>
          <w:lang w:val="en-IN" w:eastAsia="en-IN"/>
        </w:rPr>
        <w:t>{center}</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\includegraphics</w:t>
      </w:r>
      <w:r w:rsidRPr="00E75366">
        <w:rPr>
          <w:rFonts w:ascii="Courier New" w:eastAsia="Times New Roman" w:hAnsi="Courier New" w:cs="Courier New"/>
          <w:color w:val="000000"/>
          <w:sz w:val="20"/>
          <w:szCs w:val="20"/>
          <w:lang w:val="en-IN" w:eastAsia="en-IN"/>
        </w:rPr>
        <w:t>[width=8.3cm]{fig01.pdf}</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\end</w:t>
      </w:r>
      <w:r w:rsidRPr="00E75366">
        <w:rPr>
          <w:rFonts w:ascii="Courier New" w:eastAsia="Times New Roman" w:hAnsi="Courier New" w:cs="Courier New"/>
          <w:color w:val="000000"/>
          <w:sz w:val="20"/>
          <w:szCs w:val="20"/>
          <w:lang w:val="en-IN" w:eastAsia="en-IN"/>
        </w:rPr>
        <w:t>{center}</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\caption</w:t>
      </w:r>
      <w:r w:rsidRPr="00E75366">
        <w:rPr>
          <w:rFonts w:ascii="Courier New" w:eastAsia="Times New Roman" w:hAnsi="Courier New" w:cs="Courier New"/>
          <w:color w:val="000000"/>
          <w:sz w:val="20"/>
          <w:szCs w:val="20"/>
          <w:lang w:val="en-IN" w:eastAsia="en-IN"/>
        </w:rPr>
        <w:t>{Position of the six weather stations of interest (Aigle, Montana, Sion, Ulrichen, Visp, and Zermatt) in the upper Rh</w:t>
      </w:r>
      <w:r w:rsidRPr="00E75366">
        <w:rPr>
          <w:rFonts w:ascii="Courier New" w:eastAsia="Times New Roman" w:hAnsi="Courier New" w:cs="Courier New"/>
          <w:color w:val="800000"/>
          <w:sz w:val="20"/>
          <w:szCs w:val="20"/>
          <w:lang w:val="en-IN" w:eastAsia="en-IN"/>
        </w:rPr>
        <w:t>\</w:t>
      </w:r>
      <w:proofErr w:type="gramStart"/>
      <w:r w:rsidRPr="00E75366">
        <w:rPr>
          <w:rFonts w:ascii="Courier New" w:eastAsia="Times New Roman" w:hAnsi="Courier New" w:cs="Courier New"/>
          <w:color w:val="800000"/>
          <w:sz w:val="20"/>
          <w:szCs w:val="20"/>
          <w:lang w:val="en-IN" w:eastAsia="en-IN"/>
        </w:rPr>
        <w:t>^</w:t>
      </w:r>
      <w:r w:rsidRPr="00E75366">
        <w:rPr>
          <w:rFonts w:ascii="Courier New" w:eastAsia="Times New Roman" w:hAnsi="Courier New" w:cs="Courier New"/>
          <w:color w:val="000000"/>
          <w:sz w:val="20"/>
          <w:szCs w:val="20"/>
          <w:lang w:val="en-IN" w:eastAsia="en-IN"/>
        </w:rPr>
        <w:t>{</w:t>
      </w:r>
      <w:proofErr w:type="gramEnd"/>
      <w:r w:rsidRPr="00E75366">
        <w:rPr>
          <w:rFonts w:ascii="Courier New" w:eastAsia="Times New Roman" w:hAnsi="Courier New" w:cs="Courier New"/>
          <w:color w:val="000000"/>
          <w:sz w:val="20"/>
          <w:szCs w:val="20"/>
          <w:lang w:val="en-IN" w:eastAsia="en-IN"/>
        </w:rPr>
        <w:t>o}ne catchment in Switzerland.}</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\label{fig:map}</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lastRenderedPageBreak/>
        <w:tab/>
      </w:r>
      <w:r w:rsidRPr="00E75366">
        <w:rPr>
          <w:rFonts w:ascii="Courier New" w:eastAsia="Times New Roman" w:hAnsi="Courier New" w:cs="Courier New"/>
          <w:color w:val="0000CC"/>
          <w:sz w:val="20"/>
          <w:szCs w:val="20"/>
          <w:lang w:val="en-IN" w:eastAsia="en-IN"/>
        </w:rPr>
        <w:t>\end</w:t>
      </w:r>
      <w:r w:rsidRPr="00E75366">
        <w:rPr>
          <w:rFonts w:ascii="Courier New" w:eastAsia="Times New Roman" w:hAnsi="Courier New" w:cs="Courier New"/>
          <w:color w:val="000000"/>
          <w:sz w:val="20"/>
          <w:szCs w:val="20"/>
          <w:lang w:val="en-IN" w:eastAsia="en-IN"/>
        </w:rPr>
        <w:t>{figure}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\begin</w:t>
      </w:r>
      <w:r w:rsidRPr="00E75366">
        <w:rPr>
          <w:rFonts w:ascii="Courier New" w:eastAsia="Times New Roman" w:hAnsi="Courier New" w:cs="Courier New"/>
          <w:color w:val="000000"/>
          <w:sz w:val="20"/>
          <w:szCs w:val="20"/>
          <w:lang w:val="en-IN" w:eastAsia="en-IN"/>
        </w:rPr>
        <w:t>{figure}[htb]</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\begin</w:t>
      </w:r>
      <w:r w:rsidRPr="00E75366">
        <w:rPr>
          <w:rFonts w:ascii="Courier New" w:eastAsia="Times New Roman" w:hAnsi="Courier New" w:cs="Courier New"/>
          <w:color w:val="000000"/>
          <w:sz w:val="20"/>
          <w:szCs w:val="20"/>
          <w:lang w:val="en-IN" w:eastAsia="en-IN"/>
        </w:rPr>
        <w:t>{center}</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\includegraphics</w:t>
      </w:r>
      <w:r w:rsidRPr="00E75366">
        <w:rPr>
          <w:rFonts w:ascii="Courier New" w:eastAsia="Times New Roman" w:hAnsi="Courier New" w:cs="Courier New"/>
          <w:color w:val="000000"/>
          <w:sz w:val="20"/>
          <w:szCs w:val="20"/>
          <w:lang w:val="en-IN" w:eastAsia="en-IN"/>
        </w:rPr>
        <w:t>[width=8cm]{fig02.pdf}</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\end</w:t>
      </w:r>
      <w:r w:rsidRPr="00E75366">
        <w:rPr>
          <w:rFonts w:ascii="Courier New" w:eastAsia="Times New Roman" w:hAnsi="Courier New" w:cs="Courier New"/>
          <w:color w:val="000000"/>
          <w:sz w:val="20"/>
          <w:szCs w:val="20"/>
          <w:lang w:val="en-IN" w:eastAsia="en-IN"/>
        </w:rPr>
        <w:t>{center}</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proofErr w:type="gramStart"/>
      <w:r w:rsidRPr="00E75366">
        <w:rPr>
          <w:rFonts w:ascii="Courier New" w:eastAsia="Times New Roman" w:hAnsi="Courier New" w:cs="Courier New"/>
          <w:color w:val="800000"/>
          <w:sz w:val="20"/>
          <w:szCs w:val="20"/>
          <w:lang w:val="en-IN" w:eastAsia="en-IN"/>
        </w:rPr>
        <w:t>\caption</w:t>
      </w:r>
      <w:r w:rsidRPr="00E75366">
        <w:rPr>
          <w:rFonts w:ascii="Courier New" w:eastAsia="Times New Roman" w:hAnsi="Courier New" w:cs="Courier New"/>
          <w:color w:val="000000"/>
          <w:sz w:val="20"/>
          <w:szCs w:val="20"/>
          <w:lang w:val="en-IN" w:eastAsia="en-IN"/>
        </w:rPr>
        <w:t>{Illustration of the principle of a moving time window (MTW).</w:t>
      </w:r>
      <w:proofErr w:type="gramEnd"/>
      <w:r w:rsidRPr="00E75366">
        <w:rPr>
          <w:rFonts w:ascii="Courier New" w:eastAsia="Times New Roman" w:hAnsi="Courier New" w:cs="Courier New"/>
          <w:color w:val="000000"/>
          <w:sz w:val="20"/>
          <w:szCs w:val="20"/>
          <w:lang w:val="en-IN" w:eastAsia="en-IN"/>
        </w:rPr>
        <w:t xml:space="preserve"> The target situation is the same for the conventional approach and the MTW</w:t>
      </w:r>
      <w:ins w:id="1446" w:author="Author" w:date="2017-04-04T21:40:00Z">
        <w:r w:rsidR="00390C1D">
          <w:rPr>
            <w:rFonts w:ascii="Courier New" w:eastAsia="Times New Roman" w:hAnsi="Courier New" w:cs="Courier New"/>
            <w:color w:val="000000"/>
            <w:sz w:val="20"/>
            <w:szCs w:val="20"/>
            <w:lang w:val="en-IN" w:eastAsia="en-IN"/>
          </w:rPr>
          <w:t>, although</w:t>
        </w:r>
      </w:ins>
      <w:del w:id="1447" w:author="Author" w:date="2017-04-04T21:40:00Z">
        <w:r w:rsidRPr="00E75366" w:rsidDel="00390C1D">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w:t>
      </w:r>
      <w:del w:id="1448" w:author="Author" w:date="2017-04-04T21:40:00Z">
        <w:r w:rsidRPr="00E75366" w:rsidDel="00390C1D">
          <w:rPr>
            <w:rFonts w:ascii="Courier New" w:eastAsia="Times New Roman" w:hAnsi="Courier New" w:cs="Courier New"/>
            <w:color w:val="000000"/>
            <w:sz w:val="20"/>
            <w:szCs w:val="20"/>
            <w:lang w:val="en-IN" w:eastAsia="en-IN"/>
          </w:rPr>
          <w:delText xml:space="preserve">while </w:delText>
        </w:r>
      </w:del>
      <w:r w:rsidRPr="00E75366">
        <w:rPr>
          <w:rFonts w:ascii="Courier New" w:eastAsia="Times New Roman" w:hAnsi="Courier New" w:cs="Courier New"/>
          <w:color w:val="000000"/>
          <w:sz w:val="20"/>
          <w:szCs w:val="20"/>
          <w:lang w:val="en-IN" w:eastAsia="en-IN"/>
        </w:rPr>
        <w:t xml:space="preserve">the candidate situations </w:t>
      </w:r>
      <w:ins w:id="1449" w:author="Author" w:date="2017-04-04T21:41:00Z">
        <w:r w:rsidR="00390C1D" w:rsidRPr="00E75366">
          <w:rPr>
            <w:rFonts w:ascii="Courier New" w:eastAsia="Times New Roman" w:hAnsi="Courier New" w:cs="Courier New"/>
            <w:color w:val="000000"/>
            <w:sz w:val="20"/>
            <w:szCs w:val="20"/>
            <w:lang w:val="en-IN" w:eastAsia="en-IN"/>
          </w:rPr>
          <w:t xml:space="preserve">with the MTW </w:t>
        </w:r>
      </w:ins>
      <w:r w:rsidRPr="00E75366">
        <w:rPr>
          <w:rFonts w:ascii="Courier New" w:eastAsia="Times New Roman" w:hAnsi="Courier New" w:cs="Courier New"/>
          <w:color w:val="000000"/>
          <w:sz w:val="20"/>
          <w:szCs w:val="20"/>
          <w:lang w:val="en-IN" w:eastAsia="en-IN"/>
        </w:rPr>
        <w:t xml:space="preserve">are </w:t>
      </w:r>
      <w:del w:id="1450" w:author="Author" w:date="2017-04-04T21:40:00Z">
        <w:r w:rsidRPr="00E75366" w:rsidDel="00390C1D">
          <w:rPr>
            <w:rFonts w:ascii="Courier New" w:eastAsia="Times New Roman" w:hAnsi="Courier New" w:cs="Courier New"/>
            <w:color w:val="000000"/>
            <w:sz w:val="20"/>
            <w:szCs w:val="20"/>
            <w:lang w:val="en-IN" w:eastAsia="en-IN"/>
          </w:rPr>
          <w:delText>2</w:delText>
        </w:r>
      </w:del>
      <w:ins w:id="1451" w:author="Author" w:date="2017-04-04T21:40:00Z">
        <w:r w:rsidR="00390C1D">
          <w:rPr>
            <w:rFonts w:ascii="Courier New" w:eastAsia="Times New Roman" w:hAnsi="Courier New" w:cs="Courier New"/>
            <w:color w:val="000000"/>
            <w:sz w:val="20"/>
            <w:szCs w:val="20"/>
            <w:lang w:val="en-IN" w:eastAsia="en-IN"/>
          </w:rPr>
          <w:t>two</w:t>
        </w:r>
      </w:ins>
      <w:r w:rsidRPr="00E75366">
        <w:rPr>
          <w:rFonts w:ascii="Courier New" w:eastAsia="Times New Roman" w:hAnsi="Courier New" w:cs="Courier New"/>
          <w:color w:val="000000"/>
          <w:sz w:val="20"/>
          <w:szCs w:val="20"/>
          <w:lang w:val="en-IN" w:eastAsia="en-IN"/>
        </w:rPr>
        <w:t xml:space="preserve">, </w:t>
      </w:r>
      <w:del w:id="1452" w:author="Author" w:date="2017-04-04T21:40:00Z">
        <w:r w:rsidRPr="00E75366" w:rsidDel="00390C1D">
          <w:rPr>
            <w:rFonts w:ascii="Courier New" w:eastAsia="Times New Roman" w:hAnsi="Courier New" w:cs="Courier New"/>
            <w:color w:val="000000"/>
            <w:sz w:val="20"/>
            <w:szCs w:val="20"/>
            <w:lang w:val="en-IN" w:eastAsia="en-IN"/>
          </w:rPr>
          <w:delText>4</w:delText>
        </w:r>
      </w:del>
      <w:ins w:id="1453" w:author="Author" w:date="2017-04-04T21:40:00Z">
        <w:r w:rsidR="00390C1D">
          <w:rPr>
            <w:rFonts w:ascii="Courier New" w:eastAsia="Times New Roman" w:hAnsi="Courier New" w:cs="Courier New"/>
            <w:color w:val="000000"/>
            <w:sz w:val="20"/>
            <w:szCs w:val="20"/>
            <w:lang w:val="en-IN" w:eastAsia="en-IN"/>
          </w:rPr>
          <w:t>four</w:t>
        </w:r>
      </w:ins>
      <w:r w:rsidRPr="00E75366">
        <w:rPr>
          <w:rFonts w:ascii="Courier New" w:eastAsia="Times New Roman" w:hAnsi="Courier New" w:cs="Courier New"/>
          <w:color w:val="000000"/>
          <w:sz w:val="20"/>
          <w:szCs w:val="20"/>
          <w:lang w:val="en-IN" w:eastAsia="en-IN"/>
        </w:rPr>
        <w:t xml:space="preserve">, or </w:t>
      </w:r>
      <w:del w:id="1454" w:author="Author" w:date="2017-04-04T21:40:00Z">
        <w:r w:rsidRPr="00E75366" w:rsidDel="00390C1D">
          <w:rPr>
            <w:rFonts w:ascii="Courier New" w:eastAsia="Times New Roman" w:hAnsi="Courier New" w:cs="Courier New"/>
            <w:color w:val="000000"/>
            <w:sz w:val="20"/>
            <w:szCs w:val="20"/>
            <w:lang w:val="en-IN" w:eastAsia="en-IN"/>
          </w:rPr>
          <w:delText xml:space="preserve">8 </w:delText>
        </w:r>
      </w:del>
      <w:ins w:id="1455" w:author="Author" w:date="2017-04-04T21:40:00Z">
        <w:r w:rsidR="00390C1D">
          <w:rPr>
            <w:rFonts w:ascii="Courier New" w:eastAsia="Times New Roman" w:hAnsi="Courier New" w:cs="Courier New"/>
            <w:color w:val="000000"/>
            <w:sz w:val="20"/>
            <w:szCs w:val="20"/>
            <w:lang w:val="en-IN" w:eastAsia="en-IN"/>
          </w:rPr>
          <w:t>eight</w:t>
        </w:r>
        <w:r w:rsidR="00390C1D"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times as many</w:t>
      </w:r>
      <w:del w:id="1456" w:author="Author" w:date="2017-04-04T21:41:00Z">
        <w:r w:rsidRPr="00E75366" w:rsidDel="00390C1D">
          <w:rPr>
            <w:rFonts w:ascii="Courier New" w:eastAsia="Times New Roman" w:hAnsi="Courier New" w:cs="Courier New"/>
            <w:color w:val="000000"/>
            <w:sz w:val="20"/>
            <w:szCs w:val="20"/>
            <w:lang w:val="en-IN" w:eastAsia="en-IN"/>
          </w:rPr>
          <w:delText xml:space="preserve"> with the MTW</w:delText>
        </w:r>
      </w:del>
      <w:r w:rsidRPr="00E75366">
        <w:rPr>
          <w:rFonts w:ascii="Courier New" w:eastAsia="Times New Roman" w:hAnsi="Courier New" w:cs="Courier New"/>
          <w:color w:val="000000"/>
          <w:sz w:val="20"/>
          <w:szCs w:val="20"/>
          <w:lang w:val="en-IN" w:eastAsia="en-IN"/>
        </w:rPr>
        <w:t>. The horizontal bars represent the 24h precipitation totals</w:t>
      </w:r>
      <w:ins w:id="1457" w:author="Author" w:date="2017-04-04T21:41:00Z">
        <w:r w:rsidR="00390C1D">
          <w:rPr>
            <w:rFonts w:ascii="Courier New" w:eastAsia="Times New Roman" w:hAnsi="Courier New" w:cs="Courier New"/>
            <w:color w:val="000000"/>
            <w:sz w:val="20"/>
            <w:szCs w:val="20"/>
            <w:lang w:val="en-IN" w:eastAsia="en-IN"/>
          </w:rPr>
          <w:t>;</w:t>
        </w:r>
      </w:ins>
      <w:del w:id="1458" w:author="Author" w:date="2017-04-04T21:41:00Z">
        <w:r w:rsidRPr="00E75366" w:rsidDel="00390C1D">
          <w:rPr>
            <w:rFonts w:ascii="Courier New" w:eastAsia="Times New Roman" w:hAnsi="Courier New" w:cs="Courier New"/>
            <w:color w:val="000000"/>
            <w:sz w:val="20"/>
            <w:szCs w:val="20"/>
            <w:lang w:val="en-IN" w:eastAsia="en-IN"/>
          </w:rPr>
          <w:delText>, with</w:delText>
        </w:r>
      </w:del>
      <w:r w:rsidRPr="00E75366">
        <w:rPr>
          <w:rFonts w:ascii="Courier New" w:eastAsia="Times New Roman" w:hAnsi="Courier New" w:cs="Courier New"/>
          <w:color w:val="000000"/>
          <w:sz w:val="20"/>
          <w:szCs w:val="20"/>
          <w:lang w:val="en-IN" w:eastAsia="en-IN"/>
        </w:rPr>
        <w:t xml:space="preserve"> their associated predictors </w:t>
      </w:r>
      <w:del w:id="1459" w:author="Author" w:date="2017-04-04T21:41:00Z">
        <w:r w:rsidRPr="00E75366" w:rsidDel="00390C1D">
          <w:rPr>
            <w:rFonts w:ascii="Courier New" w:eastAsia="Times New Roman" w:hAnsi="Courier New" w:cs="Courier New"/>
            <w:color w:val="000000"/>
            <w:sz w:val="20"/>
            <w:szCs w:val="20"/>
            <w:lang w:val="en-IN" w:eastAsia="en-IN"/>
          </w:rPr>
          <w:delText xml:space="preserve">being </w:delText>
        </w:r>
      </w:del>
      <w:ins w:id="1460" w:author="Author" w:date="2017-04-04T21:41:00Z">
        <w:r w:rsidR="00390C1D">
          <w:rPr>
            <w:rFonts w:ascii="Courier New" w:eastAsia="Times New Roman" w:hAnsi="Courier New" w:cs="Courier New"/>
            <w:color w:val="000000"/>
            <w:sz w:val="20"/>
            <w:szCs w:val="20"/>
            <w:lang w:val="en-IN" w:eastAsia="en-IN"/>
          </w:rPr>
          <w:t>are</w:t>
        </w:r>
        <w:r w:rsidR="00390C1D"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listed on the right</w:t>
      </w:r>
      <w:ins w:id="1461" w:author="Author" w:date="2017-04-04T21:41:00Z">
        <w:r w:rsidR="00390C1D">
          <w:rPr>
            <w:rFonts w:ascii="Courier New" w:eastAsia="Times New Roman" w:hAnsi="Courier New" w:cs="Courier New"/>
            <w:color w:val="000000"/>
            <w:sz w:val="20"/>
            <w:szCs w:val="20"/>
            <w:lang w:val="en-IN" w:eastAsia="en-IN"/>
          </w:rPr>
          <w:t>-</w:t>
        </w:r>
      </w:ins>
      <w:del w:id="1462" w:author="Author" w:date="2017-04-04T21:41:00Z">
        <w:r w:rsidRPr="00E75366" w:rsidDel="00390C1D">
          <w:rPr>
            <w:rFonts w:ascii="Courier New" w:eastAsia="Times New Roman" w:hAnsi="Courier New" w:cs="Courier New"/>
            <w:color w:val="000000"/>
            <w:sz w:val="20"/>
            <w:szCs w:val="20"/>
            <w:lang w:val="en-IN" w:eastAsia="en-IN"/>
          </w:rPr>
          <w:delText xml:space="preserve"> </w:delText>
        </w:r>
      </w:del>
      <w:r w:rsidRPr="00E75366">
        <w:rPr>
          <w:rFonts w:ascii="Courier New" w:eastAsia="Times New Roman" w:hAnsi="Courier New" w:cs="Courier New"/>
          <w:color w:val="000000"/>
          <w:sz w:val="20"/>
          <w:szCs w:val="20"/>
          <w:lang w:val="en-IN" w:eastAsia="en-IN"/>
        </w:rPr>
        <w:t>hand side.}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\label{fig:principle}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\end</w:t>
      </w:r>
      <w:r w:rsidRPr="00E75366">
        <w:rPr>
          <w:rFonts w:ascii="Courier New" w:eastAsia="Times New Roman" w:hAnsi="Courier New" w:cs="Courier New"/>
          <w:color w:val="000000"/>
          <w:sz w:val="20"/>
          <w:szCs w:val="20"/>
          <w:lang w:val="en-IN" w:eastAsia="en-IN"/>
        </w:rPr>
        <w:t>{figure}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\begin</w:t>
      </w:r>
      <w:r w:rsidRPr="00E75366">
        <w:rPr>
          <w:rFonts w:ascii="Courier New" w:eastAsia="Times New Roman" w:hAnsi="Courier New" w:cs="Courier New"/>
          <w:color w:val="000000"/>
          <w:sz w:val="20"/>
          <w:szCs w:val="20"/>
          <w:lang w:val="en-IN" w:eastAsia="en-IN"/>
        </w:rPr>
        <w:t>{figure*}[htb]</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\begin</w:t>
      </w:r>
      <w:r w:rsidRPr="00E75366">
        <w:rPr>
          <w:rFonts w:ascii="Courier New" w:eastAsia="Times New Roman" w:hAnsi="Courier New" w:cs="Courier New"/>
          <w:color w:val="000000"/>
          <w:sz w:val="20"/>
          <w:szCs w:val="20"/>
          <w:lang w:val="en-IN" w:eastAsia="en-IN"/>
        </w:rPr>
        <w:t>{center}</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\includegraphics</w:t>
      </w:r>
      <w:r w:rsidRPr="00E75366">
        <w:rPr>
          <w:rFonts w:ascii="Courier New" w:eastAsia="Times New Roman" w:hAnsi="Courier New" w:cs="Courier New"/>
          <w:color w:val="000000"/>
          <w:sz w:val="20"/>
          <w:szCs w:val="20"/>
          <w:lang w:val="en-IN" w:eastAsia="en-IN"/>
        </w:rPr>
        <w:t>[width=17cm]{fig03.pdf}</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\end</w:t>
      </w:r>
      <w:r w:rsidRPr="00E75366">
        <w:rPr>
          <w:rFonts w:ascii="Courier New" w:eastAsia="Times New Roman" w:hAnsi="Courier New" w:cs="Courier New"/>
          <w:color w:val="000000"/>
          <w:sz w:val="20"/>
          <w:szCs w:val="20"/>
          <w:lang w:val="en-IN" w:eastAsia="en-IN"/>
        </w:rPr>
        <w:t>{center}</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proofErr w:type="gramStart"/>
      <w:r w:rsidRPr="00E75366">
        <w:rPr>
          <w:rFonts w:ascii="Courier New" w:eastAsia="Times New Roman" w:hAnsi="Courier New" w:cs="Courier New"/>
          <w:color w:val="800000"/>
          <w:sz w:val="20"/>
          <w:szCs w:val="20"/>
          <w:lang w:val="en-IN" w:eastAsia="en-IN"/>
        </w:rPr>
        <w:t>\caption</w:t>
      </w:r>
      <w:r w:rsidRPr="00E75366">
        <w:rPr>
          <w:rFonts w:ascii="Courier New" w:eastAsia="Times New Roman" w:hAnsi="Courier New" w:cs="Courier New"/>
          <w:color w:val="000000"/>
          <w:sz w:val="20"/>
          <w:szCs w:val="20"/>
          <w:lang w:val="en-IN" w:eastAsia="en-IN"/>
        </w:rPr>
        <w:t xml:space="preserve">{Changes in </w:t>
      </w:r>
      <w:del w:id="1463" w:author="Author" w:date="2017-04-04T21:41:00Z">
        <w:r w:rsidRPr="00E75366" w:rsidDel="003B043B">
          <w:rPr>
            <w:rFonts w:ascii="Courier New" w:eastAsia="Times New Roman" w:hAnsi="Courier New" w:cs="Courier New"/>
            <w:color w:val="000000"/>
            <w:sz w:val="20"/>
            <w:szCs w:val="20"/>
            <w:lang w:val="en-IN" w:eastAsia="en-IN"/>
          </w:rPr>
          <w:delText xml:space="preserve">the </w:delText>
        </w:r>
      </w:del>
      <w:r w:rsidRPr="00E75366">
        <w:rPr>
          <w:rFonts w:ascii="Courier New" w:eastAsia="Times New Roman" w:hAnsi="Courier New" w:cs="Courier New"/>
          <w:color w:val="000000"/>
          <w:sz w:val="20"/>
          <w:szCs w:val="20"/>
          <w:lang w:val="en-IN" w:eastAsia="en-IN"/>
        </w:rPr>
        <w:t xml:space="preserve">S1 criterion distributions </w:t>
      </w:r>
      <w:del w:id="1464" w:author="Author" w:date="2017-04-04T21:41:00Z">
        <w:r w:rsidRPr="00E75366" w:rsidDel="003B043B">
          <w:rPr>
            <w:rFonts w:ascii="Courier New" w:eastAsia="Times New Roman" w:hAnsi="Courier New" w:cs="Courier New"/>
            <w:color w:val="000000"/>
            <w:sz w:val="20"/>
            <w:szCs w:val="20"/>
            <w:lang w:val="en-IN" w:eastAsia="en-IN"/>
          </w:rPr>
          <w:delText xml:space="preserve">due </w:delText>
        </w:r>
      </w:del>
      <w:ins w:id="1465" w:author="Author" w:date="2017-04-04T21:41:00Z">
        <w:r w:rsidR="003B043B">
          <w:rPr>
            <w:rFonts w:ascii="Courier New" w:eastAsia="Times New Roman" w:hAnsi="Courier New" w:cs="Courier New"/>
            <w:color w:val="000000"/>
            <w:sz w:val="20"/>
            <w:szCs w:val="20"/>
            <w:lang w:val="en-IN" w:eastAsia="en-IN"/>
          </w:rPr>
          <w:t>owing</w:t>
        </w:r>
        <w:r w:rsidR="003B043B"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to the introduction of an MTW with a 12</w:t>
      </w:r>
      <w:ins w:id="1466" w:author="Author" w:date="2017-04-04T21:41:00Z">
        <w:r w:rsidR="003B043B">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 6</w:t>
      </w:r>
      <w:ins w:id="1467" w:author="Author" w:date="2017-04-04T21:41:00Z">
        <w:r w:rsidR="003B043B">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w:t>
      </w:r>
      <w:ins w:id="1468" w:author="Author" w:date="2017-04-04T21:41:00Z">
        <w:r w:rsidR="003B043B">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 xml:space="preserve"> or 3</w:t>
      </w:r>
      <w:ins w:id="1469" w:author="Author" w:date="2017-04-04T21:41:00Z">
        <w:r w:rsidR="003B043B">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 time step.</w:t>
      </w:r>
      <w:proofErr w:type="gramEnd"/>
      <w:r w:rsidRPr="00E75366">
        <w:rPr>
          <w:rFonts w:ascii="Courier New" w:eastAsia="Times New Roman" w:hAnsi="Courier New" w:cs="Courier New"/>
          <w:color w:val="000000"/>
          <w:sz w:val="20"/>
          <w:szCs w:val="20"/>
          <w:lang w:val="en-IN" w:eastAsia="en-IN"/>
        </w:rPr>
        <w:t xml:space="preserve"> Distributions are provided for (a) the </w:t>
      </w:r>
      <w:r w:rsidRPr="00E75366">
        <w:rPr>
          <w:rFonts w:ascii="Courier New" w:eastAsia="Times New Roman" w:hAnsi="Courier New" w:cs="Courier New"/>
          <w:color w:val="008000"/>
          <w:sz w:val="20"/>
          <w:szCs w:val="20"/>
          <w:lang w:val="en-IN" w:eastAsia="en-IN"/>
        </w:rPr>
        <w:t>$1</w:t>
      </w:r>
      <w:proofErr w:type="gramStart"/>
      <w:r w:rsidRPr="00E75366">
        <w:rPr>
          <w:rFonts w:ascii="Courier New" w:eastAsia="Times New Roman" w:hAnsi="Courier New" w:cs="Courier New"/>
          <w:color w:val="008000"/>
          <w:sz w:val="20"/>
          <w:szCs w:val="20"/>
          <w:lang w:val="en-IN" w:eastAsia="en-IN"/>
        </w:rPr>
        <w:t>^{</w:t>
      </w:r>
      <w:proofErr w:type="gramEnd"/>
      <w:r w:rsidRPr="00E75366">
        <w:rPr>
          <w:rFonts w:ascii="Courier New" w:eastAsia="Times New Roman" w:hAnsi="Courier New" w:cs="Courier New"/>
          <w:color w:val="008000"/>
          <w:sz w:val="20"/>
          <w:szCs w:val="20"/>
          <w:lang w:val="en-IN" w:eastAsia="en-IN"/>
        </w:rPr>
        <w:t>st}$</w:t>
      </w:r>
      <w:r w:rsidRPr="00E75366">
        <w:rPr>
          <w:rFonts w:ascii="Courier New" w:eastAsia="Times New Roman" w:hAnsi="Courier New" w:cs="Courier New"/>
          <w:color w:val="000000"/>
          <w:sz w:val="20"/>
          <w:szCs w:val="20"/>
          <w:lang w:val="en-IN" w:eastAsia="en-IN"/>
        </w:rPr>
        <w:t xml:space="preserve">, (b) </w:t>
      </w:r>
      <w:r w:rsidRPr="00E75366">
        <w:rPr>
          <w:rFonts w:ascii="Courier New" w:eastAsia="Times New Roman" w:hAnsi="Courier New" w:cs="Courier New"/>
          <w:color w:val="008000"/>
          <w:sz w:val="20"/>
          <w:szCs w:val="20"/>
          <w:lang w:val="en-IN" w:eastAsia="en-IN"/>
        </w:rPr>
        <w:t>$15^{th}$</w:t>
      </w:r>
      <w:r w:rsidRPr="00E75366">
        <w:rPr>
          <w:rFonts w:ascii="Courier New" w:eastAsia="Times New Roman" w:hAnsi="Courier New" w:cs="Courier New"/>
          <w:color w:val="000000"/>
          <w:sz w:val="20"/>
          <w:szCs w:val="20"/>
          <w:lang w:val="en-IN" w:eastAsia="en-IN"/>
        </w:rPr>
        <w:t xml:space="preserve">, and (c) </w:t>
      </w:r>
      <w:r w:rsidRPr="00E75366">
        <w:rPr>
          <w:rFonts w:ascii="Courier New" w:eastAsia="Times New Roman" w:hAnsi="Courier New" w:cs="Courier New"/>
          <w:color w:val="008000"/>
          <w:sz w:val="20"/>
          <w:szCs w:val="20"/>
          <w:lang w:val="en-IN" w:eastAsia="en-IN"/>
        </w:rPr>
        <w:t>$30^{th}$</w:t>
      </w:r>
      <w:r w:rsidRPr="00E75366">
        <w:rPr>
          <w:rFonts w:ascii="Courier New" w:eastAsia="Times New Roman" w:hAnsi="Courier New" w:cs="Courier New"/>
          <w:color w:val="000000"/>
          <w:sz w:val="20"/>
          <w:szCs w:val="20"/>
          <w:lang w:val="en-IN" w:eastAsia="en-IN"/>
        </w:rPr>
        <w:t xml:space="preserve"> analogue ranks for all days of the CP at the Ulrichen station.}</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\label{fig:changes_S1_</w:t>
      </w:r>
      <w:commentRangeStart w:id="1470"/>
      <w:r w:rsidRPr="00E75366">
        <w:rPr>
          <w:rFonts w:ascii="Courier New" w:eastAsia="Times New Roman" w:hAnsi="Courier New" w:cs="Courier New"/>
          <w:b/>
          <w:bCs/>
          <w:color w:val="0000CC"/>
          <w:sz w:val="20"/>
          <w:szCs w:val="20"/>
          <w:lang w:val="en-IN" w:eastAsia="en-IN"/>
        </w:rPr>
        <w:t>analogs</w:t>
      </w:r>
      <w:commentRangeEnd w:id="1470"/>
      <w:r w:rsidR="00CE5EB1">
        <w:rPr>
          <w:rStyle w:val="CommentReference"/>
        </w:rPr>
        <w:commentReference w:id="1470"/>
      </w:r>
      <w:r w:rsidRPr="00E75366">
        <w:rPr>
          <w:rFonts w:ascii="Courier New" w:eastAsia="Times New Roman" w:hAnsi="Courier New" w:cs="Courier New"/>
          <w:b/>
          <w:bCs/>
          <w:color w:val="0000CC"/>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\end</w:t>
      </w:r>
      <w:r w:rsidRPr="00E75366">
        <w:rPr>
          <w:rFonts w:ascii="Courier New" w:eastAsia="Times New Roman" w:hAnsi="Courier New" w:cs="Courier New"/>
          <w:color w:val="000000"/>
          <w:sz w:val="20"/>
          <w:szCs w:val="20"/>
          <w:lang w:val="en-IN" w:eastAsia="en-IN"/>
        </w:rPr>
        <w:t>{figure*}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\begin</w:t>
      </w:r>
      <w:r w:rsidRPr="00E75366">
        <w:rPr>
          <w:rFonts w:ascii="Courier New" w:eastAsia="Times New Roman" w:hAnsi="Courier New" w:cs="Courier New"/>
          <w:color w:val="000000"/>
          <w:sz w:val="20"/>
          <w:szCs w:val="20"/>
          <w:lang w:val="en-IN" w:eastAsia="en-IN"/>
        </w:rPr>
        <w:t>{figure}[htb]</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\begin</w:t>
      </w:r>
      <w:r w:rsidRPr="00E75366">
        <w:rPr>
          <w:rFonts w:ascii="Courier New" w:eastAsia="Times New Roman" w:hAnsi="Courier New" w:cs="Courier New"/>
          <w:color w:val="000000"/>
          <w:sz w:val="20"/>
          <w:szCs w:val="20"/>
          <w:lang w:val="en-IN" w:eastAsia="en-IN"/>
        </w:rPr>
        <w:t>{center}</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\includegraphics</w:t>
      </w:r>
      <w:r w:rsidRPr="00E75366">
        <w:rPr>
          <w:rFonts w:ascii="Courier New" w:eastAsia="Times New Roman" w:hAnsi="Courier New" w:cs="Courier New"/>
          <w:color w:val="000000"/>
          <w:sz w:val="20"/>
          <w:szCs w:val="20"/>
          <w:lang w:val="en-IN" w:eastAsia="en-IN"/>
        </w:rPr>
        <w:t>[width=8.3cm]{fig04.pdf}</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\end</w:t>
      </w:r>
      <w:r w:rsidRPr="00E75366">
        <w:rPr>
          <w:rFonts w:ascii="Courier New" w:eastAsia="Times New Roman" w:hAnsi="Courier New" w:cs="Courier New"/>
          <w:color w:val="000000"/>
          <w:sz w:val="20"/>
          <w:szCs w:val="20"/>
          <w:lang w:val="en-IN" w:eastAsia="en-IN"/>
        </w:rPr>
        <w:t>{center}</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proofErr w:type="gramStart"/>
      <w:r w:rsidRPr="00E75366">
        <w:rPr>
          <w:rFonts w:ascii="Courier New" w:eastAsia="Times New Roman" w:hAnsi="Courier New" w:cs="Courier New"/>
          <w:color w:val="800000"/>
          <w:sz w:val="20"/>
          <w:szCs w:val="20"/>
          <w:lang w:val="en-IN" w:eastAsia="en-IN"/>
        </w:rPr>
        <w:t>\caption</w:t>
      </w:r>
      <w:r w:rsidRPr="00E75366">
        <w:rPr>
          <w:rFonts w:ascii="Courier New" w:eastAsia="Times New Roman" w:hAnsi="Courier New" w:cs="Courier New"/>
          <w:color w:val="000000"/>
          <w:sz w:val="20"/>
          <w:szCs w:val="20"/>
          <w:lang w:val="en-IN" w:eastAsia="en-IN"/>
        </w:rPr>
        <w:t xml:space="preserve">{Synthesis of the changes in the S1 criterion </w:t>
      </w:r>
      <w:del w:id="1471" w:author="Author" w:date="2017-04-04T21:42:00Z">
        <w:r w:rsidRPr="00E75366" w:rsidDel="00A53EBE">
          <w:rPr>
            <w:rFonts w:ascii="Courier New" w:eastAsia="Times New Roman" w:hAnsi="Courier New" w:cs="Courier New"/>
            <w:color w:val="000000"/>
            <w:sz w:val="20"/>
            <w:szCs w:val="20"/>
            <w:lang w:val="en-IN" w:eastAsia="en-IN"/>
          </w:rPr>
          <w:delText xml:space="preserve">due </w:delText>
        </w:r>
      </w:del>
      <w:ins w:id="1472" w:author="Author" w:date="2017-04-04T21:42:00Z">
        <w:r w:rsidR="00A53EBE">
          <w:rPr>
            <w:rFonts w:ascii="Courier New" w:eastAsia="Times New Roman" w:hAnsi="Courier New" w:cs="Courier New"/>
            <w:color w:val="000000"/>
            <w:sz w:val="20"/>
            <w:szCs w:val="20"/>
            <w:lang w:val="en-IN" w:eastAsia="en-IN"/>
          </w:rPr>
          <w:t>owing</w:t>
        </w:r>
        <w:r w:rsidR="00A53EBE"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to the MTW </w:t>
      </w:r>
      <w:del w:id="1473" w:author="Author" w:date="2017-04-04T21:42:00Z">
        <w:r w:rsidRPr="00E75366" w:rsidDel="00A53EBE">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with</w:t>
      </w:r>
      <w:del w:id="1474" w:author="Author" w:date="2017-04-04T21:42:00Z">
        <w:r w:rsidRPr="00E75366" w:rsidDel="00A53EBE">
          <w:rPr>
            <w:rFonts w:ascii="Courier New" w:eastAsia="Times New Roman" w:hAnsi="Courier New" w:cs="Courier New"/>
            <w:color w:val="000000"/>
            <w:sz w:val="20"/>
            <w:szCs w:val="20"/>
            <w:lang w:val="en-IN" w:eastAsia="en-IN"/>
          </w:rPr>
          <w:delText xml:space="preserve"> </w:delText>
        </w:r>
      </w:del>
      <w:ins w:id="1475" w:author="Author" w:date="2017-04-04T21:42:00Z">
        <w:r w:rsidR="00A53EBE">
          <w:rPr>
            <w:rFonts w:ascii="Courier New" w:eastAsia="Times New Roman" w:hAnsi="Courier New" w:cs="Courier New"/>
            <w:color w:val="000000"/>
            <w:sz w:val="20"/>
            <w:szCs w:val="20"/>
            <w:lang w:val="en-IN" w:eastAsia="en-IN"/>
          </w:rPr>
          <w:t xml:space="preserve"> </w:t>
        </w:r>
      </w:ins>
      <w:del w:id="1476" w:author="Author" w:date="2017-04-04T21:42:00Z">
        <w:r w:rsidRPr="00E75366" w:rsidDel="00A53EBE">
          <w:rPr>
            <w:rFonts w:ascii="Courier New" w:eastAsia="Times New Roman" w:hAnsi="Courier New" w:cs="Courier New"/>
            <w:color w:val="000000"/>
            <w:sz w:val="20"/>
            <w:szCs w:val="20"/>
            <w:lang w:val="en-IN" w:eastAsia="en-IN"/>
          </w:rPr>
          <w:delText xml:space="preserve">a </w:delText>
        </w:r>
      </w:del>
      <w:r w:rsidRPr="00E75366">
        <w:rPr>
          <w:rFonts w:ascii="Courier New" w:eastAsia="Times New Roman" w:hAnsi="Courier New" w:cs="Courier New"/>
          <w:color w:val="000000"/>
          <w:sz w:val="20"/>
          <w:szCs w:val="20"/>
          <w:lang w:val="en-IN" w:eastAsia="en-IN"/>
        </w:rPr>
        <w:t>12</w:t>
      </w:r>
      <w:ins w:id="1477" w:author="Author" w:date="2017-04-04T21:42:00Z">
        <w:r w:rsidR="00A53EBE">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 6</w:t>
      </w:r>
      <w:ins w:id="1478" w:author="Author" w:date="2017-04-04T21:42:00Z">
        <w:r w:rsidR="00A53EBE">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 and 3</w:t>
      </w:r>
      <w:ins w:id="1479" w:author="Author" w:date="2017-04-04T21:42:00Z">
        <w:r w:rsidR="00A53EBE">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 time step</w:t>
      </w:r>
      <w:ins w:id="1480" w:author="Author" w:date="2017-04-04T21:42:00Z">
        <w:r w:rsidR="00A53EBE">
          <w:rPr>
            <w:rFonts w:ascii="Courier New" w:eastAsia="Times New Roman" w:hAnsi="Courier New" w:cs="Courier New"/>
            <w:color w:val="000000"/>
            <w:sz w:val="20"/>
            <w:szCs w:val="20"/>
            <w:lang w:val="en-IN" w:eastAsia="en-IN"/>
          </w:rPr>
          <w:t>s</w:t>
        </w:r>
      </w:ins>
      <w:del w:id="1481" w:author="Author" w:date="2017-04-04T21:42:00Z">
        <w:r w:rsidRPr="00E75366" w:rsidDel="00A53EBE">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for the Ulrichen station depending on the rank of the analogue.</w:t>
      </w:r>
      <w:proofErr w:type="gramEnd"/>
      <w:r w:rsidRPr="00E75366">
        <w:rPr>
          <w:rFonts w:ascii="Courier New" w:eastAsia="Times New Roman" w:hAnsi="Courier New" w:cs="Courier New"/>
          <w:color w:val="000000"/>
          <w:sz w:val="20"/>
          <w:szCs w:val="20"/>
          <w:lang w:val="en-IN" w:eastAsia="en-IN"/>
        </w:rPr>
        <w:t xml:space="preserve"> (a) Quantiles of the S1 distributions corresponding to the MTW with different time steps</w:t>
      </w:r>
      <w:ins w:id="1482" w:author="Author" w:date="2017-04-04T21:42:00Z">
        <w:r w:rsidR="00A53EBE">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 xml:space="preserve"> </w:t>
      </w:r>
      <w:del w:id="1483" w:author="Author" w:date="2017-04-04T21:42:00Z">
        <w:r w:rsidRPr="00E75366" w:rsidDel="00A53EBE">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24</w:t>
      </w:r>
      <w:ins w:id="1484" w:author="Author" w:date="2017-04-04T21:42:00Z">
        <w:r w:rsidR="00A53EBE">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 is the conventional approach without MTW</w:t>
      </w:r>
      <w:del w:id="1485" w:author="Author" w:date="2017-04-04T21:42:00Z">
        <w:r w:rsidRPr="00E75366" w:rsidDel="00A53EBE">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(b) Quantiles of the relative improvements of the S1 criterion when using the MTW</w:t>
      </w:r>
      <w:del w:id="1486" w:author="Author" w:date="2017-04-04T21:42:00Z">
        <w:r w:rsidRPr="00E75366" w:rsidDel="00A53EBE">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compared </w:t>
      </w:r>
      <w:del w:id="1487" w:author="Author" w:date="2017-04-04T21:42:00Z">
        <w:r w:rsidRPr="00E75366" w:rsidDel="00A53EBE">
          <w:rPr>
            <w:rFonts w:ascii="Courier New" w:eastAsia="Times New Roman" w:hAnsi="Courier New" w:cs="Courier New"/>
            <w:color w:val="000000"/>
            <w:sz w:val="20"/>
            <w:szCs w:val="20"/>
            <w:lang w:val="en-IN" w:eastAsia="en-IN"/>
          </w:rPr>
          <w:delText xml:space="preserve">to </w:delText>
        </w:r>
      </w:del>
      <w:ins w:id="1488" w:author="Author" w:date="2017-04-04T21:42:00Z">
        <w:r w:rsidR="00A53EBE">
          <w:rPr>
            <w:rFonts w:ascii="Courier New" w:eastAsia="Times New Roman" w:hAnsi="Courier New" w:cs="Courier New"/>
            <w:color w:val="000000"/>
            <w:sz w:val="20"/>
            <w:szCs w:val="20"/>
            <w:lang w:val="en-IN" w:eastAsia="en-IN"/>
          </w:rPr>
          <w:t>w</w:t>
        </w:r>
      </w:ins>
      <w:ins w:id="1489" w:author="Author" w:date="2017-04-04T21:43:00Z">
        <w:r w:rsidR="00A53EBE">
          <w:rPr>
            <w:rFonts w:ascii="Courier New" w:eastAsia="Times New Roman" w:hAnsi="Courier New" w:cs="Courier New"/>
            <w:color w:val="000000"/>
            <w:sz w:val="20"/>
            <w:szCs w:val="20"/>
            <w:lang w:val="en-IN" w:eastAsia="en-IN"/>
          </w:rPr>
          <w:t>ith</w:t>
        </w:r>
      </w:ins>
      <w:ins w:id="1490" w:author="Author" w:date="2017-04-04T21:42:00Z">
        <w:r w:rsidR="00A53EBE"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the conventional approach.}</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\label{fig:changes_S1}</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\end</w:t>
      </w:r>
      <w:r w:rsidRPr="00E75366">
        <w:rPr>
          <w:rFonts w:ascii="Courier New" w:eastAsia="Times New Roman" w:hAnsi="Courier New" w:cs="Courier New"/>
          <w:color w:val="000000"/>
          <w:sz w:val="20"/>
          <w:szCs w:val="20"/>
          <w:lang w:val="en-IN" w:eastAsia="en-IN"/>
        </w:rPr>
        <w:t>{figure}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\begin</w:t>
      </w:r>
      <w:r w:rsidRPr="00E75366">
        <w:rPr>
          <w:rFonts w:ascii="Courier New" w:eastAsia="Times New Roman" w:hAnsi="Courier New" w:cs="Courier New"/>
          <w:color w:val="000000"/>
          <w:sz w:val="20"/>
          <w:szCs w:val="20"/>
          <w:lang w:val="en-IN" w:eastAsia="en-IN"/>
        </w:rPr>
        <w:t>{figure}[htb]</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\begin</w:t>
      </w:r>
      <w:r w:rsidRPr="00E75366">
        <w:rPr>
          <w:rFonts w:ascii="Courier New" w:eastAsia="Times New Roman" w:hAnsi="Courier New" w:cs="Courier New"/>
          <w:color w:val="000000"/>
          <w:sz w:val="20"/>
          <w:szCs w:val="20"/>
          <w:lang w:val="en-IN" w:eastAsia="en-IN"/>
        </w:rPr>
        <w:t>{center}</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\includegraphics</w:t>
      </w:r>
      <w:r w:rsidRPr="00E75366">
        <w:rPr>
          <w:rFonts w:ascii="Courier New" w:eastAsia="Times New Roman" w:hAnsi="Courier New" w:cs="Courier New"/>
          <w:color w:val="000000"/>
          <w:sz w:val="20"/>
          <w:szCs w:val="20"/>
          <w:lang w:val="en-IN" w:eastAsia="en-IN"/>
        </w:rPr>
        <w:t>[width=8.3cm]{fig05.pdf}</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\end</w:t>
      </w:r>
      <w:r w:rsidRPr="00E75366">
        <w:rPr>
          <w:rFonts w:ascii="Courier New" w:eastAsia="Times New Roman" w:hAnsi="Courier New" w:cs="Courier New"/>
          <w:color w:val="000000"/>
          <w:sz w:val="20"/>
          <w:szCs w:val="20"/>
          <w:lang w:val="en-IN" w:eastAsia="en-IN"/>
        </w:rPr>
        <w:t>{center}</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proofErr w:type="gramStart"/>
      <w:r w:rsidRPr="00E75366">
        <w:rPr>
          <w:rFonts w:ascii="Courier New" w:eastAsia="Times New Roman" w:hAnsi="Courier New" w:cs="Courier New"/>
          <w:color w:val="800000"/>
          <w:sz w:val="20"/>
          <w:szCs w:val="20"/>
          <w:lang w:val="en-IN" w:eastAsia="en-IN"/>
        </w:rPr>
        <w:t>\caption</w:t>
      </w:r>
      <w:r w:rsidRPr="00E75366">
        <w:rPr>
          <w:rFonts w:ascii="Courier New" w:eastAsia="Times New Roman" w:hAnsi="Courier New" w:cs="Courier New"/>
          <w:color w:val="000000"/>
          <w:sz w:val="20"/>
          <w:szCs w:val="20"/>
          <w:lang w:val="en-IN" w:eastAsia="en-IN"/>
        </w:rPr>
        <w:t xml:space="preserve">{Distribution of the median improvements of the S1 criterion </w:t>
      </w:r>
      <w:del w:id="1491" w:author="Author" w:date="2017-04-04T21:43:00Z">
        <w:r w:rsidRPr="00E75366" w:rsidDel="00B009E0">
          <w:rPr>
            <w:rFonts w:ascii="Courier New" w:eastAsia="Times New Roman" w:hAnsi="Courier New" w:cs="Courier New"/>
            <w:color w:val="000000"/>
            <w:sz w:val="20"/>
            <w:szCs w:val="20"/>
            <w:lang w:val="en-IN" w:eastAsia="en-IN"/>
          </w:rPr>
          <w:delText xml:space="preserve">due </w:delText>
        </w:r>
      </w:del>
      <w:ins w:id="1492" w:author="Author" w:date="2017-04-04T21:43:00Z">
        <w:r w:rsidR="00B009E0">
          <w:rPr>
            <w:rFonts w:ascii="Courier New" w:eastAsia="Times New Roman" w:hAnsi="Courier New" w:cs="Courier New"/>
            <w:color w:val="000000"/>
            <w:sz w:val="20"/>
            <w:szCs w:val="20"/>
            <w:lang w:val="en-IN" w:eastAsia="en-IN"/>
          </w:rPr>
          <w:t>owing</w:t>
        </w:r>
        <w:r w:rsidR="00B009E0"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to the (a) 3</w:t>
      </w:r>
      <w:ins w:id="1493" w:author="Author" w:date="2017-04-04T21:43:00Z">
        <w:r w:rsidR="00B009E0">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w:t>
      </w:r>
      <w:ins w:id="1494" w:author="Author" w:date="2017-04-04T21:43:00Z">
        <w:r w:rsidR="00B009E0">
          <w:rPr>
            <w:rFonts w:ascii="Courier New" w:eastAsia="Times New Roman" w:hAnsi="Courier New" w:cs="Courier New"/>
            <w:color w:val="000000"/>
            <w:sz w:val="20"/>
            <w:szCs w:val="20"/>
            <w:lang w:val="en-IN" w:eastAsia="en-IN"/>
          </w:rPr>
          <w:t xml:space="preserve"> </w:t>
        </w:r>
      </w:ins>
      <w:del w:id="1495" w:author="Author" w:date="2017-04-04T21:43:00Z">
        <w:r w:rsidRPr="00E75366" w:rsidDel="00B009E0">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MTW and (b) 6</w:t>
      </w:r>
      <w:ins w:id="1496" w:author="Author" w:date="2017-04-04T21:43:00Z">
        <w:r w:rsidR="00B009E0">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w:t>
      </w:r>
      <w:ins w:id="1497" w:author="Author" w:date="2017-04-04T21:43:00Z">
        <w:r w:rsidR="00B009E0">
          <w:rPr>
            <w:rFonts w:ascii="Courier New" w:eastAsia="Times New Roman" w:hAnsi="Courier New" w:cs="Courier New"/>
            <w:color w:val="000000"/>
            <w:sz w:val="20"/>
            <w:szCs w:val="20"/>
            <w:lang w:val="en-IN" w:eastAsia="en-IN"/>
          </w:rPr>
          <w:t xml:space="preserve"> </w:t>
        </w:r>
      </w:ins>
      <w:del w:id="1498" w:author="Author" w:date="2017-04-04T21:43:00Z">
        <w:r w:rsidRPr="00E75366" w:rsidDel="00B009E0">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MTW, depending </w:t>
      </w:r>
      <w:ins w:id="1499" w:author="Author" w:date="2017-04-04T21:43:00Z">
        <w:r w:rsidR="00B009E0">
          <w:rPr>
            <w:rFonts w:ascii="Courier New" w:eastAsia="Times New Roman" w:hAnsi="Courier New" w:cs="Courier New"/>
            <w:color w:val="000000"/>
            <w:sz w:val="20"/>
            <w:szCs w:val="20"/>
            <w:lang w:val="en-IN" w:eastAsia="en-IN"/>
          </w:rPr>
          <w:t xml:space="preserve">the </w:t>
        </w:r>
      </w:ins>
      <w:r w:rsidRPr="00E75366">
        <w:rPr>
          <w:rFonts w:ascii="Courier New" w:eastAsia="Times New Roman" w:hAnsi="Courier New" w:cs="Courier New"/>
          <w:color w:val="000000"/>
          <w:sz w:val="20"/>
          <w:szCs w:val="20"/>
          <w:lang w:val="en-IN" w:eastAsia="en-IN"/>
        </w:rPr>
        <w:t>on daily precipitation thresholds at the Ulrichen station.}</w:t>
      </w:r>
      <w:proofErr w:type="gramEnd"/>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\label{fig:changes_S1_precip_threshold}</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\end</w:t>
      </w:r>
      <w:r w:rsidRPr="00E75366">
        <w:rPr>
          <w:rFonts w:ascii="Courier New" w:eastAsia="Times New Roman" w:hAnsi="Courier New" w:cs="Courier New"/>
          <w:color w:val="000000"/>
          <w:sz w:val="20"/>
          <w:szCs w:val="20"/>
          <w:lang w:val="en-IN" w:eastAsia="en-IN"/>
        </w:rPr>
        <w:t>{figure}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\begin</w:t>
      </w:r>
      <w:r w:rsidRPr="00E75366">
        <w:rPr>
          <w:rFonts w:ascii="Courier New" w:eastAsia="Times New Roman" w:hAnsi="Courier New" w:cs="Courier New"/>
          <w:color w:val="000000"/>
          <w:sz w:val="20"/>
          <w:szCs w:val="20"/>
          <w:lang w:val="en-IN" w:eastAsia="en-IN"/>
        </w:rPr>
        <w:t>{figure}[htb]</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\begin</w:t>
      </w:r>
      <w:r w:rsidRPr="00E75366">
        <w:rPr>
          <w:rFonts w:ascii="Courier New" w:eastAsia="Times New Roman" w:hAnsi="Courier New" w:cs="Courier New"/>
          <w:color w:val="000000"/>
          <w:sz w:val="20"/>
          <w:szCs w:val="20"/>
          <w:lang w:val="en-IN" w:eastAsia="en-IN"/>
        </w:rPr>
        <w:t>{center}</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\includegraphics</w:t>
      </w:r>
      <w:r w:rsidRPr="00E75366">
        <w:rPr>
          <w:rFonts w:ascii="Courier New" w:eastAsia="Times New Roman" w:hAnsi="Courier New" w:cs="Courier New"/>
          <w:color w:val="000000"/>
          <w:sz w:val="20"/>
          <w:szCs w:val="20"/>
          <w:lang w:val="en-IN" w:eastAsia="en-IN"/>
        </w:rPr>
        <w:t>[width=8.3cm]{fig06.pdf}</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\end</w:t>
      </w:r>
      <w:r w:rsidRPr="00E75366">
        <w:rPr>
          <w:rFonts w:ascii="Courier New" w:eastAsia="Times New Roman" w:hAnsi="Courier New" w:cs="Courier New"/>
          <w:color w:val="000000"/>
          <w:sz w:val="20"/>
          <w:szCs w:val="20"/>
          <w:lang w:val="en-IN" w:eastAsia="en-IN"/>
        </w:rPr>
        <w:t>{center}</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proofErr w:type="gramStart"/>
      <w:r w:rsidRPr="00E75366">
        <w:rPr>
          <w:rFonts w:ascii="Courier New" w:eastAsia="Times New Roman" w:hAnsi="Courier New" w:cs="Courier New"/>
          <w:color w:val="800000"/>
          <w:sz w:val="20"/>
          <w:szCs w:val="20"/>
          <w:lang w:val="en-IN" w:eastAsia="en-IN"/>
        </w:rPr>
        <w:t>\caption</w:t>
      </w:r>
      <w:r w:rsidRPr="00E75366">
        <w:rPr>
          <w:rFonts w:ascii="Courier New" w:eastAsia="Times New Roman" w:hAnsi="Courier New" w:cs="Courier New"/>
          <w:color w:val="000000"/>
          <w:sz w:val="20"/>
          <w:szCs w:val="20"/>
          <w:lang w:val="en-IN" w:eastAsia="en-IN"/>
        </w:rPr>
        <w:t xml:space="preserve">{Seasonal effect on the median reduction of the S1 criterion for the Ulrichen station </w:t>
      </w:r>
      <w:del w:id="1500" w:author="Author" w:date="2017-04-04T21:56:00Z">
        <w:r w:rsidRPr="00E75366" w:rsidDel="001E4C8D">
          <w:rPr>
            <w:rFonts w:ascii="Courier New" w:eastAsia="Times New Roman" w:hAnsi="Courier New" w:cs="Courier New"/>
            <w:color w:val="000000"/>
            <w:sz w:val="20"/>
            <w:szCs w:val="20"/>
            <w:lang w:val="en-IN" w:eastAsia="en-IN"/>
          </w:rPr>
          <w:delText xml:space="preserve">due </w:delText>
        </w:r>
      </w:del>
      <w:ins w:id="1501" w:author="Author" w:date="2017-04-04T21:56:00Z">
        <w:r w:rsidR="001E4C8D">
          <w:rPr>
            <w:rFonts w:ascii="Courier New" w:eastAsia="Times New Roman" w:hAnsi="Courier New" w:cs="Courier New"/>
            <w:color w:val="000000"/>
            <w:sz w:val="20"/>
            <w:szCs w:val="20"/>
            <w:lang w:val="en-IN" w:eastAsia="en-IN"/>
          </w:rPr>
          <w:t>owing</w:t>
        </w:r>
        <w:r w:rsidR="001E4C8D"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to the MTW.</w:t>
      </w:r>
      <w:proofErr w:type="gramEnd"/>
      <w:r w:rsidRPr="00E75366">
        <w:rPr>
          <w:rFonts w:ascii="Courier New" w:eastAsia="Times New Roman" w:hAnsi="Courier New" w:cs="Courier New"/>
          <w:color w:val="000000"/>
          <w:sz w:val="20"/>
          <w:szCs w:val="20"/>
          <w:lang w:val="en-IN" w:eastAsia="en-IN"/>
        </w:rPr>
        <w:t xml:space="preserve"> DJF: winter</w:t>
      </w:r>
      <w:ins w:id="1502" w:author="Author" w:date="2017-04-04T21:57:00Z">
        <w:r w:rsidR="001E4C8D">
          <w:rPr>
            <w:rFonts w:ascii="Courier New" w:eastAsia="Times New Roman" w:hAnsi="Courier New" w:cs="Courier New"/>
            <w:color w:val="000000"/>
            <w:sz w:val="20"/>
            <w:szCs w:val="20"/>
            <w:lang w:val="en-IN" w:eastAsia="en-IN"/>
          </w:rPr>
          <w:t>;</w:t>
        </w:r>
      </w:ins>
      <w:del w:id="1503" w:author="Author" w:date="2017-04-04T21:57:00Z">
        <w:r w:rsidRPr="00E75366" w:rsidDel="001E4C8D">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MAM: spring</w:t>
      </w:r>
      <w:ins w:id="1504" w:author="Author" w:date="2017-04-04T21:57:00Z">
        <w:r w:rsidR="001E4C8D">
          <w:rPr>
            <w:rFonts w:ascii="Courier New" w:eastAsia="Times New Roman" w:hAnsi="Courier New" w:cs="Courier New"/>
            <w:color w:val="000000"/>
            <w:sz w:val="20"/>
            <w:szCs w:val="20"/>
            <w:lang w:val="en-IN" w:eastAsia="en-IN"/>
          </w:rPr>
          <w:t>;</w:t>
        </w:r>
      </w:ins>
      <w:del w:id="1505" w:author="Author" w:date="2017-04-04T21:57:00Z">
        <w:r w:rsidRPr="00E75366" w:rsidDel="001E4C8D">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JJA: summe</w:t>
      </w:r>
      <w:ins w:id="1506" w:author="Author" w:date="2017-04-04T21:57:00Z">
        <w:r w:rsidR="001E4C8D">
          <w:rPr>
            <w:rFonts w:ascii="Courier New" w:eastAsia="Times New Roman" w:hAnsi="Courier New" w:cs="Courier New"/>
            <w:color w:val="000000"/>
            <w:sz w:val="20"/>
            <w:szCs w:val="20"/>
            <w:lang w:val="en-IN" w:eastAsia="en-IN"/>
          </w:rPr>
          <w:t>r;</w:t>
        </w:r>
      </w:ins>
      <w:del w:id="1507" w:author="Author" w:date="2017-04-04T21:56:00Z">
        <w:r w:rsidRPr="00E75366" w:rsidDel="001E4C8D">
          <w:rPr>
            <w:rFonts w:ascii="Courier New" w:eastAsia="Times New Roman" w:hAnsi="Courier New" w:cs="Courier New"/>
            <w:color w:val="000000"/>
            <w:sz w:val="20"/>
            <w:szCs w:val="20"/>
            <w:lang w:val="en-IN" w:eastAsia="en-IN"/>
          </w:rPr>
          <w:delText>r</w:delText>
        </w:r>
      </w:del>
      <w:del w:id="1508" w:author="Author" w:date="2017-04-04T21:57:00Z">
        <w:r w:rsidRPr="00E75366" w:rsidDel="001E4C8D">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w:t>
      </w:r>
      <w:del w:id="1509" w:author="Author" w:date="2017-04-04T21:57:00Z">
        <w:r w:rsidRPr="00E75366" w:rsidDel="001E4C8D">
          <w:rPr>
            <w:rFonts w:ascii="Courier New" w:eastAsia="Times New Roman" w:hAnsi="Courier New" w:cs="Courier New"/>
            <w:color w:val="000000"/>
            <w:sz w:val="20"/>
            <w:szCs w:val="20"/>
            <w:lang w:val="en-IN" w:eastAsia="en-IN"/>
          </w:rPr>
          <w:delText xml:space="preserve">and </w:delText>
        </w:r>
      </w:del>
      <w:r w:rsidRPr="00E75366">
        <w:rPr>
          <w:rFonts w:ascii="Courier New" w:eastAsia="Times New Roman" w:hAnsi="Courier New" w:cs="Courier New"/>
          <w:color w:val="000000"/>
          <w:sz w:val="20"/>
          <w:szCs w:val="20"/>
          <w:lang w:val="en-IN" w:eastAsia="en-IN"/>
        </w:rPr>
        <w:t>SON: fall.}</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\label{fig:changes_S1_seasons}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\end</w:t>
      </w:r>
      <w:r w:rsidRPr="00E75366">
        <w:rPr>
          <w:rFonts w:ascii="Courier New" w:eastAsia="Times New Roman" w:hAnsi="Courier New" w:cs="Courier New"/>
          <w:color w:val="000000"/>
          <w:sz w:val="20"/>
          <w:szCs w:val="20"/>
          <w:lang w:val="en-IN" w:eastAsia="en-IN"/>
        </w:rPr>
        <w:t>{figure}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\begin</w:t>
      </w:r>
      <w:r w:rsidRPr="00E75366">
        <w:rPr>
          <w:rFonts w:ascii="Courier New" w:eastAsia="Times New Roman" w:hAnsi="Courier New" w:cs="Courier New"/>
          <w:color w:val="000000"/>
          <w:sz w:val="20"/>
          <w:szCs w:val="20"/>
          <w:lang w:val="en-IN" w:eastAsia="en-IN"/>
        </w:rPr>
        <w:t>{figure}[htb]</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lastRenderedPageBreak/>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\includegraphics</w:t>
      </w:r>
      <w:r w:rsidRPr="00E75366">
        <w:rPr>
          <w:rFonts w:ascii="Courier New" w:eastAsia="Times New Roman" w:hAnsi="Courier New" w:cs="Courier New"/>
          <w:color w:val="000000"/>
          <w:sz w:val="20"/>
          <w:szCs w:val="20"/>
          <w:lang w:val="en-IN" w:eastAsia="en-IN"/>
        </w:rPr>
        <w:t>[width=7.5cm]{fig07.pdf}</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\caption</w:t>
      </w:r>
      <w:r w:rsidRPr="00E75366">
        <w:rPr>
          <w:rFonts w:ascii="Courier New" w:eastAsia="Times New Roman" w:hAnsi="Courier New" w:cs="Courier New"/>
          <w:color w:val="000000"/>
          <w:sz w:val="20"/>
          <w:szCs w:val="20"/>
          <w:lang w:val="en-IN" w:eastAsia="en-IN"/>
        </w:rPr>
        <w:t>{Distribution of the predictor hours on the selected analogue dates for the Ulrichen station when using a (a) 12</w:t>
      </w:r>
      <w:ins w:id="1510" w:author="Author" w:date="2017-04-04T21:56:00Z">
        <w:r w:rsidR="00103121">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w:t>
      </w:r>
      <w:del w:id="1511" w:author="Author" w:date="2017-04-04T21:56:00Z">
        <w:r w:rsidRPr="00E75366" w:rsidDel="00103121">
          <w:rPr>
            <w:rFonts w:ascii="Courier New" w:eastAsia="Times New Roman" w:hAnsi="Courier New" w:cs="Courier New"/>
            <w:color w:val="000000"/>
            <w:sz w:val="20"/>
            <w:szCs w:val="20"/>
            <w:lang w:val="en-IN" w:eastAsia="en-IN"/>
          </w:rPr>
          <w:delText>-</w:delText>
        </w:r>
      </w:del>
      <w:ins w:id="1512" w:author="Author" w:date="2017-04-04T21:56:00Z">
        <w:r w:rsidR="00103121">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MTW, (b) 6</w:t>
      </w:r>
      <w:ins w:id="1513" w:author="Author" w:date="2017-04-04T21:56:00Z">
        <w:r w:rsidR="00103121">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w:t>
      </w:r>
      <w:ins w:id="1514" w:author="Author" w:date="2017-04-04T21:56:00Z">
        <w:r w:rsidR="00103121">
          <w:rPr>
            <w:rFonts w:ascii="Courier New" w:eastAsia="Times New Roman" w:hAnsi="Courier New" w:cs="Courier New"/>
            <w:color w:val="000000"/>
            <w:sz w:val="20"/>
            <w:szCs w:val="20"/>
            <w:lang w:val="en-IN" w:eastAsia="en-IN"/>
          </w:rPr>
          <w:t xml:space="preserve"> </w:t>
        </w:r>
      </w:ins>
      <w:del w:id="1515" w:author="Author" w:date="2017-04-04T21:56:00Z">
        <w:r w:rsidRPr="00E75366" w:rsidDel="00103121">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MTW, and (c) 3</w:t>
      </w:r>
      <w:ins w:id="1516" w:author="Author" w:date="2017-04-04T21:56:00Z">
        <w:r w:rsidR="00103121">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w:t>
      </w:r>
      <w:ins w:id="1517" w:author="Author" w:date="2017-04-04T21:56:00Z">
        <w:r w:rsidR="00103121">
          <w:rPr>
            <w:rFonts w:ascii="Courier New" w:eastAsia="Times New Roman" w:hAnsi="Courier New" w:cs="Courier New"/>
            <w:color w:val="000000"/>
            <w:sz w:val="20"/>
            <w:szCs w:val="20"/>
            <w:lang w:val="en-IN" w:eastAsia="en-IN"/>
          </w:rPr>
          <w:t xml:space="preserve"> </w:t>
        </w:r>
      </w:ins>
      <w:del w:id="1518" w:author="Author" w:date="2017-04-04T21:56:00Z">
        <w:r w:rsidRPr="00E75366" w:rsidDel="00103121">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MTW, depending on the season.}</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\label{fig:hours_selection_per_season}</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\end</w:t>
      </w:r>
      <w:r w:rsidRPr="00E75366">
        <w:rPr>
          <w:rFonts w:ascii="Courier New" w:eastAsia="Times New Roman" w:hAnsi="Courier New" w:cs="Courier New"/>
          <w:color w:val="000000"/>
          <w:sz w:val="20"/>
          <w:szCs w:val="20"/>
          <w:lang w:val="en-IN" w:eastAsia="en-IN"/>
        </w:rPr>
        <w:t>{figure}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\begin</w:t>
      </w:r>
      <w:r w:rsidRPr="00E75366">
        <w:rPr>
          <w:rFonts w:ascii="Courier New" w:eastAsia="Times New Roman" w:hAnsi="Courier New" w:cs="Courier New"/>
          <w:color w:val="000000"/>
          <w:sz w:val="20"/>
          <w:szCs w:val="20"/>
          <w:lang w:val="en-IN" w:eastAsia="en-IN"/>
        </w:rPr>
        <w:t>{figure}[htb]</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\begin</w:t>
      </w:r>
      <w:r w:rsidRPr="00E75366">
        <w:rPr>
          <w:rFonts w:ascii="Courier New" w:eastAsia="Times New Roman" w:hAnsi="Courier New" w:cs="Courier New"/>
          <w:color w:val="000000"/>
          <w:sz w:val="20"/>
          <w:szCs w:val="20"/>
          <w:lang w:val="en-IN" w:eastAsia="en-IN"/>
        </w:rPr>
        <w:t>{center}</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\includegraphics</w:t>
      </w:r>
      <w:r w:rsidRPr="00E75366">
        <w:rPr>
          <w:rFonts w:ascii="Courier New" w:eastAsia="Times New Roman" w:hAnsi="Courier New" w:cs="Courier New"/>
          <w:color w:val="000000"/>
          <w:sz w:val="20"/>
          <w:szCs w:val="20"/>
          <w:lang w:val="en-IN" w:eastAsia="en-IN"/>
        </w:rPr>
        <w:t>[width=8.3cm]{fig08.pdf}</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\end</w:t>
      </w:r>
      <w:r w:rsidRPr="00E75366">
        <w:rPr>
          <w:rFonts w:ascii="Courier New" w:eastAsia="Times New Roman" w:hAnsi="Courier New" w:cs="Courier New"/>
          <w:color w:val="000000"/>
          <w:sz w:val="20"/>
          <w:szCs w:val="20"/>
          <w:lang w:val="en-IN" w:eastAsia="en-IN"/>
        </w:rPr>
        <w:t>{center}</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proofErr w:type="gramStart"/>
      <w:r w:rsidRPr="00E75366">
        <w:rPr>
          <w:rFonts w:ascii="Courier New" w:eastAsia="Times New Roman" w:hAnsi="Courier New" w:cs="Courier New"/>
          <w:color w:val="800000"/>
          <w:sz w:val="20"/>
          <w:szCs w:val="20"/>
          <w:lang w:val="en-IN" w:eastAsia="en-IN"/>
        </w:rPr>
        <w:t>\caption</w:t>
      </w:r>
      <w:r w:rsidRPr="00E75366">
        <w:rPr>
          <w:rFonts w:ascii="Courier New" w:eastAsia="Times New Roman" w:hAnsi="Courier New" w:cs="Courier New"/>
          <w:color w:val="000000"/>
          <w:sz w:val="20"/>
          <w:szCs w:val="20"/>
          <w:lang w:val="en-IN" w:eastAsia="en-IN"/>
        </w:rPr>
        <w:t xml:space="preserve">{Synthesis of the changes in the RMSE criterion </w:t>
      </w:r>
      <w:del w:id="1519" w:author="Author" w:date="2017-04-04T21:56:00Z">
        <w:r w:rsidRPr="00E75366" w:rsidDel="0011642A">
          <w:rPr>
            <w:rFonts w:ascii="Courier New" w:eastAsia="Times New Roman" w:hAnsi="Courier New" w:cs="Courier New"/>
            <w:color w:val="000000"/>
            <w:sz w:val="20"/>
            <w:szCs w:val="20"/>
            <w:lang w:val="en-IN" w:eastAsia="en-IN"/>
          </w:rPr>
          <w:delText xml:space="preserve">due </w:delText>
        </w:r>
      </w:del>
      <w:ins w:id="1520" w:author="Author" w:date="2017-04-04T21:56:00Z">
        <w:r w:rsidR="0011642A">
          <w:rPr>
            <w:rFonts w:ascii="Courier New" w:eastAsia="Times New Roman" w:hAnsi="Courier New" w:cs="Courier New"/>
            <w:color w:val="000000"/>
            <w:sz w:val="20"/>
            <w:szCs w:val="20"/>
            <w:lang w:val="en-IN" w:eastAsia="en-IN"/>
          </w:rPr>
          <w:t>owing</w:t>
        </w:r>
        <w:r w:rsidR="0011642A"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to the MTW for the Ulrichen station</w:t>
      </w:r>
      <w:ins w:id="1521" w:author="Author" w:date="2017-04-04T21:56:00Z">
        <w:r w:rsidR="0011642A">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 xml:space="preserve"> depending on the rank of the analogue.</w:t>
      </w:r>
      <w:proofErr w:type="gramEnd"/>
      <w:r w:rsidRPr="00E75366">
        <w:rPr>
          <w:rFonts w:ascii="Courier New" w:eastAsia="Times New Roman" w:hAnsi="Courier New" w:cs="Courier New"/>
          <w:color w:val="000000"/>
          <w:sz w:val="20"/>
          <w:szCs w:val="20"/>
          <w:lang w:val="en-IN" w:eastAsia="en-IN"/>
        </w:rPr>
        <w:t xml:space="preserve"> (a) Quantiles of the RMSE distributions with and without the MTW. </w:t>
      </w:r>
      <w:proofErr w:type="gramStart"/>
      <w:r w:rsidRPr="00E75366">
        <w:rPr>
          <w:rFonts w:ascii="Courier New" w:eastAsia="Times New Roman" w:hAnsi="Courier New" w:cs="Courier New"/>
          <w:color w:val="000000"/>
          <w:sz w:val="20"/>
          <w:szCs w:val="20"/>
          <w:lang w:val="en-IN" w:eastAsia="en-IN"/>
        </w:rPr>
        <w:t>(b) Quantiles of the relative improvements of the RMSE criterion when using the MTW.}</w:t>
      </w:r>
      <w:proofErr w:type="gramEnd"/>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\label{fig:changes_RMSE}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\end</w:t>
      </w:r>
      <w:r w:rsidRPr="00E75366">
        <w:rPr>
          <w:rFonts w:ascii="Courier New" w:eastAsia="Times New Roman" w:hAnsi="Courier New" w:cs="Courier New"/>
          <w:color w:val="000000"/>
          <w:sz w:val="20"/>
          <w:szCs w:val="20"/>
          <w:lang w:val="en-IN" w:eastAsia="en-IN"/>
        </w:rPr>
        <w:t>{figure}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\begin</w:t>
      </w:r>
      <w:r w:rsidRPr="00E75366">
        <w:rPr>
          <w:rFonts w:ascii="Courier New" w:eastAsia="Times New Roman" w:hAnsi="Courier New" w:cs="Courier New"/>
          <w:color w:val="000000"/>
          <w:sz w:val="20"/>
          <w:szCs w:val="20"/>
          <w:lang w:val="en-IN" w:eastAsia="en-IN"/>
        </w:rPr>
        <w:t>{figure}[htb]</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\includegraphics</w:t>
      </w:r>
      <w:r w:rsidRPr="00E75366">
        <w:rPr>
          <w:rFonts w:ascii="Courier New" w:eastAsia="Times New Roman" w:hAnsi="Courier New" w:cs="Courier New"/>
          <w:color w:val="000000"/>
          <w:sz w:val="20"/>
          <w:szCs w:val="20"/>
          <w:lang w:val="en-IN" w:eastAsia="en-IN"/>
        </w:rPr>
        <w:t>[width=8.3cm]{fig09.pdf}</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\caption</w:t>
      </w:r>
      <w:r w:rsidRPr="00E75366">
        <w:rPr>
          <w:rFonts w:ascii="Courier New" w:eastAsia="Times New Roman" w:hAnsi="Courier New" w:cs="Courier New"/>
          <w:color w:val="000000"/>
          <w:sz w:val="20"/>
          <w:szCs w:val="20"/>
          <w:lang w:val="en-IN" w:eastAsia="en-IN"/>
        </w:rPr>
        <w:t>{Change</w:t>
      </w:r>
      <w:ins w:id="1522" w:author="Author" w:date="2017-04-04T21:54:00Z">
        <w:r w:rsidR="0011642A">
          <w:rPr>
            <w:rFonts w:ascii="Courier New" w:eastAsia="Times New Roman" w:hAnsi="Courier New" w:cs="Courier New"/>
            <w:color w:val="000000"/>
            <w:sz w:val="20"/>
            <w:szCs w:val="20"/>
            <w:lang w:val="en-IN" w:eastAsia="en-IN"/>
          </w:rPr>
          <w:t>s</w:t>
        </w:r>
      </w:ins>
      <w:r w:rsidRPr="00E75366">
        <w:rPr>
          <w:rFonts w:ascii="Courier New" w:eastAsia="Times New Roman" w:hAnsi="Courier New" w:cs="Courier New"/>
          <w:color w:val="000000"/>
          <w:sz w:val="20"/>
          <w:szCs w:val="20"/>
          <w:lang w:val="en-IN" w:eastAsia="en-IN"/>
        </w:rPr>
        <w:t xml:space="preserve"> in performance score </w:t>
      </w:r>
      <w:ins w:id="1523" w:author="Author" w:date="2017-04-04T21:54:00Z">
        <w:r w:rsidR="0011642A">
          <w:rPr>
            <w:rFonts w:ascii="Courier New" w:eastAsia="Times New Roman" w:hAnsi="Courier New" w:cs="Courier New"/>
            <w:color w:val="000000"/>
            <w:sz w:val="20"/>
            <w:szCs w:val="20"/>
            <w:lang w:val="en-IN" w:eastAsia="en-IN"/>
          </w:rPr>
          <w:t>(</w:t>
        </w:r>
        <w:r w:rsidR="0011642A" w:rsidRPr="00E75366">
          <w:rPr>
            <w:rFonts w:ascii="Courier New" w:eastAsia="Times New Roman" w:hAnsi="Courier New" w:cs="Courier New"/>
            <w:color w:val="000000"/>
            <w:sz w:val="20"/>
            <w:szCs w:val="20"/>
            <w:lang w:val="en-IN" w:eastAsia="en-IN"/>
          </w:rPr>
          <w:t>CRPS</w:t>
        </w:r>
        <w:r w:rsidR="0011642A">
          <w:rPr>
            <w:rFonts w:ascii="Courier New" w:eastAsia="Times New Roman" w:hAnsi="Courier New" w:cs="Courier New"/>
            <w:color w:val="000000"/>
            <w:sz w:val="20"/>
            <w:szCs w:val="20"/>
            <w:lang w:val="en-IN" w:eastAsia="en-IN"/>
          </w:rPr>
          <w:t>)</w:t>
        </w:r>
        <w:r w:rsidR="0011642A" w:rsidRPr="00E75366">
          <w:rPr>
            <w:rFonts w:ascii="Courier New" w:eastAsia="Times New Roman" w:hAnsi="Courier New" w:cs="Courier New"/>
            <w:color w:val="000000"/>
            <w:sz w:val="20"/>
            <w:szCs w:val="20"/>
            <w:lang w:val="en-IN" w:eastAsia="en-IN"/>
          </w:rPr>
          <w:t xml:space="preserve"> </w:t>
        </w:r>
      </w:ins>
      <w:del w:id="1524" w:author="Author" w:date="2017-04-04T21:54:00Z">
        <w:r w:rsidRPr="00E75366" w:rsidDel="0011642A">
          <w:rPr>
            <w:rFonts w:ascii="Courier New" w:eastAsia="Times New Roman" w:hAnsi="Courier New" w:cs="Courier New"/>
            <w:color w:val="000000"/>
            <w:sz w:val="20"/>
            <w:szCs w:val="20"/>
            <w:lang w:val="en-IN" w:eastAsia="en-IN"/>
          </w:rPr>
          <w:delText xml:space="preserve">(CRPS -- lower is better) </w:delText>
        </w:r>
      </w:del>
      <w:r w:rsidRPr="00E75366">
        <w:rPr>
          <w:rFonts w:ascii="Courier New" w:eastAsia="Times New Roman" w:hAnsi="Courier New" w:cs="Courier New"/>
          <w:color w:val="000000"/>
          <w:sz w:val="20"/>
          <w:szCs w:val="20"/>
          <w:lang w:val="en-IN" w:eastAsia="en-IN"/>
        </w:rPr>
        <w:t xml:space="preserve">of the 2Z method at the different stations for MTW of varying time steps </w:t>
      </w:r>
      <w:del w:id="1525" w:author="Author" w:date="2017-04-04T21:54:00Z">
        <w:r w:rsidRPr="00E75366" w:rsidDel="0011642A">
          <w:rPr>
            <w:rFonts w:ascii="Courier New" w:eastAsia="Times New Roman" w:hAnsi="Courier New" w:cs="Courier New"/>
            <w:color w:val="000000"/>
            <w:sz w:val="20"/>
            <w:szCs w:val="20"/>
            <w:lang w:val="en-IN" w:eastAsia="en-IN"/>
          </w:rPr>
          <w:delText xml:space="preserve">relatively </w:delText>
        </w:r>
      </w:del>
      <w:ins w:id="1526" w:author="Author" w:date="2017-04-04T21:54:00Z">
        <w:r w:rsidR="0011642A" w:rsidRPr="00E75366">
          <w:rPr>
            <w:rFonts w:ascii="Courier New" w:eastAsia="Times New Roman" w:hAnsi="Courier New" w:cs="Courier New"/>
            <w:color w:val="000000"/>
            <w:sz w:val="20"/>
            <w:szCs w:val="20"/>
            <w:lang w:val="en-IN" w:eastAsia="en-IN"/>
          </w:rPr>
          <w:t>relative</w:t>
        </w:r>
        <w:r w:rsidR="0011642A">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to the conventional approach</w:t>
      </w:r>
      <w:del w:id="1527" w:author="Author" w:date="2017-04-04T21:55:00Z">
        <w:r w:rsidRPr="00E75366" w:rsidDel="0011642A">
          <w:rPr>
            <w:rFonts w:ascii="Courier New" w:eastAsia="Times New Roman" w:hAnsi="Courier New" w:cs="Courier New"/>
            <w:color w:val="000000"/>
            <w:sz w:val="20"/>
            <w:szCs w:val="20"/>
            <w:lang w:val="en-IN" w:eastAsia="en-IN"/>
          </w:rPr>
          <w:delText xml:space="preserve"> </w:delText>
        </w:r>
      </w:del>
      <w:ins w:id="1528" w:author="Author" w:date="2017-04-04T21:55:00Z">
        <w:r w:rsidR="0011642A">
          <w:rPr>
            <w:rFonts w:ascii="Courier New" w:eastAsia="Times New Roman" w:hAnsi="Courier New" w:cs="Courier New"/>
            <w:color w:val="000000"/>
            <w:sz w:val="20"/>
            <w:szCs w:val="20"/>
            <w:lang w:val="en-IN" w:eastAsia="en-IN"/>
          </w:rPr>
          <w:t xml:space="preserve"> of </w:t>
        </w:r>
      </w:ins>
      <w:del w:id="1529" w:author="Author" w:date="2017-04-04T21:55:00Z">
        <w:r w:rsidRPr="00E75366" w:rsidDel="0011642A">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24</w:t>
      </w:r>
      <w:ins w:id="1530" w:author="Author" w:date="2017-04-04T21:55:00Z">
        <w:r w:rsidR="0011642A">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h</w:t>
      </w:r>
      <w:del w:id="1531" w:author="Author" w:date="2017-04-04T21:55:00Z">
        <w:r w:rsidRPr="00E75366" w:rsidDel="0011642A">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Results are provided for ERA-20C </w:t>
      </w:r>
      <w:del w:id="1532" w:author="Author" w:date="2017-04-04T21:55:00Z">
        <w:r w:rsidRPr="00E75366" w:rsidDel="0011642A">
          <w:rPr>
            <w:rFonts w:ascii="Courier New" w:eastAsia="Times New Roman" w:hAnsi="Courier New" w:cs="Courier New"/>
            <w:color w:val="000000"/>
            <w:sz w:val="20"/>
            <w:szCs w:val="20"/>
            <w:lang w:val="en-IN" w:eastAsia="en-IN"/>
          </w:rPr>
          <w:delText xml:space="preserve">on </w:delText>
        </w:r>
      </w:del>
      <w:ins w:id="1533" w:author="Author" w:date="2017-04-04T21:55:00Z">
        <w:r w:rsidR="0011642A">
          <w:rPr>
            <w:rFonts w:ascii="Courier New" w:eastAsia="Times New Roman" w:hAnsi="Courier New" w:cs="Courier New"/>
            <w:color w:val="000000"/>
            <w:sz w:val="20"/>
            <w:szCs w:val="20"/>
            <w:lang w:val="en-IN" w:eastAsia="en-IN"/>
          </w:rPr>
          <w:t>for</w:t>
        </w:r>
        <w:r w:rsidR="0011642A" w:rsidRPr="00E75366">
          <w:rPr>
            <w:rFonts w:ascii="Courier New" w:eastAsia="Times New Roman" w:hAnsi="Courier New" w:cs="Courier New"/>
            <w:color w:val="000000"/>
            <w:sz w:val="20"/>
            <w:szCs w:val="20"/>
            <w:lang w:val="en-IN" w:eastAsia="en-IN"/>
          </w:rPr>
          <w:t xml:space="preserve"> the </w:t>
        </w:r>
      </w:ins>
      <w:r w:rsidRPr="00E75366">
        <w:rPr>
          <w:rFonts w:ascii="Courier New" w:eastAsia="Times New Roman" w:hAnsi="Courier New" w:cs="Courier New"/>
          <w:color w:val="000000"/>
          <w:sz w:val="20"/>
          <w:szCs w:val="20"/>
          <w:lang w:val="en-IN" w:eastAsia="en-IN"/>
        </w:rPr>
        <w:t xml:space="preserve">(a) </w:t>
      </w:r>
      <w:del w:id="1534" w:author="Author" w:date="2017-04-04T21:55:00Z">
        <w:r w:rsidRPr="00E75366" w:rsidDel="0011642A">
          <w:rPr>
            <w:rFonts w:ascii="Courier New" w:eastAsia="Times New Roman" w:hAnsi="Courier New" w:cs="Courier New"/>
            <w:color w:val="000000"/>
            <w:sz w:val="20"/>
            <w:szCs w:val="20"/>
            <w:lang w:val="en-IN" w:eastAsia="en-IN"/>
          </w:rPr>
          <w:delText xml:space="preserve">the </w:delText>
        </w:r>
      </w:del>
      <w:r w:rsidRPr="00E75366">
        <w:rPr>
          <w:rFonts w:ascii="Courier New" w:eastAsia="Times New Roman" w:hAnsi="Courier New" w:cs="Courier New"/>
          <w:color w:val="000000"/>
          <w:sz w:val="20"/>
          <w:szCs w:val="20"/>
          <w:lang w:val="en-IN" w:eastAsia="en-IN"/>
        </w:rPr>
        <w:t xml:space="preserve">CP and (b) </w:t>
      </w:r>
      <w:del w:id="1535" w:author="Author" w:date="2017-04-04T21:55:00Z">
        <w:r w:rsidRPr="00E75366" w:rsidDel="0011642A">
          <w:rPr>
            <w:rFonts w:ascii="Courier New" w:eastAsia="Times New Roman" w:hAnsi="Courier New" w:cs="Courier New"/>
            <w:color w:val="000000"/>
            <w:sz w:val="20"/>
            <w:szCs w:val="20"/>
            <w:lang w:val="en-IN" w:eastAsia="en-IN"/>
          </w:rPr>
          <w:delText xml:space="preserve">the </w:delText>
        </w:r>
      </w:del>
      <w:r w:rsidRPr="00E75366">
        <w:rPr>
          <w:rFonts w:ascii="Courier New" w:eastAsia="Times New Roman" w:hAnsi="Courier New" w:cs="Courier New"/>
          <w:color w:val="000000"/>
          <w:sz w:val="20"/>
          <w:szCs w:val="20"/>
          <w:lang w:val="en-IN" w:eastAsia="en-IN"/>
        </w:rPr>
        <w:t>VP</w:t>
      </w:r>
      <w:del w:id="1536" w:author="Author" w:date="2017-04-04T21:55:00Z">
        <w:r w:rsidRPr="00E75366" w:rsidDel="0011642A">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as well as for MERRA-2 </w:t>
      </w:r>
      <w:del w:id="1537" w:author="Author" w:date="2017-04-04T21:55:00Z">
        <w:r w:rsidRPr="00E75366" w:rsidDel="0011642A">
          <w:rPr>
            <w:rFonts w:ascii="Courier New" w:eastAsia="Times New Roman" w:hAnsi="Courier New" w:cs="Courier New"/>
            <w:color w:val="000000"/>
            <w:sz w:val="20"/>
            <w:szCs w:val="20"/>
            <w:lang w:val="en-IN" w:eastAsia="en-IN"/>
          </w:rPr>
          <w:delText xml:space="preserve">on </w:delText>
        </w:r>
      </w:del>
      <w:ins w:id="1538" w:author="Author" w:date="2017-04-04T21:55:00Z">
        <w:r w:rsidR="0011642A">
          <w:rPr>
            <w:rFonts w:ascii="Courier New" w:eastAsia="Times New Roman" w:hAnsi="Courier New" w:cs="Courier New"/>
            <w:color w:val="000000"/>
            <w:sz w:val="20"/>
            <w:szCs w:val="20"/>
            <w:lang w:val="en-IN" w:eastAsia="en-IN"/>
          </w:rPr>
          <w:t>for the</w:t>
        </w:r>
        <w:r w:rsidR="0011642A"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(c) </w:t>
      </w:r>
      <w:del w:id="1539" w:author="Author" w:date="2017-04-04T21:55:00Z">
        <w:r w:rsidRPr="00E75366" w:rsidDel="0011642A">
          <w:rPr>
            <w:rFonts w:ascii="Courier New" w:eastAsia="Times New Roman" w:hAnsi="Courier New" w:cs="Courier New"/>
            <w:color w:val="000000"/>
            <w:sz w:val="20"/>
            <w:szCs w:val="20"/>
            <w:lang w:val="en-IN" w:eastAsia="en-IN"/>
          </w:rPr>
          <w:delText xml:space="preserve">the </w:delText>
        </w:r>
      </w:del>
      <w:r w:rsidRPr="00E75366">
        <w:rPr>
          <w:rFonts w:ascii="Courier New" w:eastAsia="Times New Roman" w:hAnsi="Courier New" w:cs="Courier New"/>
          <w:color w:val="000000"/>
          <w:sz w:val="20"/>
          <w:szCs w:val="20"/>
          <w:lang w:val="en-IN" w:eastAsia="en-IN"/>
        </w:rPr>
        <w:t xml:space="preserve">CP and (d) </w:t>
      </w:r>
      <w:del w:id="1540" w:author="Author" w:date="2017-04-04T21:55:00Z">
        <w:r w:rsidRPr="00E75366" w:rsidDel="0011642A">
          <w:rPr>
            <w:rFonts w:ascii="Courier New" w:eastAsia="Times New Roman" w:hAnsi="Courier New" w:cs="Courier New"/>
            <w:color w:val="000000"/>
            <w:sz w:val="20"/>
            <w:szCs w:val="20"/>
            <w:lang w:val="en-IN" w:eastAsia="en-IN"/>
          </w:rPr>
          <w:delText xml:space="preserve">the </w:delText>
        </w:r>
      </w:del>
      <w:r w:rsidRPr="00E75366">
        <w:rPr>
          <w:rFonts w:ascii="Courier New" w:eastAsia="Times New Roman" w:hAnsi="Courier New" w:cs="Courier New"/>
          <w:color w:val="000000"/>
          <w:sz w:val="20"/>
          <w:szCs w:val="20"/>
          <w:lang w:val="en-IN" w:eastAsia="en-IN"/>
        </w:rPr>
        <w:t>VP.</w:t>
      </w:r>
      <w:ins w:id="1541" w:author="Author" w:date="2017-04-04T21:55:00Z">
        <w:r w:rsidR="0011642A">
          <w:rPr>
            <w:rFonts w:ascii="Courier New" w:eastAsia="Times New Roman" w:hAnsi="Courier New" w:cs="Courier New"/>
            <w:color w:val="000000"/>
            <w:sz w:val="20"/>
            <w:szCs w:val="20"/>
            <w:lang w:val="en-IN" w:eastAsia="en-IN"/>
          </w:rPr>
          <w:t xml:space="preserve"> Lower CRPS values indicate better performance.</w:t>
        </w:r>
      </w:ins>
      <w:r w:rsidRPr="00E75366">
        <w:rPr>
          <w:rFonts w:ascii="Courier New" w:eastAsia="Times New Roman" w:hAnsi="Courier New" w:cs="Courier New"/>
          <w:color w:val="00000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\label{fig:plots_CRPS_2Z}</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\end</w:t>
      </w:r>
      <w:r w:rsidRPr="00E75366">
        <w:rPr>
          <w:rFonts w:ascii="Courier New" w:eastAsia="Times New Roman" w:hAnsi="Courier New" w:cs="Courier New"/>
          <w:color w:val="000000"/>
          <w:sz w:val="20"/>
          <w:szCs w:val="20"/>
          <w:lang w:val="en-IN" w:eastAsia="en-IN"/>
        </w:rPr>
        <w:t>{figure}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\begin</w:t>
      </w:r>
      <w:r w:rsidRPr="00E75366">
        <w:rPr>
          <w:rFonts w:ascii="Courier New" w:eastAsia="Times New Roman" w:hAnsi="Courier New" w:cs="Courier New"/>
          <w:color w:val="000000"/>
          <w:sz w:val="20"/>
          <w:szCs w:val="20"/>
          <w:lang w:val="en-IN" w:eastAsia="en-IN"/>
        </w:rPr>
        <w:t>{figure}[htb]</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\includegraphics</w:t>
      </w:r>
      <w:r w:rsidRPr="00E75366">
        <w:rPr>
          <w:rFonts w:ascii="Courier New" w:eastAsia="Times New Roman" w:hAnsi="Courier New" w:cs="Courier New"/>
          <w:color w:val="000000"/>
          <w:sz w:val="20"/>
          <w:szCs w:val="20"/>
          <w:lang w:val="en-IN" w:eastAsia="en-IN"/>
        </w:rPr>
        <w:t>[width=8.3cm]{fig10.pdf}</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proofErr w:type="gramStart"/>
      <w:r w:rsidRPr="00E75366">
        <w:rPr>
          <w:rFonts w:ascii="Courier New" w:eastAsia="Times New Roman" w:hAnsi="Courier New" w:cs="Courier New"/>
          <w:color w:val="800000"/>
          <w:sz w:val="20"/>
          <w:szCs w:val="20"/>
          <w:lang w:val="en-IN" w:eastAsia="en-IN"/>
        </w:rPr>
        <w:t>\caption</w:t>
      </w:r>
      <w:r w:rsidRPr="00E75366">
        <w:rPr>
          <w:rFonts w:ascii="Courier New" w:eastAsia="Times New Roman" w:hAnsi="Courier New" w:cs="Courier New"/>
          <w:color w:val="000000"/>
          <w:sz w:val="20"/>
          <w:szCs w:val="20"/>
          <w:lang w:val="en-IN" w:eastAsia="en-IN"/>
        </w:rPr>
        <w:t xml:space="preserve">{Same as Figure </w:t>
      </w:r>
      <w:r w:rsidRPr="00E75366">
        <w:rPr>
          <w:rFonts w:ascii="Courier New" w:eastAsia="Times New Roman" w:hAnsi="Courier New" w:cs="Courier New"/>
          <w:color w:val="800000"/>
          <w:sz w:val="20"/>
          <w:szCs w:val="20"/>
          <w:lang w:val="en-IN" w:eastAsia="en-IN"/>
        </w:rPr>
        <w:t>\ref</w:t>
      </w:r>
      <w:r w:rsidRPr="00E75366">
        <w:rPr>
          <w:rFonts w:ascii="Courier New" w:eastAsia="Times New Roman" w:hAnsi="Courier New" w:cs="Courier New"/>
          <w:color w:val="000000"/>
          <w:sz w:val="20"/>
          <w:szCs w:val="20"/>
          <w:lang w:val="en-IN" w:eastAsia="en-IN"/>
        </w:rPr>
        <w:t>{fig:plots_CRPS_2Z}</w:t>
      </w:r>
      <w:del w:id="1542" w:author="Author" w:date="2017-04-04T21:54:00Z">
        <w:r w:rsidRPr="00E75366" w:rsidDel="0011642A">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but for the 2Z-2MI method.}</w:t>
      </w:r>
      <w:proofErr w:type="gramEnd"/>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\label{fig:plots_CRPS_2Z-2MI}</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\end</w:t>
      </w:r>
      <w:r w:rsidRPr="00E75366">
        <w:rPr>
          <w:rFonts w:ascii="Courier New" w:eastAsia="Times New Roman" w:hAnsi="Courier New" w:cs="Courier New"/>
          <w:color w:val="000000"/>
          <w:sz w:val="20"/>
          <w:szCs w:val="20"/>
          <w:lang w:val="en-IN" w:eastAsia="en-IN"/>
        </w:rPr>
        <w:t>{figure}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\begin</w:t>
      </w:r>
      <w:r w:rsidRPr="00E75366">
        <w:rPr>
          <w:rFonts w:ascii="Courier New" w:eastAsia="Times New Roman" w:hAnsi="Courier New" w:cs="Courier New"/>
          <w:color w:val="000000"/>
          <w:sz w:val="20"/>
          <w:szCs w:val="20"/>
          <w:lang w:val="en-IN" w:eastAsia="en-IN"/>
        </w:rPr>
        <w:t>{figure}[htb]</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\includegraphics</w:t>
      </w:r>
      <w:r w:rsidRPr="00E75366">
        <w:rPr>
          <w:rFonts w:ascii="Courier New" w:eastAsia="Times New Roman" w:hAnsi="Courier New" w:cs="Courier New"/>
          <w:color w:val="000000"/>
          <w:sz w:val="20"/>
          <w:szCs w:val="20"/>
          <w:lang w:val="en-IN" w:eastAsia="en-IN"/>
        </w:rPr>
        <w:t>[width=8.3cm]{fig11.pdf}</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\caption</w:t>
      </w:r>
      <w:r w:rsidRPr="00E75366">
        <w:rPr>
          <w:rFonts w:ascii="Courier New" w:eastAsia="Times New Roman" w:hAnsi="Courier New" w:cs="Courier New"/>
          <w:color w:val="000000"/>
          <w:sz w:val="20"/>
          <w:szCs w:val="20"/>
          <w:lang w:val="en-IN" w:eastAsia="en-IN"/>
        </w:rPr>
        <w:t xml:space="preserve">{Differences </w:t>
      </w:r>
      <w:del w:id="1543" w:author="Author" w:date="2017-04-04T21:51:00Z">
        <w:r w:rsidRPr="00E75366" w:rsidDel="0011642A">
          <w:rPr>
            <w:rFonts w:ascii="Courier New" w:eastAsia="Times New Roman" w:hAnsi="Courier New" w:cs="Courier New"/>
            <w:color w:val="000000"/>
            <w:sz w:val="20"/>
            <w:szCs w:val="20"/>
            <w:lang w:val="en-IN" w:eastAsia="en-IN"/>
          </w:rPr>
          <w:delText xml:space="preserve">of </w:delText>
        </w:r>
      </w:del>
      <w:ins w:id="1544" w:author="Author" w:date="2017-04-04T21:51:00Z">
        <w:r w:rsidR="0011642A">
          <w:rPr>
            <w:rFonts w:ascii="Courier New" w:eastAsia="Times New Roman" w:hAnsi="Courier New" w:cs="Courier New"/>
            <w:color w:val="000000"/>
            <w:sz w:val="20"/>
            <w:szCs w:val="20"/>
            <w:lang w:val="en-IN" w:eastAsia="en-IN"/>
          </w:rPr>
          <w:t>in</w:t>
        </w:r>
        <w:r w:rsidR="0011642A"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the CRPS </w:t>
      </w:r>
      <w:del w:id="1545" w:author="Author" w:date="2017-04-04T21:53:00Z">
        <w:r w:rsidRPr="00E75366" w:rsidDel="0011642A">
          <w:rPr>
            <w:rFonts w:ascii="Courier New" w:eastAsia="Times New Roman" w:hAnsi="Courier New" w:cs="Courier New"/>
            <w:color w:val="000000"/>
            <w:sz w:val="20"/>
            <w:szCs w:val="20"/>
            <w:lang w:val="en-IN" w:eastAsia="en-IN"/>
          </w:rPr>
          <w:delText>performance score</w:delText>
        </w:r>
      </w:del>
      <w:ins w:id="1546" w:author="Author" w:date="2017-04-04T21:53:00Z">
        <w:r w:rsidR="0011642A">
          <w:rPr>
            <w:rFonts w:ascii="Courier New" w:eastAsia="Times New Roman" w:hAnsi="Courier New" w:cs="Courier New"/>
            <w:color w:val="000000"/>
            <w:sz w:val="20"/>
            <w:szCs w:val="20"/>
            <w:lang w:val="en-IN" w:eastAsia="en-IN"/>
          </w:rPr>
          <w:t>values</w:t>
        </w:r>
      </w:ins>
      <w:r w:rsidRPr="00E75366">
        <w:rPr>
          <w:rFonts w:ascii="Courier New" w:eastAsia="Times New Roman" w:hAnsi="Courier New" w:cs="Courier New"/>
          <w:color w:val="000000"/>
          <w:sz w:val="20"/>
          <w:szCs w:val="20"/>
          <w:lang w:val="en-IN" w:eastAsia="en-IN"/>
        </w:rPr>
        <w:t xml:space="preserve"> </w:t>
      </w:r>
      <w:del w:id="1547" w:author="Author" w:date="2017-04-04T21:52:00Z">
        <w:r w:rsidRPr="00E75366" w:rsidDel="0011642A">
          <w:rPr>
            <w:rFonts w:ascii="Courier New" w:eastAsia="Times New Roman" w:hAnsi="Courier New" w:cs="Courier New"/>
            <w:color w:val="000000"/>
            <w:sz w:val="20"/>
            <w:szCs w:val="20"/>
            <w:lang w:val="en-IN" w:eastAsia="en-IN"/>
          </w:rPr>
          <w:delText xml:space="preserve">(lower is better) </w:delText>
        </w:r>
      </w:del>
      <w:r w:rsidRPr="00E75366">
        <w:rPr>
          <w:rFonts w:ascii="Courier New" w:eastAsia="Times New Roman" w:hAnsi="Courier New" w:cs="Courier New"/>
          <w:color w:val="000000"/>
          <w:sz w:val="20"/>
          <w:szCs w:val="20"/>
          <w:lang w:val="en-IN" w:eastAsia="en-IN"/>
        </w:rPr>
        <w:t xml:space="preserve">at the Ulrichen station </w:t>
      </w:r>
      <w:del w:id="1548" w:author="Author" w:date="2017-04-04T21:52:00Z">
        <w:r w:rsidRPr="00E75366" w:rsidDel="0011642A">
          <w:rPr>
            <w:rFonts w:ascii="Courier New" w:eastAsia="Times New Roman" w:hAnsi="Courier New" w:cs="Courier New"/>
            <w:color w:val="000000"/>
            <w:sz w:val="20"/>
            <w:szCs w:val="20"/>
            <w:lang w:val="en-IN" w:eastAsia="en-IN"/>
          </w:rPr>
          <w:delText xml:space="preserve">due </w:delText>
        </w:r>
      </w:del>
      <w:ins w:id="1549" w:author="Author" w:date="2017-04-04T21:52:00Z">
        <w:r w:rsidR="0011642A">
          <w:rPr>
            <w:rFonts w:ascii="Courier New" w:eastAsia="Times New Roman" w:hAnsi="Courier New" w:cs="Courier New"/>
            <w:color w:val="000000"/>
            <w:sz w:val="20"/>
            <w:szCs w:val="20"/>
            <w:lang w:val="en-IN" w:eastAsia="en-IN"/>
          </w:rPr>
          <w:t>owing</w:t>
        </w:r>
        <w:r w:rsidR="0011642A"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to the introduction of the MTW as a function of different daily precipitation thresholds </w:t>
      </w:r>
      <w:del w:id="1550" w:author="Author" w:date="2017-04-04T21:52:00Z">
        <w:r w:rsidRPr="00E75366" w:rsidDel="0011642A">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for the target date</w:t>
      </w:r>
      <w:del w:id="1551" w:author="Author" w:date="2017-04-04T21:52:00Z">
        <w:r w:rsidRPr="00E75366" w:rsidDel="0011642A">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The results are provided for </w:t>
      </w:r>
      <w:del w:id="1552" w:author="Author" w:date="2017-04-04T21:52:00Z">
        <w:r w:rsidRPr="00E75366" w:rsidDel="0011642A">
          <w:rPr>
            <w:rFonts w:ascii="Courier New" w:eastAsia="Times New Roman" w:hAnsi="Courier New" w:cs="Courier New"/>
            <w:color w:val="000000"/>
            <w:sz w:val="20"/>
            <w:szCs w:val="20"/>
            <w:lang w:val="en-IN" w:eastAsia="en-IN"/>
          </w:rPr>
          <w:delText xml:space="preserve">(top) </w:delText>
        </w:r>
      </w:del>
      <w:r w:rsidRPr="00E75366">
        <w:rPr>
          <w:rFonts w:ascii="Courier New" w:eastAsia="Times New Roman" w:hAnsi="Courier New" w:cs="Courier New"/>
          <w:color w:val="000000"/>
          <w:sz w:val="20"/>
          <w:szCs w:val="20"/>
          <w:lang w:val="en-IN" w:eastAsia="en-IN"/>
        </w:rPr>
        <w:t xml:space="preserve">the 2Z method </w:t>
      </w:r>
      <w:ins w:id="1553" w:author="Author" w:date="2017-04-04T21:52:00Z">
        <w:r w:rsidR="0011642A" w:rsidRPr="00E75366">
          <w:rPr>
            <w:rFonts w:ascii="Courier New" w:eastAsia="Times New Roman" w:hAnsi="Courier New" w:cs="Courier New"/>
            <w:color w:val="000000"/>
            <w:sz w:val="20"/>
            <w:szCs w:val="20"/>
            <w:lang w:val="en-IN" w:eastAsia="en-IN"/>
          </w:rPr>
          <w:t xml:space="preserve">(top) </w:t>
        </w:r>
      </w:ins>
      <w:r w:rsidRPr="00E75366">
        <w:rPr>
          <w:rFonts w:ascii="Courier New" w:eastAsia="Times New Roman" w:hAnsi="Courier New" w:cs="Courier New"/>
          <w:color w:val="000000"/>
          <w:sz w:val="20"/>
          <w:szCs w:val="20"/>
          <w:lang w:val="en-IN" w:eastAsia="en-IN"/>
        </w:rPr>
        <w:t>and</w:t>
      </w:r>
      <w:del w:id="1554" w:author="Author" w:date="2017-04-04T21:52:00Z">
        <w:r w:rsidRPr="00E75366" w:rsidDel="0011642A">
          <w:rPr>
            <w:rFonts w:ascii="Courier New" w:eastAsia="Times New Roman" w:hAnsi="Courier New" w:cs="Courier New"/>
            <w:color w:val="000000"/>
            <w:sz w:val="20"/>
            <w:szCs w:val="20"/>
            <w:lang w:val="en-IN" w:eastAsia="en-IN"/>
          </w:rPr>
          <w:delText xml:space="preserve"> (bottom)</w:delText>
        </w:r>
      </w:del>
      <w:r w:rsidRPr="00E75366">
        <w:rPr>
          <w:rFonts w:ascii="Courier New" w:eastAsia="Times New Roman" w:hAnsi="Courier New" w:cs="Courier New"/>
          <w:color w:val="000000"/>
          <w:sz w:val="20"/>
          <w:szCs w:val="20"/>
          <w:lang w:val="en-IN" w:eastAsia="en-IN"/>
        </w:rPr>
        <w:t xml:space="preserve"> the 2Z-2MI method</w:t>
      </w:r>
      <w:ins w:id="1555" w:author="Author" w:date="2017-04-04T21:52:00Z">
        <w:r w:rsidR="0011642A">
          <w:rPr>
            <w:rFonts w:ascii="Courier New" w:eastAsia="Times New Roman" w:hAnsi="Courier New" w:cs="Courier New"/>
            <w:color w:val="000000"/>
            <w:sz w:val="20"/>
            <w:szCs w:val="20"/>
            <w:lang w:val="en-IN" w:eastAsia="en-IN"/>
          </w:rPr>
          <w:t xml:space="preserve"> </w:t>
        </w:r>
        <w:r w:rsidR="0011642A" w:rsidRPr="00E75366">
          <w:rPr>
            <w:rFonts w:ascii="Courier New" w:eastAsia="Times New Roman" w:hAnsi="Courier New" w:cs="Courier New"/>
            <w:color w:val="000000"/>
            <w:sz w:val="20"/>
            <w:szCs w:val="20"/>
            <w:lang w:val="en-IN" w:eastAsia="en-IN"/>
          </w:rPr>
          <w:t>(bottom</w:t>
        </w:r>
        <w:r w:rsidR="0011642A">
          <w:rPr>
            <w:rFonts w:ascii="Courier New" w:eastAsia="Times New Roman" w:hAnsi="Courier New" w:cs="Courier New"/>
            <w:color w:val="000000"/>
            <w:sz w:val="20"/>
            <w:szCs w:val="20"/>
            <w:lang w:val="en-IN" w:eastAsia="en-IN"/>
          </w:rPr>
          <w:t>)</w:t>
        </w:r>
      </w:ins>
      <w:del w:id="1556" w:author="Author" w:date="2017-04-04T21:52:00Z">
        <w:r w:rsidRPr="00E75366" w:rsidDel="0011642A">
          <w:rPr>
            <w:rFonts w:ascii="Courier New" w:eastAsia="Times New Roman" w:hAnsi="Courier New" w:cs="Courier New"/>
            <w:color w:val="000000"/>
            <w:sz w:val="20"/>
            <w:szCs w:val="20"/>
            <w:lang w:val="en-IN" w:eastAsia="en-IN"/>
          </w:rPr>
          <w:delText xml:space="preserve">, and </w:delText>
        </w:r>
      </w:del>
      <w:ins w:id="1557" w:author="Author" w:date="2017-04-04T21:52:00Z">
        <w:r w:rsidR="0011642A">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with a </w:t>
      </w:r>
      <w:del w:id="1558" w:author="Author" w:date="2017-04-04T21:52:00Z">
        <w:r w:rsidRPr="00E75366" w:rsidDel="0011642A">
          <w:rPr>
            <w:rFonts w:ascii="Courier New" w:eastAsia="Times New Roman" w:hAnsi="Courier New" w:cs="Courier New"/>
            <w:color w:val="000000"/>
            <w:sz w:val="20"/>
            <w:szCs w:val="20"/>
            <w:lang w:val="en-IN" w:eastAsia="en-IN"/>
          </w:rPr>
          <w:delText xml:space="preserve">(left) </w:delText>
        </w:r>
      </w:del>
      <w:r w:rsidRPr="00E75366">
        <w:rPr>
          <w:rFonts w:ascii="Courier New" w:eastAsia="Times New Roman" w:hAnsi="Courier New" w:cs="Courier New"/>
          <w:color w:val="000000"/>
          <w:sz w:val="20"/>
          <w:szCs w:val="20"/>
          <w:lang w:val="en-IN" w:eastAsia="en-IN"/>
        </w:rPr>
        <w:t>6</w:t>
      </w:r>
      <w:ins w:id="1559" w:author="Author" w:date="2017-04-04T21:52:00Z">
        <w:r w:rsidR="0011642A">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w:t>
      </w:r>
      <w:ins w:id="1560" w:author="Author" w:date="2017-04-04T21:53:00Z">
        <w:r w:rsidR="0011642A">
          <w:rPr>
            <w:rFonts w:ascii="Courier New" w:eastAsia="Times New Roman" w:hAnsi="Courier New" w:cs="Courier New"/>
            <w:color w:val="000000"/>
            <w:sz w:val="20"/>
            <w:szCs w:val="20"/>
            <w:lang w:val="en-IN" w:eastAsia="en-IN"/>
          </w:rPr>
          <w:t xml:space="preserve"> </w:t>
        </w:r>
      </w:ins>
      <w:del w:id="1561" w:author="Author" w:date="2017-04-04T21:53:00Z">
        <w:r w:rsidRPr="00E75366" w:rsidDel="0011642A">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MTW </w:t>
      </w:r>
      <w:ins w:id="1562" w:author="Author" w:date="2017-04-04T21:52:00Z">
        <w:r w:rsidR="0011642A" w:rsidRPr="00E75366">
          <w:rPr>
            <w:rFonts w:ascii="Courier New" w:eastAsia="Times New Roman" w:hAnsi="Courier New" w:cs="Courier New"/>
            <w:color w:val="000000"/>
            <w:sz w:val="20"/>
            <w:szCs w:val="20"/>
            <w:lang w:val="en-IN" w:eastAsia="en-IN"/>
          </w:rPr>
          <w:t xml:space="preserve">(left) </w:t>
        </w:r>
      </w:ins>
      <w:r w:rsidRPr="00E75366">
        <w:rPr>
          <w:rFonts w:ascii="Courier New" w:eastAsia="Times New Roman" w:hAnsi="Courier New" w:cs="Courier New"/>
          <w:color w:val="000000"/>
          <w:sz w:val="20"/>
          <w:szCs w:val="20"/>
          <w:lang w:val="en-IN" w:eastAsia="en-IN"/>
        </w:rPr>
        <w:t xml:space="preserve">and a </w:t>
      </w:r>
      <w:del w:id="1563" w:author="Author" w:date="2017-04-04T21:52:00Z">
        <w:r w:rsidRPr="00E75366" w:rsidDel="0011642A">
          <w:rPr>
            <w:rFonts w:ascii="Courier New" w:eastAsia="Times New Roman" w:hAnsi="Courier New" w:cs="Courier New"/>
            <w:color w:val="000000"/>
            <w:sz w:val="20"/>
            <w:szCs w:val="20"/>
            <w:lang w:val="en-IN" w:eastAsia="en-IN"/>
          </w:rPr>
          <w:delText xml:space="preserve">(right) </w:delText>
        </w:r>
      </w:del>
      <w:r w:rsidRPr="00E75366">
        <w:rPr>
          <w:rFonts w:ascii="Courier New" w:eastAsia="Times New Roman" w:hAnsi="Courier New" w:cs="Courier New"/>
          <w:color w:val="000000"/>
          <w:sz w:val="20"/>
          <w:szCs w:val="20"/>
          <w:lang w:val="en-IN" w:eastAsia="en-IN"/>
        </w:rPr>
        <w:t>3</w:t>
      </w:r>
      <w:ins w:id="1564" w:author="Author" w:date="2017-04-04T21:53:00Z">
        <w:r w:rsidR="0011642A">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w:t>
      </w:r>
      <w:ins w:id="1565" w:author="Author" w:date="2017-04-04T21:53:00Z">
        <w:r w:rsidR="0011642A">
          <w:rPr>
            <w:rFonts w:ascii="Courier New" w:eastAsia="Times New Roman" w:hAnsi="Courier New" w:cs="Courier New"/>
            <w:color w:val="000000"/>
            <w:sz w:val="20"/>
            <w:szCs w:val="20"/>
            <w:lang w:val="en-IN" w:eastAsia="en-IN"/>
          </w:rPr>
          <w:t xml:space="preserve"> </w:t>
        </w:r>
      </w:ins>
      <w:del w:id="1566" w:author="Author" w:date="2017-04-04T21:53:00Z">
        <w:r w:rsidRPr="00E75366" w:rsidDel="0011642A">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MTW</w:t>
      </w:r>
      <w:ins w:id="1567" w:author="Author" w:date="2017-04-04T21:53:00Z">
        <w:r w:rsidR="0011642A">
          <w:rPr>
            <w:rFonts w:ascii="Courier New" w:eastAsia="Times New Roman" w:hAnsi="Courier New" w:cs="Courier New"/>
            <w:color w:val="000000"/>
            <w:sz w:val="20"/>
            <w:szCs w:val="20"/>
            <w:lang w:val="en-IN" w:eastAsia="en-IN"/>
          </w:rPr>
          <w:t xml:space="preserve"> </w:t>
        </w:r>
      </w:ins>
      <w:ins w:id="1568" w:author="Author" w:date="2017-04-04T21:52:00Z">
        <w:r w:rsidR="0011642A" w:rsidRPr="00E75366">
          <w:rPr>
            <w:rFonts w:ascii="Courier New" w:eastAsia="Times New Roman" w:hAnsi="Courier New" w:cs="Courier New"/>
            <w:color w:val="000000"/>
            <w:sz w:val="20"/>
            <w:szCs w:val="20"/>
            <w:lang w:val="en-IN" w:eastAsia="en-IN"/>
          </w:rPr>
          <w:t>(right)</w:t>
        </w:r>
      </w:ins>
      <w:r w:rsidRPr="00E75366">
        <w:rPr>
          <w:rFonts w:ascii="Courier New" w:eastAsia="Times New Roman" w:hAnsi="Courier New" w:cs="Courier New"/>
          <w:color w:val="000000"/>
          <w:sz w:val="20"/>
          <w:szCs w:val="20"/>
          <w:lang w:val="en-IN" w:eastAsia="en-IN"/>
        </w:rPr>
        <w:t xml:space="preserve">. </w:t>
      </w:r>
      <w:ins w:id="1569" w:author="Author" w:date="2017-04-04T21:53:00Z">
        <w:r w:rsidR="0011642A">
          <w:rPr>
            <w:rFonts w:ascii="Courier New" w:eastAsia="Times New Roman" w:hAnsi="Courier New" w:cs="Courier New"/>
            <w:color w:val="000000"/>
            <w:sz w:val="20"/>
            <w:szCs w:val="20"/>
            <w:lang w:val="en-IN" w:eastAsia="en-IN"/>
          </w:rPr>
          <w:t>S</w:t>
        </w:r>
      </w:ins>
      <w:del w:id="1570" w:author="Author" w:date="2017-04-04T21:53:00Z">
        <w:r w:rsidRPr="00E75366" w:rsidDel="0011642A">
          <w:rPr>
            <w:rFonts w:ascii="Courier New" w:eastAsia="Times New Roman" w:hAnsi="Courier New" w:cs="Courier New"/>
            <w:color w:val="000000"/>
            <w:sz w:val="20"/>
            <w:szCs w:val="20"/>
            <w:lang w:val="en-IN" w:eastAsia="en-IN"/>
          </w:rPr>
          <w:delText>The s</w:delText>
        </w:r>
      </w:del>
      <w:r w:rsidRPr="00E75366">
        <w:rPr>
          <w:rFonts w:ascii="Courier New" w:eastAsia="Times New Roman" w:hAnsi="Courier New" w:cs="Courier New"/>
          <w:color w:val="000000"/>
          <w:sz w:val="20"/>
          <w:szCs w:val="20"/>
          <w:lang w:val="en-IN" w:eastAsia="en-IN"/>
        </w:rPr>
        <w:t>tars represent averages.</w:t>
      </w:r>
      <w:ins w:id="1571" w:author="Author" w:date="2017-04-04T21:53:00Z">
        <w:r w:rsidR="0011642A">
          <w:rPr>
            <w:rFonts w:ascii="Courier New" w:eastAsia="Times New Roman" w:hAnsi="Courier New" w:cs="Courier New"/>
            <w:color w:val="000000"/>
            <w:sz w:val="20"/>
            <w:szCs w:val="20"/>
            <w:lang w:val="en-IN" w:eastAsia="en-IN"/>
          </w:rPr>
          <w:t xml:space="preserve"> L</w:t>
        </w:r>
      </w:ins>
      <w:ins w:id="1572" w:author="Author" w:date="2017-04-04T21:52:00Z">
        <w:r w:rsidR="0011642A" w:rsidRPr="00E75366">
          <w:rPr>
            <w:rFonts w:ascii="Courier New" w:eastAsia="Times New Roman" w:hAnsi="Courier New" w:cs="Courier New"/>
            <w:color w:val="000000"/>
            <w:sz w:val="20"/>
            <w:szCs w:val="20"/>
            <w:lang w:val="en-IN" w:eastAsia="en-IN"/>
          </w:rPr>
          <w:t xml:space="preserve">ower </w:t>
        </w:r>
      </w:ins>
      <w:ins w:id="1573" w:author="Author" w:date="2017-04-04T21:53:00Z">
        <w:r w:rsidR="0011642A">
          <w:rPr>
            <w:rFonts w:ascii="Courier New" w:eastAsia="Times New Roman" w:hAnsi="Courier New" w:cs="Courier New"/>
            <w:color w:val="000000"/>
            <w:sz w:val="20"/>
            <w:szCs w:val="20"/>
            <w:lang w:val="en-IN" w:eastAsia="en-IN"/>
          </w:rPr>
          <w:t>CRPS</w:t>
        </w:r>
      </w:ins>
      <w:ins w:id="1574" w:author="Author" w:date="2017-04-04T21:52:00Z">
        <w:r w:rsidR="0011642A" w:rsidRPr="00E75366">
          <w:rPr>
            <w:rFonts w:ascii="Courier New" w:eastAsia="Times New Roman" w:hAnsi="Courier New" w:cs="Courier New"/>
            <w:color w:val="000000"/>
            <w:sz w:val="20"/>
            <w:szCs w:val="20"/>
            <w:lang w:val="en-IN" w:eastAsia="en-IN"/>
          </w:rPr>
          <w:t xml:space="preserve"> </w:t>
        </w:r>
      </w:ins>
      <w:ins w:id="1575" w:author="Author" w:date="2017-04-04T21:53:00Z">
        <w:r w:rsidR="0011642A">
          <w:rPr>
            <w:rFonts w:ascii="Courier New" w:eastAsia="Times New Roman" w:hAnsi="Courier New" w:cs="Courier New"/>
            <w:color w:val="000000"/>
            <w:sz w:val="20"/>
            <w:szCs w:val="20"/>
            <w:lang w:val="en-IN" w:eastAsia="en-IN"/>
          </w:rPr>
          <w:t xml:space="preserve">values indicate </w:t>
        </w:r>
      </w:ins>
      <w:ins w:id="1576" w:author="Author" w:date="2017-04-04T21:52:00Z">
        <w:r w:rsidR="0011642A" w:rsidRPr="00E75366">
          <w:rPr>
            <w:rFonts w:ascii="Courier New" w:eastAsia="Times New Roman" w:hAnsi="Courier New" w:cs="Courier New"/>
            <w:color w:val="000000"/>
            <w:sz w:val="20"/>
            <w:szCs w:val="20"/>
            <w:lang w:val="en-IN" w:eastAsia="en-IN"/>
          </w:rPr>
          <w:t>better</w:t>
        </w:r>
      </w:ins>
      <w:ins w:id="1577" w:author="Author" w:date="2017-04-04T21:54:00Z">
        <w:r w:rsidR="0011642A">
          <w:rPr>
            <w:rFonts w:ascii="Courier New" w:eastAsia="Times New Roman" w:hAnsi="Courier New" w:cs="Courier New"/>
            <w:color w:val="000000"/>
            <w:sz w:val="20"/>
            <w:szCs w:val="20"/>
            <w:lang w:val="en-IN" w:eastAsia="en-IN"/>
          </w:rPr>
          <w:t xml:space="preserve"> improvements.</w:t>
        </w:r>
      </w:ins>
      <w:r w:rsidRPr="00E75366">
        <w:rPr>
          <w:rFonts w:ascii="Courier New" w:eastAsia="Times New Roman" w:hAnsi="Courier New" w:cs="Courier New"/>
          <w:color w:val="00000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\label{fig:changes_CRPS_precip_threshold}</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\end</w:t>
      </w:r>
      <w:r w:rsidRPr="00E75366">
        <w:rPr>
          <w:rFonts w:ascii="Courier New" w:eastAsia="Times New Roman" w:hAnsi="Courier New" w:cs="Courier New"/>
          <w:color w:val="000000"/>
          <w:sz w:val="20"/>
          <w:szCs w:val="20"/>
          <w:lang w:val="en-IN" w:eastAsia="en-IN"/>
        </w:rPr>
        <w:t>{figure}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\begin</w:t>
      </w:r>
      <w:r w:rsidRPr="00E75366">
        <w:rPr>
          <w:rFonts w:ascii="Courier New" w:eastAsia="Times New Roman" w:hAnsi="Courier New" w:cs="Courier New"/>
          <w:color w:val="000000"/>
          <w:sz w:val="20"/>
          <w:szCs w:val="20"/>
          <w:lang w:val="en-IN" w:eastAsia="en-IN"/>
        </w:rPr>
        <w:t>{figure*}[htb]</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\begin</w:t>
      </w:r>
      <w:r w:rsidRPr="00E75366">
        <w:rPr>
          <w:rFonts w:ascii="Courier New" w:eastAsia="Times New Roman" w:hAnsi="Courier New" w:cs="Courier New"/>
          <w:color w:val="000000"/>
          <w:sz w:val="20"/>
          <w:szCs w:val="20"/>
          <w:lang w:val="en-IN" w:eastAsia="en-IN"/>
        </w:rPr>
        <w:t>{center}</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\includegraphics</w:t>
      </w:r>
      <w:r w:rsidRPr="00E75366">
        <w:rPr>
          <w:rFonts w:ascii="Courier New" w:eastAsia="Times New Roman" w:hAnsi="Courier New" w:cs="Courier New"/>
          <w:color w:val="000000"/>
          <w:sz w:val="20"/>
          <w:szCs w:val="20"/>
          <w:lang w:val="en-IN" w:eastAsia="en-IN"/>
        </w:rPr>
        <w:t>[width=14cm]{fig12.pdf}</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\end</w:t>
      </w:r>
      <w:r w:rsidRPr="00E75366">
        <w:rPr>
          <w:rFonts w:ascii="Courier New" w:eastAsia="Times New Roman" w:hAnsi="Courier New" w:cs="Courier New"/>
          <w:color w:val="000000"/>
          <w:sz w:val="20"/>
          <w:szCs w:val="20"/>
          <w:lang w:val="en-IN" w:eastAsia="en-IN"/>
        </w:rPr>
        <w:t>{center}</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proofErr w:type="gramStart"/>
      <w:r w:rsidRPr="00E75366">
        <w:rPr>
          <w:rFonts w:ascii="Courier New" w:eastAsia="Times New Roman" w:hAnsi="Courier New" w:cs="Courier New"/>
          <w:color w:val="800000"/>
          <w:sz w:val="20"/>
          <w:szCs w:val="20"/>
          <w:lang w:val="en-IN" w:eastAsia="en-IN"/>
        </w:rPr>
        <w:t>\caption</w:t>
      </w:r>
      <w:r w:rsidRPr="00E75366">
        <w:rPr>
          <w:rFonts w:ascii="Courier New" w:eastAsia="Times New Roman" w:hAnsi="Courier New" w:cs="Courier New"/>
          <w:color w:val="000000"/>
          <w:sz w:val="20"/>
          <w:szCs w:val="20"/>
          <w:lang w:val="en-IN" w:eastAsia="en-IN"/>
        </w:rPr>
        <w:t xml:space="preserve">{Reliability diagrams for </w:t>
      </w:r>
      <w:del w:id="1578" w:author="Author" w:date="2017-04-04T21:49:00Z">
        <w:r w:rsidRPr="00E75366" w:rsidDel="0011642A">
          <w:rPr>
            <w:rFonts w:ascii="Courier New" w:eastAsia="Times New Roman" w:hAnsi="Courier New" w:cs="Courier New"/>
            <w:color w:val="000000"/>
            <w:sz w:val="20"/>
            <w:szCs w:val="20"/>
            <w:lang w:val="en-IN" w:eastAsia="en-IN"/>
          </w:rPr>
          <w:delText xml:space="preserve">(left) </w:delText>
        </w:r>
      </w:del>
      <w:r w:rsidRPr="00E75366">
        <w:rPr>
          <w:rFonts w:ascii="Courier New" w:eastAsia="Times New Roman" w:hAnsi="Courier New" w:cs="Courier New"/>
          <w:color w:val="000000"/>
          <w:sz w:val="20"/>
          <w:szCs w:val="20"/>
          <w:lang w:val="en-IN" w:eastAsia="en-IN"/>
        </w:rPr>
        <w:t>the 2Z</w:t>
      </w:r>
      <w:ins w:id="1579" w:author="Author" w:date="2017-04-04T21:49:00Z">
        <w:r w:rsidR="0011642A">
          <w:rPr>
            <w:rFonts w:ascii="Courier New" w:eastAsia="Times New Roman" w:hAnsi="Courier New" w:cs="Courier New"/>
            <w:color w:val="000000"/>
            <w:sz w:val="20"/>
            <w:szCs w:val="20"/>
            <w:lang w:val="en-IN" w:eastAsia="en-IN"/>
          </w:rPr>
          <w:t xml:space="preserve"> </w:t>
        </w:r>
        <w:r w:rsidR="0011642A" w:rsidRPr="00E75366">
          <w:rPr>
            <w:rFonts w:ascii="Courier New" w:eastAsia="Times New Roman" w:hAnsi="Courier New" w:cs="Courier New"/>
            <w:color w:val="000000"/>
            <w:sz w:val="20"/>
            <w:szCs w:val="20"/>
            <w:lang w:val="en-IN" w:eastAsia="en-IN"/>
          </w:rPr>
          <w:t>(left)</w:t>
        </w:r>
        <w:r w:rsidR="0011642A">
          <w:rPr>
            <w:rFonts w:ascii="Courier New" w:eastAsia="Times New Roman" w:hAnsi="Courier New" w:cs="Courier New"/>
            <w:color w:val="000000"/>
            <w:sz w:val="20"/>
            <w:szCs w:val="20"/>
            <w:lang w:val="en-IN" w:eastAsia="en-IN"/>
          </w:rPr>
          <w:t xml:space="preserve"> and</w:t>
        </w:r>
      </w:ins>
      <w:del w:id="1580" w:author="Author" w:date="2017-04-04T21:49:00Z">
        <w:r w:rsidRPr="00E75366" w:rsidDel="0011642A">
          <w:rPr>
            <w:rFonts w:ascii="Courier New" w:eastAsia="Times New Roman" w:hAnsi="Courier New" w:cs="Courier New"/>
            <w:color w:val="000000"/>
            <w:sz w:val="20"/>
            <w:szCs w:val="20"/>
            <w:lang w:val="en-IN" w:eastAsia="en-IN"/>
          </w:rPr>
          <w:delText xml:space="preserve"> (right) the</w:delText>
        </w:r>
      </w:del>
      <w:r w:rsidRPr="00E75366">
        <w:rPr>
          <w:rFonts w:ascii="Courier New" w:eastAsia="Times New Roman" w:hAnsi="Courier New" w:cs="Courier New"/>
          <w:color w:val="000000"/>
          <w:sz w:val="20"/>
          <w:szCs w:val="20"/>
          <w:lang w:val="en-IN" w:eastAsia="en-IN"/>
        </w:rPr>
        <w:t xml:space="preserve"> 2Z-2MI</w:t>
      </w:r>
      <w:ins w:id="1581" w:author="Author" w:date="2017-04-04T21:49:00Z">
        <w:r w:rsidR="0011642A">
          <w:rPr>
            <w:rFonts w:ascii="Courier New" w:eastAsia="Times New Roman" w:hAnsi="Courier New" w:cs="Courier New"/>
            <w:color w:val="000000"/>
            <w:sz w:val="20"/>
            <w:szCs w:val="20"/>
            <w:lang w:val="en-IN" w:eastAsia="en-IN"/>
          </w:rPr>
          <w:t xml:space="preserve"> </w:t>
        </w:r>
        <w:r w:rsidR="0011642A" w:rsidRPr="00E75366">
          <w:rPr>
            <w:rFonts w:ascii="Courier New" w:eastAsia="Times New Roman" w:hAnsi="Courier New" w:cs="Courier New"/>
            <w:color w:val="000000"/>
            <w:sz w:val="20"/>
            <w:szCs w:val="20"/>
            <w:lang w:val="en-IN" w:eastAsia="en-IN"/>
          </w:rPr>
          <w:t>(right)</w:t>
        </w:r>
      </w:ins>
      <w:r w:rsidRPr="00E75366">
        <w:rPr>
          <w:rFonts w:ascii="Courier New" w:eastAsia="Times New Roman" w:hAnsi="Courier New" w:cs="Courier New"/>
          <w:color w:val="000000"/>
          <w:sz w:val="20"/>
          <w:szCs w:val="20"/>
          <w:lang w:val="en-IN" w:eastAsia="en-IN"/>
        </w:rPr>
        <w:t xml:space="preserve"> methods and the prediction of </w:t>
      </w:r>
      <w:ins w:id="1582" w:author="Author" w:date="2017-04-04T21:50:00Z">
        <w:r w:rsidR="0011642A">
          <w:rPr>
            <w:rFonts w:ascii="Courier New" w:eastAsia="Times New Roman" w:hAnsi="Courier New" w:cs="Courier New"/>
            <w:color w:val="000000"/>
            <w:sz w:val="20"/>
            <w:szCs w:val="20"/>
            <w:lang w:val="en-IN" w:eastAsia="en-IN"/>
          </w:rPr>
          <w:t>percentile</w:t>
        </w:r>
        <w:r w:rsidR="0011642A" w:rsidRPr="00E75366">
          <w:rPr>
            <w:rFonts w:ascii="Courier New" w:eastAsia="Times New Roman" w:hAnsi="Courier New" w:cs="Courier New"/>
            <w:color w:val="000000"/>
            <w:sz w:val="20"/>
            <w:szCs w:val="20"/>
            <w:lang w:val="en-IN" w:eastAsia="en-IN"/>
          </w:rPr>
          <w:t xml:space="preserve"> </w:t>
        </w:r>
      </w:ins>
      <w:del w:id="1583" w:author="Author" w:date="2017-04-04T21:50:00Z">
        <w:r w:rsidRPr="00E75366" w:rsidDel="0011642A">
          <w:rPr>
            <w:rFonts w:ascii="Courier New" w:eastAsia="Times New Roman" w:hAnsi="Courier New" w:cs="Courier New"/>
            <w:color w:val="000000"/>
            <w:sz w:val="20"/>
            <w:szCs w:val="20"/>
            <w:lang w:val="en-IN" w:eastAsia="en-IN"/>
          </w:rPr>
          <w:delText xml:space="preserve">the </w:delText>
        </w:r>
      </w:del>
      <w:del w:id="1584" w:author="Author" w:date="2017-04-04T21:49:00Z">
        <w:r w:rsidRPr="00E75366" w:rsidDel="0011642A">
          <w:rPr>
            <w:rFonts w:ascii="Courier New" w:eastAsia="Times New Roman" w:hAnsi="Courier New" w:cs="Courier New"/>
            <w:color w:val="000000"/>
            <w:sz w:val="20"/>
            <w:szCs w:val="20"/>
            <w:lang w:val="en-IN" w:eastAsia="en-IN"/>
          </w:rPr>
          <w:delText xml:space="preserve">exceedence </w:delText>
        </w:r>
      </w:del>
      <w:ins w:id="1585" w:author="Author" w:date="2017-04-04T21:49:00Z">
        <w:r w:rsidR="0011642A" w:rsidRPr="00E75366">
          <w:rPr>
            <w:rFonts w:ascii="Courier New" w:eastAsia="Times New Roman" w:hAnsi="Courier New" w:cs="Courier New"/>
            <w:color w:val="000000"/>
            <w:sz w:val="20"/>
            <w:szCs w:val="20"/>
            <w:lang w:val="en-IN" w:eastAsia="en-IN"/>
          </w:rPr>
          <w:t>exceed</w:t>
        </w:r>
        <w:r w:rsidR="0011642A">
          <w:rPr>
            <w:rFonts w:ascii="Courier New" w:eastAsia="Times New Roman" w:hAnsi="Courier New" w:cs="Courier New"/>
            <w:color w:val="000000"/>
            <w:sz w:val="20"/>
            <w:szCs w:val="20"/>
            <w:lang w:val="en-IN" w:eastAsia="en-IN"/>
          </w:rPr>
          <w:t>a</w:t>
        </w:r>
        <w:r w:rsidR="0011642A" w:rsidRPr="00E75366">
          <w:rPr>
            <w:rFonts w:ascii="Courier New" w:eastAsia="Times New Roman" w:hAnsi="Courier New" w:cs="Courier New"/>
            <w:color w:val="000000"/>
            <w:sz w:val="20"/>
            <w:szCs w:val="20"/>
            <w:lang w:val="en-IN" w:eastAsia="en-IN"/>
          </w:rPr>
          <w:t xml:space="preserve">nce </w:t>
        </w:r>
      </w:ins>
      <w:r w:rsidRPr="00E75366">
        <w:rPr>
          <w:rFonts w:ascii="Courier New" w:eastAsia="Times New Roman" w:hAnsi="Courier New" w:cs="Courier New"/>
          <w:color w:val="000000"/>
          <w:sz w:val="20"/>
          <w:szCs w:val="20"/>
          <w:lang w:val="en-IN" w:eastAsia="en-IN"/>
        </w:rPr>
        <w:t xml:space="preserve">of </w:t>
      </w:r>
      <w:del w:id="1586" w:author="Author" w:date="2017-04-04T21:50:00Z">
        <w:r w:rsidRPr="00E75366" w:rsidDel="0011642A">
          <w:rPr>
            <w:rFonts w:ascii="Courier New" w:eastAsia="Times New Roman" w:hAnsi="Courier New" w:cs="Courier New"/>
            <w:color w:val="000000"/>
            <w:sz w:val="20"/>
            <w:szCs w:val="20"/>
            <w:lang w:val="en-IN" w:eastAsia="en-IN"/>
          </w:rPr>
          <w:delText xml:space="preserve">percentiles (top) </w:delText>
        </w:r>
      </w:del>
      <w:r w:rsidRPr="00E75366">
        <w:rPr>
          <w:rFonts w:ascii="Courier New" w:eastAsia="Times New Roman" w:hAnsi="Courier New" w:cs="Courier New"/>
          <w:color w:val="000000"/>
          <w:sz w:val="20"/>
          <w:szCs w:val="20"/>
          <w:lang w:val="en-IN" w:eastAsia="en-IN"/>
        </w:rPr>
        <w:t>80~</w:t>
      </w:r>
      <w:r w:rsidRPr="00E75366">
        <w:rPr>
          <w:rFonts w:ascii="Courier New" w:eastAsia="Times New Roman" w:hAnsi="Courier New" w:cs="Courier New"/>
          <w:color w:val="800000"/>
          <w:sz w:val="20"/>
          <w:szCs w:val="20"/>
          <w:lang w:val="en-IN" w:eastAsia="en-IN"/>
        </w:rPr>
        <w:t>\</w:t>
      </w:r>
      <w:r w:rsidRPr="00E75366">
        <w:rPr>
          <w:rFonts w:ascii="Courier New" w:eastAsia="Times New Roman" w:hAnsi="Courier New" w:cs="Courier New"/>
          <w:color w:val="000000"/>
          <w:sz w:val="20"/>
          <w:szCs w:val="20"/>
          <w:lang w:val="en-IN" w:eastAsia="en-IN"/>
        </w:rPr>
        <w:t>%</w:t>
      </w:r>
      <w:del w:id="1587" w:author="Author" w:date="2017-04-04T21:50:00Z">
        <w:r w:rsidRPr="00E75366" w:rsidDel="0011642A">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w:t>
      </w:r>
      <w:ins w:id="1588" w:author="Author" w:date="2017-04-04T21:50:00Z">
        <w:r w:rsidR="0011642A" w:rsidRPr="00E75366">
          <w:rPr>
            <w:rFonts w:ascii="Courier New" w:eastAsia="Times New Roman" w:hAnsi="Courier New" w:cs="Courier New"/>
            <w:color w:val="000000"/>
            <w:sz w:val="20"/>
            <w:szCs w:val="20"/>
            <w:lang w:val="en-IN" w:eastAsia="en-IN"/>
          </w:rPr>
          <w:t>(top)</w:t>
        </w:r>
        <w:r w:rsidR="0011642A">
          <w:rPr>
            <w:rFonts w:ascii="Courier New" w:eastAsia="Times New Roman" w:hAnsi="Courier New" w:cs="Courier New"/>
            <w:color w:val="000000"/>
            <w:sz w:val="20"/>
            <w:szCs w:val="20"/>
            <w:lang w:val="en-IN" w:eastAsia="en-IN"/>
          </w:rPr>
          <w:t>,</w:t>
        </w:r>
        <w:r w:rsidR="0011642A" w:rsidRPr="00E75366">
          <w:rPr>
            <w:rFonts w:ascii="Courier New" w:eastAsia="Times New Roman" w:hAnsi="Courier New" w:cs="Courier New"/>
            <w:color w:val="000000"/>
            <w:sz w:val="20"/>
            <w:szCs w:val="20"/>
            <w:lang w:val="en-IN" w:eastAsia="en-IN"/>
          </w:rPr>
          <w:t xml:space="preserve"> </w:t>
        </w:r>
      </w:ins>
      <w:del w:id="1589" w:author="Author" w:date="2017-04-04T21:50:00Z">
        <w:r w:rsidRPr="00E75366" w:rsidDel="0011642A">
          <w:rPr>
            <w:rFonts w:ascii="Courier New" w:eastAsia="Times New Roman" w:hAnsi="Courier New" w:cs="Courier New"/>
            <w:color w:val="000000"/>
            <w:sz w:val="20"/>
            <w:szCs w:val="20"/>
            <w:lang w:val="en-IN" w:eastAsia="en-IN"/>
          </w:rPr>
          <w:delText xml:space="preserve">(middle) </w:delText>
        </w:r>
      </w:del>
      <w:r w:rsidRPr="00E75366">
        <w:rPr>
          <w:rFonts w:ascii="Courier New" w:eastAsia="Times New Roman" w:hAnsi="Courier New" w:cs="Courier New"/>
          <w:color w:val="000000"/>
          <w:sz w:val="20"/>
          <w:szCs w:val="20"/>
          <w:lang w:val="en-IN" w:eastAsia="en-IN"/>
        </w:rPr>
        <w:t>90~</w:t>
      </w:r>
      <w:r w:rsidRPr="00E75366">
        <w:rPr>
          <w:rFonts w:ascii="Courier New" w:eastAsia="Times New Roman" w:hAnsi="Courier New" w:cs="Courier New"/>
          <w:color w:val="800000"/>
          <w:sz w:val="20"/>
          <w:szCs w:val="20"/>
          <w:lang w:val="en-IN" w:eastAsia="en-IN"/>
        </w:rPr>
        <w:t>\</w:t>
      </w:r>
      <w:r w:rsidRPr="00E75366">
        <w:rPr>
          <w:rFonts w:ascii="Courier New" w:eastAsia="Times New Roman" w:hAnsi="Courier New" w:cs="Courier New"/>
          <w:color w:val="000000"/>
          <w:sz w:val="20"/>
          <w:szCs w:val="20"/>
          <w:lang w:val="en-IN" w:eastAsia="en-IN"/>
        </w:rPr>
        <w:t>%</w:t>
      </w:r>
      <w:del w:id="1590" w:author="Author" w:date="2017-04-04T21:50:00Z">
        <w:r w:rsidRPr="00E75366" w:rsidDel="0011642A">
          <w:rPr>
            <w:rFonts w:ascii="Courier New" w:eastAsia="Times New Roman" w:hAnsi="Courier New" w:cs="Courier New"/>
            <w:color w:val="000000"/>
            <w:sz w:val="20"/>
            <w:szCs w:val="20"/>
            <w:lang w:val="en-IN" w:eastAsia="en-IN"/>
          </w:rPr>
          <w:delText>,</w:delText>
        </w:r>
      </w:del>
      <w:ins w:id="1591" w:author="Author" w:date="2017-04-04T21:50:00Z">
        <w:r w:rsidR="0011642A">
          <w:rPr>
            <w:rFonts w:ascii="Courier New" w:eastAsia="Times New Roman" w:hAnsi="Courier New" w:cs="Courier New"/>
            <w:color w:val="000000"/>
            <w:sz w:val="20"/>
            <w:szCs w:val="20"/>
            <w:lang w:val="en-IN" w:eastAsia="en-IN"/>
          </w:rPr>
          <w:t xml:space="preserve"> </w:t>
        </w:r>
        <w:r w:rsidR="0011642A" w:rsidRPr="00E75366">
          <w:rPr>
            <w:rFonts w:ascii="Courier New" w:eastAsia="Times New Roman" w:hAnsi="Courier New" w:cs="Courier New"/>
            <w:color w:val="000000"/>
            <w:sz w:val="20"/>
            <w:szCs w:val="20"/>
            <w:lang w:val="en-IN" w:eastAsia="en-IN"/>
          </w:rPr>
          <w:t>(middle)</w:t>
        </w:r>
        <w:r w:rsidR="0011642A">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 xml:space="preserve"> and </w:t>
      </w:r>
      <w:del w:id="1592" w:author="Author" w:date="2017-04-04T21:50:00Z">
        <w:r w:rsidRPr="00E75366" w:rsidDel="0011642A">
          <w:rPr>
            <w:rFonts w:ascii="Courier New" w:eastAsia="Times New Roman" w:hAnsi="Courier New" w:cs="Courier New"/>
            <w:color w:val="000000"/>
            <w:sz w:val="20"/>
            <w:szCs w:val="20"/>
            <w:lang w:val="en-IN" w:eastAsia="en-IN"/>
          </w:rPr>
          <w:delText xml:space="preserve">(bottom) </w:delText>
        </w:r>
      </w:del>
      <w:r w:rsidRPr="00E75366">
        <w:rPr>
          <w:rFonts w:ascii="Courier New" w:eastAsia="Times New Roman" w:hAnsi="Courier New" w:cs="Courier New"/>
          <w:color w:val="000000"/>
          <w:sz w:val="20"/>
          <w:szCs w:val="20"/>
          <w:lang w:val="en-IN" w:eastAsia="en-IN"/>
        </w:rPr>
        <w:t>95~</w:t>
      </w:r>
      <w:r w:rsidRPr="00E75366">
        <w:rPr>
          <w:rFonts w:ascii="Courier New" w:eastAsia="Times New Roman" w:hAnsi="Courier New" w:cs="Courier New"/>
          <w:color w:val="800000"/>
          <w:sz w:val="20"/>
          <w:szCs w:val="20"/>
          <w:lang w:val="en-IN" w:eastAsia="en-IN"/>
        </w:rPr>
        <w:t>\</w:t>
      </w:r>
      <w:r w:rsidRPr="00E75366">
        <w:rPr>
          <w:rFonts w:ascii="Courier New" w:eastAsia="Times New Roman" w:hAnsi="Courier New" w:cs="Courier New"/>
          <w:color w:val="000000"/>
          <w:sz w:val="20"/>
          <w:szCs w:val="20"/>
          <w:lang w:val="en-IN" w:eastAsia="en-IN"/>
        </w:rPr>
        <w:t xml:space="preserve">% </w:t>
      </w:r>
      <w:ins w:id="1593" w:author="Author" w:date="2017-04-04T21:50:00Z">
        <w:r w:rsidR="0011642A" w:rsidRPr="00E75366">
          <w:rPr>
            <w:rFonts w:ascii="Courier New" w:eastAsia="Times New Roman" w:hAnsi="Courier New" w:cs="Courier New"/>
            <w:color w:val="000000"/>
            <w:sz w:val="20"/>
            <w:szCs w:val="20"/>
            <w:lang w:val="en-IN" w:eastAsia="en-IN"/>
          </w:rPr>
          <w:t xml:space="preserve">(bottom) </w:t>
        </w:r>
      </w:ins>
      <w:r w:rsidRPr="00E75366">
        <w:rPr>
          <w:rFonts w:ascii="Courier New" w:eastAsia="Times New Roman" w:hAnsi="Courier New" w:cs="Courier New"/>
          <w:color w:val="000000"/>
          <w:sz w:val="20"/>
          <w:szCs w:val="20"/>
          <w:lang w:val="en-IN" w:eastAsia="en-IN"/>
        </w:rPr>
        <w:t xml:space="preserve">at the Ulrichen station </w:t>
      </w:r>
      <w:del w:id="1594" w:author="Author" w:date="2017-04-04T21:50:00Z">
        <w:r w:rsidRPr="00E75366" w:rsidDel="0011642A">
          <w:rPr>
            <w:rFonts w:ascii="Courier New" w:eastAsia="Times New Roman" w:hAnsi="Courier New" w:cs="Courier New"/>
            <w:color w:val="000000"/>
            <w:sz w:val="20"/>
            <w:szCs w:val="20"/>
            <w:lang w:val="en-IN" w:eastAsia="en-IN"/>
          </w:rPr>
          <w:delText xml:space="preserve">on </w:delText>
        </w:r>
      </w:del>
      <w:ins w:id="1595" w:author="Author" w:date="2017-04-04T21:50:00Z">
        <w:r w:rsidR="0011642A">
          <w:rPr>
            <w:rFonts w:ascii="Courier New" w:eastAsia="Times New Roman" w:hAnsi="Courier New" w:cs="Courier New"/>
            <w:color w:val="000000"/>
            <w:sz w:val="20"/>
            <w:szCs w:val="20"/>
            <w:lang w:val="en-IN" w:eastAsia="en-IN"/>
          </w:rPr>
          <w:t>for</w:t>
        </w:r>
        <w:r w:rsidR="0011642A"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the VP.</w:t>
      </w:r>
      <w:proofErr w:type="gramEnd"/>
      <w:r w:rsidRPr="00E75366">
        <w:rPr>
          <w:rFonts w:ascii="Courier New" w:eastAsia="Times New Roman" w:hAnsi="Courier New" w:cs="Courier New"/>
          <w:color w:val="000000"/>
          <w:sz w:val="20"/>
          <w:szCs w:val="20"/>
          <w:lang w:val="en-IN" w:eastAsia="en-IN"/>
        </w:rPr>
        <w:t xml:space="preserve"> The conventional approach </w:t>
      </w:r>
      <w:ins w:id="1596" w:author="Author" w:date="2017-04-04T21:51:00Z">
        <w:r w:rsidR="0011642A">
          <w:rPr>
            <w:rFonts w:ascii="Courier New" w:eastAsia="Times New Roman" w:hAnsi="Courier New" w:cs="Courier New"/>
            <w:color w:val="000000"/>
            <w:sz w:val="20"/>
            <w:szCs w:val="20"/>
            <w:lang w:val="en-IN" w:eastAsia="en-IN"/>
          </w:rPr>
          <w:t xml:space="preserve">of </w:t>
        </w:r>
      </w:ins>
      <w:del w:id="1597" w:author="Author" w:date="2017-04-04T21:51:00Z">
        <w:r w:rsidRPr="00E75366" w:rsidDel="0011642A">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24</w:t>
      </w:r>
      <w:ins w:id="1598" w:author="Author" w:date="2017-04-04T21:51:00Z">
        <w:r w:rsidR="0011642A">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h</w:t>
      </w:r>
      <w:del w:id="1599" w:author="Author" w:date="2017-04-04T21:51:00Z">
        <w:r w:rsidRPr="00E75366" w:rsidDel="0011642A">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is provided as well as the 12</w:t>
      </w:r>
      <w:ins w:id="1600" w:author="Author" w:date="2017-04-04T21:51:00Z">
        <w:r w:rsidR="0011642A">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w:t>
      </w:r>
      <w:del w:id="1601" w:author="Author" w:date="2017-04-04T21:51:00Z">
        <w:r w:rsidRPr="00E75366" w:rsidDel="0011642A">
          <w:rPr>
            <w:rFonts w:ascii="Courier New" w:eastAsia="Times New Roman" w:hAnsi="Courier New" w:cs="Courier New"/>
            <w:color w:val="000000"/>
            <w:sz w:val="20"/>
            <w:szCs w:val="20"/>
            <w:lang w:val="en-IN" w:eastAsia="en-IN"/>
          </w:rPr>
          <w:delText>-MTW</w:delText>
        </w:r>
      </w:del>
      <w:r w:rsidRPr="00E75366">
        <w:rPr>
          <w:rFonts w:ascii="Courier New" w:eastAsia="Times New Roman" w:hAnsi="Courier New" w:cs="Courier New"/>
          <w:color w:val="000000"/>
          <w:sz w:val="20"/>
          <w:szCs w:val="20"/>
          <w:lang w:val="en-IN" w:eastAsia="en-IN"/>
        </w:rPr>
        <w:t>, 6</w:t>
      </w:r>
      <w:ins w:id="1602" w:author="Author" w:date="2017-04-04T21:51:00Z">
        <w:r w:rsidR="0011642A">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w:t>
      </w:r>
      <w:del w:id="1603" w:author="Author" w:date="2017-04-04T21:51:00Z">
        <w:r w:rsidRPr="00E75366" w:rsidDel="0011642A">
          <w:rPr>
            <w:rFonts w:ascii="Courier New" w:eastAsia="Times New Roman" w:hAnsi="Courier New" w:cs="Courier New"/>
            <w:color w:val="000000"/>
            <w:sz w:val="20"/>
            <w:szCs w:val="20"/>
            <w:lang w:val="en-IN" w:eastAsia="en-IN"/>
          </w:rPr>
          <w:delText>-MTW</w:delText>
        </w:r>
      </w:del>
      <w:ins w:id="1604" w:author="Author" w:date="2017-04-04T21:51:00Z">
        <w:r w:rsidR="0011642A">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 xml:space="preserve"> and 3</w:t>
      </w:r>
      <w:ins w:id="1605" w:author="Author" w:date="2017-04-04T21:51:00Z">
        <w:r w:rsidR="0011642A">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w:t>
      </w:r>
      <w:ins w:id="1606" w:author="Author" w:date="2017-04-04T21:51:00Z">
        <w:r w:rsidR="0011642A">
          <w:rPr>
            <w:rFonts w:ascii="Courier New" w:eastAsia="Times New Roman" w:hAnsi="Courier New" w:cs="Courier New"/>
            <w:color w:val="000000"/>
            <w:sz w:val="20"/>
            <w:szCs w:val="20"/>
            <w:lang w:val="en-IN" w:eastAsia="en-IN"/>
          </w:rPr>
          <w:t xml:space="preserve"> </w:t>
        </w:r>
      </w:ins>
      <w:del w:id="1607" w:author="Author" w:date="2017-04-04T21:51:00Z">
        <w:r w:rsidRPr="00E75366" w:rsidDel="0011642A">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MTW</w:t>
      </w:r>
      <w:ins w:id="1608" w:author="Author" w:date="2017-04-04T21:51:00Z">
        <w:r w:rsidR="0011642A">
          <w:rPr>
            <w:rFonts w:ascii="Courier New" w:eastAsia="Times New Roman" w:hAnsi="Courier New" w:cs="Courier New"/>
            <w:color w:val="000000"/>
            <w:sz w:val="20"/>
            <w:szCs w:val="20"/>
            <w:lang w:val="en-IN" w:eastAsia="en-IN"/>
          </w:rPr>
          <w:t>s</w:t>
        </w:r>
      </w:ins>
      <w:r w:rsidRPr="00E75366">
        <w:rPr>
          <w:rFonts w:ascii="Courier New" w:eastAsia="Times New Roman" w:hAnsi="Courier New" w:cs="Courier New"/>
          <w:color w:val="00000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\label{fig:reliability_diagrams}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\end</w:t>
      </w:r>
      <w:r w:rsidRPr="00E75366">
        <w:rPr>
          <w:rFonts w:ascii="Courier New" w:eastAsia="Times New Roman" w:hAnsi="Courier New" w:cs="Courier New"/>
          <w:color w:val="000000"/>
          <w:sz w:val="20"/>
          <w:szCs w:val="20"/>
          <w:lang w:val="en-IN" w:eastAsia="en-IN"/>
        </w:rPr>
        <w:t>{figure*}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\begin</w:t>
      </w:r>
      <w:r w:rsidRPr="00E75366">
        <w:rPr>
          <w:rFonts w:ascii="Courier New" w:eastAsia="Times New Roman" w:hAnsi="Courier New" w:cs="Courier New"/>
          <w:color w:val="000000"/>
          <w:sz w:val="20"/>
          <w:szCs w:val="20"/>
          <w:lang w:val="en-IN" w:eastAsia="en-IN"/>
        </w:rPr>
        <w:t>{figure}[htb]</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\includegraphics</w:t>
      </w:r>
      <w:r w:rsidRPr="00E75366">
        <w:rPr>
          <w:rFonts w:ascii="Courier New" w:eastAsia="Times New Roman" w:hAnsi="Courier New" w:cs="Courier New"/>
          <w:color w:val="000000"/>
          <w:sz w:val="20"/>
          <w:szCs w:val="20"/>
          <w:lang w:val="en-IN" w:eastAsia="en-IN"/>
        </w:rPr>
        <w:t>[width=8.3cm]{fig13.pdf}</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\caption</w:t>
      </w:r>
      <w:r w:rsidRPr="00E75366">
        <w:rPr>
          <w:rFonts w:ascii="Courier New" w:eastAsia="Times New Roman" w:hAnsi="Courier New" w:cs="Courier New"/>
          <w:color w:val="000000"/>
          <w:sz w:val="20"/>
          <w:szCs w:val="20"/>
          <w:lang w:val="en-IN" w:eastAsia="en-IN"/>
        </w:rPr>
        <w:t xml:space="preserve">{Optimal number of analogues </w:t>
      </w:r>
      <w:del w:id="1609" w:author="Author" w:date="2017-04-04T21:48:00Z">
        <w:r w:rsidRPr="00E75366" w:rsidDel="0011642A">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of the first and second level</w:t>
      </w:r>
      <w:ins w:id="1610" w:author="Author" w:date="2017-04-04T21:48:00Z">
        <w:r w:rsidR="0011642A">
          <w:rPr>
            <w:rFonts w:ascii="Courier New" w:eastAsia="Times New Roman" w:hAnsi="Courier New" w:cs="Courier New"/>
            <w:color w:val="000000"/>
            <w:sz w:val="20"/>
            <w:szCs w:val="20"/>
            <w:lang w:val="en-IN" w:eastAsia="en-IN"/>
          </w:rPr>
          <w:t>s</w:t>
        </w:r>
      </w:ins>
      <w:r w:rsidRPr="00E75366">
        <w:rPr>
          <w:rFonts w:ascii="Courier New" w:eastAsia="Times New Roman" w:hAnsi="Courier New" w:cs="Courier New"/>
          <w:color w:val="000000"/>
          <w:sz w:val="20"/>
          <w:szCs w:val="20"/>
          <w:lang w:val="en-IN" w:eastAsia="en-IN"/>
        </w:rPr>
        <w:t xml:space="preserve"> of analogy,</w:t>
      </w:r>
      <w:del w:id="1611" w:author="Author" w:date="2017-04-04T21:49:00Z">
        <w:r w:rsidRPr="00E75366" w:rsidDel="0011642A">
          <w:rPr>
            <w:rFonts w:ascii="Courier New" w:eastAsia="Times New Roman" w:hAnsi="Courier New" w:cs="Courier New"/>
            <w:color w:val="000000"/>
            <w:sz w:val="20"/>
            <w:szCs w:val="20"/>
            <w:lang w:val="en-IN" w:eastAsia="en-IN"/>
          </w:rPr>
          <w:delText xml:space="preserve"> </w:delText>
        </w:r>
      </w:del>
      <w:del w:id="1612" w:author="Author" w:date="2017-04-04T21:48:00Z">
        <w:r w:rsidRPr="00E75366" w:rsidDel="0011642A">
          <w:rPr>
            <w:rFonts w:ascii="Courier New" w:eastAsia="Times New Roman" w:hAnsi="Courier New" w:cs="Courier New"/>
            <w:color w:val="000000"/>
            <w:sz w:val="20"/>
            <w:szCs w:val="20"/>
            <w:lang w:val="en-IN" w:eastAsia="en-IN"/>
          </w:rPr>
          <w:delText>respectively,</w:delText>
        </w:r>
      </w:del>
      <w:r w:rsidRPr="00E75366">
        <w:rPr>
          <w:rFonts w:ascii="Courier New" w:eastAsia="Times New Roman" w:hAnsi="Courier New" w:cs="Courier New"/>
          <w:color w:val="000000"/>
          <w:sz w:val="20"/>
          <w:szCs w:val="20"/>
          <w:lang w:val="en-IN" w:eastAsia="en-IN"/>
        </w:rPr>
        <w:t xml:space="preserve"> </w:t>
      </w:r>
      <w:r w:rsidRPr="00E75366">
        <w:rPr>
          <w:rFonts w:ascii="Courier New" w:eastAsia="Times New Roman" w:hAnsi="Courier New" w:cs="Courier New"/>
          <w:color w:val="008000"/>
          <w:sz w:val="20"/>
          <w:szCs w:val="20"/>
          <w:lang w:val="en-IN" w:eastAsia="en-IN"/>
        </w:rPr>
        <w:t>$N</w:t>
      </w:r>
      <w:proofErr w:type="gramStart"/>
      <w:r w:rsidRPr="00E75366">
        <w:rPr>
          <w:rFonts w:ascii="Courier New" w:eastAsia="Times New Roman" w:hAnsi="Courier New" w:cs="Courier New"/>
          <w:color w:val="008000"/>
          <w:sz w:val="20"/>
          <w:szCs w:val="20"/>
          <w:lang w:val="en-IN" w:eastAsia="en-IN"/>
        </w:rPr>
        <w:t>_{</w:t>
      </w:r>
      <w:proofErr w:type="gramEnd"/>
      <w:r w:rsidRPr="00E75366">
        <w:rPr>
          <w:rFonts w:ascii="Courier New" w:eastAsia="Times New Roman" w:hAnsi="Courier New" w:cs="Courier New"/>
          <w:color w:val="008000"/>
          <w:sz w:val="20"/>
          <w:szCs w:val="20"/>
          <w:lang w:val="en-IN" w:eastAsia="en-IN"/>
        </w:rPr>
        <w:t>1}$</w:t>
      </w:r>
      <w:r w:rsidRPr="00E75366">
        <w:rPr>
          <w:rFonts w:ascii="Courier New" w:eastAsia="Times New Roman" w:hAnsi="Courier New" w:cs="Courier New"/>
          <w:color w:val="000000"/>
          <w:sz w:val="20"/>
          <w:szCs w:val="20"/>
          <w:lang w:val="en-IN" w:eastAsia="en-IN"/>
        </w:rPr>
        <w:t xml:space="preserve"> and </w:t>
      </w:r>
      <w:r w:rsidRPr="00E75366">
        <w:rPr>
          <w:rFonts w:ascii="Courier New" w:eastAsia="Times New Roman" w:hAnsi="Courier New" w:cs="Courier New"/>
          <w:color w:val="008000"/>
          <w:sz w:val="20"/>
          <w:szCs w:val="20"/>
          <w:lang w:val="en-IN" w:eastAsia="en-IN"/>
        </w:rPr>
        <w:t>$N_{2}$</w:t>
      </w:r>
      <w:del w:id="1613" w:author="Author" w:date="2017-04-04T21:48:00Z">
        <w:r w:rsidRPr="00E75366" w:rsidDel="0011642A">
          <w:rPr>
            <w:rFonts w:ascii="Courier New" w:eastAsia="Times New Roman" w:hAnsi="Courier New" w:cs="Courier New"/>
            <w:color w:val="000000"/>
            <w:sz w:val="20"/>
            <w:szCs w:val="20"/>
            <w:lang w:val="en-IN" w:eastAsia="en-IN"/>
          </w:rPr>
          <w:delText>)</w:delText>
        </w:r>
      </w:del>
      <w:ins w:id="1614" w:author="Author" w:date="2017-04-04T21:48:00Z">
        <w:r w:rsidR="0011642A">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 xml:space="preserve"> </w:t>
      </w:r>
      <w:ins w:id="1615" w:author="Author" w:date="2017-04-04T21:48:00Z">
        <w:r w:rsidR="0011642A" w:rsidRPr="00E75366">
          <w:rPr>
            <w:rFonts w:ascii="Courier New" w:eastAsia="Times New Roman" w:hAnsi="Courier New" w:cs="Courier New"/>
            <w:color w:val="000000"/>
            <w:sz w:val="20"/>
            <w:szCs w:val="20"/>
            <w:lang w:val="en-IN" w:eastAsia="en-IN"/>
          </w:rPr>
          <w:t>respectively</w:t>
        </w:r>
      </w:ins>
      <w:ins w:id="1616" w:author="Author" w:date="2017-04-04T21:49:00Z">
        <w:r w:rsidR="0011642A">
          <w:rPr>
            <w:rFonts w:ascii="Courier New" w:eastAsia="Times New Roman" w:hAnsi="Courier New" w:cs="Courier New"/>
            <w:color w:val="000000"/>
            <w:sz w:val="20"/>
            <w:szCs w:val="20"/>
            <w:lang w:val="en-IN" w:eastAsia="en-IN"/>
          </w:rPr>
          <w:t>, for</w:t>
        </w:r>
      </w:ins>
      <w:ins w:id="1617" w:author="Author" w:date="2017-04-04T21:48:00Z">
        <w:r w:rsidR="0011642A" w:rsidRPr="00E75366">
          <w:rPr>
            <w:rFonts w:ascii="Courier New" w:eastAsia="Times New Roman" w:hAnsi="Courier New" w:cs="Courier New"/>
            <w:color w:val="000000"/>
            <w:sz w:val="20"/>
            <w:szCs w:val="20"/>
            <w:lang w:val="en-IN" w:eastAsia="en-IN"/>
          </w:rPr>
          <w:t xml:space="preserve"> </w:t>
        </w:r>
      </w:ins>
      <w:del w:id="1618" w:author="Author" w:date="2017-04-04T21:49:00Z">
        <w:r w:rsidRPr="00E75366" w:rsidDel="0011642A">
          <w:rPr>
            <w:rFonts w:ascii="Courier New" w:eastAsia="Times New Roman" w:hAnsi="Courier New" w:cs="Courier New"/>
            <w:color w:val="000000"/>
            <w:sz w:val="20"/>
            <w:szCs w:val="20"/>
            <w:lang w:val="en-IN" w:eastAsia="en-IN"/>
          </w:rPr>
          <w:delText xml:space="preserve">of </w:delText>
        </w:r>
      </w:del>
      <w:r w:rsidRPr="00E75366">
        <w:rPr>
          <w:rFonts w:ascii="Courier New" w:eastAsia="Times New Roman" w:hAnsi="Courier New" w:cs="Courier New"/>
          <w:color w:val="000000"/>
          <w:sz w:val="20"/>
          <w:szCs w:val="20"/>
          <w:lang w:val="en-IN" w:eastAsia="en-IN"/>
        </w:rPr>
        <w:t>the (a) 2Z and (b</w:t>
      </w:r>
      <w:ins w:id="1619" w:author="Author" w:date="2017-04-04T21:49:00Z">
        <w:r w:rsidR="0011642A">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 xml:space="preserve">, </w:t>
      </w:r>
      <w:ins w:id="1620" w:author="Author" w:date="2017-04-04T21:49:00Z">
        <w:r w:rsidR="0011642A">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c) 2Z-2MI methods after recalibration using the MTW.}</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\label{fig:analog_nb}</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\end</w:t>
      </w:r>
      <w:r w:rsidRPr="00E75366">
        <w:rPr>
          <w:rFonts w:ascii="Courier New" w:eastAsia="Times New Roman" w:hAnsi="Courier New" w:cs="Courier New"/>
          <w:color w:val="000000"/>
          <w:sz w:val="20"/>
          <w:szCs w:val="20"/>
          <w:lang w:val="en-IN" w:eastAsia="en-IN"/>
        </w:rPr>
        <w:t>{figure}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\begin</w:t>
      </w:r>
      <w:r w:rsidRPr="00E75366">
        <w:rPr>
          <w:rFonts w:ascii="Courier New" w:eastAsia="Times New Roman" w:hAnsi="Courier New" w:cs="Courier New"/>
          <w:color w:val="000000"/>
          <w:sz w:val="20"/>
          <w:szCs w:val="20"/>
          <w:lang w:val="en-IN" w:eastAsia="en-IN"/>
        </w:rPr>
        <w:t>{figure}[htb]</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\includegraphics</w:t>
      </w:r>
      <w:r w:rsidRPr="00E75366">
        <w:rPr>
          <w:rFonts w:ascii="Courier New" w:eastAsia="Times New Roman" w:hAnsi="Courier New" w:cs="Courier New"/>
          <w:color w:val="000000"/>
          <w:sz w:val="20"/>
          <w:szCs w:val="20"/>
          <w:lang w:val="en-IN" w:eastAsia="en-IN"/>
        </w:rPr>
        <w:t>[width=8.3cm]{fig14.pdf}</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\caption</w:t>
      </w:r>
      <w:r w:rsidRPr="00E75366">
        <w:rPr>
          <w:rFonts w:ascii="Courier New" w:eastAsia="Times New Roman" w:hAnsi="Courier New" w:cs="Courier New"/>
          <w:color w:val="000000"/>
          <w:sz w:val="20"/>
          <w:szCs w:val="20"/>
          <w:lang w:val="en-IN" w:eastAsia="en-IN"/>
        </w:rPr>
        <w:t>{Change in performance score (CRPS</w:t>
      </w:r>
      <w:ins w:id="1621" w:author="Author" w:date="2017-04-04T21:45:00Z">
        <w:r w:rsidR="00125D06">
          <w:rPr>
            <w:rFonts w:ascii="Courier New" w:eastAsia="Times New Roman" w:hAnsi="Courier New" w:cs="Courier New"/>
            <w:color w:val="000000"/>
            <w:sz w:val="20"/>
            <w:szCs w:val="20"/>
            <w:lang w:val="en-IN" w:eastAsia="en-IN"/>
          </w:rPr>
          <w:t xml:space="preserve">) </w:t>
        </w:r>
      </w:ins>
      <w:del w:id="1622" w:author="Author" w:date="2017-04-04T21:45:00Z">
        <w:r w:rsidRPr="00E75366" w:rsidDel="00125D06">
          <w:rPr>
            <w:rFonts w:ascii="Courier New" w:eastAsia="Times New Roman" w:hAnsi="Courier New" w:cs="Courier New"/>
            <w:color w:val="000000"/>
            <w:sz w:val="20"/>
            <w:szCs w:val="20"/>
            <w:lang w:val="en-IN" w:eastAsia="en-IN"/>
          </w:rPr>
          <w:delText xml:space="preserve"> -- lower is </w:delText>
        </w:r>
      </w:del>
      <w:del w:id="1623" w:author="Author" w:date="2017-04-04T21:46:00Z">
        <w:r w:rsidRPr="00E75366" w:rsidDel="00125D06">
          <w:rPr>
            <w:rFonts w:ascii="Courier New" w:eastAsia="Times New Roman" w:hAnsi="Courier New" w:cs="Courier New"/>
            <w:color w:val="000000"/>
            <w:sz w:val="20"/>
            <w:szCs w:val="20"/>
            <w:lang w:val="en-IN" w:eastAsia="en-IN"/>
          </w:rPr>
          <w:delText xml:space="preserve">better) </w:delText>
        </w:r>
      </w:del>
      <w:r w:rsidRPr="00E75366">
        <w:rPr>
          <w:rFonts w:ascii="Courier New" w:eastAsia="Times New Roman" w:hAnsi="Courier New" w:cs="Courier New"/>
          <w:color w:val="000000"/>
          <w:sz w:val="20"/>
          <w:szCs w:val="20"/>
          <w:lang w:val="en-IN" w:eastAsia="en-IN"/>
        </w:rPr>
        <w:t xml:space="preserve">of the </w:t>
      </w:r>
      <w:del w:id="1624" w:author="Author" w:date="2017-04-04T21:46:00Z">
        <w:r w:rsidRPr="00E75366" w:rsidDel="00125D06">
          <w:rPr>
            <w:rFonts w:ascii="Courier New" w:eastAsia="Times New Roman" w:hAnsi="Courier New" w:cs="Courier New"/>
            <w:color w:val="000000"/>
            <w:sz w:val="20"/>
            <w:szCs w:val="20"/>
            <w:lang w:val="en-IN" w:eastAsia="en-IN"/>
          </w:rPr>
          <w:delText xml:space="preserve">(top) </w:delText>
        </w:r>
      </w:del>
      <w:r w:rsidRPr="00E75366">
        <w:rPr>
          <w:rFonts w:ascii="Courier New" w:eastAsia="Times New Roman" w:hAnsi="Courier New" w:cs="Courier New"/>
          <w:color w:val="000000"/>
          <w:sz w:val="20"/>
          <w:szCs w:val="20"/>
          <w:lang w:val="en-IN" w:eastAsia="en-IN"/>
        </w:rPr>
        <w:t>2Z</w:t>
      </w:r>
      <w:ins w:id="1625" w:author="Author" w:date="2017-04-04T21:46:00Z">
        <w:r w:rsidR="00125D06">
          <w:rPr>
            <w:rFonts w:ascii="Courier New" w:eastAsia="Times New Roman" w:hAnsi="Courier New" w:cs="Courier New"/>
            <w:color w:val="000000"/>
            <w:sz w:val="20"/>
            <w:szCs w:val="20"/>
            <w:lang w:val="en-IN" w:eastAsia="en-IN"/>
          </w:rPr>
          <w:t xml:space="preserve"> </w:t>
        </w:r>
        <w:r w:rsidR="00125D06" w:rsidRPr="00E75366">
          <w:rPr>
            <w:rFonts w:ascii="Courier New" w:eastAsia="Times New Roman" w:hAnsi="Courier New" w:cs="Courier New"/>
            <w:color w:val="000000"/>
            <w:sz w:val="20"/>
            <w:szCs w:val="20"/>
            <w:lang w:val="en-IN" w:eastAsia="en-IN"/>
          </w:rPr>
          <w:t xml:space="preserve">(top) </w:t>
        </w:r>
      </w:ins>
      <w:r w:rsidRPr="00E75366">
        <w:rPr>
          <w:rFonts w:ascii="Courier New" w:eastAsia="Times New Roman" w:hAnsi="Courier New" w:cs="Courier New"/>
          <w:color w:val="000000"/>
          <w:sz w:val="20"/>
          <w:szCs w:val="20"/>
          <w:lang w:val="en-IN" w:eastAsia="en-IN"/>
        </w:rPr>
        <w:t xml:space="preserve"> and </w:t>
      </w:r>
      <w:del w:id="1626" w:author="Author" w:date="2017-04-04T21:46:00Z">
        <w:r w:rsidRPr="00E75366" w:rsidDel="00125D06">
          <w:rPr>
            <w:rFonts w:ascii="Courier New" w:eastAsia="Times New Roman" w:hAnsi="Courier New" w:cs="Courier New"/>
            <w:color w:val="000000"/>
            <w:sz w:val="20"/>
            <w:szCs w:val="20"/>
            <w:lang w:val="en-IN" w:eastAsia="en-IN"/>
          </w:rPr>
          <w:delText xml:space="preserve">(bottom) </w:delText>
        </w:r>
      </w:del>
      <w:r w:rsidRPr="00E75366">
        <w:rPr>
          <w:rFonts w:ascii="Courier New" w:eastAsia="Times New Roman" w:hAnsi="Courier New" w:cs="Courier New"/>
          <w:color w:val="000000"/>
          <w:sz w:val="20"/>
          <w:szCs w:val="20"/>
          <w:lang w:val="en-IN" w:eastAsia="en-IN"/>
        </w:rPr>
        <w:t xml:space="preserve">2Z-2MI </w:t>
      </w:r>
      <w:ins w:id="1627" w:author="Author" w:date="2017-04-04T21:46:00Z">
        <w:r w:rsidR="00125D06" w:rsidRPr="00E75366">
          <w:rPr>
            <w:rFonts w:ascii="Courier New" w:eastAsia="Times New Roman" w:hAnsi="Courier New" w:cs="Courier New"/>
            <w:color w:val="000000"/>
            <w:sz w:val="20"/>
            <w:szCs w:val="20"/>
            <w:lang w:val="en-IN" w:eastAsia="en-IN"/>
          </w:rPr>
          <w:t xml:space="preserve">(bottom) </w:t>
        </w:r>
      </w:ins>
      <w:r w:rsidRPr="00E75366">
        <w:rPr>
          <w:rFonts w:ascii="Courier New" w:eastAsia="Times New Roman" w:hAnsi="Courier New" w:cs="Courier New"/>
          <w:color w:val="000000"/>
          <w:sz w:val="20"/>
          <w:szCs w:val="20"/>
          <w:lang w:val="en-IN" w:eastAsia="en-IN"/>
        </w:rPr>
        <w:t xml:space="preserve">methods at the different stations </w:t>
      </w:r>
      <w:del w:id="1628" w:author="Author" w:date="2017-04-04T21:46:00Z">
        <w:r w:rsidRPr="00E75366" w:rsidDel="0011642A">
          <w:rPr>
            <w:rFonts w:ascii="Courier New" w:eastAsia="Times New Roman" w:hAnsi="Courier New" w:cs="Courier New"/>
            <w:color w:val="000000"/>
            <w:sz w:val="20"/>
            <w:szCs w:val="20"/>
            <w:lang w:val="en-IN" w:eastAsia="en-IN"/>
          </w:rPr>
          <w:delText xml:space="preserve">on </w:delText>
        </w:r>
      </w:del>
      <w:ins w:id="1629" w:author="Author" w:date="2017-04-04T21:46:00Z">
        <w:r w:rsidR="0011642A">
          <w:rPr>
            <w:rFonts w:ascii="Courier New" w:eastAsia="Times New Roman" w:hAnsi="Courier New" w:cs="Courier New"/>
            <w:color w:val="000000"/>
            <w:sz w:val="20"/>
            <w:szCs w:val="20"/>
            <w:lang w:val="en-IN" w:eastAsia="en-IN"/>
          </w:rPr>
          <w:t>for</w:t>
        </w:r>
        <w:r w:rsidR="0011642A"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the </w:t>
      </w:r>
      <w:del w:id="1630" w:author="Author" w:date="2017-04-04T21:46:00Z">
        <w:r w:rsidRPr="00E75366" w:rsidDel="00125D06">
          <w:rPr>
            <w:rFonts w:ascii="Courier New" w:eastAsia="Times New Roman" w:hAnsi="Courier New" w:cs="Courier New"/>
            <w:color w:val="000000"/>
            <w:sz w:val="20"/>
            <w:szCs w:val="20"/>
            <w:lang w:val="en-IN" w:eastAsia="en-IN"/>
          </w:rPr>
          <w:delText xml:space="preserve">(left) </w:delText>
        </w:r>
      </w:del>
      <w:r w:rsidRPr="00E75366">
        <w:rPr>
          <w:rFonts w:ascii="Courier New" w:eastAsia="Times New Roman" w:hAnsi="Courier New" w:cs="Courier New"/>
          <w:color w:val="000000"/>
          <w:sz w:val="20"/>
          <w:szCs w:val="20"/>
          <w:lang w:val="en-IN" w:eastAsia="en-IN"/>
        </w:rPr>
        <w:t>CP</w:t>
      </w:r>
      <w:ins w:id="1631" w:author="Author" w:date="2017-04-04T21:46:00Z">
        <w:r w:rsidR="0011642A">
          <w:rPr>
            <w:rFonts w:ascii="Courier New" w:eastAsia="Times New Roman" w:hAnsi="Courier New" w:cs="Courier New"/>
            <w:color w:val="000000"/>
            <w:sz w:val="20"/>
            <w:szCs w:val="20"/>
            <w:lang w:val="en-IN" w:eastAsia="en-IN"/>
          </w:rPr>
          <w:t xml:space="preserve"> </w:t>
        </w:r>
        <w:r w:rsidR="00125D06" w:rsidRPr="00E75366">
          <w:rPr>
            <w:rFonts w:ascii="Courier New" w:eastAsia="Times New Roman" w:hAnsi="Courier New" w:cs="Courier New"/>
            <w:color w:val="000000"/>
            <w:sz w:val="20"/>
            <w:szCs w:val="20"/>
            <w:lang w:val="en-IN" w:eastAsia="en-IN"/>
          </w:rPr>
          <w:t xml:space="preserve">(left) </w:t>
        </w:r>
      </w:ins>
      <w:del w:id="1632" w:author="Author" w:date="2017-04-04T21:46:00Z">
        <w:r w:rsidRPr="00E75366" w:rsidDel="00125D06">
          <w:rPr>
            <w:rFonts w:ascii="Courier New" w:eastAsia="Times New Roman" w:hAnsi="Courier New" w:cs="Courier New"/>
            <w:color w:val="000000"/>
            <w:sz w:val="20"/>
            <w:szCs w:val="20"/>
            <w:lang w:val="en-IN" w:eastAsia="en-IN"/>
          </w:rPr>
          <w:delText xml:space="preserve"> </w:delText>
        </w:r>
      </w:del>
      <w:r w:rsidRPr="00E75366">
        <w:rPr>
          <w:rFonts w:ascii="Courier New" w:eastAsia="Times New Roman" w:hAnsi="Courier New" w:cs="Courier New"/>
          <w:color w:val="000000"/>
          <w:sz w:val="20"/>
          <w:szCs w:val="20"/>
          <w:lang w:val="en-IN" w:eastAsia="en-IN"/>
        </w:rPr>
        <w:t xml:space="preserve">and </w:t>
      </w:r>
      <w:del w:id="1633" w:author="Author" w:date="2017-04-04T21:46:00Z">
        <w:r w:rsidRPr="00E75366" w:rsidDel="0011642A">
          <w:rPr>
            <w:rFonts w:ascii="Courier New" w:eastAsia="Times New Roman" w:hAnsi="Courier New" w:cs="Courier New"/>
            <w:color w:val="000000"/>
            <w:sz w:val="20"/>
            <w:szCs w:val="20"/>
            <w:lang w:val="en-IN" w:eastAsia="en-IN"/>
          </w:rPr>
          <w:delText xml:space="preserve">(right) </w:delText>
        </w:r>
      </w:del>
      <w:r w:rsidRPr="00E75366">
        <w:rPr>
          <w:rFonts w:ascii="Courier New" w:eastAsia="Times New Roman" w:hAnsi="Courier New" w:cs="Courier New"/>
          <w:color w:val="000000"/>
          <w:sz w:val="20"/>
          <w:szCs w:val="20"/>
          <w:lang w:val="en-IN" w:eastAsia="en-IN"/>
        </w:rPr>
        <w:t>VP</w:t>
      </w:r>
      <w:ins w:id="1634" w:author="Author" w:date="2017-04-04T21:46:00Z">
        <w:r w:rsidR="0011642A">
          <w:rPr>
            <w:rFonts w:ascii="Courier New" w:eastAsia="Times New Roman" w:hAnsi="Courier New" w:cs="Courier New"/>
            <w:color w:val="000000"/>
            <w:sz w:val="20"/>
            <w:szCs w:val="20"/>
            <w:lang w:val="en-IN" w:eastAsia="en-IN"/>
          </w:rPr>
          <w:t xml:space="preserve"> </w:t>
        </w:r>
        <w:r w:rsidR="0011642A" w:rsidRPr="00E75366">
          <w:rPr>
            <w:rFonts w:ascii="Courier New" w:eastAsia="Times New Roman" w:hAnsi="Courier New" w:cs="Courier New"/>
            <w:color w:val="000000"/>
            <w:sz w:val="20"/>
            <w:szCs w:val="20"/>
            <w:lang w:val="en-IN" w:eastAsia="en-IN"/>
          </w:rPr>
          <w:t>(right)</w:t>
        </w:r>
      </w:ins>
      <w:del w:id="1635" w:author="Author" w:date="2017-04-04T21:46:00Z">
        <w:r w:rsidRPr="00E75366" w:rsidDel="0011642A">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for an increasing archive length with the conventional approach </w:t>
      </w:r>
      <w:del w:id="1636" w:author="Author" w:date="2017-04-04T21:46:00Z">
        <w:r w:rsidRPr="00E75366" w:rsidDel="0011642A">
          <w:rPr>
            <w:rFonts w:ascii="Courier New" w:eastAsia="Times New Roman" w:hAnsi="Courier New" w:cs="Courier New"/>
            <w:color w:val="000000"/>
            <w:sz w:val="20"/>
            <w:szCs w:val="20"/>
            <w:lang w:val="en-IN" w:eastAsia="en-IN"/>
          </w:rPr>
          <w:delText>(</w:delText>
        </w:r>
      </w:del>
      <w:ins w:id="1637" w:author="Author" w:date="2017-04-04T21:46:00Z">
        <w:r w:rsidR="0011642A">
          <w:rPr>
            <w:rFonts w:ascii="Courier New" w:eastAsia="Times New Roman" w:hAnsi="Courier New" w:cs="Courier New"/>
            <w:color w:val="000000"/>
            <w:sz w:val="20"/>
            <w:szCs w:val="20"/>
            <w:lang w:val="en-IN" w:eastAsia="en-IN"/>
          </w:rPr>
          <w:t xml:space="preserve">of </w:t>
        </w:r>
      </w:ins>
      <w:r w:rsidRPr="00E75366">
        <w:rPr>
          <w:rFonts w:ascii="Courier New" w:eastAsia="Times New Roman" w:hAnsi="Courier New" w:cs="Courier New"/>
          <w:color w:val="000000"/>
          <w:sz w:val="20"/>
          <w:szCs w:val="20"/>
          <w:lang w:val="en-IN" w:eastAsia="en-IN"/>
        </w:rPr>
        <w:t>24</w:t>
      </w:r>
      <w:ins w:id="1638" w:author="Author" w:date="2017-04-04T21:47:00Z">
        <w:r w:rsidR="0011642A">
          <w:rPr>
            <w:rFonts w:ascii="Courier New" w:eastAsia="Times New Roman" w:hAnsi="Courier New" w:cs="Courier New"/>
            <w:color w:val="000000"/>
            <w:sz w:val="20"/>
            <w:szCs w:val="20"/>
            <w:lang w:val="en-IN" w:eastAsia="en-IN"/>
          </w:rPr>
          <w:t>-</w:t>
        </w:r>
      </w:ins>
      <w:r w:rsidRPr="00E75366">
        <w:rPr>
          <w:rFonts w:ascii="Courier New" w:eastAsia="Times New Roman" w:hAnsi="Courier New" w:cs="Courier New"/>
          <w:color w:val="000000"/>
          <w:sz w:val="20"/>
          <w:szCs w:val="20"/>
          <w:lang w:val="en-IN" w:eastAsia="en-IN"/>
        </w:rPr>
        <w:t>h window</w:t>
      </w:r>
      <w:del w:id="1639" w:author="Author" w:date="2017-04-04T21:47:00Z">
        <w:r w:rsidRPr="00E75366" w:rsidDel="0011642A">
          <w:rPr>
            <w:rFonts w:ascii="Courier New" w:eastAsia="Times New Roman" w:hAnsi="Courier New" w:cs="Courier New"/>
            <w:color w:val="000000"/>
            <w:sz w:val="20"/>
            <w:szCs w:val="20"/>
            <w:lang w:val="en-IN" w:eastAsia="en-IN"/>
          </w:rPr>
          <w:delText>s)</w:delText>
        </w:r>
      </w:del>
      <w:r w:rsidRPr="00E75366">
        <w:rPr>
          <w:rFonts w:ascii="Courier New" w:eastAsia="Times New Roman" w:hAnsi="Courier New" w:cs="Courier New"/>
          <w:color w:val="000000"/>
          <w:sz w:val="20"/>
          <w:szCs w:val="20"/>
          <w:lang w:val="en-IN" w:eastAsia="en-IN"/>
        </w:rPr>
        <w:t>.</w:t>
      </w:r>
      <w:del w:id="1640" w:author="Author" w:date="2017-04-04T21:47:00Z">
        <w:r w:rsidRPr="00E75366" w:rsidDel="0011642A">
          <w:rPr>
            <w:rFonts w:ascii="Courier New" w:eastAsia="Times New Roman" w:hAnsi="Courier New" w:cs="Courier New"/>
            <w:color w:val="000000"/>
            <w:sz w:val="20"/>
            <w:szCs w:val="20"/>
            <w:lang w:val="en-IN" w:eastAsia="en-IN"/>
          </w:rPr>
          <w:delText>}</w:delText>
        </w:r>
      </w:del>
      <w:ins w:id="1641" w:author="Author" w:date="2017-04-04T21:46:00Z">
        <w:r w:rsidR="00125D06" w:rsidRPr="00125D06">
          <w:rPr>
            <w:rFonts w:ascii="Courier New" w:eastAsia="Times New Roman" w:hAnsi="Courier New" w:cs="Courier New"/>
            <w:color w:val="000000"/>
            <w:sz w:val="20"/>
            <w:szCs w:val="20"/>
            <w:lang w:val="en-IN" w:eastAsia="en-IN"/>
          </w:rPr>
          <w:t xml:space="preserve"> </w:t>
        </w:r>
      </w:ins>
      <w:ins w:id="1642" w:author="Author" w:date="2017-04-04T21:47:00Z">
        <w:r w:rsidR="0011642A">
          <w:rPr>
            <w:rFonts w:ascii="Courier New" w:eastAsia="Times New Roman" w:hAnsi="Courier New" w:cs="Courier New"/>
            <w:color w:val="000000"/>
            <w:sz w:val="20"/>
            <w:szCs w:val="20"/>
            <w:lang w:val="en-IN" w:eastAsia="en-IN"/>
          </w:rPr>
          <w:t>L</w:t>
        </w:r>
      </w:ins>
      <w:ins w:id="1643" w:author="Author" w:date="2017-04-04T21:46:00Z">
        <w:r w:rsidR="00125D06">
          <w:rPr>
            <w:rFonts w:ascii="Courier New" w:eastAsia="Times New Roman" w:hAnsi="Courier New" w:cs="Courier New"/>
            <w:color w:val="000000"/>
            <w:sz w:val="20"/>
            <w:szCs w:val="20"/>
            <w:lang w:val="en-IN" w:eastAsia="en-IN"/>
          </w:rPr>
          <w:t xml:space="preserve">ower </w:t>
        </w:r>
      </w:ins>
      <w:ins w:id="1644" w:author="Author" w:date="2017-04-04T21:47:00Z">
        <w:r w:rsidR="0011642A">
          <w:rPr>
            <w:rFonts w:ascii="Courier New" w:eastAsia="Times New Roman" w:hAnsi="Courier New" w:cs="Courier New"/>
            <w:color w:val="000000"/>
            <w:sz w:val="20"/>
            <w:szCs w:val="20"/>
            <w:lang w:val="en-IN" w:eastAsia="en-IN"/>
          </w:rPr>
          <w:t>CRPS scores indicate better results.</w:t>
        </w:r>
        <w:r w:rsidR="0011642A" w:rsidRPr="00E75366">
          <w:rPr>
            <w:rFonts w:ascii="Courier New" w:eastAsia="Times New Roman" w:hAnsi="Courier New" w:cs="Courier New"/>
            <w:color w:val="000000"/>
            <w:sz w:val="20"/>
            <w:szCs w:val="20"/>
            <w:lang w:val="en-IN" w:eastAsia="en-IN"/>
          </w:rPr>
          <w:t>}</w:t>
        </w:r>
      </w:ins>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\label{fig:plots_archive_length}</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\end</w:t>
      </w:r>
      <w:r w:rsidRPr="00E75366">
        <w:rPr>
          <w:rFonts w:ascii="Courier New" w:eastAsia="Times New Roman" w:hAnsi="Courier New" w:cs="Courier New"/>
          <w:color w:val="000000"/>
          <w:sz w:val="20"/>
          <w:szCs w:val="20"/>
          <w:lang w:val="en-IN" w:eastAsia="en-IN"/>
        </w:rPr>
        <w:t>{figure}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\clearpage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\begin</w:t>
      </w:r>
      <w:r w:rsidRPr="00E75366">
        <w:rPr>
          <w:rFonts w:ascii="Courier New" w:eastAsia="Times New Roman" w:hAnsi="Courier New" w:cs="Courier New"/>
          <w:color w:val="000000"/>
          <w:sz w:val="20"/>
          <w:szCs w:val="20"/>
          <w:lang w:val="en-IN" w:eastAsia="en-IN"/>
        </w:rPr>
        <w:t>{table}[htb]</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proofErr w:type="gramStart"/>
      <w:r w:rsidRPr="00E75366">
        <w:rPr>
          <w:rFonts w:ascii="Courier New" w:eastAsia="Times New Roman" w:hAnsi="Courier New" w:cs="Courier New"/>
          <w:color w:val="800000"/>
          <w:sz w:val="20"/>
          <w:szCs w:val="20"/>
          <w:lang w:val="en-IN" w:eastAsia="en-IN"/>
        </w:rPr>
        <w:t>\caption</w:t>
      </w:r>
      <w:r w:rsidRPr="00E75366">
        <w:rPr>
          <w:rFonts w:ascii="Courier New" w:eastAsia="Times New Roman" w:hAnsi="Courier New" w:cs="Courier New"/>
          <w:color w:val="000000"/>
          <w:sz w:val="20"/>
          <w:szCs w:val="20"/>
          <w:lang w:val="en-IN" w:eastAsia="en-IN"/>
        </w:rPr>
        <w:t>{Parameters for the reference method on the atmospheric circulation (2Z).</w:t>
      </w:r>
      <w:proofErr w:type="gramEnd"/>
      <w:r w:rsidRPr="00E75366">
        <w:rPr>
          <w:rFonts w:ascii="Courier New" w:eastAsia="Times New Roman" w:hAnsi="Courier New" w:cs="Courier New"/>
          <w:color w:val="000000"/>
          <w:sz w:val="20"/>
          <w:szCs w:val="20"/>
          <w:lang w:val="en-IN" w:eastAsia="en-IN"/>
        </w:rPr>
        <w:t xml:space="preserve"> The first column </w:t>
      </w:r>
      <w:del w:id="1645" w:author="Author" w:date="2017-04-04T21:44:00Z">
        <w:r w:rsidRPr="00E75366" w:rsidDel="00125D06">
          <w:rPr>
            <w:rFonts w:ascii="Courier New" w:eastAsia="Times New Roman" w:hAnsi="Courier New" w:cs="Courier New"/>
            <w:color w:val="000000"/>
            <w:sz w:val="20"/>
            <w:szCs w:val="20"/>
            <w:lang w:val="en-IN" w:eastAsia="en-IN"/>
          </w:rPr>
          <w:delText xml:space="preserve">is </w:delText>
        </w:r>
      </w:del>
      <w:ins w:id="1646" w:author="Author" w:date="2017-04-04T21:44:00Z">
        <w:r w:rsidR="00125D06">
          <w:rPr>
            <w:rFonts w:ascii="Courier New" w:eastAsia="Times New Roman" w:hAnsi="Courier New" w:cs="Courier New"/>
            <w:color w:val="000000"/>
            <w:sz w:val="20"/>
            <w:szCs w:val="20"/>
            <w:lang w:val="en-IN" w:eastAsia="en-IN"/>
          </w:rPr>
          <w:t>shows</w:t>
        </w:r>
        <w:r w:rsidR="00125D06"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 xml:space="preserve">the level of analogy (0 for preselection), </w:t>
      </w:r>
      <w:ins w:id="1647" w:author="Author" w:date="2017-04-04T21:44:00Z">
        <w:r w:rsidR="00125D06">
          <w:rPr>
            <w:rFonts w:ascii="Courier New" w:eastAsia="Times New Roman" w:hAnsi="Courier New" w:cs="Courier New"/>
            <w:color w:val="000000"/>
            <w:sz w:val="20"/>
            <w:szCs w:val="20"/>
            <w:lang w:val="en-IN" w:eastAsia="en-IN"/>
          </w:rPr>
          <w:t xml:space="preserve">and </w:t>
        </w:r>
      </w:ins>
      <w:r w:rsidRPr="00E75366">
        <w:rPr>
          <w:rFonts w:ascii="Courier New" w:eastAsia="Times New Roman" w:hAnsi="Courier New" w:cs="Courier New"/>
          <w:color w:val="000000"/>
          <w:sz w:val="20"/>
          <w:szCs w:val="20"/>
          <w:lang w:val="en-IN" w:eastAsia="en-IN"/>
        </w:rPr>
        <w:t xml:space="preserve">the second column </w:t>
      </w:r>
      <w:del w:id="1648" w:author="Author" w:date="2017-04-04T21:45:00Z">
        <w:r w:rsidRPr="00E75366" w:rsidDel="00125D06">
          <w:rPr>
            <w:rFonts w:ascii="Courier New" w:eastAsia="Times New Roman" w:hAnsi="Courier New" w:cs="Courier New"/>
            <w:color w:val="000000"/>
            <w:sz w:val="20"/>
            <w:szCs w:val="20"/>
            <w:lang w:val="en-IN" w:eastAsia="en-IN"/>
          </w:rPr>
          <w:delText xml:space="preserve">is </w:delText>
        </w:r>
      </w:del>
      <w:ins w:id="1649" w:author="Author" w:date="2017-04-04T21:45:00Z">
        <w:r w:rsidR="00125D06">
          <w:rPr>
            <w:rFonts w:ascii="Courier New" w:eastAsia="Times New Roman" w:hAnsi="Courier New" w:cs="Courier New"/>
            <w:color w:val="000000"/>
            <w:sz w:val="20"/>
            <w:szCs w:val="20"/>
            <w:lang w:val="en-IN" w:eastAsia="en-IN"/>
          </w:rPr>
          <w:t>shown</w:t>
        </w:r>
        <w:r w:rsidR="00125D06"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the meteorological variable</w:t>
      </w:r>
      <w:del w:id="1650" w:author="Author" w:date="2017-04-04T21:45:00Z">
        <w:r w:rsidRPr="00E75366" w:rsidDel="00125D06">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and </w:t>
      </w:r>
      <w:del w:id="1651" w:author="Author" w:date="2017-04-04T21:45:00Z">
        <w:r w:rsidRPr="00E75366" w:rsidDel="00125D06">
          <w:rPr>
            <w:rFonts w:ascii="Courier New" w:eastAsia="Times New Roman" w:hAnsi="Courier New" w:cs="Courier New"/>
            <w:color w:val="000000"/>
            <w:sz w:val="20"/>
            <w:szCs w:val="20"/>
            <w:lang w:val="en-IN" w:eastAsia="en-IN"/>
          </w:rPr>
          <w:delText xml:space="preserve">then </w:delText>
        </w:r>
      </w:del>
      <w:r w:rsidRPr="00E75366">
        <w:rPr>
          <w:rFonts w:ascii="Courier New" w:eastAsia="Times New Roman" w:hAnsi="Courier New" w:cs="Courier New"/>
          <w:color w:val="000000"/>
          <w:sz w:val="20"/>
          <w:szCs w:val="20"/>
          <w:lang w:val="en-IN" w:eastAsia="en-IN"/>
        </w:rPr>
        <w:t xml:space="preserve">its hour of observation. The criterion used for the current level of analogy is </w:t>
      </w:r>
      <w:del w:id="1652" w:author="Author" w:date="2017-04-04T21:45:00Z">
        <w:r w:rsidRPr="00E75366" w:rsidDel="00125D06">
          <w:rPr>
            <w:rFonts w:ascii="Courier New" w:eastAsia="Times New Roman" w:hAnsi="Courier New" w:cs="Courier New"/>
            <w:color w:val="000000"/>
            <w:sz w:val="20"/>
            <w:szCs w:val="20"/>
            <w:lang w:val="en-IN" w:eastAsia="en-IN"/>
          </w:rPr>
          <w:delText xml:space="preserve">then </w:delText>
        </w:r>
      </w:del>
      <w:ins w:id="1653" w:author="Author" w:date="2017-04-04T21:45:00Z">
        <w:r w:rsidR="00125D06">
          <w:rPr>
            <w:rFonts w:ascii="Courier New" w:eastAsia="Times New Roman" w:hAnsi="Courier New" w:cs="Courier New"/>
            <w:color w:val="000000"/>
            <w:sz w:val="20"/>
            <w:szCs w:val="20"/>
            <w:lang w:val="en-IN" w:eastAsia="en-IN"/>
          </w:rPr>
          <w:t>also</w:t>
        </w:r>
        <w:r w:rsidR="00125D06" w:rsidRPr="00E75366">
          <w:rPr>
            <w:rFonts w:ascii="Courier New" w:eastAsia="Times New Roman" w:hAnsi="Courier New" w:cs="Courier New"/>
            <w:color w:val="000000"/>
            <w:sz w:val="20"/>
            <w:szCs w:val="20"/>
            <w:lang w:val="en-IN" w:eastAsia="en-IN"/>
          </w:rPr>
          <w:t xml:space="preserve"> </w:t>
        </w:r>
      </w:ins>
      <w:r w:rsidRPr="00E75366">
        <w:rPr>
          <w:rFonts w:ascii="Courier New" w:eastAsia="Times New Roman" w:hAnsi="Courier New" w:cs="Courier New"/>
          <w:color w:val="000000"/>
          <w:sz w:val="20"/>
          <w:szCs w:val="20"/>
          <w:lang w:val="en-IN" w:eastAsia="en-IN"/>
        </w:rPr>
        <w:t>provided</w:t>
      </w:r>
      <w:del w:id="1654" w:author="Author" w:date="2017-04-04T21:45:00Z">
        <w:r w:rsidRPr="00E75366" w:rsidDel="00125D06">
          <w:rPr>
            <w:rFonts w:ascii="Courier New" w:eastAsia="Times New Roman" w:hAnsi="Courier New" w:cs="Courier New"/>
            <w:color w:val="000000"/>
            <w:sz w:val="20"/>
            <w:szCs w:val="20"/>
            <w:lang w:val="en-IN" w:eastAsia="en-IN"/>
          </w:rPr>
          <w:delText>,</w:delText>
        </w:r>
      </w:del>
      <w:r w:rsidRPr="00E75366">
        <w:rPr>
          <w:rFonts w:ascii="Courier New" w:eastAsia="Times New Roman" w:hAnsi="Courier New" w:cs="Courier New"/>
          <w:color w:val="000000"/>
          <w:sz w:val="20"/>
          <w:szCs w:val="20"/>
          <w:lang w:val="en-IN" w:eastAsia="en-IN"/>
        </w:rPr>
        <w:t xml:space="preserve"> as well as the number of analogues.}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\footnotesize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\begin</w:t>
      </w:r>
      <w:r w:rsidRPr="00E75366">
        <w:rPr>
          <w:rFonts w:ascii="Courier New" w:eastAsia="Times New Roman" w:hAnsi="Courier New" w:cs="Courier New"/>
          <w:color w:val="000000"/>
          <w:sz w:val="20"/>
          <w:szCs w:val="20"/>
          <w:lang w:val="en-IN" w:eastAsia="en-IN"/>
        </w:rPr>
        <w:t>{center}</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\begin</w:t>
      </w:r>
      <w:r w:rsidRPr="00E75366">
        <w:rPr>
          <w:rFonts w:ascii="Courier New" w:eastAsia="Times New Roman" w:hAnsi="Courier New" w:cs="Courier New"/>
          <w:color w:val="000000"/>
          <w:sz w:val="20"/>
          <w:szCs w:val="20"/>
          <w:lang w:val="en-IN" w:eastAsia="en-IN"/>
        </w:rPr>
        <w:t>{tabular}{ccccc}</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\hline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t xml:space="preserve">Level &amp; Variable &amp; Hour &amp; Criterion &amp; Nb </w:t>
      </w:r>
      <w:r w:rsidRPr="00E75366">
        <w:rPr>
          <w:rFonts w:ascii="Courier New" w:eastAsia="Times New Roman" w:hAnsi="Courier New" w:cs="Courier New"/>
          <w:color w:val="800000"/>
          <w:sz w:val="20"/>
          <w:szCs w:val="20"/>
          <w:lang w:val="en-IN" w:eastAsia="en-IN"/>
        </w:rPr>
        <w:t>\\</w:t>
      </w:r>
      <w:r w:rsidRPr="00E75366">
        <w:rPr>
          <w:rFonts w:ascii="Courier New" w:eastAsia="Times New Roman" w:hAnsi="Courier New" w:cs="Courier New"/>
          <w:color w:val="000000"/>
          <w:sz w:val="20"/>
          <w:szCs w:val="20"/>
          <w:lang w:val="en-IN" w:eastAsia="en-IN"/>
        </w:rPr>
        <w:t xml:space="preserve"> </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\hline</w:t>
      </w:r>
      <w:r w:rsidRPr="00E75366">
        <w:rPr>
          <w:rFonts w:ascii="Courier New" w:eastAsia="Times New Roman" w:hAnsi="Courier New" w:cs="Courier New"/>
          <w:color w:val="000000"/>
          <w:sz w:val="20"/>
          <w:szCs w:val="20"/>
          <w:lang w:val="en-IN" w:eastAsia="en-IN"/>
        </w:rPr>
        <w:t xml:space="preserve"> </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t xml:space="preserve">0 &amp; </w:t>
      </w:r>
      <w:r w:rsidRPr="00E75366">
        <w:rPr>
          <w:rFonts w:ascii="Courier New" w:eastAsia="Times New Roman" w:hAnsi="Courier New" w:cs="Courier New"/>
          <w:color w:val="800000"/>
          <w:sz w:val="20"/>
          <w:szCs w:val="20"/>
          <w:lang w:val="en-IN" w:eastAsia="en-IN"/>
        </w:rPr>
        <w:t>\multicolumn</w:t>
      </w:r>
      <w:r w:rsidRPr="00E75366">
        <w:rPr>
          <w:rFonts w:ascii="Courier New" w:eastAsia="Times New Roman" w:hAnsi="Courier New" w:cs="Courier New"/>
          <w:color w:val="000000"/>
          <w:sz w:val="20"/>
          <w:szCs w:val="20"/>
          <w:lang w:val="en-IN" w:eastAsia="en-IN"/>
        </w:rPr>
        <w:t>{4}{l}{</w:t>
      </w:r>
      <w:r w:rsidRPr="00E75366">
        <w:rPr>
          <w:rFonts w:ascii="Courier New" w:eastAsia="Times New Roman" w:hAnsi="Courier New" w:cs="Courier New"/>
          <w:color w:val="008000"/>
          <w:sz w:val="20"/>
          <w:szCs w:val="20"/>
          <w:lang w:val="en-IN" w:eastAsia="en-IN"/>
        </w:rPr>
        <w:t>$\pm 60$</w:t>
      </w:r>
      <w:r w:rsidRPr="00E75366">
        <w:rPr>
          <w:rFonts w:ascii="Courier New" w:eastAsia="Times New Roman" w:hAnsi="Courier New" w:cs="Courier New"/>
          <w:color w:val="000000"/>
          <w:sz w:val="20"/>
          <w:szCs w:val="20"/>
          <w:lang w:val="en-IN" w:eastAsia="en-IN"/>
        </w:rPr>
        <w:t xml:space="preserve"> days around the target date} </w:t>
      </w:r>
      <w:r w:rsidRPr="00E75366">
        <w:rPr>
          <w:rFonts w:ascii="Courier New" w:eastAsia="Times New Roman" w:hAnsi="Courier New" w:cs="Courier New"/>
          <w:color w:val="80000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\hline</w:t>
      </w:r>
      <w:r w:rsidRPr="00E75366">
        <w:rPr>
          <w:rFonts w:ascii="Courier New" w:eastAsia="Times New Roman" w:hAnsi="Courier New" w:cs="Courier New"/>
          <w:color w:val="000000"/>
          <w:sz w:val="20"/>
          <w:szCs w:val="20"/>
          <w:lang w:val="en-IN" w:eastAsia="en-IN"/>
        </w:rPr>
        <w:t xml:space="preserve"> </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\multirow</w:t>
      </w:r>
      <w:r w:rsidRPr="00E75366">
        <w:rPr>
          <w:rFonts w:ascii="Courier New" w:eastAsia="Times New Roman" w:hAnsi="Courier New" w:cs="Courier New"/>
          <w:color w:val="000000"/>
          <w:sz w:val="20"/>
          <w:szCs w:val="20"/>
          <w:lang w:val="en-IN" w:eastAsia="en-IN"/>
        </w:rPr>
        <w:t xml:space="preserve">{2}{*}{1} &amp; Z1000 &amp; 12~h &amp; </w:t>
      </w:r>
      <w:r w:rsidRPr="00E75366">
        <w:rPr>
          <w:rFonts w:ascii="Courier New" w:eastAsia="Times New Roman" w:hAnsi="Courier New" w:cs="Courier New"/>
          <w:color w:val="800000"/>
          <w:sz w:val="20"/>
          <w:szCs w:val="20"/>
          <w:lang w:val="en-IN" w:eastAsia="en-IN"/>
        </w:rPr>
        <w:t>\multirow</w:t>
      </w:r>
      <w:r w:rsidRPr="00E75366">
        <w:rPr>
          <w:rFonts w:ascii="Courier New" w:eastAsia="Times New Roman" w:hAnsi="Courier New" w:cs="Courier New"/>
          <w:color w:val="000000"/>
          <w:sz w:val="20"/>
          <w:szCs w:val="20"/>
          <w:lang w:val="en-IN" w:eastAsia="en-IN"/>
        </w:rPr>
        <w:t xml:space="preserve">{2}{*}{S1} &amp; </w:t>
      </w:r>
      <w:r w:rsidRPr="00E75366">
        <w:rPr>
          <w:rFonts w:ascii="Courier New" w:eastAsia="Times New Roman" w:hAnsi="Courier New" w:cs="Courier New"/>
          <w:color w:val="800000"/>
          <w:sz w:val="20"/>
          <w:szCs w:val="20"/>
          <w:lang w:val="en-IN" w:eastAsia="en-IN"/>
        </w:rPr>
        <w:t>\multirow</w:t>
      </w:r>
      <w:r w:rsidRPr="00E75366">
        <w:rPr>
          <w:rFonts w:ascii="Courier New" w:eastAsia="Times New Roman" w:hAnsi="Courier New" w:cs="Courier New"/>
          <w:color w:val="000000"/>
          <w:sz w:val="20"/>
          <w:szCs w:val="20"/>
          <w:lang w:val="en-IN" w:eastAsia="en-IN"/>
        </w:rPr>
        <w:t>{2}{*}{</w:t>
      </w:r>
      <w:r w:rsidRPr="00E75366">
        <w:rPr>
          <w:rFonts w:ascii="Courier New" w:eastAsia="Times New Roman" w:hAnsi="Courier New" w:cs="Courier New"/>
          <w:color w:val="008000"/>
          <w:sz w:val="20"/>
          <w:szCs w:val="20"/>
          <w:lang w:val="en-IN" w:eastAsia="en-IN"/>
        </w:rPr>
        <w:t>$N_{1}$</w:t>
      </w:r>
      <w:r w:rsidRPr="00E75366">
        <w:rPr>
          <w:rFonts w:ascii="Courier New" w:eastAsia="Times New Roman" w:hAnsi="Courier New" w:cs="Courier New"/>
          <w:color w:val="000000"/>
          <w:sz w:val="20"/>
          <w:szCs w:val="20"/>
          <w:lang w:val="en-IN" w:eastAsia="en-IN"/>
        </w:rPr>
        <w:t xml:space="preserve">} </w:t>
      </w:r>
      <w:r w:rsidRPr="00E75366">
        <w:rPr>
          <w:rFonts w:ascii="Courier New" w:eastAsia="Times New Roman" w:hAnsi="Courier New" w:cs="Courier New"/>
          <w:color w:val="80000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t xml:space="preserve">&amp; Z500 &amp; 24~h &amp; &amp; </w:t>
      </w:r>
      <w:r w:rsidRPr="00E75366">
        <w:rPr>
          <w:rFonts w:ascii="Courier New" w:eastAsia="Times New Roman" w:hAnsi="Courier New" w:cs="Courier New"/>
          <w:color w:val="800000"/>
          <w:sz w:val="20"/>
          <w:szCs w:val="20"/>
          <w:lang w:val="en-IN" w:eastAsia="en-IN"/>
        </w:rPr>
        <w:t>\\</w:t>
      </w:r>
      <w:r w:rsidRPr="00E75366">
        <w:rPr>
          <w:rFonts w:ascii="Courier New" w:eastAsia="Times New Roman" w:hAnsi="Courier New" w:cs="Courier New"/>
          <w:color w:val="000000"/>
          <w:sz w:val="20"/>
          <w:szCs w:val="20"/>
          <w:lang w:val="en-IN" w:eastAsia="en-IN"/>
        </w:rPr>
        <w:t xml:space="preserve"> </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\hline</w:t>
      </w:r>
      <w:r w:rsidRPr="00E75366">
        <w:rPr>
          <w:rFonts w:ascii="Courier New" w:eastAsia="Times New Roman" w:hAnsi="Courier New" w:cs="Courier New"/>
          <w:color w:val="000000"/>
          <w:sz w:val="20"/>
          <w:szCs w:val="20"/>
          <w:lang w:val="en-IN" w:eastAsia="en-IN"/>
        </w:rPr>
        <w:t xml:space="preserve"> </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\end</w:t>
      </w:r>
      <w:r w:rsidRPr="00E75366">
        <w:rPr>
          <w:rFonts w:ascii="Courier New" w:eastAsia="Times New Roman" w:hAnsi="Courier New" w:cs="Courier New"/>
          <w:color w:val="000000"/>
          <w:sz w:val="20"/>
          <w:szCs w:val="20"/>
          <w:lang w:val="en-IN" w:eastAsia="en-IN"/>
        </w:rPr>
        <w:t xml:space="preserve">{tabular} </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\end</w:t>
      </w:r>
      <w:r w:rsidRPr="00E75366">
        <w:rPr>
          <w:rFonts w:ascii="Courier New" w:eastAsia="Times New Roman" w:hAnsi="Courier New" w:cs="Courier New"/>
          <w:color w:val="000000"/>
          <w:sz w:val="20"/>
          <w:szCs w:val="20"/>
          <w:lang w:val="en-IN" w:eastAsia="en-IN"/>
        </w:rPr>
        <w:t>{center}</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\label{table:method_2Z}</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\end</w:t>
      </w:r>
      <w:r w:rsidRPr="00E75366">
        <w:rPr>
          <w:rFonts w:ascii="Courier New" w:eastAsia="Times New Roman" w:hAnsi="Courier New" w:cs="Courier New"/>
          <w:color w:val="000000"/>
          <w:sz w:val="20"/>
          <w:szCs w:val="20"/>
          <w:lang w:val="en-IN" w:eastAsia="en-IN"/>
        </w:rPr>
        <w:t>{table}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\begin</w:t>
      </w:r>
      <w:r w:rsidRPr="00E75366">
        <w:rPr>
          <w:rFonts w:ascii="Courier New" w:eastAsia="Times New Roman" w:hAnsi="Courier New" w:cs="Courier New"/>
          <w:color w:val="000000"/>
          <w:sz w:val="20"/>
          <w:szCs w:val="20"/>
          <w:lang w:val="en-IN" w:eastAsia="en-IN"/>
        </w:rPr>
        <w:t>{table}[htb]</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proofErr w:type="gramStart"/>
      <w:r w:rsidRPr="00E75366">
        <w:rPr>
          <w:rFonts w:ascii="Courier New" w:eastAsia="Times New Roman" w:hAnsi="Courier New" w:cs="Courier New"/>
          <w:color w:val="800000"/>
          <w:sz w:val="20"/>
          <w:szCs w:val="20"/>
          <w:lang w:val="en-IN" w:eastAsia="en-IN"/>
        </w:rPr>
        <w:t>\caption</w:t>
      </w:r>
      <w:r w:rsidRPr="00E75366">
        <w:rPr>
          <w:rFonts w:ascii="Courier New" w:eastAsia="Times New Roman" w:hAnsi="Courier New" w:cs="Courier New"/>
          <w:color w:val="000000"/>
          <w:sz w:val="20"/>
          <w:szCs w:val="20"/>
          <w:lang w:val="en-IN" w:eastAsia="en-IN"/>
        </w:rPr>
        <w:t>{Parameters of the reference method with moisture variables (2Z-2MI).</w:t>
      </w:r>
      <w:proofErr w:type="gramEnd"/>
      <w:r w:rsidRPr="00E75366">
        <w:rPr>
          <w:rFonts w:ascii="Courier New" w:eastAsia="Times New Roman" w:hAnsi="Courier New" w:cs="Courier New"/>
          <w:color w:val="000000"/>
          <w:sz w:val="20"/>
          <w:szCs w:val="20"/>
          <w:lang w:val="en-IN" w:eastAsia="en-IN"/>
        </w:rPr>
        <w:t xml:space="preserve"> </w:t>
      </w:r>
      <w:del w:id="1655" w:author="Author" w:date="2017-04-04T21:44:00Z">
        <w:r w:rsidRPr="00E75366" w:rsidDel="00125D06">
          <w:rPr>
            <w:rFonts w:ascii="Courier New" w:eastAsia="Times New Roman" w:hAnsi="Courier New" w:cs="Courier New"/>
            <w:color w:val="000000"/>
            <w:sz w:val="20"/>
            <w:szCs w:val="20"/>
            <w:lang w:val="en-IN" w:eastAsia="en-IN"/>
          </w:rPr>
          <w:delText xml:space="preserve">Same </w:delText>
        </w:r>
      </w:del>
      <w:ins w:id="1656" w:author="Author" w:date="2017-04-04T21:44:00Z">
        <w:r w:rsidR="00125D06">
          <w:rPr>
            <w:rFonts w:ascii="Courier New" w:eastAsia="Times New Roman" w:hAnsi="Courier New" w:cs="Courier New"/>
            <w:color w:val="000000"/>
            <w:sz w:val="20"/>
            <w:szCs w:val="20"/>
            <w:lang w:val="en-IN" w:eastAsia="en-IN"/>
          </w:rPr>
          <w:t xml:space="preserve">The </w:t>
        </w:r>
      </w:ins>
      <w:r w:rsidRPr="00E75366">
        <w:rPr>
          <w:rFonts w:ascii="Courier New" w:eastAsia="Times New Roman" w:hAnsi="Courier New" w:cs="Courier New"/>
          <w:color w:val="000000"/>
          <w:sz w:val="20"/>
          <w:szCs w:val="20"/>
          <w:lang w:val="en-IN" w:eastAsia="en-IN"/>
        </w:rPr>
        <w:t xml:space="preserve">conventions </w:t>
      </w:r>
      <w:ins w:id="1657" w:author="Author" w:date="2017-04-04T21:44:00Z">
        <w:r w:rsidR="00125D06">
          <w:rPr>
            <w:rFonts w:ascii="Courier New" w:eastAsia="Times New Roman" w:hAnsi="Courier New" w:cs="Courier New"/>
            <w:color w:val="000000"/>
            <w:sz w:val="20"/>
            <w:szCs w:val="20"/>
            <w:lang w:val="en-IN" w:eastAsia="en-IN"/>
          </w:rPr>
          <w:t>are the same as those in</w:t>
        </w:r>
      </w:ins>
      <w:del w:id="1658" w:author="Author" w:date="2017-04-04T21:44:00Z">
        <w:r w:rsidRPr="00E75366" w:rsidDel="00125D06">
          <w:rPr>
            <w:rFonts w:ascii="Courier New" w:eastAsia="Times New Roman" w:hAnsi="Courier New" w:cs="Courier New"/>
            <w:color w:val="000000"/>
            <w:sz w:val="20"/>
            <w:szCs w:val="20"/>
            <w:lang w:val="en-IN" w:eastAsia="en-IN"/>
          </w:rPr>
          <w:delText>as</w:delText>
        </w:r>
      </w:del>
      <w:r w:rsidRPr="00E75366">
        <w:rPr>
          <w:rFonts w:ascii="Courier New" w:eastAsia="Times New Roman" w:hAnsi="Courier New" w:cs="Courier New"/>
          <w:color w:val="000000"/>
          <w:sz w:val="20"/>
          <w:szCs w:val="20"/>
          <w:lang w:val="en-IN" w:eastAsia="en-IN"/>
        </w:rPr>
        <w:t xml:space="preserve"> Table </w:t>
      </w:r>
      <w:r w:rsidRPr="00E75366">
        <w:rPr>
          <w:rFonts w:ascii="Courier New" w:eastAsia="Times New Roman" w:hAnsi="Courier New" w:cs="Courier New"/>
          <w:color w:val="800000"/>
          <w:sz w:val="20"/>
          <w:szCs w:val="20"/>
          <w:lang w:val="en-IN" w:eastAsia="en-IN"/>
        </w:rPr>
        <w:t>\ref</w:t>
      </w:r>
      <w:r w:rsidRPr="00E75366">
        <w:rPr>
          <w:rFonts w:ascii="Courier New" w:eastAsia="Times New Roman" w:hAnsi="Courier New" w:cs="Courier New"/>
          <w:color w:val="000000"/>
          <w:sz w:val="20"/>
          <w:szCs w:val="20"/>
          <w:lang w:val="en-IN" w:eastAsia="en-IN"/>
        </w:rPr>
        <w:t>{table:method_2Z}}</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\footnotesize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\begin</w:t>
      </w:r>
      <w:r w:rsidRPr="00E75366">
        <w:rPr>
          <w:rFonts w:ascii="Courier New" w:eastAsia="Times New Roman" w:hAnsi="Courier New" w:cs="Courier New"/>
          <w:color w:val="000000"/>
          <w:sz w:val="20"/>
          <w:szCs w:val="20"/>
          <w:lang w:val="en-IN" w:eastAsia="en-IN"/>
        </w:rPr>
        <w:t>{center}</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\begin</w:t>
      </w:r>
      <w:r w:rsidRPr="00E75366">
        <w:rPr>
          <w:rFonts w:ascii="Courier New" w:eastAsia="Times New Roman" w:hAnsi="Courier New" w:cs="Courier New"/>
          <w:color w:val="000000"/>
          <w:sz w:val="20"/>
          <w:szCs w:val="20"/>
          <w:lang w:val="en-IN" w:eastAsia="en-IN"/>
        </w:rPr>
        <w:t>{tabular}{ccccc}</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\hline</w:t>
      </w:r>
      <w:r w:rsidRPr="00E75366">
        <w:rPr>
          <w:rFonts w:ascii="Courier New" w:eastAsia="Times New Roman" w:hAnsi="Courier New" w:cs="Courier New"/>
          <w:color w:val="000000"/>
          <w:sz w:val="20"/>
          <w:szCs w:val="20"/>
          <w:lang w:val="en-IN" w:eastAsia="en-IN"/>
        </w:rPr>
        <w:t xml:space="preserve"> </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t xml:space="preserve">Level &amp; Variable &amp; Hour &amp; Criterion &amp; Nb </w:t>
      </w:r>
      <w:r w:rsidRPr="00E75366">
        <w:rPr>
          <w:rFonts w:ascii="Courier New" w:eastAsia="Times New Roman" w:hAnsi="Courier New" w:cs="Courier New"/>
          <w:color w:val="800000"/>
          <w:sz w:val="20"/>
          <w:szCs w:val="20"/>
          <w:lang w:val="en-IN" w:eastAsia="en-IN"/>
        </w:rPr>
        <w:t>\\</w:t>
      </w:r>
      <w:r w:rsidRPr="00E75366">
        <w:rPr>
          <w:rFonts w:ascii="Courier New" w:eastAsia="Times New Roman" w:hAnsi="Courier New" w:cs="Courier New"/>
          <w:color w:val="000000"/>
          <w:sz w:val="20"/>
          <w:szCs w:val="20"/>
          <w:lang w:val="en-IN" w:eastAsia="en-IN"/>
        </w:rPr>
        <w:t xml:space="preserve"> </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\hline</w:t>
      </w:r>
      <w:r w:rsidRPr="00E75366">
        <w:rPr>
          <w:rFonts w:ascii="Courier New" w:eastAsia="Times New Roman" w:hAnsi="Courier New" w:cs="Courier New"/>
          <w:color w:val="000000"/>
          <w:sz w:val="20"/>
          <w:szCs w:val="20"/>
          <w:lang w:val="en-IN" w:eastAsia="en-IN"/>
        </w:rPr>
        <w:t xml:space="preserve"> </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t xml:space="preserve">0 &amp; </w:t>
      </w:r>
      <w:r w:rsidRPr="00E75366">
        <w:rPr>
          <w:rFonts w:ascii="Courier New" w:eastAsia="Times New Roman" w:hAnsi="Courier New" w:cs="Courier New"/>
          <w:color w:val="800000"/>
          <w:sz w:val="20"/>
          <w:szCs w:val="20"/>
          <w:lang w:val="en-IN" w:eastAsia="en-IN"/>
        </w:rPr>
        <w:t>\multicolumn</w:t>
      </w:r>
      <w:r w:rsidRPr="00E75366">
        <w:rPr>
          <w:rFonts w:ascii="Courier New" w:eastAsia="Times New Roman" w:hAnsi="Courier New" w:cs="Courier New"/>
          <w:color w:val="000000"/>
          <w:sz w:val="20"/>
          <w:szCs w:val="20"/>
          <w:lang w:val="en-IN" w:eastAsia="en-IN"/>
        </w:rPr>
        <w:t>{4}{l}{</w:t>
      </w:r>
      <w:r w:rsidRPr="00E75366">
        <w:rPr>
          <w:rFonts w:ascii="Courier New" w:eastAsia="Times New Roman" w:hAnsi="Courier New" w:cs="Courier New"/>
          <w:color w:val="008000"/>
          <w:sz w:val="20"/>
          <w:szCs w:val="20"/>
          <w:lang w:val="en-IN" w:eastAsia="en-IN"/>
        </w:rPr>
        <w:t>$\pm 60$</w:t>
      </w:r>
      <w:r w:rsidRPr="00E75366">
        <w:rPr>
          <w:rFonts w:ascii="Courier New" w:eastAsia="Times New Roman" w:hAnsi="Courier New" w:cs="Courier New"/>
          <w:color w:val="000000"/>
          <w:sz w:val="20"/>
          <w:szCs w:val="20"/>
          <w:lang w:val="en-IN" w:eastAsia="en-IN"/>
        </w:rPr>
        <w:t xml:space="preserve"> days around the target date} </w:t>
      </w:r>
      <w:r w:rsidRPr="00E75366">
        <w:rPr>
          <w:rFonts w:ascii="Courier New" w:eastAsia="Times New Roman" w:hAnsi="Courier New" w:cs="Courier New"/>
          <w:color w:val="80000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lastRenderedPageBreak/>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\hline</w:t>
      </w:r>
      <w:r w:rsidRPr="00E75366">
        <w:rPr>
          <w:rFonts w:ascii="Courier New" w:eastAsia="Times New Roman" w:hAnsi="Courier New" w:cs="Courier New"/>
          <w:color w:val="000000"/>
          <w:sz w:val="20"/>
          <w:szCs w:val="20"/>
          <w:lang w:val="en-IN" w:eastAsia="en-IN"/>
        </w:rPr>
        <w:t xml:space="preserve"> </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\multirow</w:t>
      </w:r>
      <w:r w:rsidRPr="00E75366">
        <w:rPr>
          <w:rFonts w:ascii="Courier New" w:eastAsia="Times New Roman" w:hAnsi="Courier New" w:cs="Courier New"/>
          <w:color w:val="000000"/>
          <w:sz w:val="20"/>
          <w:szCs w:val="20"/>
          <w:lang w:val="en-IN" w:eastAsia="en-IN"/>
        </w:rPr>
        <w:t xml:space="preserve">{2}{*}{1} &amp; Z1000 &amp; 12~h &amp; </w:t>
      </w:r>
      <w:r w:rsidRPr="00E75366">
        <w:rPr>
          <w:rFonts w:ascii="Courier New" w:eastAsia="Times New Roman" w:hAnsi="Courier New" w:cs="Courier New"/>
          <w:color w:val="800000"/>
          <w:sz w:val="20"/>
          <w:szCs w:val="20"/>
          <w:lang w:val="en-IN" w:eastAsia="en-IN"/>
        </w:rPr>
        <w:t>\multirow</w:t>
      </w:r>
      <w:r w:rsidRPr="00E75366">
        <w:rPr>
          <w:rFonts w:ascii="Courier New" w:eastAsia="Times New Roman" w:hAnsi="Courier New" w:cs="Courier New"/>
          <w:color w:val="000000"/>
          <w:sz w:val="20"/>
          <w:szCs w:val="20"/>
          <w:lang w:val="en-IN" w:eastAsia="en-IN"/>
        </w:rPr>
        <w:t xml:space="preserve">{2}{*}{S1} &amp; </w:t>
      </w:r>
      <w:r w:rsidRPr="00E75366">
        <w:rPr>
          <w:rFonts w:ascii="Courier New" w:eastAsia="Times New Roman" w:hAnsi="Courier New" w:cs="Courier New"/>
          <w:color w:val="800000"/>
          <w:sz w:val="20"/>
          <w:szCs w:val="20"/>
          <w:lang w:val="en-IN" w:eastAsia="en-IN"/>
        </w:rPr>
        <w:t>\multirow</w:t>
      </w:r>
      <w:r w:rsidRPr="00E75366">
        <w:rPr>
          <w:rFonts w:ascii="Courier New" w:eastAsia="Times New Roman" w:hAnsi="Courier New" w:cs="Courier New"/>
          <w:color w:val="000000"/>
          <w:sz w:val="20"/>
          <w:szCs w:val="20"/>
          <w:lang w:val="en-IN" w:eastAsia="en-IN"/>
        </w:rPr>
        <w:t>{2}{*}{</w:t>
      </w:r>
      <w:r w:rsidRPr="00E75366">
        <w:rPr>
          <w:rFonts w:ascii="Courier New" w:eastAsia="Times New Roman" w:hAnsi="Courier New" w:cs="Courier New"/>
          <w:color w:val="008000"/>
          <w:sz w:val="20"/>
          <w:szCs w:val="20"/>
          <w:lang w:val="en-IN" w:eastAsia="en-IN"/>
        </w:rPr>
        <w:t>$N_{1}$</w:t>
      </w:r>
      <w:r w:rsidRPr="00E75366">
        <w:rPr>
          <w:rFonts w:ascii="Courier New" w:eastAsia="Times New Roman" w:hAnsi="Courier New" w:cs="Courier New"/>
          <w:color w:val="000000"/>
          <w:sz w:val="20"/>
          <w:szCs w:val="20"/>
          <w:lang w:val="en-IN" w:eastAsia="en-IN"/>
        </w:rPr>
        <w:t xml:space="preserve">} </w:t>
      </w:r>
      <w:r w:rsidRPr="00E75366">
        <w:rPr>
          <w:rFonts w:ascii="Courier New" w:eastAsia="Times New Roman" w:hAnsi="Courier New" w:cs="Courier New"/>
          <w:color w:val="80000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t xml:space="preserve">&amp; Z500 &amp; 24~h &amp; &amp; </w:t>
      </w:r>
      <w:r w:rsidRPr="00E75366">
        <w:rPr>
          <w:rFonts w:ascii="Courier New" w:eastAsia="Times New Roman" w:hAnsi="Courier New" w:cs="Courier New"/>
          <w:color w:val="800000"/>
          <w:sz w:val="20"/>
          <w:szCs w:val="20"/>
          <w:lang w:val="en-IN" w:eastAsia="en-IN"/>
        </w:rPr>
        <w:t>\\</w:t>
      </w:r>
      <w:r w:rsidRPr="00E75366">
        <w:rPr>
          <w:rFonts w:ascii="Courier New" w:eastAsia="Times New Roman" w:hAnsi="Courier New" w:cs="Courier New"/>
          <w:color w:val="000000"/>
          <w:sz w:val="20"/>
          <w:szCs w:val="20"/>
          <w:lang w:val="en-IN" w:eastAsia="en-IN"/>
        </w:rPr>
        <w:t xml:space="preserve"> </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\hline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\multirow</w:t>
      </w:r>
      <w:r w:rsidRPr="00E75366">
        <w:rPr>
          <w:rFonts w:ascii="Courier New" w:eastAsia="Times New Roman" w:hAnsi="Courier New" w:cs="Courier New"/>
          <w:color w:val="000000"/>
          <w:sz w:val="20"/>
          <w:szCs w:val="20"/>
          <w:lang w:val="en-IN" w:eastAsia="en-IN"/>
        </w:rPr>
        <w:t xml:space="preserve">{2}{*}{2} &amp; TPW * RH850 &amp; 12~h &amp; </w:t>
      </w:r>
      <w:r w:rsidRPr="00E75366">
        <w:rPr>
          <w:rFonts w:ascii="Courier New" w:eastAsia="Times New Roman" w:hAnsi="Courier New" w:cs="Courier New"/>
          <w:color w:val="800000"/>
          <w:sz w:val="20"/>
          <w:szCs w:val="20"/>
          <w:lang w:val="en-IN" w:eastAsia="en-IN"/>
        </w:rPr>
        <w:t>\multirow</w:t>
      </w:r>
      <w:r w:rsidRPr="00E75366">
        <w:rPr>
          <w:rFonts w:ascii="Courier New" w:eastAsia="Times New Roman" w:hAnsi="Courier New" w:cs="Courier New"/>
          <w:color w:val="000000"/>
          <w:sz w:val="20"/>
          <w:szCs w:val="20"/>
          <w:lang w:val="en-IN" w:eastAsia="en-IN"/>
        </w:rPr>
        <w:t xml:space="preserve">{2}{*}{RMSE} &amp; </w:t>
      </w:r>
      <w:r w:rsidRPr="00E75366">
        <w:rPr>
          <w:rFonts w:ascii="Courier New" w:eastAsia="Times New Roman" w:hAnsi="Courier New" w:cs="Courier New"/>
          <w:color w:val="800000"/>
          <w:sz w:val="20"/>
          <w:szCs w:val="20"/>
          <w:lang w:val="en-IN" w:eastAsia="en-IN"/>
        </w:rPr>
        <w:t>\multirow</w:t>
      </w:r>
      <w:r w:rsidRPr="00E75366">
        <w:rPr>
          <w:rFonts w:ascii="Courier New" w:eastAsia="Times New Roman" w:hAnsi="Courier New" w:cs="Courier New"/>
          <w:color w:val="000000"/>
          <w:sz w:val="20"/>
          <w:szCs w:val="20"/>
          <w:lang w:val="en-IN" w:eastAsia="en-IN"/>
        </w:rPr>
        <w:t>{2}{*}{</w:t>
      </w:r>
      <w:r w:rsidRPr="00E75366">
        <w:rPr>
          <w:rFonts w:ascii="Courier New" w:eastAsia="Times New Roman" w:hAnsi="Courier New" w:cs="Courier New"/>
          <w:color w:val="008000"/>
          <w:sz w:val="20"/>
          <w:szCs w:val="20"/>
          <w:lang w:val="en-IN" w:eastAsia="en-IN"/>
        </w:rPr>
        <w:t>$N_{2}$</w:t>
      </w:r>
      <w:r w:rsidRPr="00E75366">
        <w:rPr>
          <w:rFonts w:ascii="Courier New" w:eastAsia="Times New Roman" w:hAnsi="Courier New" w:cs="Courier New"/>
          <w:color w:val="000000"/>
          <w:sz w:val="20"/>
          <w:szCs w:val="20"/>
          <w:lang w:val="en-IN" w:eastAsia="en-IN"/>
        </w:rPr>
        <w:t xml:space="preserve">} </w:t>
      </w:r>
      <w:r w:rsidRPr="00E75366">
        <w:rPr>
          <w:rFonts w:ascii="Courier New" w:eastAsia="Times New Roman" w:hAnsi="Courier New" w:cs="Courier New"/>
          <w:color w:val="80000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t xml:space="preserve">&amp; TPW * RH850 &amp; 24~h &amp; &amp; </w:t>
      </w:r>
      <w:r w:rsidRPr="00E75366">
        <w:rPr>
          <w:rFonts w:ascii="Courier New" w:eastAsia="Times New Roman" w:hAnsi="Courier New" w:cs="Courier New"/>
          <w:color w:val="800000"/>
          <w:sz w:val="20"/>
          <w:szCs w:val="20"/>
          <w:lang w:val="en-IN" w:eastAsia="en-IN"/>
        </w:rPr>
        <w:t>\\</w:t>
      </w:r>
      <w:r w:rsidRPr="00E75366">
        <w:rPr>
          <w:rFonts w:ascii="Courier New" w:eastAsia="Times New Roman" w:hAnsi="Courier New" w:cs="Courier New"/>
          <w:color w:val="000000"/>
          <w:sz w:val="20"/>
          <w:szCs w:val="20"/>
          <w:lang w:val="en-IN" w:eastAsia="en-IN"/>
        </w:rPr>
        <w:t xml:space="preserve"> </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800000"/>
          <w:sz w:val="20"/>
          <w:szCs w:val="20"/>
          <w:lang w:val="en-IN" w:eastAsia="en-IN"/>
        </w:rPr>
        <w:t>\hline</w:t>
      </w:r>
      <w:r w:rsidRPr="00E75366">
        <w:rPr>
          <w:rFonts w:ascii="Courier New" w:eastAsia="Times New Roman" w:hAnsi="Courier New" w:cs="Courier New"/>
          <w:color w:val="000000"/>
          <w:sz w:val="20"/>
          <w:szCs w:val="20"/>
          <w:lang w:val="en-IN" w:eastAsia="en-IN"/>
        </w:rPr>
        <w:t xml:space="preserve"> </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\end</w:t>
      </w:r>
      <w:r w:rsidRPr="00E75366">
        <w:rPr>
          <w:rFonts w:ascii="Courier New" w:eastAsia="Times New Roman" w:hAnsi="Courier New" w:cs="Courier New"/>
          <w:color w:val="000000"/>
          <w:sz w:val="20"/>
          <w:szCs w:val="20"/>
          <w:lang w:val="en-IN" w:eastAsia="en-IN"/>
        </w:rPr>
        <w:t xml:space="preserve">{tabular} </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\end</w:t>
      </w:r>
      <w:r w:rsidRPr="00E75366">
        <w:rPr>
          <w:rFonts w:ascii="Courier New" w:eastAsia="Times New Roman" w:hAnsi="Courier New" w:cs="Courier New"/>
          <w:color w:val="000000"/>
          <w:sz w:val="20"/>
          <w:szCs w:val="20"/>
          <w:lang w:val="en-IN" w:eastAsia="en-IN"/>
        </w:rPr>
        <w:t>{center}</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b/>
          <w:bCs/>
          <w:color w:val="0000CC"/>
          <w:sz w:val="20"/>
          <w:szCs w:val="20"/>
          <w:lang w:val="en-IN" w:eastAsia="en-IN"/>
        </w:rPr>
        <w:t>\label{table:method_2Z-2MI}</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0000CC"/>
          <w:sz w:val="20"/>
          <w:szCs w:val="20"/>
          <w:lang w:val="en-IN" w:eastAsia="en-IN"/>
        </w:rPr>
        <w:t>\end</w:t>
      </w:r>
      <w:r w:rsidRPr="00E75366">
        <w:rPr>
          <w:rFonts w:ascii="Courier New" w:eastAsia="Times New Roman" w:hAnsi="Courier New" w:cs="Courier New"/>
          <w:color w:val="000000"/>
          <w:sz w:val="20"/>
          <w:szCs w:val="20"/>
          <w:lang w:val="en-IN" w:eastAsia="en-IN"/>
        </w:rPr>
        <w:t>{table}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Since the Copernicus LaTeX package includes the BibTeX style file copernicus.bst,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authors experienced with BibTeX only have to include the following two lines: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\bibliographystyle{copernicus}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\bibliography{example.bib}</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URLs and DOIs can be entered in your BibTeX file as: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URL = {http://www.xyz.org/~jones/idx_g.htm}</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DOI = {10.5194/xyz}</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LITERATURE CITATIONS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command                        &amp; example result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\citet{jones90}|               &amp; Jones et al. (1990)</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\citep{jones90}|               &amp; (Jones et al., 1990)</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\citep{jones90,jones93}|       &amp; (Jones et al., 1990, 1993)</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\citep[p.~32]{jones90}|        &amp; (Jones et al., 1990, p</w:t>
      </w:r>
      <w:proofErr w:type="gramStart"/>
      <w:r w:rsidRPr="00E75366">
        <w:rPr>
          <w:rFonts w:ascii="Courier New" w:eastAsia="Times New Roman" w:hAnsi="Courier New" w:cs="Courier New"/>
          <w:color w:val="606060"/>
          <w:sz w:val="20"/>
          <w:szCs w:val="20"/>
          <w:lang w:val="en-IN" w:eastAsia="en-IN"/>
        </w:rPr>
        <w:t>.~</w:t>
      </w:r>
      <w:proofErr w:type="gramEnd"/>
      <w:r w:rsidRPr="00E75366">
        <w:rPr>
          <w:rFonts w:ascii="Courier New" w:eastAsia="Times New Roman" w:hAnsi="Courier New" w:cs="Courier New"/>
          <w:color w:val="606060"/>
          <w:sz w:val="20"/>
          <w:szCs w:val="20"/>
          <w:lang w:val="en-IN" w:eastAsia="en-IN"/>
        </w:rPr>
        <w:t>32)</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\citep[e.g.,][]{jones90}|      &amp; (e.g., Jones et al., 1990)</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\citep[e.g.,][p.~32]{jones90}| &amp; (e.g., Jones et al., 1990, p</w:t>
      </w:r>
      <w:proofErr w:type="gramStart"/>
      <w:r w:rsidRPr="00E75366">
        <w:rPr>
          <w:rFonts w:ascii="Courier New" w:eastAsia="Times New Roman" w:hAnsi="Courier New" w:cs="Courier New"/>
          <w:color w:val="606060"/>
          <w:sz w:val="20"/>
          <w:szCs w:val="20"/>
          <w:lang w:val="en-IN" w:eastAsia="en-IN"/>
        </w:rPr>
        <w:t>.~</w:t>
      </w:r>
      <w:proofErr w:type="gramEnd"/>
      <w:r w:rsidRPr="00E75366">
        <w:rPr>
          <w:rFonts w:ascii="Courier New" w:eastAsia="Times New Roman" w:hAnsi="Courier New" w:cs="Courier New"/>
          <w:color w:val="606060"/>
          <w:sz w:val="20"/>
          <w:szCs w:val="20"/>
          <w:lang w:val="en-IN" w:eastAsia="en-IN"/>
        </w:rPr>
        <w:t>32)</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roofErr w:type="gramStart"/>
      <w:r w:rsidRPr="00E75366">
        <w:rPr>
          <w:rFonts w:ascii="Courier New" w:eastAsia="Times New Roman" w:hAnsi="Courier New" w:cs="Courier New"/>
          <w:color w:val="606060"/>
          <w:sz w:val="20"/>
          <w:szCs w:val="20"/>
          <w:lang w:val="en-IN" w:eastAsia="en-IN"/>
        </w:rPr>
        <w:t>%% \citeauthor{jones90}|          &amp; Jones et al.</w:t>
      </w:r>
      <w:proofErr w:type="gramEnd"/>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\citeyear{jones90}|            &amp; 1990</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FIGURES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ONE-COLUMN FIGURES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%%f</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roofErr w:type="gramStart"/>
      <w:r w:rsidRPr="00E75366">
        <w:rPr>
          <w:rFonts w:ascii="Courier New" w:eastAsia="Times New Roman" w:hAnsi="Courier New" w:cs="Courier New"/>
          <w:color w:val="606060"/>
          <w:sz w:val="20"/>
          <w:szCs w:val="20"/>
          <w:lang w:val="en-IN" w:eastAsia="en-IN"/>
        </w:rPr>
        <w:t>begin{</w:t>
      </w:r>
      <w:proofErr w:type="gramEnd"/>
      <w:r w:rsidRPr="00E75366">
        <w:rPr>
          <w:rFonts w:ascii="Courier New" w:eastAsia="Times New Roman" w:hAnsi="Courier New" w:cs="Courier New"/>
          <w:color w:val="606060"/>
          <w:sz w:val="20"/>
          <w:szCs w:val="20"/>
          <w:lang w:val="en-IN" w:eastAsia="en-IN"/>
        </w:rPr>
        <w:t>figure}[t]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roofErr w:type="gramStart"/>
      <w:r w:rsidRPr="00E75366">
        <w:rPr>
          <w:rFonts w:ascii="Courier New" w:eastAsia="Times New Roman" w:hAnsi="Courier New" w:cs="Courier New"/>
          <w:color w:val="606060"/>
          <w:sz w:val="20"/>
          <w:szCs w:val="20"/>
          <w:lang w:val="en-IN" w:eastAsia="en-IN"/>
        </w:rPr>
        <w:t>includegraphics[</w:t>
      </w:r>
      <w:proofErr w:type="gramEnd"/>
      <w:r w:rsidRPr="00E75366">
        <w:rPr>
          <w:rFonts w:ascii="Courier New" w:eastAsia="Times New Roman" w:hAnsi="Courier New" w:cs="Courier New"/>
          <w:color w:val="606060"/>
          <w:sz w:val="20"/>
          <w:szCs w:val="20"/>
          <w:lang w:val="en-IN" w:eastAsia="en-IN"/>
        </w:rPr>
        <w:t>width=8.3cm]{FILE NAME}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roofErr w:type="gramStart"/>
      <w:r w:rsidRPr="00E75366">
        <w:rPr>
          <w:rFonts w:ascii="Courier New" w:eastAsia="Times New Roman" w:hAnsi="Courier New" w:cs="Courier New"/>
          <w:color w:val="606060"/>
          <w:sz w:val="20"/>
          <w:szCs w:val="20"/>
          <w:lang w:val="en-IN" w:eastAsia="en-IN"/>
        </w:rPr>
        <w:t>caption{</w:t>
      </w:r>
      <w:proofErr w:type="gramEnd"/>
      <w:r w:rsidRPr="00E75366">
        <w:rPr>
          <w:rFonts w:ascii="Courier New" w:eastAsia="Times New Roman" w:hAnsi="Courier New" w:cs="Courier New"/>
          <w:color w:val="606060"/>
          <w:sz w:val="20"/>
          <w:szCs w:val="20"/>
          <w:lang w:val="en-IN" w:eastAsia="en-IN"/>
        </w:rPr>
        <w:t>TEXT}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roofErr w:type="gramStart"/>
      <w:r w:rsidRPr="00E75366">
        <w:rPr>
          <w:rFonts w:ascii="Courier New" w:eastAsia="Times New Roman" w:hAnsi="Courier New" w:cs="Courier New"/>
          <w:color w:val="606060"/>
          <w:sz w:val="20"/>
          <w:szCs w:val="20"/>
          <w:lang w:val="en-IN" w:eastAsia="en-IN"/>
        </w:rPr>
        <w:t>end{</w:t>
      </w:r>
      <w:proofErr w:type="gramEnd"/>
      <w:r w:rsidRPr="00E75366">
        <w:rPr>
          <w:rFonts w:ascii="Courier New" w:eastAsia="Times New Roman" w:hAnsi="Courier New" w:cs="Courier New"/>
          <w:color w:val="606060"/>
          <w:sz w:val="20"/>
          <w:szCs w:val="20"/>
          <w:lang w:val="en-IN" w:eastAsia="en-IN"/>
        </w:rPr>
        <w:t>figure}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TWO-COLUMN FIGURES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%%f</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roofErr w:type="gramStart"/>
      <w:r w:rsidRPr="00E75366">
        <w:rPr>
          <w:rFonts w:ascii="Courier New" w:eastAsia="Times New Roman" w:hAnsi="Courier New" w:cs="Courier New"/>
          <w:color w:val="606060"/>
          <w:sz w:val="20"/>
          <w:szCs w:val="20"/>
          <w:lang w:val="en-IN" w:eastAsia="en-IN"/>
        </w:rPr>
        <w:t>begin{</w:t>
      </w:r>
      <w:proofErr w:type="gramEnd"/>
      <w:r w:rsidRPr="00E75366">
        <w:rPr>
          <w:rFonts w:ascii="Courier New" w:eastAsia="Times New Roman" w:hAnsi="Courier New" w:cs="Courier New"/>
          <w:color w:val="606060"/>
          <w:sz w:val="20"/>
          <w:szCs w:val="20"/>
          <w:lang w:val="en-IN" w:eastAsia="en-IN"/>
        </w:rPr>
        <w:t>figure*}[t]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roofErr w:type="gramStart"/>
      <w:r w:rsidRPr="00E75366">
        <w:rPr>
          <w:rFonts w:ascii="Courier New" w:eastAsia="Times New Roman" w:hAnsi="Courier New" w:cs="Courier New"/>
          <w:color w:val="606060"/>
          <w:sz w:val="20"/>
          <w:szCs w:val="20"/>
          <w:lang w:val="en-IN" w:eastAsia="en-IN"/>
        </w:rPr>
        <w:t>includegraphics[</w:t>
      </w:r>
      <w:proofErr w:type="gramEnd"/>
      <w:r w:rsidRPr="00E75366">
        <w:rPr>
          <w:rFonts w:ascii="Courier New" w:eastAsia="Times New Roman" w:hAnsi="Courier New" w:cs="Courier New"/>
          <w:color w:val="606060"/>
          <w:sz w:val="20"/>
          <w:szCs w:val="20"/>
          <w:lang w:val="en-IN" w:eastAsia="en-IN"/>
        </w:rPr>
        <w:t>width=12cm]{FILE NAME}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roofErr w:type="gramStart"/>
      <w:r w:rsidRPr="00E75366">
        <w:rPr>
          <w:rFonts w:ascii="Courier New" w:eastAsia="Times New Roman" w:hAnsi="Courier New" w:cs="Courier New"/>
          <w:color w:val="606060"/>
          <w:sz w:val="20"/>
          <w:szCs w:val="20"/>
          <w:lang w:val="en-IN" w:eastAsia="en-IN"/>
        </w:rPr>
        <w:t>caption{</w:t>
      </w:r>
      <w:proofErr w:type="gramEnd"/>
      <w:r w:rsidRPr="00E75366">
        <w:rPr>
          <w:rFonts w:ascii="Courier New" w:eastAsia="Times New Roman" w:hAnsi="Courier New" w:cs="Courier New"/>
          <w:color w:val="606060"/>
          <w:sz w:val="20"/>
          <w:szCs w:val="20"/>
          <w:lang w:val="en-IN" w:eastAsia="en-IN"/>
        </w:rPr>
        <w:t>TEXT}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lastRenderedPageBreak/>
        <w:tab/>
      </w:r>
      <w:r w:rsidRPr="00E75366">
        <w:rPr>
          <w:rFonts w:ascii="Courier New" w:eastAsia="Times New Roman" w:hAnsi="Courier New" w:cs="Courier New"/>
          <w:color w:val="606060"/>
          <w:sz w:val="20"/>
          <w:szCs w:val="20"/>
          <w:lang w:val="en-IN" w:eastAsia="en-IN"/>
        </w:rPr>
        <w:t>%\</w:t>
      </w:r>
      <w:proofErr w:type="gramStart"/>
      <w:r w:rsidRPr="00E75366">
        <w:rPr>
          <w:rFonts w:ascii="Courier New" w:eastAsia="Times New Roman" w:hAnsi="Courier New" w:cs="Courier New"/>
          <w:color w:val="606060"/>
          <w:sz w:val="20"/>
          <w:szCs w:val="20"/>
          <w:lang w:val="en-IN" w:eastAsia="en-IN"/>
        </w:rPr>
        <w:t>end{</w:t>
      </w:r>
      <w:proofErr w:type="gramEnd"/>
      <w:r w:rsidRPr="00E75366">
        <w:rPr>
          <w:rFonts w:ascii="Courier New" w:eastAsia="Times New Roman" w:hAnsi="Courier New" w:cs="Courier New"/>
          <w:color w:val="606060"/>
          <w:sz w:val="20"/>
          <w:szCs w:val="20"/>
          <w:lang w:val="en-IN" w:eastAsia="en-IN"/>
        </w:rPr>
        <w:t>figure*}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TABLES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The different columns must be separated with a &amp; command and should</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end with \\ to identify the column brake.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ONE-COLUMN TABLE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roofErr w:type="gramStart"/>
      <w:r w:rsidRPr="00E75366">
        <w:rPr>
          <w:rFonts w:ascii="Courier New" w:eastAsia="Times New Roman" w:hAnsi="Courier New" w:cs="Courier New"/>
          <w:color w:val="606060"/>
          <w:sz w:val="20"/>
          <w:szCs w:val="20"/>
          <w:lang w:val="en-IN" w:eastAsia="en-IN"/>
        </w:rPr>
        <w:t>begin{</w:t>
      </w:r>
      <w:proofErr w:type="gramEnd"/>
      <w:r w:rsidRPr="00E75366">
        <w:rPr>
          <w:rFonts w:ascii="Courier New" w:eastAsia="Times New Roman" w:hAnsi="Courier New" w:cs="Courier New"/>
          <w:color w:val="606060"/>
          <w:sz w:val="20"/>
          <w:szCs w:val="20"/>
          <w:lang w:val="en-IN" w:eastAsia="en-IN"/>
        </w:rPr>
        <w:t>table}[t]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roofErr w:type="gramStart"/>
      <w:r w:rsidRPr="00E75366">
        <w:rPr>
          <w:rFonts w:ascii="Courier New" w:eastAsia="Times New Roman" w:hAnsi="Courier New" w:cs="Courier New"/>
          <w:color w:val="606060"/>
          <w:sz w:val="20"/>
          <w:szCs w:val="20"/>
          <w:lang w:val="en-IN" w:eastAsia="en-IN"/>
        </w:rPr>
        <w:t>caption{</w:t>
      </w:r>
      <w:proofErr w:type="gramEnd"/>
      <w:r w:rsidRPr="00E75366">
        <w:rPr>
          <w:rFonts w:ascii="Courier New" w:eastAsia="Times New Roman" w:hAnsi="Courier New" w:cs="Courier New"/>
          <w:color w:val="606060"/>
          <w:sz w:val="20"/>
          <w:szCs w:val="20"/>
          <w:lang w:val="en-IN" w:eastAsia="en-IN"/>
        </w:rPr>
        <w:t>TEXT}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roofErr w:type="gramStart"/>
      <w:r w:rsidRPr="00E75366">
        <w:rPr>
          <w:rFonts w:ascii="Courier New" w:eastAsia="Times New Roman" w:hAnsi="Courier New" w:cs="Courier New"/>
          <w:color w:val="606060"/>
          <w:sz w:val="20"/>
          <w:szCs w:val="20"/>
          <w:lang w:val="en-IN" w:eastAsia="en-IN"/>
        </w:rPr>
        <w:t>begin{</w:t>
      </w:r>
      <w:proofErr w:type="gramEnd"/>
      <w:r w:rsidRPr="00E75366">
        <w:rPr>
          <w:rFonts w:ascii="Courier New" w:eastAsia="Times New Roman" w:hAnsi="Courier New" w:cs="Courier New"/>
          <w:color w:val="606060"/>
          <w:sz w:val="20"/>
          <w:szCs w:val="20"/>
          <w:lang w:val="en-IN" w:eastAsia="en-IN"/>
        </w:rPr>
        <w:t>tabular}{column = lcr}</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%\tophline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%\middlehline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%\bottomhline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roofErr w:type="gramStart"/>
      <w:r w:rsidRPr="00E75366">
        <w:rPr>
          <w:rFonts w:ascii="Courier New" w:eastAsia="Times New Roman" w:hAnsi="Courier New" w:cs="Courier New"/>
          <w:color w:val="606060"/>
          <w:sz w:val="20"/>
          <w:szCs w:val="20"/>
          <w:lang w:val="en-IN" w:eastAsia="en-IN"/>
        </w:rPr>
        <w:t>end{</w:t>
      </w:r>
      <w:proofErr w:type="gramEnd"/>
      <w:r w:rsidRPr="00E75366">
        <w:rPr>
          <w:rFonts w:ascii="Courier New" w:eastAsia="Times New Roman" w:hAnsi="Courier New" w:cs="Courier New"/>
          <w:color w:val="606060"/>
          <w:sz w:val="20"/>
          <w:szCs w:val="20"/>
          <w:lang w:val="en-IN" w:eastAsia="en-IN"/>
        </w:rPr>
        <w:t>tabular}</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roofErr w:type="gramStart"/>
      <w:r w:rsidRPr="00E75366">
        <w:rPr>
          <w:rFonts w:ascii="Courier New" w:eastAsia="Times New Roman" w:hAnsi="Courier New" w:cs="Courier New"/>
          <w:color w:val="606060"/>
          <w:sz w:val="20"/>
          <w:szCs w:val="20"/>
          <w:lang w:val="en-IN" w:eastAsia="en-IN"/>
        </w:rPr>
        <w:t>belowtable{</w:t>
      </w:r>
      <w:proofErr w:type="gramEnd"/>
      <w:r w:rsidRPr="00E75366">
        <w:rPr>
          <w:rFonts w:ascii="Courier New" w:eastAsia="Times New Roman" w:hAnsi="Courier New" w:cs="Courier New"/>
          <w:color w:val="606060"/>
          <w:sz w:val="20"/>
          <w:szCs w:val="20"/>
          <w:lang w:val="en-IN" w:eastAsia="en-IN"/>
        </w:rPr>
        <w:t>} % Table Footnotes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roofErr w:type="gramStart"/>
      <w:r w:rsidRPr="00E75366">
        <w:rPr>
          <w:rFonts w:ascii="Courier New" w:eastAsia="Times New Roman" w:hAnsi="Courier New" w:cs="Courier New"/>
          <w:color w:val="606060"/>
          <w:sz w:val="20"/>
          <w:szCs w:val="20"/>
          <w:lang w:val="en-IN" w:eastAsia="en-IN"/>
        </w:rPr>
        <w:t>end{</w:t>
      </w:r>
      <w:proofErr w:type="gramEnd"/>
      <w:r w:rsidRPr="00E75366">
        <w:rPr>
          <w:rFonts w:ascii="Courier New" w:eastAsia="Times New Roman" w:hAnsi="Courier New" w:cs="Courier New"/>
          <w:color w:val="606060"/>
          <w:sz w:val="20"/>
          <w:szCs w:val="20"/>
          <w:lang w:val="en-IN" w:eastAsia="en-IN"/>
        </w:rPr>
        <w:t>table}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TWO-COLUMN TABLE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roofErr w:type="gramStart"/>
      <w:r w:rsidRPr="00E75366">
        <w:rPr>
          <w:rFonts w:ascii="Courier New" w:eastAsia="Times New Roman" w:hAnsi="Courier New" w:cs="Courier New"/>
          <w:color w:val="606060"/>
          <w:sz w:val="20"/>
          <w:szCs w:val="20"/>
          <w:lang w:val="en-IN" w:eastAsia="en-IN"/>
        </w:rPr>
        <w:t>begin{</w:t>
      </w:r>
      <w:proofErr w:type="gramEnd"/>
      <w:r w:rsidRPr="00E75366">
        <w:rPr>
          <w:rFonts w:ascii="Courier New" w:eastAsia="Times New Roman" w:hAnsi="Courier New" w:cs="Courier New"/>
          <w:color w:val="606060"/>
          <w:sz w:val="20"/>
          <w:szCs w:val="20"/>
          <w:lang w:val="en-IN" w:eastAsia="en-IN"/>
        </w:rPr>
        <w:t>table*}[t]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roofErr w:type="gramStart"/>
      <w:r w:rsidRPr="00E75366">
        <w:rPr>
          <w:rFonts w:ascii="Courier New" w:eastAsia="Times New Roman" w:hAnsi="Courier New" w:cs="Courier New"/>
          <w:color w:val="606060"/>
          <w:sz w:val="20"/>
          <w:szCs w:val="20"/>
          <w:lang w:val="en-IN" w:eastAsia="en-IN"/>
        </w:rPr>
        <w:t>caption{</w:t>
      </w:r>
      <w:proofErr w:type="gramEnd"/>
      <w:r w:rsidRPr="00E75366">
        <w:rPr>
          <w:rFonts w:ascii="Courier New" w:eastAsia="Times New Roman" w:hAnsi="Courier New" w:cs="Courier New"/>
          <w:color w:val="606060"/>
          <w:sz w:val="20"/>
          <w:szCs w:val="20"/>
          <w:lang w:val="en-IN" w:eastAsia="en-IN"/>
        </w:rPr>
        <w:t>TEXT}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roofErr w:type="gramStart"/>
      <w:r w:rsidRPr="00E75366">
        <w:rPr>
          <w:rFonts w:ascii="Courier New" w:eastAsia="Times New Roman" w:hAnsi="Courier New" w:cs="Courier New"/>
          <w:color w:val="606060"/>
          <w:sz w:val="20"/>
          <w:szCs w:val="20"/>
          <w:lang w:val="en-IN" w:eastAsia="en-IN"/>
        </w:rPr>
        <w:t>begin{</w:t>
      </w:r>
      <w:proofErr w:type="gramEnd"/>
      <w:r w:rsidRPr="00E75366">
        <w:rPr>
          <w:rFonts w:ascii="Courier New" w:eastAsia="Times New Roman" w:hAnsi="Courier New" w:cs="Courier New"/>
          <w:color w:val="606060"/>
          <w:sz w:val="20"/>
          <w:szCs w:val="20"/>
          <w:lang w:val="en-IN" w:eastAsia="en-IN"/>
        </w:rPr>
        <w:t>tabular}{column = lcr}</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%\tophline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%\middlehline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%\bottomhline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roofErr w:type="gramStart"/>
      <w:r w:rsidRPr="00E75366">
        <w:rPr>
          <w:rFonts w:ascii="Courier New" w:eastAsia="Times New Roman" w:hAnsi="Courier New" w:cs="Courier New"/>
          <w:color w:val="606060"/>
          <w:sz w:val="20"/>
          <w:szCs w:val="20"/>
          <w:lang w:val="en-IN" w:eastAsia="en-IN"/>
        </w:rPr>
        <w:t>end{</w:t>
      </w:r>
      <w:proofErr w:type="gramEnd"/>
      <w:r w:rsidRPr="00E75366">
        <w:rPr>
          <w:rFonts w:ascii="Courier New" w:eastAsia="Times New Roman" w:hAnsi="Courier New" w:cs="Courier New"/>
          <w:color w:val="606060"/>
          <w:sz w:val="20"/>
          <w:szCs w:val="20"/>
          <w:lang w:val="en-IN" w:eastAsia="en-IN"/>
        </w:rPr>
        <w:t>tabular}</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roofErr w:type="gramStart"/>
      <w:r w:rsidRPr="00E75366">
        <w:rPr>
          <w:rFonts w:ascii="Courier New" w:eastAsia="Times New Roman" w:hAnsi="Courier New" w:cs="Courier New"/>
          <w:color w:val="606060"/>
          <w:sz w:val="20"/>
          <w:szCs w:val="20"/>
          <w:lang w:val="en-IN" w:eastAsia="en-IN"/>
        </w:rPr>
        <w:t>belowtable{</w:t>
      </w:r>
      <w:proofErr w:type="gramEnd"/>
      <w:r w:rsidRPr="00E75366">
        <w:rPr>
          <w:rFonts w:ascii="Courier New" w:eastAsia="Times New Roman" w:hAnsi="Courier New" w:cs="Courier New"/>
          <w:color w:val="606060"/>
          <w:sz w:val="20"/>
          <w:szCs w:val="20"/>
          <w:lang w:val="en-IN" w:eastAsia="en-IN"/>
        </w:rPr>
        <w:t>} % Table Footnotes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roofErr w:type="gramStart"/>
      <w:r w:rsidRPr="00E75366">
        <w:rPr>
          <w:rFonts w:ascii="Courier New" w:eastAsia="Times New Roman" w:hAnsi="Courier New" w:cs="Courier New"/>
          <w:color w:val="606060"/>
          <w:sz w:val="20"/>
          <w:szCs w:val="20"/>
          <w:lang w:val="en-IN" w:eastAsia="en-IN"/>
        </w:rPr>
        <w:t>end{</w:t>
      </w:r>
      <w:proofErr w:type="gramEnd"/>
      <w:r w:rsidRPr="00E75366">
        <w:rPr>
          <w:rFonts w:ascii="Courier New" w:eastAsia="Times New Roman" w:hAnsi="Courier New" w:cs="Courier New"/>
          <w:color w:val="606060"/>
          <w:sz w:val="20"/>
          <w:szCs w:val="20"/>
          <w:lang w:val="en-IN" w:eastAsia="en-IN"/>
        </w:rPr>
        <w:t>table*}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NUMBERING OF FIGURES AND TABLES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If figures and tables must be numbered 1a, 1b, etc. the following command</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xml:space="preserve">%%% should be inserted before the </w:t>
      </w:r>
      <w:proofErr w:type="gramStart"/>
      <w:r w:rsidRPr="00E75366">
        <w:rPr>
          <w:rFonts w:ascii="Courier New" w:eastAsia="Times New Roman" w:hAnsi="Courier New" w:cs="Courier New"/>
          <w:color w:val="606060"/>
          <w:sz w:val="20"/>
          <w:szCs w:val="20"/>
          <w:lang w:val="en-IN" w:eastAsia="en-IN"/>
        </w:rPr>
        <w:t>begin{</w:t>
      </w:r>
      <w:proofErr w:type="gramEnd"/>
      <w:r w:rsidRPr="00E75366">
        <w:rPr>
          <w:rFonts w:ascii="Courier New" w:eastAsia="Times New Roman" w:hAnsi="Courier New" w:cs="Courier New"/>
          <w:color w:val="606060"/>
          <w:sz w:val="20"/>
          <w:szCs w:val="20"/>
          <w:lang w:val="en-IN" w:eastAsia="en-IN"/>
        </w:rPr>
        <w:t>} command.</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roofErr w:type="gramStart"/>
      <w:r w:rsidRPr="00E75366">
        <w:rPr>
          <w:rFonts w:ascii="Courier New" w:eastAsia="Times New Roman" w:hAnsi="Courier New" w:cs="Courier New"/>
          <w:color w:val="606060"/>
          <w:sz w:val="20"/>
          <w:szCs w:val="20"/>
          <w:lang w:val="en-IN" w:eastAsia="en-IN"/>
        </w:rPr>
        <w:t>addtocounter{</w:t>
      </w:r>
      <w:proofErr w:type="gramEnd"/>
      <w:r w:rsidRPr="00E75366">
        <w:rPr>
          <w:rFonts w:ascii="Courier New" w:eastAsia="Times New Roman" w:hAnsi="Courier New" w:cs="Courier New"/>
          <w:color w:val="606060"/>
          <w:sz w:val="20"/>
          <w:szCs w:val="20"/>
          <w:lang w:val="en-IN" w:eastAsia="en-IN"/>
        </w:rPr>
        <w:t>figure}{-1}\renewcommand{\thefigure}{\arabic{figure}a}</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MATHEMATICAL EXPRESSIONS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All papers typeset by Copernicus Publications follow the math typesetting regulations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given by the IUPAC Green Book (IUPAC: Quantities, Units and Symbols in Physical Chemistry,</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xml:space="preserve">%%% 2nd </w:t>
      </w:r>
      <w:proofErr w:type="gramStart"/>
      <w:r w:rsidRPr="00E75366">
        <w:rPr>
          <w:rFonts w:ascii="Courier New" w:eastAsia="Times New Roman" w:hAnsi="Courier New" w:cs="Courier New"/>
          <w:color w:val="606060"/>
          <w:sz w:val="20"/>
          <w:szCs w:val="20"/>
          <w:lang w:val="en-IN" w:eastAsia="en-IN"/>
        </w:rPr>
        <w:t>Edn.,</w:t>
      </w:r>
      <w:proofErr w:type="gramEnd"/>
      <w:r w:rsidRPr="00E75366">
        <w:rPr>
          <w:rFonts w:ascii="Courier New" w:eastAsia="Times New Roman" w:hAnsi="Courier New" w:cs="Courier New"/>
          <w:color w:val="606060"/>
          <w:sz w:val="20"/>
          <w:szCs w:val="20"/>
          <w:lang w:val="en-IN" w:eastAsia="en-IN"/>
        </w:rPr>
        <w:t xml:space="preserve"> Blackwell Science, available at: http://old.iupac.org/publications/books/gbook/green_book_2ed.pdf, 1993).</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Physical quantities/variables are typeset in italic font (t for time, T for Temperature)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lastRenderedPageBreak/>
        <w:tab/>
      </w:r>
      <w:r w:rsidRPr="00E75366">
        <w:rPr>
          <w:rFonts w:ascii="Courier New" w:eastAsia="Times New Roman" w:hAnsi="Courier New" w:cs="Courier New"/>
          <w:color w:val="606060"/>
          <w:sz w:val="20"/>
          <w:szCs w:val="20"/>
          <w:lang w:val="en-IN" w:eastAsia="en-IN"/>
        </w:rPr>
        <w:t>%%% Indices which are not defined are typeset in italic font (x, y, z, a, b, c)</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Items/objects which are defined are typeset in roman font (Car A, Car B)</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xml:space="preserve">%%% Descriptions/specifications which are defined by </w:t>
      </w:r>
      <w:proofErr w:type="gramStart"/>
      <w:r w:rsidRPr="00E75366">
        <w:rPr>
          <w:rFonts w:ascii="Courier New" w:eastAsia="Times New Roman" w:hAnsi="Courier New" w:cs="Courier New"/>
          <w:color w:val="606060"/>
          <w:sz w:val="20"/>
          <w:szCs w:val="20"/>
          <w:lang w:val="en-IN" w:eastAsia="en-IN"/>
        </w:rPr>
        <w:t>itself</w:t>
      </w:r>
      <w:proofErr w:type="gramEnd"/>
      <w:r w:rsidRPr="00E75366">
        <w:rPr>
          <w:rFonts w:ascii="Courier New" w:eastAsia="Times New Roman" w:hAnsi="Courier New" w:cs="Courier New"/>
          <w:color w:val="606060"/>
          <w:sz w:val="20"/>
          <w:szCs w:val="20"/>
          <w:lang w:val="en-IN" w:eastAsia="en-IN"/>
        </w:rPr>
        <w:t xml:space="preserve"> are typeset in roman font (abs, rel, ref, tot, net, ice)</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Abbreviations from 2 letters are typeset in roman font (RH, LAI)</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Vectors are identified in bold italic font using \vec{x}</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Matrices are identified in bold roman font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Multiplication signs are typeset using the LaTeX commands \times (for vector products, grids, and exponential notations) or \cdot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The character * should not be applied as multiplication sign</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EQUATIONS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Single-row equation</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roofErr w:type="gramStart"/>
      <w:r w:rsidRPr="00E75366">
        <w:rPr>
          <w:rFonts w:ascii="Courier New" w:eastAsia="Times New Roman" w:hAnsi="Courier New" w:cs="Courier New"/>
          <w:color w:val="606060"/>
          <w:sz w:val="20"/>
          <w:szCs w:val="20"/>
          <w:lang w:val="en-IN" w:eastAsia="en-IN"/>
        </w:rPr>
        <w:t>begin{</w:t>
      </w:r>
      <w:proofErr w:type="gramEnd"/>
      <w:r w:rsidRPr="00E75366">
        <w:rPr>
          <w:rFonts w:ascii="Courier New" w:eastAsia="Times New Roman" w:hAnsi="Courier New" w:cs="Courier New"/>
          <w:color w:val="606060"/>
          <w:sz w:val="20"/>
          <w:szCs w:val="20"/>
          <w:lang w:val="en-IN" w:eastAsia="en-IN"/>
        </w:rPr>
        <w:t>equation}</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roofErr w:type="gramStart"/>
      <w:r w:rsidRPr="00E75366">
        <w:rPr>
          <w:rFonts w:ascii="Courier New" w:eastAsia="Times New Roman" w:hAnsi="Courier New" w:cs="Courier New"/>
          <w:color w:val="606060"/>
          <w:sz w:val="20"/>
          <w:szCs w:val="20"/>
          <w:lang w:val="en-IN" w:eastAsia="en-IN"/>
        </w:rPr>
        <w:t>end{</w:t>
      </w:r>
      <w:proofErr w:type="gramEnd"/>
      <w:r w:rsidRPr="00E75366">
        <w:rPr>
          <w:rFonts w:ascii="Courier New" w:eastAsia="Times New Roman" w:hAnsi="Courier New" w:cs="Courier New"/>
          <w:color w:val="606060"/>
          <w:sz w:val="20"/>
          <w:szCs w:val="20"/>
          <w:lang w:val="en-IN" w:eastAsia="en-IN"/>
        </w:rPr>
        <w:t>equation}</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Multiline equation</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roofErr w:type="gramStart"/>
      <w:r w:rsidRPr="00E75366">
        <w:rPr>
          <w:rFonts w:ascii="Courier New" w:eastAsia="Times New Roman" w:hAnsi="Courier New" w:cs="Courier New"/>
          <w:color w:val="606060"/>
          <w:sz w:val="20"/>
          <w:szCs w:val="20"/>
          <w:lang w:val="en-IN" w:eastAsia="en-IN"/>
        </w:rPr>
        <w:t>begin{</w:t>
      </w:r>
      <w:proofErr w:type="gramEnd"/>
      <w:r w:rsidRPr="00E75366">
        <w:rPr>
          <w:rFonts w:ascii="Courier New" w:eastAsia="Times New Roman" w:hAnsi="Courier New" w:cs="Courier New"/>
          <w:color w:val="606060"/>
          <w:sz w:val="20"/>
          <w:szCs w:val="20"/>
          <w:lang w:val="en-IN" w:eastAsia="en-IN"/>
        </w:rPr>
        <w:t>align}</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%&amp; 3 + 5 = 8\\</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%&amp; 3 + 5 = 8\\</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%&amp; 3 + 5 = 8</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roofErr w:type="gramStart"/>
      <w:r w:rsidRPr="00E75366">
        <w:rPr>
          <w:rFonts w:ascii="Courier New" w:eastAsia="Times New Roman" w:hAnsi="Courier New" w:cs="Courier New"/>
          <w:color w:val="606060"/>
          <w:sz w:val="20"/>
          <w:szCs w:val="20"/>
          <w:lang w:val="en-IN" w:eastAsia="en-IN"/>
        </w:rPr>
        <w:t>end{</w:t>
      </w:r>
      <w:proofErr w:type="gramEnd"/>
      <w:r w:rsidRPr="00E75366">
        <w:rPr>
          <w:rFonts w:ascii="Courier New" w:eastAsia="Times New Roman" w:hAnsi="Courier New" w:cs="Courier New"/>
          <w:color w:val="606060"/>
          <w:sz w:val="20"/>
          <w:szCs w:val="20"/>
          <w:lang w:val="en-IN" w:eastAsia="en-IN"/>
        </w:rPr>
        <w:t>align}</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MATRICES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roofErr w:type="gramStart"/>
      <w:r w:rsidRPr="00E75366">
        <w:rPr>
          <w:rFonts w:ascii="Courier New" w:eastAsia="Times New Roman" w:hAnsi="Courier New" w:cs="Courier New"/>
          <w:color w:val="606060"/>
          <w:sz w:val="20"/>
          <w:szCs w:val="20"/>
          <w:lang w:val="en-IN" w:eastAsia="en-IN"/>
        </w:rPr>
        <w:t>begin{</w:t>
      </w:r>
      <w:proofErr w:type="gramEnd"/>
      <w:r w:rsidRPr="00E75366">
        <w:rPr>
          <w:rFonts w:ascii="Courier New" w:eastAsia="Times New Roman" w:hAnsi="Courier New" w:cs="Courier New"/>
          <w:color w:val="606060"/>
          <w:sz w:val="20"/>
          <w:szCs w:val="20"/>
          <w:lang w:val="en-IN" w:eastAsia="en-IN"/>
        </w:rPr>
        <w:t>matrix}</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%x &amp; y &amp; z\\</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%x &amp; y &amp; z\\</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%x &amp; y &amp; z\\</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roofErr w:type="gramStart"/>
      <w:r w:rsidRPr="00E75366">
        <w:rPr>
          <w:rFonts w:ascii="Courier New" w:eastAsia="Times New Roman" w:hAnsi="Courier New" w:cs="Courier New"/>
          <w:color w:val="606060"/>
          <w:sz w:val="20"/>
          <w:szCs w:val="20"/>
          <w:lang w:val="en-IN" w:eastAsia="en-IN"/>
        </w:rPr>
        <w:t>end{</w:t>
      </w:r>
      <w:proofErr w:type="gramEnd"/>
      <w:r w:rsidRPr="00E75366">
        <w:rPr>
          <w:rFonts w:ascii="Courier New" w:eastAsia="Times New Roman" w:hAnsi="Courier New" w:cs="Courier New"/>
          <w:color w:val="606060"/>
          <w:sz w:val="20"/>
          <w:szCs w:val="20"/>
          <w:lang w:val="en-IN" w:eastAsia="en-IN"/>
        </w:rPr>
        <w:t>matrix}</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ALGORITHM</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roofErr w:type="gramStart"/>
      <w:r w:rsidRPr="00E75366">
        <w:rPr>
          <w:rFonts w:ascii="Courier New" w:eastAsia="Times New Roman" w:hAnsi="Courier New" w:cs="Courier New"/>
          <w:color w:val="606060"/>
          <w:sz w:val="20"/>
          <w:szCs w:val="20"/>
          <w:lang w:val="en-IN" w:eastAsia="en-IN"/>
        </w:rPr>
        <w:t>begin{</w:t>
      </w:r>
      <w:proofErr w:type="gramEnd"/>
      <w:r w:rsidRPr="00E75366">
        <w:rPr>
          <w:rFonts w:ascii="Courier New" w:eastAsia="Times New Roman" w:hAnsi="Courier New" w:cs="Courier New"/>
          <w:color w:val="606060"/>
          <w:sz w:val="20"/>
          <w:szCs w:val="20"/>
          <w:lang w:val="en-IN" w:eastAsia="en-IN"/>
        </w:rPr>
        <w:t>algorithm}</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roofErr w:type="gramStart"/>
      <w:r w:rsidRPr="00E75366">
        <w:rPr>
          <w:rFonts w:ascii="Courier New" w:eastAsia="Times New Roman" w:hAnsi="Courier New" w:cs="Courier New"/>
          <w:color w:val="606060"/>
          <w:sz w:val="20"/>
          <w:szCs w:val="20"/>
          <w:lang w:val="en-IN" w:eastAsia="en-IN"/>
        </w:rPr>
        <w:t>caption{</w:t>
      </w:r>
      <w:proofErr w:type="gramEnd"/>
      <w:r w:rsidRPr="00E75366">
        <w:rPr>
          <w:rFonts w:ascii="Courier New" w:eastAsia="Times New Roman" w:hAnsi="Courier New" w:cs="Courier New"/>
          <w:color w:val="60606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roofErr w:type="gramStart"/>
      <w:r w:rsidRPr="00E75366">
        <w:rPr>
          <w:rFonts w:ascii="Courier New" w:eastAsia="Times New Roman" w:hAnsi="Courier New" w:cs="Courier New"/>
          <w:color w:val="606060"/>
          <w:sz w:val="20"/>
          <w:szCs w:val="20"/>
          <w:lang w:val="en-IN" w:eastAsia="en-IN"/>
        </w:rPr>
        <w:t>label{</w:t>
      </w:r>
      <w:proofErr w:type="gramEnd"/>
      <w:r w:rsidRPr="00E75366">
        <w:rPr>
          <w:rFonts w:ascii="Courier New" w:eastAsia="Times New Roman" w:hAnsi="Courier New" w:cs="Courier New"/>
          <w:color w:val="606060"/>
          <w:sz w:val="20"/>
          <w:szCs w:val="20"/>
          <w:lang w:val="en-IN" w:eastAsia="en-IN"/>
        </w:rPr>
        <w:t>a1}</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roofErr w:type="gramStart"/>
      <w:r w:rsidRPr="00E75366">
        <w:rPr>
          <w:rFonts w:ascii="Courier New" w:eastAsia="Times New Roman" w:hAnsi="Courier New" w:cs="Courier New"/>
          <w:color w:val="606060"/>
          <w:sz w:val="20"/>
          <w:szCs w:val="20"/>
          <w:lang w:val="en-IN" w:eastAsia="en-IN"/>
        </w:rPr>
        <w:t>begin{</w:t>
      </w:r>
      <w:proofErr w:type="gramEnd"/>
      <w:r w:rsidRPr="00E75366">
        <w:rPr>
          <w:rFonts w:ascii="Courier New" w:eastAsia="Times New Roman" w:hAnsi="Courier New" w:cs="Courier New"/>
          <w:color w:val="606060"/>
          <w:sz w:val="20"/>
          <w:szCs w:val="20"/>
          <w:lang w:val="en-IN" w:eastAsia="en-IN"/>
        </w:rPr>
        <w:t>algorithmic}</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roofErr w:type="gramStart"/>
      <w:r w:rsidRPr="00E75366">
        <w:rPr>
          <w:rFonts w:ascii="Courier New" w:eastAsia="Times New Roman" w:hAnsi="Courier New" w:cs="Courier New"/>
          <w:color w:val="606060"/>
          <w:sz w:val="20"/>
          <w:szCs w:val="20"/>
          <w:lang w:val="en-IN" w:eastAsia="en-IN"/>
        </w:rPr>
        <w:t>end{</w:t>
      </w:r>
      <w:proofErr w:type="gramEnd"/>
      <w:r w:rsidRPr="00E75366">
        <w:rPr>
          <w:rFonts w:ascii="Courier New" w:eastAsia="Times New Roman" w:hAnsi="Courier New" w:cs="Courier New"/>
          <w:color w:val="606060"/>
          <w:sz w:val="20"/>
          <w:szCs w:val="20"/>
          <w:lang w:val="en-IN" w:eastAsia="en-IN"/>
        </w:rPr>
        <w:t>algorithmic}</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roofErr w:type="gramStart"/>
      <w:r w:rsidRPr="00E75366">
        <w:rPr>
          <w:rFonts w:ascii="Courier New" w:eastAsia="Times New Roman" w:hAnsi="Courier New" w:cs="Courier New"/>
          <w:color w:val="606060"/>
          <w:sz w:val="20"/>
          <w:szCs w:val="20"/>
          <w:lang w:val="en-IN" w:eastAsia="en-IN"/>
        </w:rPr>
        <w:t>end{</w:t>
      </w:r>
      <w:proofErr w:type="gramEnd"/>
      <w:r w:rsidRPr="00E75366">
        <w:rPr>
          <w:rFonts w:ascii="Courier New" w:eastAsia="Times New Roman" w:hAnsi="Courier New" w:cs="Courier New"/>
          <w:color w:val="606060"/>
          <w:sz w:val="20"/>
          <w:szCs w:val="20"/>
          <w:lang w:val="en-IN" w:eastAsia="en-IN"/>
        </w:rPr>
        <w:t>algorithm}</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CHEMICAL FORMULAS AND REACTIONS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For formulas embedded in the text, please use \</w:t>
      </w:r>
      <w:proofErr w:type="gramStart"/>
      <w:r w:rsidRPr="00E75366">
        <w:rPr>
          <w:rFonts w:ascii="Courier New" w:eastAsia="Times New Roman" w:hAnsi="Courier New" w:cs="Courier New"/>
          <w:color w:val="606060"/>
          <w:sz w:val="20"/>
          <w:szCs w:val="20"/>
          <w:lang w:val="en-IN" w:eastAsia="en-IN"/>
        </w:rPr>
        <w:t>chem{}</w:t>
      </w:r>
      <w:proofErr w:type="gramEnd"/>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The reaction environment creates labels including the letter R, i.e. (R1), (R2), etc.</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roofErr w:type="gramStart"/>
      <w:r w:rsidRPr="00E75366">
        <w:rPr>
          <w:rFonts w:ascii="Courier New" w:eastAsia="Times New Roman" w:hAnsi="Courier New" w:cs="Courier New"/>
          <w:color w:val="606060"/>
          <w:sz w:val="20"/>
          <w:szCs w:val="20"/>
          <w:lang w:val="en-IN" w:eastAsia="en-IN"/>
        </w:rPr>
        <w:t>begin{</w:t>
      </w:r>
      <w:proofErr w:type="gramEnd"/>
      <w:r w:rsidRPr="00E75366">
        <w:rPr>
          <w:rFonts w:ascii="Courier New" w:eastAsia="Times New Roman" w:hAnsi="Courier New" w:cs="Courier New"/>
          <w:color w:val="606060"/>
          <w:sz w:val="20"/>
          <w:szCs w:val="20"/>
          <w:lang w:val="en-IN" w:eastAsia="en-IN"/>
        </w:rPr>
        <w:t>reaction}</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lastRenderedPageBreak/>
        <w:tab/>
      </w:r>
      <w:r w:rsidRPr="00E75366">
        <w:rPr>
          <w:rFonts w:ascii="Courier New" w:eastAsia="Times New Roman" w:hAnsi="Courier New" w:cs="Courier New"/>
          <w:color w:val="606060"/>
          <w:sz w:val="20"/>
          <w:szCs w:val="20"/>
          <w:lang w:val="en-IN" w:eastAsia="en-IN"/>
        </w:rPr>
        <w:t>%%% \rightarrow should be used for normal (one-way) chemical reactions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bookmarkStart w:id="1659" w:name="_GoBack"/>
      <w:bookmarkEnd w:id="1659"/>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\rightleftharpoons should be used for equilibria</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\leftrightarrow should be used for resonance structures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roofErr w:type="gramStart"/>
      <w:r w:rsidRPr="00E75366">
        <w:rPr>
          <w:rFonts w:ascii="Courier New" w:eastAsia="Times New Roman" w:hAnsi="Courier New" w:cs="Courier New"/>
          <w:color w:val="606060"/>
          <w:sz w:val="20"/>
          <w:szCs w:val="20"/>
          <w:lang w:val="en-IN" w:eastAsia="en-IN"/>
        </w:rPr>
        <w:t>end{</w:t>
      </w:r>
      <w:proofErr w:type="gramEnd"/>
      <w:r w:rsidRPr="00E75366">
        <w:rPr>
          <w:rFonts w:ascii="Courier New" w:eastAsia="Times New Roman" w:hAnsi="Courier New" w:cs="Courier New"/>
          <w:color w:val="606060"/>
          <w:sz w:val="20"/>
          <w:szCs w:val="20"/>
          <w:lang w:val="en-IN" w:eastAsia="en-IN"/>
        </w:rPr>
        <w:t>reaction}</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PHYSICAL UNITS</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r w:rsidRPr="00E75366">
        <w:rPr>
          <w:rFonts w:ascii="Courier New" w:eastAsia="Times New Roman" w:hAnsi="Courier New" w:cs="Courier New"/>
          <w:color w:val="606060"/>
          <w:sz w:val="20"/>
          <w:szCs w:val="20"/>
          <w:lang w:val="en-IN" w:eastAsia="en-IN"/>
        </w:rPr>
        <w:t>%%% Please use \</w:t>
      </w:r>
      <w:proofErr w:type="gramStart"/>
      <w:r w:rsidRPr="00E75366">
        <w:rPr>
          <w:rFonts w:ascii="Courier New" w:eastAsia="Times New Roman" w:hAnsi="Courier New" w:cs="Courier New"/>
          <w:color w:val="606060"/>
          <w:sz w:val="20"/>
          <w:szCs w:val="20"/>
          <w:lang w:val="en-IN" w:eastAsia="en-IN"/>
        </w:rPr>
        <w:t>unit{</w:t>
      </w:r>
      <w:proofErr w:type="gramEnd"/>
      <w:r w:rsidRPr="00E75366">
        <w:rPr>
          <w:rFonts w:ascii="Courier New" w:eastAsia="Times New Roman" w:hAnsi="Courier New" w:cs="Courier New"/>
          <w:color w:val="606060"/>
          <w:sz w:val="20"/>
          <w:szCs w:val="20"/>
          <w:lang w:val="en-IN" w:eastAsia="en-IN"/>
        </w:rPr>
        <w:t>} and apply the exponential notation</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00"/>
          <w:sz w:val="20"/>
          <w:szCs w:val="20"/>
          <w:lang w:val="en-IN" w:eastAsia="en-IN"/>
        </w:rPr>
        <w:tab/>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75366">
        <w:rPr>
          <w:rFonts w:ascii="Courier New" w:eastAsia="Times New Roman" w:hAnsi="Courier New" w:cs="Courier New"/>
          <w:color w:val="0000CC"/>
          <w:sz w:val="20"/>
          <w:szCs w:val="20"/>
          <w:lang w:val="en-IN" w:eastAsia="en-IN"/>
        </w:rPr>
        <w:t>\end</w:t>
      </w:r>
      <w:r w:rsidRPr="00E75366">
        <w:rPr>
          <w:rFonts w:ascii="Courier New" w:eastAsia="Times New Roman" w:hAnsi="Courier New" w:cs="Courier New"/>
          <w:color w:val="000000"/>
          <w:sz w:val="20"/>
          <w:szCs w:val="20"/>
          <w:lang w:val="en-IN" w:eastAsia="en-IN"/>
        </w:rPr>
        <w:t>{document}</w:t>
      </w:r>
    </w:p>
    <w:p w:rsidR="00E75366" w:rsidRPr="00E75366" w:rsidRDefault="00E75366" w:rsidP="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5555B8" w:rsidRDefault="005555B8"/>
    <w:sectPr w:rsidR="005555B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Author" w:date="2017-04-04T21:22:00Z" w:initials="A">
    <w:p w:rsidR="005619F3" w:rsidRDefault="005619F3" w:rsidP="00DF4EB4">
      <w:pPr>
        <w:pStyle w:val="CommentText"/>
        <w:ind w:firstLine="210"/>
      </w:pPr>
      <w:r>
        <w:rPr>
          <w:rStyle w:val="CommentReference"/>
        </w:rPr>
        <w:annotationRef/>
      </w:r>
      <w:r>
        <w:t>Please note that this text has been reworded for clarity. Please review to make sure your meaning has not been changed.</w:t>
      </w:r>
    </w:p>
  </w:comment>
  <w:comment w:id="60" w:author="Author" w:date="2017-04-04T21:22:00Z" w:initials="A">
    <w:p w:rsidR="005619F3" w:rsidRDefault="005619F3" w:rsidP="00DF4EB4">
      <w:pPr>
        <w:pStyle w:val="CommentText"/>
        <w:ind w:firstLine="210"/>
      </w:pPr>
      <w:r>
        <w:rPr>
          <w:rStyle w:val="CommentReference"/>
        </w:rPr>
        <w:annotationRef/>
      </w:r>
      <w:r>
        <w:t>Please note that this text has been reworded for clarity. Please review to make sure your meaning has not been changed.</w:t>
      </w:r>
    </w:p>
  </w:comment>
  <w:comment w:id="74" w:author="Author" w:date="2017-04-04T22:01:00Z" w:initials="A">
    <w:p w:rsidR="005619F3" w:rsidRDefault="005619F3">
      <w:pPr>
        <w:pStyle w:val="CommentText"/>
      </w:pPr>
      <w:r>
        <w:rPr>
          <w:rStyle w:val="CommentReference"/>
        </w:rPr>
        <w:annotationRef/>
      </w:r>
      <w:r>
        <w:t xml:space="preserve">Please note that generally, second-person construction, where the author is directly addressing the reader, is not used in scientific papers. Therefore, please consider deleting this text and rewriting the sentence as "It is a </w:t>
      </w:r>
      <w:r w:rsidR="001918EF">
        <w:t>statistical</w:t>
      </w:r>
      <w:r>
        <w:t xml:space="preserve"> downscaling method similar to those discussed by Maraun (2010) and consists of ..."</w:t>
      </w:r>
    </w:p>
  </w:comment>
  <w:comment w:id="137" w:author="Author" w:date="2017-04-04T21:22:00Z" w:initials="A">
    <w:p w:rsidR="005619F3" w:rsidRDefault="005619F3">
      <w:pPr>
        <w:pStyle w:val="CommentText"/>
      </w:pPr>
      <w:r>
        <w:rPr>
          <w:rStyle w:val="CommentReference"/>
        </w:rPr>
        <w:annotationRef/>
      </w:r>
      <w:r>
        <w:t>Please spell out the number, e.g. eight, for the $x$ symbol. In the number is greater than nine, please use the numeral, e.g. 10.</w:t>
      </w:r>
    </w:p>
  </w:comment>
  <w:comment w:id="274" w:author="Author" w:date="2017-04-04T21:22:00Z" w:initials="A">
    <w:p w:rsidR="005619F3" w:rsidRDefault="005619F3">
      <w:pPr>
        <w:pStyle w:val="CommentText"/>
      </w:pPr>
      <w:r>
        <w:rPr>
          <w:rStyle w:val="CommentReference"/>
        </w:rPr>
        <w:annotationRef/>
      </w:r>
      <w:r>
        <w:t>Please make sure that a comma is placed at the end of the equation.</w:t>
      </w:r>
    </w:p>
  </w:comment>
  <w:comment w:id="303" w:author="Author" w:date="2017-04-04T21:22:00Z" w:initials="A">
    <w:p w:rsidR="005619F3" w:rsidRDefault="005619F3">
      <w:pPr>
        <w:pStyle w:val="CommentText"/>
      </w:pPr>
      <w:r>
        <w:rPr>
          <w:rStyle w:val="CommentReference"/>
        </w:rPr>
        <w:annotationRef/>
      </w:r>
      <w:r>
        <w:t>Please make sure that a comma is placed at the end of the equation.</w:t>
      </w:r>
    </w:p>
  </w:comment>
  <w:comment w:id="498" w:author="Author" w:date="2017-04-04T21:22:00Z" w:initials="A">
    <w:p w:rsidR="005619F3" w:rsidRDefault="005619F3">
      <w:pPr>
        <w:pStyle w:val="CommentText"/>
      </w:pPr>
      <w:r>
        <w:rPr>
          <w:rStyle w:val="CommentReference"/>
        </w:rPr>
        <w:annotationRef/>
      </w:r>
      <w:r>
        <w:t>Please review this edit for accuracy. I am not certain that I correctly understood your intended meaning.</w:t>
      </w:r>
    </w:p>
  </w:comment>
  <w:comment w:id="552" w:author="Author" w:date="2017-04-04T21:22:00Z" w:initials="A">
    <w:p w:rsidR="005619F3" w:rsidRDefault="005619F3">
      <w:pPr>
        <w:pStyle w:val="CommentText"/>
      </w:pPr>
      <w:r>
        <w:rPr>
          <w:rStyle w:val="CommentReference"/>
        </w:rPr>
        <w:annotationRef/>
      </w:r>
      <w:r>
        <w:t>Should this be "analogues"?</w:t>
      </w:r>
    </w:p>
  </w:comment>
  <w:comment w:id="743" w:author="Author" w:date="2017-04-04T21:22:00Z" w:initials="A">
    <w:p w:rsidR="006C7F80" w:rsidRDefault="006C7F80" w:rsidP="0085022D">
      <w:pPr>
        <w:pStyle w:val="CommentText"/>
        <w:ind w:firstLine="210"/>
      </w:pPr>
      <w:r>
        <w:rPr>
          <w:rStyle w:val="CommentReference"/>
        </w:rPr>
        <w:annotationRef/>
      </w:r>
      <w:r>
        <w:t>Please note that this text has been reworded for clarity. Please review to make sure your meaning has not been changed.</w:t>
      </w:r>
    </w:p>
  </w:comment>
  <w:comment w:id="1094" w:author="Author" w:date="2017-04-04T21:22:00Z" w:initials="A">
    <w:p w:rsidR="005619F3" w:rsidRDefault="005619F3" w:rsidP="009605FC">
      <w:pPr>
        <w:pStyle w:val="CommentText"/>
        <w:ind w:firstLine="210"/>
      </w:pPr>
      <w:r>
        <w:rPr>
          <w:rStyle w:val="CommentReference"/>
        </w:rPr>
        <w:annotationRef/>
      </w:r>
      <w:r>
        <w:t>Please note that this text has been reworded for clarity. Please review to make sure your meaning has not been changed.</w:t>
      </w:r>
    </w:p>
  </w:comment>
  <w:comment w:id="1283" w:author="Author" w:date="2017-04-04T21:22:00Z" w:initials="A">
    <w:p w:rsidR="00797165" w:rsidRDefault="00797165" w:rsidP="00797165">
      <w:pPr>
        <w:pStyle w:val="CommentText"/>
        <w:ind w:firstLine="210"/>
      </w:pPr>
      <w:r>
        <w:rPr>
          <w:rStyle w:val="CommentReference"/>
        </w:rPr>
        <w:annotationRef/>
      </w:r>
      <w:r>
        <w:t>Please note that this text has been reworded for clarity. Please review to make sure your meaning has not been changed.</w:t>
      </w:r>
    </w:p>
  </w:comment>
  <w:comment w:id="1330" w:author="Author" w:date="2017-04-04T21:35:00Z" w:initials="A">
    <w:p w:rsidR="007C54C8" w:rsidRDefault="007C54C8" w:rsidP="007C54C8">
      <w:pPr>
        <w:pStyle w:val="CommentText"/>
        <w:ind w:firstLine="210"/>
      </w:pPr>
      <w:r>
        <w:rPr>
          <w:rStyle w:val="CommentReference"/>
        </w:rPr>
        <w:annotationRef/>
      </w:r>
      <w:r>
        <w:t>Please note that this text has been reworded for clarity. Please review to make sure your meaning has not been changed.</w:t>
      </w:r>
    </w:p>
  </w:comment>
  <w:comment w:id="1391" w:author="Author" w:date="2017-04-04T21:35:00Z" w:initials="A">
    <w:p w:rsidR="007C54C8" w:rsidRDefault="007C54C8" w:rsidP="007C54C8">
      <w:pPr>
        <w:pStyle w:val="CommentText"/>
        <w:ind w:firstLine="210"/>
      </w:pPr>
      <w:r>
        <w:rPr>
          <w:rStyle w:val="CommentReference"/>
        </w:rPr>
        <w:annotationRef/>
      </w:r>
      <w:r>
        <w:t>Please note that this text has been reworded for clarity. Please review to make sure your meaning has not been changed.</w:t>
      </w:r>
    </w:p>
  </w:comment>
  <w:comment w:id="1403" w:author="Author" w:date="2017-04-04T21:35:00Z" w:initials="A">
    <w:p w:rsidR="007C54C8" w:rsidRDefault="007C54C8" w:rsidP="007C54C8">
      <w:pPr>
        <w:pStyle w:val="CommentText"/>
        <w:ind w:firstLine="210"/>
      </w:pPr>
      <w:r>
        <w:rPr>
          <w:rStyle w:val="CommentReference"/>
        </w:rPr>
        <w:annotationRef/>
      </w:r>
      <w:r>
        <w:t>Please note that this text has been reworded for clarity. Please review to make sure your meaning has not been changed.</w:t>
      </w:r>
    </w:p>
  </w:comment>
  <w:comment w:id="1414" w:author="Author" w:date="2017-04-04T21:35:00Z" w:initials="A">
    <w:p w:rsidR="007C54C8" w:rsidRDefault="007C54C8" w:rsidP="007C54C8">
      <w:pPr>
        <w:pStyle w:val="CommentText"/>
        <w:ind w:firstLine="210"/>
      </w:pPr>
      <w:r>
        <w:rPr>
          <w:rStyle w:val="CommentReference"/>
        </w:rPr>
        <w:annotationRef/>
      </w:r>
      <w:r>
        <w:t>Please note that this text has been reworded for clarity. Please review to make sure your meaning has not been changed.</w:t>
      </w:r>
    </w:p>
  </w:comment>
  <w:comment w:id="1470" w:author="Author" w:date="2017-04-04T21:22:00Z" w:initials="A">
    <w:p w:rsidR="005619F3" w:rsidRDefault="005619F3">
      <w:pPr>
        <w:pStyle w:val="CommentText"/>
      </w:pPr>
      <w:r>
        <w:rPr>
          <w:rStyle w:val="CommentReference"/>
        </w:rPr>
        <w:annotationRef/>
      </w:r>
      <w:r>
        <w:t>Should this be "analogues"?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475"/>
    <w:rsid w:val="0003557F"/>
    <w:rsid w:val="00063B7C"/>
    <w:rsid w:val="00093FC4"/>
    <w:rsid w:val="000D4CD0"/>
    <w:rsid w:val="00103121"/>
    <w:rsid w:val="0011642A"/>
    <w:rsid w:val="00125D06"/>
    <w:rsid w:val="001918EF"/>
    <w:rsid w:val="001D4FAD"/>
    <w:rsid w:val="001E4C8D"/>
    <w:rsid w:val="002610AE"/>
    <w:rsid w:val="002D25D2"/>
    <w:rsid w:val="002F689D"/>
    <w:rsid w:val="00312CBD"/>
    <w:rsid w:val="0033727F"/>
    <w:rsid w:val="00390C1D"/>
    <w:rsid w:val="003B043B"/>
    <w:rsid w:val="00440475"/>
    <w:rsid w:val="00491818"/>
    <w:rsid w:val="004C5CB5"/>
    <w:rsid w:val="00544C38"/>
    <w:rsid w:val="005555B8"/>
    <w:rsid w:val="005619F3"/>
    <w:rsid w:val="0058156D"/>
    <w:rsid w:val="00652312"/>
    <w:rsid w:val="006C7F80"/>
    <w:rsid w:val="00703FA5"/>
    <w:rsid w:val="00780A80"/>
    <w:rsid w:val="00797165"/>
    <w:rsid w:val="007A27A5"/>
    <w:rsid w:val="007B4EDF"/>
    <w:rsid w:val="007C4A6E"/>
    <w:rsid w:val="007C54C8"/>
    <w:rsid w:val="007D0784"/>
    <w:rsid w:val="0085022D"/>
    <w:rsid w:val="00876671"/>
    <w:rsid w:val="008E1783"/>
    <w:rsid w:val="009605FC"/>
    <w:rsid w:val="00984CCC"/>
    <w:rsid w:val="009879E8"/>
    <w:rsid w:val="009B4DF1"/>
    <w:rsid w:val="00A24CEC"/>
    <w:rsid w:val="00A53EBE"/>
    <w:rsid w:val="00A80EC5"/>
    <w:rsid w:val="00AB6076"/>
    <w:rsid w:val="00B009E0"/>
    <w:rsid w:val="00BD4CBB"/>
    <w:rsid w:val="00BF4C50"/>
    <w:rsid w:val="00C56F9E"/>
    <w:rsid w:val="00C67DAC"/>
    <w:rsid w:val="00C724CE"/>
    <w:rsid w:val="00C812D5"/>
    <w:rsid w:val="00C86A5C"/>
    <w:rsid w:val="00CE5EB1"/>
    <w:rsid w:val="00D109EE"/>
    <w:rsid w:val="00D413C2"/>
    <w:rsid w:val="00DF4EB4"/>
    <w:rsid w:val="00E23491"/>
    <w:rsid w:val="00E677C2"/>
    <w:rsid w:val="00E75366"/>
    <w:rsid w:val="00EE1B89"/>
    <w:rsid w:val="00EF6F51"/>
    <w:rsid w:val="00FA39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75366"/>
    <w:rPr>
      <w:rFonts w:ascii="Courier New" w:eastAsia="Times New Roman" w:hAnsi="Courier New" w:cs="Courier New"/>
      <w:sz w:val="20"/>
      <w:szCs w:val="20"/>
      <w:lang w:eastAsia="en-IN"/>
    </w:rPr>
  </w:style>
  <w:style w:type="character" w:styleId="CommentReference">
    <w:name w:val="annotation reference"/>
    <w:basedOn w:val="DefaultParagraphFont"/>
    <w:uiPriority w:val="99"/>
    <w:semiHidden/>
    <w:unhideWhenUsed/>
    <w:rsid w:val="007A27A5"/>
    <w:rPr>
      <w:sz w:val="16"/>
      <w:szCs w:val="16"/>
    </w:rPr>
  </w:style>
  <w:style w:type="paragraph" w:styleId="CommentText">
    <w:name w:val="annotation text"/>
    <w:basedOn w:val="Normal"/>
    <w:link w:val="CommentTextChar"/>
    <w:uiPriority w:val="99"/>
    <w:unhideWhenUsed/>
    <w:rsid w:val="007A27A5"/>
    <w:pPr>
      <w:spacing w:line="240" w:lineRule="auto"/>
    </w:pPr>
    <w:rPr>
      <w:sz w:val="20"/>
      <w:szCs w:val="20"/>
    </w:rPr>
  </w:style>
  <w:style w:type="character" w:customStyle="1" w:styleId="CommentTextChar">
    <w:name w:val="Comment Text Char"/>
    <w:basedOn w:val="DefaultParagraphFont"/>
    <w:link w:val="CommentText"/>
    <w:uiPriority w:val="99"/>
    <w:rsid w:val="007A27A5"/>
    <w:rPr>
      <w:sz w:val="20"/>
      <w:szCs w:val="20"/>
      <w:lang w:val="en-GB"/>
    </w:rPr>
  </w:style>
  <w:style w:type="paragraph" w:styleId="CommentSubject">
    <w:name w:val="annotation subject"/>
    <w:basedOn w:val="CommentText"/>
    <w:next w:val="CommentText"/>
    <w:link w:val="CommentSubjectChar"/>
    <w:uiPriority w:val="99"/>
    <w:semiHidden/>
    <w:unhideWhenUsed/>
    <w:rsid w:val="007A27A5"/>
    <w:rPr>
      <w:b/>
      <w:bCs/>
    </w:rPr>
  </w:style>
  <w:style w:type="character" w:customStyle="1" w:styleId="CommentSubjectChar">
    <w:name w:val="Comment Subject Char"/>
    <w:basedOn w:val="CommentTextChar"/>
    <w:link w:val="CommentSubject"/>
    <w:uiPriority w:val="99"/>
    <w:semiHidden/>
    <w:rsid w:val="007A27A5"/>
    <w:rPr>
      <w:b/>
      <w:bCs/>
      <w:sz w:val="20"/>
      <w:szCs w:val="20"/>
      <w:lang w:val="en-GB"/>
    </w:rPr>
  </w:style>
  <w:style w:type="paragraph" w:styleId="Revision">
    <w:name w:val="Revision"/>
    <w:hidden/>
    <w:uiPriority w:val="99"/>
    <w:semiHidden/>
    <w:rsid w:val="007A27A5"/>
    <w:pPr>
      <w:spacing w:after="0" w:line="240" w:lineRule="auto"/>
    </w:pPr>
    <w:rPr>
      <w:lang w:val="en-GB"/>
    </w:rPr>
  </w:style>
  <w:style w:type="paragraph" w:styleId="BalloonText">
    <w:name w:val="Balloon Text"/>
    <w:basedOn w:val="Normal"/>
    <w:link w:val="BalloonTextChar"/>
    <w:uiPriority w:val="99"/>
    <w:semiHidden/>
    <w:unhideWhenUsed/>
    <w:rsid w:val="007A27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7A5"/>
    <w:rPr>
      <w:rFonts w:ascii="Tahoma" w:hAnsi="Tahoma" w:cs="Tahoma"/>
      <w:sz w:val="16"/>
      <w:szCs w:val="16"/>
      <w:lang w:val="en-GB"/>
    </w:rPr>
  </w:style>
  <w:style w:type="character" w:customStyle="1" w:styleId="st">
    <w:name w:val="st"/>
    <w:basedOn w:val="DefaultParagraphFont"/>
    <w:rsid w:val="004C5CB5"/>
  </w:style>
  <w:style w:type="character" w:styleId="Emphasis">
    <w:name w:val="Emphasis"/>
    <w:basedOn w:val="DefaultParagraphFont"/>
    <w:uiPriority w:val="20"/>
    <w:qFormat/>
    <w:rsid w:val="00E677C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75366"/>
    <w:rPr>
      <w:rFonts w:ascii="Courier New" w:eastAsia="Times New Roman" w:hAnsi="Courier New" w:cs="Courier New"/>
      <w:sz w:val="20"/>
      <w:szCs w:val="20"/>
      <w:lang w:eastAsia="en-IN"/>
    </w:rPr>
  </w:style>
  <w:style w:type="character" w:styleId="CommentReference">
    <w:name w:val="annotation reference"/>
    <w:basedOn w:val="DefaultParagraphFont"/>
    <w:uiPriority w:val="99"/>
    <w:semiHidden/>
    <w:unhideWhenUsed/>
    <w:rsid w:val="007A27A5"/>
    <w:rPr>
      <w:sz w:val="16"/>
      <w:szCs w:val="16"/>
    </w:rPr>
  </w:style>
  <w:style w:type="paragraph" w:styleId="CommentText">
    <w:name w:val="annotation text"/>
    <w:basedOn w:val="Normal"/>
    <w:link w:val="CommentTextChar"/>
    <w:uiPriority w:val="99"/>
    <w:unhideWhenUsed/>
    <w:rsid w:val="007A27A5"/>
    <w:pPr>
      <w:spacing w:line="240" w:lineRule="auto"/>
    </w:pPr>
    <w:rPr>
      <w:sz w:val="20"/>
      <w:szCs w:val="20"/>
    </w:rPr>
  </w:style>
  <w:style w:type="character" w:customStyle="1" w:styleId="CommentTextChar">
    <w:name w:val="Comment Text Char"/>
    <w:basedOn w:val="DefaultParagraphFont"/>
    <w:link w:val="CommentText"/>
    <w:uiPriority w:val="99"/>
    <w:rsid w:val="007A27A5"/>
    <w:rPr>
      <w:sz w:val="20"/>
      <w:szCs w:val="20"/>
      <w:lang w:val="en-GB"/>
    </w:rPr>
  </w:style>
  <w:style w:type="paragraph" w:styleId="CommentSubject">
    <w:name w:val="annotation subject"/>
    <w:basedOn w:val="CommentText"/>
    <w:next w:val="CommentText"/>
    <w:link w:val="CommentSubjectChar"/>
    <w:uiPriority w:val="99"/>
    <w:semiHidden/>
    <w:unhideWhenUsed/>
    <w:rsid w:val="007A27A5"/>
    <w:rPr>
      <w:b/>
      <w:bCs/>
    </w:rPr>
  </w:style>
  <w:style w:type="character" w:customStyle="1" w:styleId="CommentSubjectChar">
    <w:name w:val="Comment Subject Char"/>
    <w:basedOn w:val="CommentTextChar"/>
    <w:link w:val="CommentSubject"/>
    <w:uiPriority w:val="99"/>
    <w:semiHidden/>
    <w:rsid w:val="007A27A5"/>
    <w:rPr>
      <w:b/>
      <w:bCs/>
      <w:sz w:val="20"/>
      <w:szCs w:val="20"/>
      <w:lang w:val="en-GB"/>
    </w:rPr>
  </w:style>
  <w:style w:type="paragraph" w:styleId="Revision">
    <w:name w:val="Revision"/>
    <w:hidden/>
    <w:uiPriority w:val="99"/>
    <w:semiHidden/>
    <w:rsid w:val="007A27A5"/>
    <w:pPr>
      <w:spacing w:after="0" w:line="240" w:lineRule="auto"/>
    </w:pPr>
    <w:rPr>
      <w:lang w:val="en-GB"/>
    </w:rPr>
  </w:style>
  <w:style w:type="paragraph" w:styleId="BalloonText">
    <w:name w:val="Balloon Text"/>
    <w:basedOn w:val="Normal"/>
    <w:link w:val="BalloonTextChar"/>
    <w:uiPriority w:val="99"/>
    <w:semiHidden/>
    <w:unhideWhenUsed/>
    <w:rsid w:val="007A27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7A5"/>
    <w:rPr>
      <w:rFonts w:ascii="Tahoma" w:hAnsi="Tahoma" w:cs="Tahoma"/>
      <w:sz w:val="16"/>
      <w:szCs w:val="16"/>
      <w:lang w:val="en-GB"/>
    </w:rPr>
  </w:style>
  <w:style w:type="character" w:customStyle="1" w:styleId="st">
    <w:name w:val="st"/>
    <w:basedOn w:val="DefaultParagraphFont"/>
    <w:rsid w:val="004C5CB5"/>
  </w:style>
  <w:style w:type="character" w:styleId="Emphasis">
    <w:name w:val="Emphasis"/>
    <w:basedOn w:val="DefaultParagraphFont"/>
    <w:uiPriority w:val="20"/>
    <w:qFormat/>
    <w:rsid w:val="00E677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1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10076</Words>
  <Characters>57434</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Komal Menda</dc:creator>
  <cp:lastModifiedBy>Author</cp:lastModifiedBy>
  <cp:revision>2</cp:revision>
  <dcterms:created xsi:type="dcterms:W3CDTF">2017-04-05T07:48:00Z</dcterms:created>
  <dcterms:modified xsi:type="dcterms:W3CDTF">2017-04-05T07:48:00Z</dcterms:modified>
</cp:coreProperties>
</file>